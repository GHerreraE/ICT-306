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ADB11D" w14:textId="0662346F" w:rsidR="001D4577" w:rsidRPr="000424F4" w:rsidRDefault="00B32C7D" w:rsidP="00B32C7D">
      <w:pPr>
        <w:pStyle w:val="Titre"/>
      </w:pPr>
      <w:r>
        <w:rPr>
          <w:rFonts w:cs="Arial"/>
          <w:noProof/>
          <w:sz w:val="22"/>
          <w:szCs w:val="22"/>
        </w:rPr>
        <w:drawing>
          <wp:anchor distT="0" distB="0" distL="114300" distR="114300" simplePos="0" relativeHeight="251658240" behindDoc="0" locked="0" layoutInCell="1" allowOverlap="1" wp14:anchorId="098F3F5F" wp14:editId="7715C6A8">
            <wp:simplePos x="0" y="0"/>
            <wp:positionH relativeFrom="margin">
              <wp:posOffset>947</wp:posOffset>
            </wp:positionH>
            <wp:positionV relativeFrom="paragraph">
              <wp:posOffset>902582</wp:posOffset>
            </wp:positionV>
            <wp:extent cx="5752465" cy="4121785"/>
            <wp:effectExtent l="152400" t="152400" r="362585" b="354965"/>
            <wp:wrapTopAndBottom/>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52465" cy="4121785"/>
                    </a:xfrm>
                    <a:prstGeom prst="rect">
                      <a:avLst/>
                    </a:prstGeom>
                    <a:ln>
                      <a:noFill/>
                    </a:ln>
                    <a:effectLst>
                      <a:outerShdw blurRad="292100" dist="139700" dir="2700000" algn="tl" rotWithShape="0">
                        <a:srgbClr val="333333">
                          <a:alpha val="65000"/>
                        </a:srgbClr>
                      </a:outerShdw>
                    </a:effectLst>
                  </pic:spPr>
                </pic:pic>
              </a:graphicData>
            </a:graphic>
          </wp:anchor>
        </w:drawing>
      </w:r>
      <w:r w:rsidR="00A92947" w:rsidRPr="000424F4">
        <w:t>KONZALIX</w:t>
      </w:r>
    </w:p>
    <w:p w14:paraId="08B2FA0E" w14:textId="77777777" w:rsidR="002B2E03" w:rsidRDefault="002B2E03" w:rsidP="002B2E03">
      <w:pPr>
        <w:jc w:val="center"/>
        <w:rPr>
          <w:b/>
          <w:bCs/>
        </w:rPr>
      </w:pPr>
    </w:p>
    <w:p w14:paraId="2201E809" w14:textId="77777777" w:rsidR="002B2E03" w:rsidRDefault="002B2E03" w:rsidP="002B2E03">
      <w:pPr>
        <w:jc w:val="center"/>
        <w:rPr>
          <w:b/>
          <w:bCs/>
        </w:rPr>
      </w:pPr>
    </w:p>
    <w:p w14:paraId="398AECC8" w14:textId="77777777" w:rsidR="002B2E03" w:rsidRDefault="002B2E03" w:rsidP="002B2E03">
      <w:pPr>
        <w:jc w:val="center"/>
        <w:rPr>
          <w:b/>
          <w:bCs/>
        </w:rPr>
      </w:pPr>
    </w:p>
    <w:p w14:paraId="27D0284F" w14:textId="77777777" w:rsidR="002B2E03" w:rsidRDefault="002B2E03" w:rsidP="002B2E03">
      <w:pPr>
        <w:rPr>
          <w:b/>
          <w:bCs/>
        </w:rPr>
      </w:pPr>
    </w:p>
    <w:p w14:paraId="52596412" w14:textId="21AA92D8" w:rsidR="002B2E03" w:rsidRDefault="002B2E03" w:rsidP="002B2E03">
      <w:r w:rsidRPr="002B2E03">
        <w:rPr>
          <w:b/>
          <w:bCs/>
        </w:rPr>
        <w:t>ELÈVE :</w:t>
      </w:r>
      <w:r w:rsidRPr="002B2E03">
        <w:t xml:space="preserve"> GONZALO JAVIER HERRERA EGOAVIL</w:t>
      </w:r>
    </w:p>
    <w:p w14:paraId="63CC67D7" w14:textId="77777777" w:rsidR="002B2E03" w:rsidRDefault="002B2E03" w:rsidP="002B2E03"/>
    <w:p w14:paraId="50706200" w14:textId="780D6EDF" w:rsidR="007F30AE" w:rsidRDefault="002B2E03" w:rsidP="002B2E03">
      <w:r w:rsidRPr="002B2E03">
        <w:rPr>
          <w:b/>
          <w:bCs/>
        </w:rPr>
        <w:t>CLASSE :</w:t>
      </w:r>
      <w:r>
        <w:t xml:space="preserve"> </w:t>
      </w:r>
      <w:r w:rsidRPr="002B2E03">
        <w:t>CIN1B</w:t>
      </w:r>
    </w:p>
    <w:p w14:paraId="496A0CE5" w14:textId="77777777" w:rsidR="002B2E03" w:rsidRPr="002B2E03" w:rsidRDefault="002B2E03" w:rsidP="002B2E03"/>
    <w:p w14:paraId="27023525" w14:textId="1F816EC4" w:rsidR="002B2E03" w:rsidRDefault="002B2E03" w:rsidP="002B2E03">
      <w:r w:rsidRPr="002B2E03">
        <w:rPr>
          <w:b/>
          <w:bCs/>
        </w:rPr>
        <w:t xml:space="preserve">LIEU : </w:t>
      </w:r>
      <w:r w:rsidRPr="002B2E03">
        <w:t>LAUSANNE – ETML</w:t>
      </w:r>
    </w:p>
    <w:p w14:paraId="5D8CDCC5" w14:textId="77777777" w:rsidR="002B2E03" w:rsidRDefault="002B2E03" w:rsidP="002B2E03"/>
    <w:p w14:paraId="00A206BB" w14:textId="1C58B4F1" w:rsidR="002B2E03" w:rsidRDefault="002B2E03" w:rsidP="002B2E03">
      <w:r w:rsidRPr="002B2E03">
        <w:rPr>
          <w:b/>
          <w:bCs/>
        </w:rPr>
        <w:t>ENSEIGNANT :</w:t>
      </w:r>
      <w:r>
        <w:t xml:space="preserve"> XAVIER CARREL</w:t>
      </w:r>
    </w:p>
    <w:p w14:paraId="594F2A13" w14:textId="77777777" w:rsidR="002B2E03" w:rsidRPr="002B2E03" w:rsidRDefault="002B2E03" w:rsidP="002B2E03"/>
    <w:p w14:paraId="19004A1D" w14:textId="61AB3295" w:rsidR="007F30AE" w:rsidRPr="000E7483" w:rsidRDefault="002B2E03" w:rsidP="002B2E03">
      <w:r w:rsidRPr="002B2E03">
        <w:rPr>
          <w:b/>
          <w:bCs/>
        </w:rPr>
        <w:t>DATE :</w:t>
      </w:r>
      <w:r>
        <w:t xml:space="preserve"> 32 PÉRIODES – 2023/2024</w:t>
      </w:r>
    </w:p>
    <w:p w14:paraId="05223A6F" w14:textId="77777777" w:rsidR="007F30AE" w:rsidRPr="007F30AE" w:rsidRDefault="007F30AE" w:rsidP="002B2E03">
      <w:pPr>
        <w:pStyle w:val="Titre"/>
        <w:jc w:val="left"/>
      </w:pPr>
      <w:r w:rsidRPr="00AA4393">
        <w:br w:type="page"/>
      </w:r>
      <w:r w:rsidRPr="007F30AE">
        <w:lastRenderedPageBreak/>
        <w:t>Table des matières</w:t>
      </w:r>
    </w:p>
    <w:p w14:paraId="481B698D" w14:textId="78F4AF8A" w:rsidR="00B32C7D" w:rsidRDefault="00A65F0B">
      <w:pPr>
        <w:pStyle w:val="TM10"/>
        <w:tabs>
          <w:tab w:val="left" w:pos="400"/>
          <w:tab w:val="right" w:leader="dot" w:pos="9060"/>
        </w:tabs>
        <w:rPr>
          <w:rFonts w:eastAsiaTheme="minorEastAsia" w:cstheme="minorBidi"/>
          <w:b w:val="0"/>
          <w:bCs w:val="0"/>
          <w:caps w:val="0"/>
          <w:noProof/>
          <w:kern w:val="2"/>
          <w:sz w:val="22"/>
          <w:szCs w:val="22"/>
          <w14:ligatures w14:val="standardContextual"/>
        </w:rPr>
      </w:pPr>
      <w:r>
        <w:rPr>
          <w:rFonts w:cs="Arial"/>
          <w:i/>
          <w:iCs/>
          <w:caps w:val="0"/>
          <w:sz w:val="22"/>
          <w:szCs w:val="22"/>
        </w:rPr>
        <w:fldChar w:fldCharType="begin"/>
      </w:r>
      <w:r w:rsidR="008E53F9">
        <w:rPr>
          <w:rFonts w:cs="Arial"/>
          <w:i/>
          <w:iCs/>
          <w:caps w:val="0"/>
          <w:sz w:val="22"/>
          <w:szCs w:val="22"/>
        </w:rPr>
        <w:instrText xml:space="preserve"> TOC \o "1-3" \h \z \u </w:instrText>
      </w:r>
      <w:r>
        <w:rPr>
          <w:rFonts w:cs="Arial"/>
          <w:i/>
          <w:iCs/>
          <w:caps w:val="0"/>
          <w:sz w:val="22"/>
          <w:szCs w:val="22"/>
        </w:rPr>
        <w:fldChar w:fldCharType="separate"/>
      </w:r>
      <w:hyperlink w:anchor="_Toc165981482" w:history="1">
        <w:r w:rsidR="00B32C7D" w:rsidRPr="00046B96">
          <w:rPr>
            <w:rStyle w:val="Lienhypertexte"/>
            <w:noProof/>
          </w:rPr>
          <w:t>1</w:t>
        </w:r>
        <w:r w:rsidR="00B32C7D">
          <w:rPr>
            <w:rFonts w:eastAsiaTheme="minorEastAsia" w:cstheme="minorBidi"/>
            <w:b w:val="0"/>
            <w:bCs w:val="0"/>
            <w:caps w:val="0"/>
            <w:noProof/>
            <w:kern w:val="2"/>
            <w:sz w:val="22"/>
            <w:szCs w:val="22"/>
            <w14:ligatures w14:val="standardContextual"/>
          </w:rPr>
          <w:tab/>
        </w:r>
        <w:r w:rsidR="00B32C7D" w:rsidRPr="00046B96">
          <w:rPr>
            <w:rStyle w:val="Lienhypertexte"/>
            <w:noProof/>
          </w:rPr>
          <w:t>Spécifications</w:t>
        </w:r>
        <w:r w:rsidR="00B32C7D">
          <w:rPr>
            <w:noProof/>
            <w:webHidden/>
          </w:rPr>
          <w:tab/>
        </w:r>
        <w:r w:rsidR="00B32C7D">
          <w:rPr>
            <w:noProof/>
            <w:webHidden/>
          </w:rPr>
          <w:fldChar w:fldCharType="begin"/>
        </w:r>
        <w:r w:rsidR="00B32C7D">
          <w:rPr>
            <w:noProof/>
            <w:webHidden/>
          </w:rPr>
          <w:instrText xml:space="preserve"> PAGEREF _Toc165981482 \h </w:instrText>
        </w:r>
        <w:r w:rsidR="00B32C7D">
          <w:rPr>
            <w:noProof/>
            <w:webHidden/>
          </w:rPr>
        </w:r>
        <w:r w:rsidR="00B32C7D">
          <w:rPr>
            <w:noProof/>
            <w:webHidden/>
          </w:rPr>
          <w:fldChar w:fldCharType="separate"/>
        </w:r>
        <w:r w:rsidR="004C0673">
          <w:rPr>
            <w:noProof/>
            <w:webHidden/>
          </w:rPr>
          <w:t>3</w:t>
        </w:r>
        <w:r w:rsidR="00B32C7D">
          <w:rPr>
            <w:noProof/>
            <w:webHidden/>
          </w:rPr>
          <w:fldChar w:fldCharType="end"/>
        </w:r>
      </w:hyperlink>
    </w:p>
    <w:p w14:paraId="5EAD314B" w14:textId="70A63F97" w:rsidR="00B32C7D"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5981483" w:history="1">
        <w:r w:rsidR="00B32C7D" w:rsidRPr="00046B96">
          <w:rPr>
            <w:rStyle w:val="Lienhypertexte"/>
            <w:noProof/>
          </w:rPr>
          <w:t>1.1</w:t>
        </w:r>
        <w:r w:rsidR="00B32C7D">
          <w:rPr>
            <w:rFonts w:eastAsiaTheme="minorEastAsia" w:cstheme="minorBidi"/>
            <w:smallCaps w:val="0"/>
            <w:noProof/>
            <w:kern w:val="2"/>
            <w:sz w:val="22"/>
            <w:szCs w:val="22"/>
            <w14:ligatures w14:val="standardContextual"/>
          </w:rPr>
          <w:tab/>
        </w:r>
        <w:r w:rsidR="00B32C7D" w:rsidRPr="00046B96">
          <w:rPr>
            <w:rStyle w:val="Lienhypertexte"/>
            <w:noProof/>
          </w:rPr>
          <w:t>Titre</w:t>
        </w:r>
        <w:r w:rsidR="00B32C7D">
          <w:rPr>
            <w:noProof/>
            <w:webHidden/>
          </w:rPr>
          <w:tab/>
        </w:r>
        <w:r w:rsidR="00B32C7D">
          <w:rPr>
            <w:noProof/>
            <w:webHidden/>
          </w:rPr>
          <w:fldChar w:fldCharType="begin"/>
        </w:r>
        <w:r w:rsidR="00B32C7D">
          <w:rPr>
            <w:noProof/>
            <w:webHidden/>
          </w:rPr>
          <w:instrText xml:space="preserve"> PAGEREF _Toc165981483 \h </w:instrText>
        </w:r>
        <w:r w:rsidR="00B32C7D">
          <w:rPr>
            <w:noProof/>
            <w:webHidden/>
          </w:rPr>
        </w:r>
        <w:r w:rsidR="00B32C7D">
          <w:rPr>
            <w:noProof/>
            <w:webHidden/>
          </w:rPr>
          <w:fldChar w:fldCharType="separate"/>
        </w:r>
        <w:r w:rsidR="004C0673">
          <w:rPr>
            <w:noProof/>
            <w:webHidden/>
          </w:rPr>
          <w:t>3</w:t>
        </w:r>
        <w:r w:rsidR="00B32C7D">
          <w:rPr>
            <w:noProof/>
            <w:webHidden/>
          </w:rPr>
          <w:fldChar w:fldCharType="end"/>
        </w:r>
      </w:hyperlink>
    </w:p>
    <w:p w14:paraId="3548F9BE" w14:textId="6D2290F6" w:rsidR="00B32C7D"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5981484" w:history="1">
        <w:r w:rsidR="00B32C7D" w:rsidRPr="00046B96">
          <w:rPr>
            <w:rStyle w:val="Lienhypertexte"/>
            <w:noProof/>
          </w:rPr>
          <w:t>1.2</w:t>
        </w:r>
        <w:r w:rsidR="00B32C7D">
          <w:rPr>
            <w:rFonts w:eastAsiaTheme="minorEastAsia" w:cstheme="minorBidi"/>
            <w:smallCaps w:val="0"/>
            <w:noProof/>
            <w:kern w:val="2"/>
            <w:sz w:val="22"/>
            <w:szCs w:val="22"/>
            <w14:ligatures w14:val="standardContextual"/>
          </w:rPr>
          <w:tab/>
        </w:r>
        <w:r w:rsidR="00B32C7D" w:rsidRPr="00046B96">
          <w:rPr>
            <w:rStyle w:val="Lienhypertexte"/>
            <w:noProof/>
          </w:rPr>
          <w:t>Description</w:t>
        </w:r>
        <w:r w:rsidR="00B32C7D">
          <w:rPr>
            <w:noProof/>
            <w:webHidden/>
          </w:rPr>
          <w:tab/>
        </w:r>
        <w:r w:rsidR="00B32C7D">
          <w:rPr>
            <w:noProof/>
            <w:webHidden/>
          </w:rPr>
          <w:fldChar w:fldCharType="begin"/>
        </w:r>
        <w:r w:rsidR="00B32C7D">
          <w:rPr>
            <w:noProof/>
            <w:webHidden/>
          </w:rPr>
          <w:instrText xml:space="preserve"> PAGEREF _Toc165981484 \h </w:instrText>
        </w:r>
        <w:r w:rsidR="00B32C7D">
          <w:rPr>
            <w:noProof/>
            <w:webHidden/>
          </w:rPr>
        </w:r>
        <w:r w:rsidR="00B32C7D">
          <w:rPr>
            <w:noProof/>
            <w:webHidden/>
          </w:rPr>
          <w:fldChar w:fldCharType="separate"/>
        </w:r>
        <w:r w:rsidR="004C0673">
          <w:rPr>
            <w:noProof/>
            <w:webHidden/>
          </w:rPr>
          <w:t>3</w:t>
        </w:r>
        <w:r w:rsidR="00B32C7D">
          <w:rPr>
            <w:noProof/>
            <w:webHidden/>
          </w:rPr>
          <w:fldChar w:fldCharType="end"/>
        </w:r>
      </w:hyperlink>
    </w:p>
    <w:p w14:paraId="4BA1AC4A" w14:textId="0414534F" w:rsidR="00B32C7D"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5981485" w:history="1">
        <w:r w:rsidR="00B32C7D" w:rsidRPr="00046B96">
          <w:rPr>
            <w:rStyle w:val="Lienhypertexte"/>
            <w:noProof/>
          </w:rPr>
          <w:t>1.3</w:t>
        </w:r>
        <w:r w:rsidR="00B32C7D">
          <w:rPr>
            <w:rFonts w:eastAsiaTheme="minorEastAsia" w:cstheme="minorBidi"/>
            <w:smallCaps w:val="0"/>
            <w:noProof/>
            <w:kern w:val="2"/>
            <w:sz w:val="22"/>
            <w:szCs w:val="22"/>
            <w14:ligatures w14:val="standardContextual"/>
          </w:rPr>
          <w:tab/>
        </w:r>
        <w:r w:rsidR="00B32C7D" w:rsidRPr="00046B96">
          <w:rPr>
            <w:rStyle w:val="Lienhypertexte"/>
            <w:noProof/>
          </w:rPr>
          <w:t>Matériel et logiciels à disposition</w:t>
        </w:r>
        <w:r w:rsidR="00B32C7D">
          <w:rPr>
            <w:noProof/>
            <w:webHidden/>
          </w:rPr>
          <w:tab/>
        </w:r>
        <w:r w:rsidR="00B32C7D">
          <w:rPr>
            <w:noProof/>
            <w:webHidden/>
          </w:rPr>
          <w:fldChar w:fldCharType="begin"/>
        </w:r>
        <w:r w:rsidR="00B32C7D">
          <w:rPr>
            <w:noProof/>
            <w:webHidden/>
          </w:rPr>
          <w:instrText xml:space="preserve"> PAGEREF _Toc165981485 \h </w:instrText>
        </w:r>
        <w:r w:rsidR="00B32C7D">
          <w:rPr>
            <w:noProof/>
            <w:webHidden/>
          </w:rPr>
        </w:r>
        <w:r w:rsidR="00B32C7D">
          <w:rPr>
            <w:noProof/>
            <w:webHidden/>
          </w:rPr>
          <w:fldChar w:fldCharType="separate"/>
        </w:r>
        <w:r w:rsidR="004C0673">
          <w:rPr>
            <w:noProof/>
            <w:webHidden/>
          </w:rPr>
          <w:t>3</w:t>
        </w:r>
        <w:r w:rsidR="00B32C7D">
          <w:rPr>
            <w:noProof/>
            <w:webHidden/>
          </w:rPr>
          <w:fldChar w:fldCharType="end"/>
        </w:r>
      </w:hyperlink>
    </w:p>
    <w:p w14:paraId="145B6A8D" w14:textId="3A5F7564" w:rsidR="00B32C7D"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5981486" w:history="1">
        <w:r w:rsidR="00B32C7D" w:rsidRPr="00046B96">
          <w:rPr>
            <w:rStyle w:val="Lienhypertexte"/>
            <w:noProof/>
          </w:rPr>
          <w:t>1.4</w:t>
        </w:r>
        <w:r w:rsidR="00B32C7D">
          <w:rPr>
            <w:rFonts w:eastAsiaTheme="minorEastAsia" w:cstheme="minorBidi"/>
            <w:smallCaps w:val="0"/>
            <w:noProof/>
            <w:kern w:val="2"/>
            <w:sz w:val="22"/>
            <w:szCs w:val="22"/>
            <w14:ligatures w14:val="standardContextual"/>
          </w:rPr>
          <w:tab/>
        </w:r>
        <w:r w:rsidR="00B32C7D" w:rsidRPr="00046B96">
          <w:rPr>
            <w:rStyle w:val="Lienhypertexte"/>
            <w:noProof/>
          </w:rPr>
          <w:t>Prérequis</w:t>
        </w:r>
        <w:r w:rsidR="00B32C7D">
          <w:rPr>
            <w:noProof/>
            <w:webHidden/>
          </w:rPr>
          <w:tab/>
        </w:r>
        <w:r w:rsidR="00B32C7D">
          <w:rPr>
            <w:noProof/>
            <w:webHidden/>
          </w:rPr>
          <w:fldChar w:fldCharType="begin"/>
        </w:r>
        <w:r w:rsidR="00B32C7D">
          <w:rPr>
            <w:noProof/>
            <w:webHidden/>
          </w:rPr>
          <w:instrText xml:space="preserve"> PAGEREF _Toc165981486 \h </w:instrText>
        </w:r>
        <w:r w:rsidR="00B32C7D">
          <w:rPr>
            <w:noProof/>
            <w:webHidden/>
          </w:rPr>
        </w:r>
        <w:r w:rsidR="00B32C7D">
          <w:rPr>
            <w:noProof/>
            <w:webHidden/>
          </w:rPr>
          <w:fldChar w:fldCharType="separate"/>
        </w:r>
        <w:r w:rsidR="004C0673">
          <w:rPr>
            <w:noProof/>
            <w:webHidden/>
          </w:rPr>
          <w:t>3</w:t>
        </w:r>
        <w:r w:rsidR="00B32C7D">
          <w:rPr>
            <w:noProof/>
            <w:webHidden/>
          </w:rPr>
          <w:fldChar w:fldCharType="end"/>
        </w:r>
      </w:hyperlink>
    </w:p>
    <w:p w14:paraId="12136AA2" w14:textId="2D455572" w:rsidR="00B32C7D"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5981487" w:history="1">
        <w:r w:rsidR="00B32C7D" w:rsidRPr="00046B96">
          <w:rPr>
            <w:rStyle w:val="Lienhypertexte"/>
            <w:noProof/>
          </w:rPr>
          <w:t>1.5</w:t>
        </w:r>
        <w:r w:rsidR="00B32C7D">
          <w:rPr>
            <w:rFonts w:eastAsiaTheme="minorEastAsia" w:cstheme="minorBidi"/>
            <w:smallCaps w:val="0"/>
            <w:noProof/>
            <w:kern w:val="2"/>
            <w:sz w:val="22"/>
            <w:szCs w:val="22"/>
            <w14:ligatures w14:val="standardContextual"/>
          </w:rPr>
          <w:tab/>
        </w:r>
        <w:r w:rsidR="00B32C7D" w:rsidRPr="00046B96">
          <w:rPr>
            <w:rStyle w:val="Lienhypertexte"/>
            <w:noProof/>
          </w:rPr>
          <w:t>Cahier des charges</w:t>
        </w:r>
        <w:r w:rsidR="00B32C7D">
          <w:rPr>
            <w:noProof/>
            <w:webHidden/>
          </w:rPr>
          <w:tab/>
        </w:r>
        <w:r w:rsidR="00B32C7D">
          <w:rPr>
            <w:noProof/>
            <w:webHidden/>
          </w:rPr>
          <w:fldChar w:fldCharType="begin"/>
        </w:r>
        <w:r w:rsidR="00B32C7D">
          <w:rPr>
            <w:noProof/>
            <w:webHidden/>
          </w:rPr>
          <w:instrText xml:space="preserve"> PAGEREF _Toc165981487 \h </w:instrText>
        </w:r>
        <w:r w:rsidR="00B32C7D">
          <w:rPr>
            <w:noProof/>
            <w:webHidden/>
          </w:rPr>
        </w:r>
        <w:r w:rsidR="00B32C7D">
          <w:rPr>
            <w:noProof/>
            <w:webHidden/>
          </w:rPr>
          <w:fldChar w:fldCharType="separate"/>
        </w:r>
        <w:r w:rsidR="004C0673">
          <w:rPr>
            <w:noProof/>
            <w:webHidden/>
          </w:rPr>
          <w:t>3</w:t>
        </w:r>
        <w:r w:rsidR="00B32C7D">
          <w:rPr>
            <w:noProof/>
            <w:webHidden/>
          </w:rPr>
          <w:fldChar w:fldCharType="end"/>
        </w:r>
      </w:hyperlink>
    </w:p>
    <w:p w14:paraId="0DEE804D" w14:textId="08235305" w:rsidR="00B32C7D" w:rsidRDefault="00000000">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5981488" w:history="1">
        <w:r w:rsidR="00B32C7D" w:rsidRPr="00046B96">
          <w:rPr>
            <w:rStyle w:val="Lienhypertexte"/>
            <w:noProof/>
          </w:rPr>
          <w:t>1.5.1</w:t>
        </w:r>
        <w:r w:rsidR="00B32C7D">
          <w:rPr>
            <w:rFonts w:eastAsiaTheme="minorEastAsia" w:cstheme="minorBidi"/>
            <w:i w:val="0"/>
            <w:iCs w:val="0"/>
            <w:noProof/>
            <w:kern w:val="2"/>
            <w:sz w:val="22"/>
            <w:szCs w:val="22"/>
            <w14:ligatures w14:val="standardContextual"/>
          </w:rPr>
          <w:tab/>
        </w:r>
        <w:r w:rsidR="00B32C7D" w:rsidRPr="00046B96">
          <w:rPr>
            <w:rStyle w:val="Lienhypertexte"/>
            <w:noProof/>
          </w:rPr>
          <w:t>Objectifs et portée du projet</w:t>
        </w:r>
        <w:r w:rsidR="00B32C7D">
          <w:rPr>
            <w:noProof/>
            <w:webHidden/>
          </w:rPr>
          <w:tab/>
        </w:r>
        <w:r w:rsidR="00B32C7D">
          <w:rPr>
            <w:noProof/>
            <w:webHidden/>
          </w:rPr>
          <w:fldChar w:fldCharType="begin"/>
        </w:r>
        <w:r w:rsidR="00B32C7D">
          <w:rPr>
            <w:noProof/>
            <w:webHidden/>
          </w:rPr>
          <w:instrText xml:space="preserve"> PAGEREF _Toc165981488 \h </w:instrText>
        </w:r>
        <w:r w:rsidR="00B32C7D">
          <w:rPr>
            <w:noProof/>
            <w:webHidden/>
          </w:rPr>
        </w:r>
        <w:r w:rsidR="00B32C7D">
          <w:rPr>
            <w:noProof/>
            <w:webHidden/>
          </w:rPr>
          <w:fldChar w:fldCharType="separate"/>
        </w:r>
        <w:r w:rsidR="004C0673">
          <w:rPr>
            <w:noProof/>
            <w:webHidden/>
          </w:rPr>
          <w:t>3</w:t>
        </w:r>
        <w:r w:rsidR="00B32C7D">
          <w:rPr>
            <w:noProof/>
            <w:webHidden/>
          </w:rPr>
          <w:fldChar w:fldCharType="end"/>
        </w:r>
      </w:hyperlink>
    </w:p>
    <w:p w14:paraId="11BCCD56" w14:textId="52D0C3C3" w:rsidR="00B32C7D" w:rsidRDefault="00000000">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5981489" w:history="1">
        <w:r w:rsidR="00B32C7D" w:rsidRPr="00046B96">
          <w:rPr>
            <w:rStyle w:val="Lienhypertexte"/>
            <w:noProof/>
          </w:rPr>
          <w:t>1.5.2</w:t>
        </w:r>
        <w:r w:rsidR="00B32C7D">
          <w:rPr>
            <w:rFonts w:eastAsiaTheme="minorEastAsia" w:cstheme="minorBidi"/>
            <w:i w:val="0"/>
            <w:iCs w:val="0"/>
            <w:noProof/>
            <w:kern w:val="2"/>
            <w:sz w:val="22"/>
            <w:szCs w:val="22"/>
            <w14:ligatures w14:val="standardContextual"/>
          </w:rPr>
          <w:tab/>
        </w:r>
        <w:r w:rsidR="00B32C7D" w:rsidRPr="00046B96">
          <w:rPr>
            <w:rStyle w:val="Lienhypertexte"/>
            <w:noProof/>
          </w:rPr>
          <w:t>Caractéristiques des utilisateurs et impacts</w:t>
        </w:r>
        <w:r w:rsidR="00B32C7D">
          <w:rPr>
            <w:noProof/>
            <w:webHidden/>
          </w:rPr>
          <w:tab/>
        </w:r>
        <w:r w:rsidR="00B32C7D">
          <w:rPr>
            <w:noProof/>
            <w:webHidden/>
          </w:rPr>
          <w:fldChar w:fldCharType="begin"/>
        </w:r>
        <w:r w:rsidR="00B32C7D">
          <w:rPr>
            <w:noProof/>
            <w:webHidden/>
          </w:rPr>
          <w:instrText xml:space="preserve"> PAGEREF _Toc165981489 \h </w:instrText>
        </w:r>
        <w:r w:rsidR="00B32C7D">
          <w:rPr>
            <w:noProof/>
            <w:webHidden/>
          </w:rPr>
        </w:r>
        <w:r w:rsidR="00B32C7D">
          <w:rPr>
            <w:noProof/>
            <w:webHidden/>
          </w:rPr>
          <w:fldChar w:fldCharType="separate"/>
        </w:r>
        <w:r w:rsidR="004C0673">
          <w:rPr>
            <w:noProof/>
            <w:webHidden/>
          </w:rPr>
          <w:t>3</w:t>
        </w:r>
        <w:r w:rsidR="00B32C7D">
          <w:rPr>
            <w:noProof/>
            <w:webHidden/>
          </w:rPr>
          <w:fldChar w:fldCharType="end"/>
        </w:r>
      </w:hyperlink>
    </w:p>
    <w:p w14:paraId="131E1B09" w14:textId="5D00F29A" w:rsidR="00B32C7D" w:rsidRDefault="00000000">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5981490" w:history="1">
        <w:r w:rsidR="00B32C7D" w:rsidRPr="00046B96">
          <w:rPr>
            <w:rStyle w:val="Lienhypertexte"/>
            <w:noProof/>
          </w:rPr>
          <w:t>1.5.3</w:t>
        </w:r>
        <w:r w:rsidR="00B32C7D">
          <w:rPr>
            <w:rFonts w:eastAsiaTheme="minorEastAsia" w:cstheme="minorBidi"/>
            <w:i w:val="0"/>
            <w:iCs w:val="0"/>
            <w:noProof/>
            <w:kern w:val="2"/>
            <w:sz w:val="22"/>
            <w:szCs w:val="22"/>
            <w14:ligatures w14:val="standardContextual"/>
          </w:rPr>
          <w:tab/>
        </w:r>
        <w:r w:rsidR="00B32C7D" w:rsidRPr="00046B96">
          <w:rPr>
            <w:rStyle w:val="Lienhypertexte"/>
            <w:noProof/>
          </w:rPr>
          <w:t>Fonctionnalités requises (du point de vue de l’utilisateur)</w:t>
        </w:r>
        <w:r w:rsidR="00B32C7D">
          <w:rPr>
            <w:noProof/>
            <w:webHidden/>
          </w:rPr>
          <w:tab/>
        </w:r>
        <w:r w:rsidR="00B32C7D">
          <w:rPr>
            <w:noProof/>
            <w:webHidden/>
          </w:rPr>
          <w:fldChar w:fldCharType="begin"/>
        </w:r>
        <w:r w:rsidR="00B32C7D">
          <w:rPr>
            <w:noProof/>
            <w:webHidden/>
          </w:rPr>
          <w:instrText xml:space="preserve"> PAGEREF _Toc165981490 \h </w:instrText>
        </w:r>
        <w:r w:rsidR="00B32C7D">
          <w:rPr>
            <w:noProof/>
            <w:webHidden/>
          </w:rPr>
        </w:r>
        <w:r w:rsidR="00B32C7D">
          <w:rPr>
            <w:noProof/>
            <w:webHidden/>
          </w:rPr>
          <w:fldChar w:fldCharType="separate"/>
        </w:r>
        <w:r w:rsidR="004C0673">
          <w:rPr>
            <w:noProof/>
            <w:webHidden/>
          </w:rPr>
          <w:t>4</w:t>
        </w:r>
        <w:r w:rsidR="00B32C7D">
          <w:rPr>
            <w:noProof/>
            <w:webHidden/>
          </w:rPr>
          <w:fldChar w:fldCharType="end"/>
        </w:r>
      </w:hyperlink>
    </w:p>
    <w:p w14:paraId="04FFE3FE" w14:textId="168E2080" w:rsidR="00B32C7D" w:rsidRDefault="00000000">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5981491" w:history="1">
        <w:r w:rsidR="00B32C7D" w:rsidRPr="00046B96">
          <w:rPr>
            <w:rStyle w:val="Lienhypertexte"/>
            <w:noProof/>
          </w:rPr>
          <w:t>1.5.4</w:t>
        </w:r>
        <w:r w:rsidR="00B32C7D">
          <w:rPr>
            <w:rFonts w:eastAsiaTheme="minorEastAsia" w:cstheme="minorBidi"/>
            <w:i w:val="0"/>
            <w:iCs w:val="0"/>
            <w:noProof/>
            <w:kern w:val="2"/>
            <w:sz w:val="22"/>
            <w:szCs w:val="22"/>
            <w14:ligatures w14:val="standardContextual"/>
          </w:rPr>
          <w:tab/>
        </w:r>
        <w:r w:rsidR="00B32C7D" w:rsidRPr="00046B96">
          <w:rPr>
            <w:rStyle w:val="Lienhypertexte"/>
            <w:noProof/>
          </w:rPr>
          <w:t>Contraintes</w:t>
        </w:r>
        <w:r w:rsidR="00B32C7D">
          <w:rPr>
            <w:noProof/>
            <w:webHidden/>
          </w:rPr>
          <w:tab/>
        </w:r>
        <w:r w:rsidR="00B32C7D">
          <w:rPr>
            <w:noProof/>
            <w:webHidden/>
          </w:rPr>
          <w:fldChar w:fldCharType="begin"/>
        </w:r>
        <w:r w:rsidR="00B32C7D">
          <w:rPr>
            <w:noProof/>
            <w:webHidden/>
          </w:rPr>
          <w:instrText xml:space="preserve"> PAGEREF _Toc165981491 \h </w:instrText>
        </w:r>
        <w:r w:rsidR="00B32C7D">
          <w:rPr>
            <w:noProof/>
            <w:webHidden/>
          </w:rPr>
        </w:r>
        <w:r w:rsidR="00B32C7D">
          <w:rPr>
            <w:noProof/>
            <w:webHidden/>
          </w:rPr>
          <w:fldChar w:fldCharType="separate"/>
        </w:r>
        <w:r w:rsidR="004C0673">
          <w:rPr>
            <w:noProof/>
            <w:webHidden/>
          </w:rPr>
          <w:t>4</w:t>
        </w:r>
        <w:r w:rsidR="00B32C7D">
          <w:rPr>
            <w:noProof/>
            <w:webHidden/>
          </w:rPr>
          <w:fldChar w:fldCharType="end"/>
        </w:r>
      </w:hyperlink>
    </w:p>
    <w:p w14:paraId="67DA31D5" w14:textId="35051E40" w:rsidR="00B32C7D"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5981492" w:history="1">
        <w:r w:rsidR="00B32C7D" w:rsidRPr="00046B96">
          <w:rPr>
            <w:rStyle w:val="Lienhypertexte"/>
            <w:noProof/>
          </w:rPr>
          <w:t>1.6</w:t>
        </w:r>
        <w:r w:rsidR="00B32C7D">
          <w:rPr>
            <w:rFonts w:eastAsiaTheme="minorEastAsia" w:cstheme="minorBidi"/>
            <w:smallCaps w:val="0"/>
            <w:noProof/>
            <w:kern w:val="2"/>
            <w:sz w:val="22"/>
            <w:szCs w:val="22"/>
            <w14:ligatures w14:val="standardContextual"/>
          </w:rPr>
          <w:tab/>
        </w:r>
        <w:r w:rsidR="00B32C7D" w:rsidRPr="00046B96">
          <w:rPr>
            <w:rStyle w:val="Lienhypertexte"/>
            <w:noProof/>
          </w:rPr>
          <w:t>Livrables</w:t>
        </w:r>
        <w:r w:rsidR="00B32C7D">
          <w:rPr>
            <w:noProof/>
            <w:webHidden/>
          </w:rPr>
          <w:tab/>
        </w:r>
        <w:r w:rsidR="00B32C7D">
          <w:rPr>
            <w:noProof/>
            <w:webHidden/>
          </w:rPr>
          <w:fldChar w:fldCharType="begin"/>
        </w:r>
        <w:r w:rsidR="00B32C7D">
          <w:rPr>
            <w:noProof/>
            <w:webHidden/>
          </w:rPr>
          <w:instrText xml:space="preserve"> PAGEREF _Toc165981492 \h </w:instrText>
        </w:r>
        <w:r w:rsidR="00B32C7D">
          <w:rPr>
            <w:noProof/>
            <w:webHidden/>
          </w:rPr>
        </w:r>
        <w:r w:rsidR="00B32C7D">
          <w:rPr>
            <w:noProof/>
            <w:webHidden/>
          </w:rPr>
          <w:fldChar w:fldCharType="separate"/>
        </w:r>
        <w:r w:rsidR="004C0673">
          <w:rPr>
            <w:noProof/>
            <w:webHidden/>
          </w:rPr>
          <w:t>4</w:t>
        </w:r>
        <w:r w:rsidR="00B32C7D">
          <w:rPr>
            <w:noProof/>
            <w:webHidden/>
          </w:rPr>
          <w:fldChar w:fldCharType="end"/>
        </w:r>
      </w:hyperlink>
    </w:p>
    <w:p w14:paraId="38B698D0" w14:textId="10FFA0D7" w:rsidR="00B32C7D" w:rsidRDefault="00000000">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65981493" w:history="1">
        <w:r w:rsidR="00B32C7D" w:rsidRPr="00046B96">
          <w:rPr>
            <w:rStyle w:val="Lienhypertexte"/>
            <w:noProof/>
          </w:rPr>
          <w:t>2</w:t>
        </w:r>
        <w:r w:rsidR="00B32C7D">
          <w:rPr>
            <w:rFonts w:eastAsiaTheme="minorEastAsia" w:cstheme="minorBidi"/>
            <w:b w:val="0"/>
            <w:bCs w:val="0"/>
            <w:caps w:val="0"/>
            <w:noProof/>
            <w:kern w:val="2"/>
            <w:sz w:val="22"/>
            <w:szCs w:val="22"/>
            <w14:ligatures w14:val="standardContextual"/>
          </w:rPr>
          <w:tab/>
        </w:r>
        <w:r w:rsidR="00B32C7D" w:rsidRPr="00046B96">
          <w:rPr>
            <w:rStyle w:val="Lienhypertexte"/>
            <w:noProof/>
          </w:rPr>
          <w:t>Planification Initiale</w:t>
        </w:r>
        <w:r w:rsidR="00B32C7D">
          <w:rPr>
            <w:noProof/>
            <w:webHidden/>
          </w:rPr>
          <w:tab/>
        </w:r>
        <w:r w:rsidR="00B32C7D">
          <w:rPr>
            <w:noProof/>
            <w:webHidden/>
          </w:rPr>
          <w:fldChar w:fldCharType="begin"/>
        </w:r>
        <w:r w:rsidR="00B32C7D">
          <w:rPr>
            <w:noProof/>
            <w:webHidden/>
          </w:rPr>
          <w:instrText xml:space="preserve"> PAGEREF _Toc165981493 \h </w:instrText>
        </w:r>
        <w:r w:rsidR="00B32C7D">
          <w:rPr>
            <w:noProof/>
            <w:webHidden/>
          </w:rPr>
        </w:r>
        <w:r w:rsidR="00B32C7D">
          <w:rPr>
            <w:noProof/>
            <w:webHidden/>
          </w:rPr>
          <w:fldChar w:fldCharType="separate"/>
        </w:r>
        <w:r w:rsidR="004C0673">
          <w:rPr>
            <w:noProof/>
            <w:webHidden/>
          </w:rPr>
          <w:t>4</w:t>
        </w:r>
        <w:r w:rsidR="00B32C7D">
          <w:rPr>
            <w:noProof/>
            <w:webHidden/>
          </w:rPr>
          <w:fldChar w:fldCharType="end"/>
        </w:r>
      </w:hyperlink>
    </w:p>
    <w:p w14:paraId="501134A2" w14:textId="19FF8437" w:rsidR="00B32C7D" w:rsidRDefault="00000000">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65981494" w:history="1">
        <w:r w:rsidR="00B32C7D" w:rsidRPr="00046B96">
          <w:rPr>
            <w:rStyle w:val="Lienhypertexte"/>
            <w:noProof/>
          </w:rPr>
          <w:t>3</w:t>
        </w:r>
        <w:r w:rsidR="00B32C7D">
          <w:rPr>
            <w:rFonts w:eastAsiaTheme="minorEastAsia" w:cstheme="minorBidi"/>
            <w:b w:val="0"/>
            <w:bCs w:val="0"/>
            <w:caps w:val="0"/>
            <w:noProof/>
            <w:kern w:val="2"/>
            <w:sz w:val="22"/>
            <w:szCs w:val="22"/>
            <w14:ligatures w14:val="standardContextual"/>
          </w:rPr>
          <w:tab/>
        </w:r>
        <w:r w:rsidR="00B32C7D" w:rsidRPr="00046B96">
          <w:rPr>
            <w:rStyle w:val="Lienhypertexte"/>
            <w:noProof/>
          </w:rPr>
          <w:t>Analyse fonctionnelle</w:t>
        </w:r>
        <w:r w:rsidR="00B32C7D">
          <w:rPr>
            <w:noProof/>
            <w:webHidden/>
          </w:rPr>
          <w:tab/>
        </w:r>
        <w:r w:rsidR="00B32C7D">
          <w:rPr>
            <w:noProof/>
            <w:webHidden/>
          </w:rPr>
          <w:fldChar w:fldCharType="begin"/>
        </w:r>
        <w:r w:rsidR="00B32C7D">
          <w:rPr>
            <w:noProof/>
            <w:webHidden/>
          </w:rPr>
          <w:instrText xml:space="preserve"> PAGEREF _Toc165981494 \h </w:instrText>
        </w:r>
        <w:r w:rsidR="00B32C7D">
          <w:rPr>
            <w:noProof/>
            <w:webHidden/>
          </w:rPr>
        </w:r>
        <w:r w:rsidR="00B32C7D">
          <w:rPr>
            <w:noProof/>
            <w:webHidden/>
          </w:rPr>
          <w:fldChar w:fldCharType="separate"/>
        </w:r>
        <w:r w:rsidR="004C0673">
          <w:rPr>
            <w:noProof/>
            <w:webHidden/>
          </w:rPr>
          <w:t>5</w:t>
        </w:r>
        <w:r w:rsidR="00B32C7D">
          <w:rPr>
            <w:noProof/>
            <w:webHidden/>
          </w:rPr>
          <w:fldChar w:fldCharType="end"/>
        </w:r>
      </w:hyperlink>
    </w:p>
    <w:p w14:paraId="3F1D1939" w14:textId="1719D09C" w:rsidR="00B32C7D" w:rsidRDefault="00000000">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5981495" w:history="1">
        <w:r w:rsidR="00B32C7D" w:rsidRPr="00046B96">
          <w:rPr>
            <w:rStyle w:val="Lienhypertexte"/>
            <w:noProof/>
          </w:rPr>
          <w:t>3.1.1</w:t>
        </w:r>
        <w:r w:rsidR="00B32C7D">
          <w:rPr>
            <w:rFonts w:eastAsiaTheme="minorEastAsia" w:cstheme="minorBidi"/>
            <w:i w:val="0"/>
            <w:iCs w:val="0"/>
            <w:noProof/>
            <w:kern w:val="2"/>
            <w:sz w:val="22"/>
            <w:szCs w:val="22"/>
            <w14:ligatures w14:val="standardContextual"/>
          </w:rPr>
          <w:tab/>
        </w:r>
        <w:r w:rsidR="00B32C7D" w:rsidRPr="00046B96">
          <w:rPr>
            <w:rStyle w:val="Lienhypertexte"/>
            <w:noProof/>
          </w:rPr>
          <w:t>Toilettes D02</w:t>
        </w:r>
        <w:r w:rsidR="00B32C7D">
          <w:rPr>
            <w:noProof/>
            <w:webHidden/>
          </w:rPr>
          <w:tab/>
        </w:r>
        <w:r w:rsidR="00B32C7D">
          <w:rPr>
            <w:noProof/>
            <w:webHidden/>
          </w:rPr>
          <w:fldChar w:fldCharType="begin"/>
        </w:r>
        <w:r w:rsidR="00B32C7D">
          <w:rPr>
            <w:noProof/>
            <w:webHidden/>
          </w:rPr>
          <w:instrText xml:space="preserve"> PAGEREF _Toc165981495 \h </w:instrText>
        </w:r>
        <w:r w:rsidR="00B32C7D">
          <w:rPr>
            <w:noProof/>
            <w:webHidden/>
          </w:rPr>
        </w:r>
        <w:r w:rsidR="00B32C7D">
          <w:rPr>
            <w:noProof/>
            <w:webHidden/>
          </w:rPr>
          <w:fldChar w:fldCharType="separate"/>
        </w:r>
        <w:r w:rsidR="004C0673">
          <w:rPr>
            <w:noProof/>
            <w:webHidden/>
          </w:rPr>
          <w:t>7</w:t>
        </w:r>
        <w:r w:rsidR="00B32C7D">
          <w:rPr>
            <w:noProof/>
            <w:webHidden/>
          </w:rPr>
          <w:fldChar w:fldCharType="end"/>
        </w:r>
      </w:hyperlink>
    </w:p>
    <w:p w14:paraId="5A5D6889" w14:textId="36D9F65F" w:rsidR="00B32C7D" w:rsidRDefault="00000000">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5981496" w:history="1">
        <w:r w:rsidR="00B32C7D" w:rsidRPr="00046B96">
          <w:rPr>
            <w:rStyle w:val="Lienhypertexte"/>
            <w:noProof/>
          </w:rPr>
          <w:t>3.1.2</w:t>
        </w:r>
        <w:r w:rsidR="00B32C7D">
          <w:rPr>
            <w:rFonts w:eastAsiaTheme="minorEastAsia" w:cstheme="minorBidi"/>
            <w:i w:val="0"/>
            <w:iCs w:val="0"/>
            <w:noProof/>
            <w:kern w:val="2"/>
            <w:sz w:val="22"/>
            <w:szCs w:val="22"/>
            <w14:ligatures w14:val="standardContextual"/>
          </w:rPr>
          <w:tab/>
        </w:r>
        <w:r w:rsidR="00B32C7D" w:rsidRPr="00046B96">
          <w:rPr>
            <w:rStyle w:val="Lienhypertexte"/>
            <w:noProof/>
          </w:rPr>
          <w:t>Salle de serveur</w:t>
        </w:r>
        <w:r w:rsidR="00B32C7D">
          <w:rPr>
            <w:noProof/>
            <w:webHidden/>
          </w:rPr>
          <w:tab/>
        </w:r>
        <w:r w:rsidR="00B32C7D">
          <w:rPr>
            <w:noProof/>
            <w:webHidden/>
          </w:rPr>
          <w:fldChar w:fldCharType="begin"/>
        </w:r>
        <w:r w:rsidR="00B32C7D">
          <w:rPr>
            <w:noProof/>
            <w:webHidden/>
          </w:rPr>
          <w:instrText xml:space="preserve"> PAGEREF _Toc165981496 \h </w:instrText>
        </w:r>
        <w:r w:rsidR="00B32C7D">
          <w:rPr>
            <w:noProof/>
            <w:webHidden/>
          </w:rPr>
        </w:r>
        <w:r w:rsidR="00B32C7D">
          <w:rPr>
            <w:noProof/>
            <w:webHidden/>
          </w:rPr>
          <w:fldChar w:fldCharType="separate"/>
        </w:r>
        <w:r w:rsidR="004C0673">
          <w:rPr>
            <w:noProof/>
            <w:webHidden/>
          </w:rPr>
          <w:t>6</w:t>
        </w:r>
        <w:r w:rsidR="00B32C7D">
          <w:rPr>
            <w:noProof/>
            <w:webHidden/>
          </w:rPr>
          <w:fldChar w:fldCharType="end"/>
        </w:r>
      </w:hyperlink>
    </w:p>
    <w:p w14:paraId="4C803EE3" w14:textId="7C04543F" w:rsidR="00B32C7D" w:rsidRDefault="00000000">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5981497" w:history="1">
        <w:r w:rsidR="00B32C7D" w:rsidRPr="00046B96">
          <w:rPr>
            <w:rStyle w:val="Lienhypertexte"/>
            <w:noProof/>
          </w:rPr>
          <w:t>3.1.3</w:t>
        </w:r>
        <w:r w:rsidR="00B32C7D">
          <w:rPr>
            <w:rFonts w:eastAsiaTheme="minorEastAsia" w:cstheme="minorBidi"/>
            <w:i w:val="0"/>
            <w:iCs w:val="0"/>
            <w:noProof/>
            <w:kern w:val="2"/>
            <w:sz w:val="22"/>
            <w:szCs w:val="22"/>
            <w14:ligatures w14:val="standardContextual"/>
          </w:rPr>
          <w:tab/>
        </w:r>
        <w:r w:rsidR="00B32C7D" w:rsidRPr="00046B96">
          <w:rPr>
            <w:rStyle w:val="Lienhypertexte"/>
            <w:noProof/>
          </w:rPr>
          <w:t>Salle de détente D15</w:t>
        </w:r>
        <w:r w:rsidR="00B32C7D">
          <w:rPr>
            <w:noProof/>
            <w:webHidden/>
          </w:rPr>
          <w:tab/>
        </w:r>
        <w:r w:rsidR="00B32C7D">
          <w:rPr>
            <w:noProof/>
            <w:webHidden/>
          </w:rPr>
          <w:fldChar w:fldCharType="begin"/>
        </w:r>
        <w:r w:rsidR="00B32C7D">
          <w:rPr>
            <w:noProof/>
            <w:webHidden/>
          </w:rPr>
          <w:instrText xml:space="preserve"> PAGEREF _Toc165981497 \h </w:instrText>
        </w:r>
        <w:r w:rsidR="00B32C7D">
          <w:rPr>
            <w:noProof/>
            <w:webHidden/>
          </w:rPr>
        </w:r>
        <w:r w:rsidR="00B32C7D">
          <w:rPr>
            <w:noProof/>
            <w:webHidden/>
          </w:rPr>
          <w:fldChar w:fldCharType="separate"/>
        </w:r>
        <w:r w:rsidR="004C0673">
          <w:rPr>
            <w:noProof/>
            <w:webHidden/>
          </w:rPr>
          <w:t>7</w:t>
        </w:r>
        <w:r w:rsidR="00B32C7D">
          <w:rPr>
            <w:noProof/>
            <w:webHidden/>
          </w:rPr>
          <w:fldChar w:fldCharType="end"/>
        </w:r>
      </w:hyperlink>
    </w:p>
    <w:p w14:paraId="6EF9729D" w14:textId="052ABC50" w:rsidR="00B32C7D" w:rsidRDefault="00000000">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5981498" w:history="1">
        <w:r w:rsidR="00B32C7D" w:rsidRPr="00046B96">
          <w:rPr>
            <w:rStyle w:val="Lienhypertexte"/>
            <w:noProof/>
          </w:rPr>
          <w:t>3.1.4</w:t>
        </w:r>
        <w:r w:rsidR="00B32C7D">
          <w:rPr>
            <w:rFonts w:eastAsiaTheme="minorEastAsia" w:cstheme="minorBidi"/>
            <w:i w:val="0"/>
            <w:iCs w:val="0"/>
            <w:noProof/>
            <w:kern w:val="2"/>
            <w:sz w:val="22"/>
            <w:szCs w:val="22"/>
            <w14:ligatures w14:val="standardContextual"/>
          </w:rPr>
          <w:tab/>
        </w:r>
        <w:r w:rsidR="00B32C7D" w:rsidRPr="00046B96">
          <w:rPr>
            <w:rStyle w:val="Lienhypertexte"/>
            <w:noProof/>
          </w:rPr>
          <w:t>Terrase (Toit)</w:t>
        </w:r>
        <w:r w:rsidR="00B32C7D">
          <w:rPr>
            <w:noProof/>
            <w:webHidden/>
          </w:rPr>
          <w:tab/>
        </w:r>
        <w:r w:rsidR="00B32C7D">
          <w:rPr>
            <w:noProof/>
            <w:webHidden/>
          </w:rPr>
          <w:fldChar w:fldCharType="begin"/>
        </w:r>
        <w:r w:rsidR="00B32C7D">
          <w:rPr>
            <w:noProof/>
            <w:webHidden/>
          </w:rPr>
          <w:instrText xml:space="preserve"> PAGEREF _Toc165981498 \h </w:instrText>
        </w:r>
        <w:r w:rsidR="00B32C7D">
          <w:rPr>
            <w:noProof/>
            <w:webHidden/>
          </w:rPr>
        </w:r>
        <w:r w:rsidR="00B32C7D">
          <w:rPr>
            <w:noProof/>
            <w:webHidden/>
          </w:rPr>
          <w:fldChar w:fldCharType="separate"/>
        </w:r>
        <w:r w:rsidR="004C0673">
          <w:rPr>
            <w:noProof/>
            <w:webHidden/>
          </w:rPr>
          <w:t>8</w:t>
        </w:r>
        <w:r w:rsidR="00B32C7D">
          <w:rPr>
            <w:noProof/>
            <w:webHidden/>
          </w:rPr>
          <w:fldChar w:fldCharType="end"/>
        </w:r>
      </w:hyperlink>
    </w:p>
    <w:p w14:paraId="72AEDD4E" w14:textId="7BCCB4BA" w:rsidR="00B32C7D" w:rsidRDefault="00000000">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5981499" w:history="1">
        <w:r w:rsidR="00B32C7D" w:rsidRPr="00046B96">
          <w:rPr>
            <w:rStyle w:val="Lienhypertexte"/>
            <w:noProof/>
          </w:rPr>
          <w:t>3.1.5</w:t>
        </w:r>
        <w:r w:rsidR="00B32C7D">
          <w:rPr>
            <w:rFonts w:eastAsiaTheme="minorEastAsia" w:cstheme="minorBidi"/>
            <w:i w:val="0"/>
            <w:iCs w:val="0"/>
            <w:noProof/>
            <w:kern w:val="2"/>
            <w:sz w:val="22"/>
            <w:szCs w:val="22"/>
            <w14:ligatures w14:val="standardContextual"/>
          </w:rPr>
          <w:tab/>
        </w:r>
        <w:r w:rsidR="00B32C7D" w:rsidRPr="00046B96">
          <w:rPr>
            <w:rStyle w:val="Lienhypertexte"/>
            <w:noProof/>
          </w:rPr>
          <w:t>Entrée</w:t>
        </w:r>
        <w:r w:rsidR="00B32C7D">
          <w:rPr>
            <w:noProof/>
            <w:webHidden/>
          </w:rPr>
          <w:tab/>
        </w:r>
        <w:r w:rsidR="00B32C7D">
          <w:rPr>
            <w:noProof/>
            <w:webHidden/>
          </w:rPr>
          <w:fldChar w:fldCharType="begin"/>
        </w:r>
        <w:r w:rsidR="00B32C7D">
          <w:rPr>
            <w:noProof/>
            <w:webHidden/>
          </w:rPr>
          <w:instrText xml:space="preserve"> PAGEREF _Toc165981499 \h </w:instrText>
        </w:r>
        <w:r w:rsidR="00B32C7D">
          <w:rPr>
            <w:noProof/>
            <w:webHidden/>
          </w:rPr>
        </w:r>
        <w:r w:rsidR="00B32C7D">
          <w:rPr>
            <w:noProof/>
            <w:webHidden/>
          </w:rPr>
          <w:fldChar w:fldCharType="separate"/>
        </w:r>
        <w:r w:rsidR="004C0673">
          <w:rPr>
            <w:noProof/>
            <w:webHidden/>
          </w:rPr>
          <w:t>8</w:t>
        </w:r>
        <w:r w:rsidR="00B32C7D">
          <w:rPr>
            <w:noProof/>
            <w:webHidden/>
          </w:rPr>
          <w:fldChar w:fldCharType="end"/>
        </w:r>
      </w:hyperlink>
    </w:p>
    <w:p w14:paraId="396CE54F" w14:textId="27485C4E" w:rsidR="00B32C7D" w:rsidRDefault="00000000">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5981500" w:history="1">
        <w:r w:rsidR="00B32C7D" w:rsidRPr="00046B96">
          <w:rPr>
            <w:rStyle w:val="Lienhypertexte"/>
            <w:noProof/>
          </w:rPr>
          <w:t>3.1.6</w:t>
        </w:r>
        <w:r w:rsidR="00B32C7D">
          <w:rPr>
            <w:rFonts w:eastAsiaTheme="minorEastAsia" w:cstheme="minorBidi"/>
            <w:i w:val="0"/>
            <w:iCs w:val="0"/>
            <w:noProof/>
            <w:kern w:val="2"/>
            <w:sz w:val="22"/>
            <w:szCs w:val="22"/>
            <w14:ligatures w14:val="standardContextual"/>
          </w:rPr>
          <w:tab/>
        </w:r>
        <w:r w:rsidR="00B32C7D" w:rsidRPr="00046B96">
          <w:rPr>
            <w:rStyle w:val="Lienhypertexte"/>
            <w:noProof/>
          </w:rPr>
          <w:t>Couloir 1er étage</w:t>
        </w:r>
        <w:r w:rsidR="00B32C7D">
          <w:rPr>
            <w:noProof/>
            <w:webHidden/>
          </w:rPr>
          <w:tab/>
        </w:r>
        <w:r w:rsidR="00B32C7D">
          <w:rPr>
            <w:noProof/>
            <w:webHidden/>
          </w:rPr>
          <w:fldChar w:fldCharType="begin"/>
        </w:r>
        <w:r w:rsidR="00B32C7D">
          <w:rPr>
            <w:noProof/>
            <w:webHidden/>
          </w:rPr>
          <w:instrText xml:space="preserve"> PAGEREF _Toc165981500 \h </w:instrText>
        </w:r>
        <w:r w:rsidR="00B32C7D">
          <w:rPr>
            <w:noProof/>
            <w:webHidden/>
          </w:rPr>
        </w:r>
        <w:r w:rsidR="00B32C7D">
          <w:rPr>
            <w:noProof/>
            <w:webHidden/>
          </w:rPr>
          <w:fldChar w:fldCharType="separate"/>
        </w:r>
        <w:r w:rsidR="004C0673">
          <w:rPr>
            <w:noProof/>
            <w:webHidden/>
          </w:rPr>
          <w:t>8</w:t>
        </w:r>
        <w:r w:rsidR="00B32C7D">
          <w:rPr>
            <w:noProof/>
            <w:webHidden/>
          </w:rPr>
          <w:fldChar w:fldCharType="end"/>
        </w:r>
      </w:hyperlink>
    </w:p>
    <w:p w14:paraId="21A5D7CD" w14:textId="7F07F016" w:rsidR="00B32C7D" w:rsidRDefault="00000000">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5981501" w:history="1">
        <w:r w:rsidR="00B32C7D" w:rsidRPr="00046B96">
          <w:rPr>
            <w:rStyle w:val="Lienhypertexte"/>
            <w:noProof/>
          </w:rPr>
          <w:t>3.1.7</w:t>
        </w:r>
        <w:r w:rsidR="00B32C7D">
          <w:rPr>
            <w:rFonts w:eastAsiaTheme="minorEastAsia" w:cstheme="minorBidi"/>
            <w:i w:val="0"/>
            <w:iCs w:val="0"/>
            <w:noProof/>
            <w:kern w:val="2"/>
            <w:sz w:val="22"/>
            <w:szCs w:val="22"/>
            <w14:ligatures w14:val="standardContextual"/>
          </w:rPr>
          <w:tab/>
        </w:r>
        <w:r w:rsidR="00B32C7D" w:rsidRPr="00046B96">
          <w:rPr>
            <w:rStyle w:val="Lienhypertexte"/>
            <w:noProof/>
          </w:rPr>
          <w:t>Couloir 2me étage</w:t>
        </w:r>
        <w:r w:rsidR="00B32C7D">
          <w:rPr>
            <w:noProof/>
            <w:webHidden/>
          </w:rPr>
          <w:tab/>
        </w:r>
        <w:r w:rsidR="00B32C7D">
          <w:rPr>
            <w:noProof/>
            <w:webHidden/>
          </w:rPr>
          <w:fldChar w:fldCharType="begin"/>
        </w:r>
        <w:r w:rsidR="00B32C7D">
          <w:rPr>
            <w:noProof/>
            <w:webHidden/>
          </w:rPr>
          <w:instrText xml:space="preserve"> PAGEREF _Toc165981501 \h </w:instrText>
        </w:r>
        <w:r w:rsidR="00B32C7D">
          <w:rPr>
            <w:noProof/>
            <w:webHidden/>
          </w:rPr>
        </w:r>
        <w:r w:rsidR="00B32C7D">
          <w:rPr>
            <w:noProof/>
            <w:webHidden/>
          </w:rPr>
          <w:fldChar w:fldCharType="separate"/>
        </w:r>
        <w:r w:rsidR="004C0673">
          <w:rPr>
            <w:noProof/>
            <w:webHidden/>
          </w:rPr>
          <w:t>6</w:t>
        </w:r>
        <w:r w:rsidR="00B32C7D">
          <w:rPr>
            <w:noProof/>
            <w:webHidden/>
          </w:rPr>
          <w:fldChar w:fldCharType="end"/>
        </w:r>
      </w:hyperlink>
    </w:p>
    <w:p w14:paraId="72548D9D" w14:textId="03042F50" w:rsidR="00B32C7D" w:rsidRDefault="00000000">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5981502" w:history="1">
        <w:r w:rsidR="00B32C7D" w:rsidRPr="00046B96">
          <w:rPr>
            <w:rStyle w:val="Lienhypertexte"/>
            <w:noProof/>
          </w:rPr>
          <w:t>3.1.8</w:t>
        </w:r>
        <w:r w:rsidR="00B32C7D">
          <w:rPr>
            <w:rFonts w:eastAsiaTheme="minorEastAsia" w:cstheme="minorBidi"/>
            <w:i w:val="0"/>
            <w:iCs w:val="0"/>
            <w:noProof/>
            <w:kern w:val="2"/>
            <w:sz w:val="22"/>
            <w:szCs w:val="22"/>
            <w14:ligatures w14:val="standardContextual"/>
          </w:rPr>
          <w:tab/>
        </w:r>
        <w:r w:rsidR="00B32C7D" w:rsidRPr="00046B96">
          <w:rPr>
            <w:rStyle w:val="Lienhypertexte"/>
            <w:noProof/>
          </w:rPr>
          <w:t>Autour du bâtiment</w:t>
        </w:r>
        <w:r w:rsidR="00B32C7D">
          <w:rPr>
            <w:noProof/>
            <w:webHidden/>
          </w:rPr>
          <w:tab/>
        </w:r>
        <w:r w:rsidR="00B32C7D">
          <w:rPr>
            <w:noProof/>
            <w:webHidden/>
          </w:rPr>
          <w:fldChar w:fldCharType="begin"/>
        </w:r>
        <w:r w:rsidR="00B32C7D">
          <w:rPr>
            <w:noProof/>
            <w:webHidden/>
          </w:rPr>
          <w:instrText xml:space="preserve"> PAGEREF _Toc165981502 \h </w:instrText>
        </w:r>
        <w:r w:rsidR="00B32C7D">
          <w:rPr>
            <w:noProof/>
            <w:webHidden/>
          </w:rPr>
        </w:r>
        <w:r w:rsidR="00B32C7D">
          <w:rPr>
            <w:noProof/>
            <w:webHidden/>
          </w:rPr>
          <w:fldChar w:fldCharType="separate"/>
        </w:r>
        <w:r w:rsidR="004C0673">
          <w:rPr>
            <w:noProof/>
            <w:webHidden/>
          </w:rPr>
          <w:t>9</w:t>
        </w:r>
        <w:r w:rsidR="00B32C7D">
          <w:rPr>
            <w:noProof/>
            <w:webHidden/>
          </w:rPr>
          <w:fldChar w:fldCharType="end"/>
        </w:r>
      </w:hyperlink>
    </w:p>
    <w:p w14:paraId="30C9BE71" w14:textId="24D903ED" w:rsidR="00B32C7D" w:rsidRDefault="00000000">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5981503" w:history="1">
        <w:r w:rsidR="00B32C7D" w:rsidRPr="00046B96">
          <w:rPr>
            <w:rStyle w:val="Lienhypertexte"/>
            <w:noProof/>
          </w:rPr>
          <w:t>3.1.9</w:t>
        </w:r>
        <w:r w:rsidR="00B32C7D">
          <w:rPr>
            <w:rFonts w:eastAsiaTheme="minorEastAsia" w:cstheme="minorBidi"/>
            <w:i w:val="0"/>
            <w:iCs w:val="0"/>
            <w:noProof/>
            <w:kern w:val="2"/>
            <w:sz w:val="22"/>
            <w:szCs w:val="22"/>
            <w14:ligatures w14:val="standardContextual"/>
          </w:rPr>
          <w:tab/>
        </w:r>
        <w:r w:rsidR="00B32C7D" w:rsidRPr="00046B96">
          <w:rPr>
            <w:rStyle w:val="Lienhypertexte"/>
            <w:noProof/>
          </w:rPr>
          <w:t>Salle de classe 2ème étage D11</w:t>
        </w:r>
        <w:r w:rsidR="00B32C7D">
          <w:rPr>
            <w:noProof/>
            <w:webHidden/>
          </w:rPr>
          <w:tab/>
        </w:r>
        <w:r w:rsidR="00B32C7D">
          <w:rPr>
            <w:noProof/>
            <w:webHidden/>
          </w:rPr>
          <w:fldChar w:fldCharType="begin"/>
        </w:r>
        <w:r w:rsidR="00B32C7D">
          <w:rPr>
            <w:noProof/>
            <w:webHidden/>
          </w:rPr>
          <w:instrText xml:space="preserve"> PAGEREF _Toc165981503 \h </w:instrText>
        </w:r>
        <w:r w:rsidR="00B32C7D">
          <w:rPr>
            <w:noProof/>
            <w:webHidden/>
          </w:rPr>
        </w:r>
        <w:r w:rsidR="00B32C7D">
          <w:rPr>
            <w:noProof/>
            <w:webHidden/>
          </w:rPr>
          <w:fldChar w:fldCharType="separate"/>
        </w:r>
        <w:r w:rsidR="004C0673">
          <w:rPr>
            <w:noProof/>
            <w:webHidden/>
          </w:rPr>
          <w:t>9</w:t>
        </w:r>
        <w:r w:rsidR="00B32C7D">
          <w:rPr>
            <w:noProof/>
            <w:webHidden/>
          </w:rPr>
          <w:fldChar w:fldCharType="end"/>
        </w:r>
      </w:hyperlink>
    </w:p>
    <w:p w14:paraId="469BB903" w14:textId="0B9E1333" w:rsidR="00B32C7D" w:rsidRDefault="00000000">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5981504" w:history="1">
        <w:r w:rsidR="00B32C7D" w:rsidRPr="00046B96">
          <w:rPr>
            <w:rStyle w:val="Lienhypertexte"/>
            <w:noProof/>
          </w:rPr>
          <w:t>3.1.10</w:t>
        </w:r>
        <w:r w:rsidR="00B32C7D">
          <w:rPr>
            <w:rFonts w:eastAsiaTheme="minorEastAsia" w:cstheme="minorBidi"/>
            <w:i w:val="0"/>
            <w:iCs w:val="0"/>
            <w:noProof/>
            <w:kern w:val="2"/>
            <w:sz w:val="22"/>
            <w:szCs w:val="22"/>
            <w14:ligatures w14:val="standardContextual"/>
          </w:rPr>
          <w:tab/>
        </w:r>
        <w:r w:rsidR="00B32C7D" w:rsidRPr="00046B96">
          <w:rPr>
            <w:rStyle w:val="Lienhypertexte"/>
            <w:noProof/>
          </w:rPr>
          <w:t>Extérieur bâtiment</w:t>
        </w:r>
        <w:r w:rsidR="00B32C7D">
          <w:rPr>
            <w:noProof/>
            <w:webHidden/>
          </w:rPr>
          <w:tab/>
        </w:r>
        <w:r w:rsidR="00B32C7D">
          <w:rPr>
            <w:noProof/>
            <w:webHidden/>
          </w:rPr>
          <w:fldChar w:fldCharType="begin"/>
        </w:r>
        <w:r w:rsidR="00B32C7D">
          <w:rPr>
            <w:noProof/>
            <w:webHidden/>
          </w:rPr>
          <w:instrText xml:space="preserve"> PAGEREF _Toc165981504 \h </w:instrText>
        </w:r>
        <w:r w:rsidR="00B32C7D">
          <w:rPr>
            <w:noProof/>
            <w:webHidden/>
          </w:rPr>
        </w:r>
        <w:r w:rsidR="00B32C7D">
          <w:rPr>
            <w:noProof/>
            <w:webHidden/>
          </w:rPr>
          <w:fldChar w:fldCharType="separate"/>
        </w:r>
        <w:r w:rsidR="004C0673">
          <w:rPr>
            <w:noProof/>
            <w:webHidden/>
          </w:rPr>
          <w:t>7</w:t>
        </w:r>
        <w:r w:rsidR="00B32C7D">
          <w:rPr>
            <w:noProof/>
            <w:webHidden/>
          </w:rPr>
          <w:fldChar w:fldCharType="end"/>
        </w:r>
      </w:hyperlink>
    </w:p>
    <w:p w14:paraId="5F157843" w14:textId="7817AA59" w:rsidR="00B32C7D" w:rsidRDefault="00000000">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5981505" w:history="1">
        <w:r w:rsidR="00B32C7D" w:rsidRPr="00046B96">
          <w:rPr>
            <w:rStyle w:val="Lienhypertexte"/>
            <w:noProof/>
          </w:rPr>
          <w:t>3.1.11</w:t>
        </w:r>
        <w:r w:rsidR="00B32C7D">
          <w:rPr>
            <w:rFonts w:eastAsiaTheme="minorEastAsia" w:cstheme="minorBidi"/>
            <w:i w:val="0"/>
            <w:iCs w:val="0"/>
            <w:noProof/>
            <w:kern w:val="2"/>
            <w:sz w:val="22"/>
            <w:szCs w:val="22"/>
            <w14:ligatures w14:val="standardContextual"/>
          </w:rPr>
          <w:tab/>
        </w:r>
        <w:r w:rsidR="00B32C7D" w:rsidRPr="00046B96">
          <w:rPr>
            <w:rStyle w:val="Lienhypertexte"/>
            <w:noProof/>
          </w:rPr>
          <w:t>Salle d'imprimante D14</w:t>
        </w:r>
        <w:r w:rsidR="00B32C7D">
          <w:rPr>
            <w:noProof/>
            <w:webHidden/>
          </w:rPr>
          <w:tab/>
        </w:r>
        <w:r w:rsidR="00B32C7D">
          <w:rPr>
            <w:noProof/>
            <w:webHidden/>
          </w:rPr>
          <w:fldChar w:fldCharType="begin"/>
        </w:r>
        <w:r w:rsidR="00B32C7D">
          <w:rPr>
            <w:noProof/>
            <w:webHidden/>
          </w:rPr>
          <w:instrText xml:space="preserve"> PAGEREF _Toc165981505 \h </w:instrText>
        </w:r>
        <w:r w:rsidR="00B32C7D">
          <w:rPr>
            <w:noProof/>
            <w:webHidden/>
          </w:rPr>
        </w:r>
        <w:r w:rsidR="00B32C7D">
          <w:rPr>
            <w:noProof/>
            <w:webHidden/>
          </w:rPr>
          <w:fldChar w:fldCharType="separate"/>
        </w:r>
        <w:r w:rsidR="004C0673">
          <w:rPr>
            <w:noProof/>
            <w:webHidden/>
          </w:rPr>
          <w:t>9</w:t>
        </w:r>
        <w:r w:rsidR="00B32C7D">
          <w:rPr>
            <w:noProof/>
            <w:webHidden/>
          </w:rPr>
          <w:fldChar w:fldCharType="end"/>
        </w:r>
      </w:hyperlink>
    </w:p>
    <w:p w14:paraId="55B389D1" w14:textId="764DA8EC" w:rsidR="00B32C7D" w:rsidRDefault="00000000">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5981506" w:history="1">
        <w:r w:rsidR="00B32C7D" w:rsidRPr="00046B96">
          <w:rPr>
            <w:rStyle w:val="Lienhypertexte"/>
            <w:noProof/>
          </w:rPr>
          <w:t>3.1.12</w:t>
        </w:r>
        <w:r w:rsidR="00B32C7D">
          <w:rPr>
            <w:rFonts w:eastAsiaTheme="minorEastAsia" w:cstheme="minorBidi"/>
            <w:i w:val="0"/>
            <w:iCs w:val="0"/>
            <w:noProof/>
            <w:kern w:val="2"/>
            <w:sz w:val="22"/>
            <w:szCs w:val="22"/>
            <w14:ligatures w14:val="standardContextual"/>
          </w:rPr>
          <w:tab/>
        </w:r>
        <w:r w:rsidR="00B32C7D" w:rsidRPr="00046B96">
          <w:rPr>
            <w:rStyle w:val="Lienhypertexte"/>
            <w:noProof/>
          </w:rPr>
          <w:t>Salle d'imprimante D04</w:t>
        </w:r>
        <w:r w:rsidR="00B32C7D">
          <w:rPr>
            <w:noProof/>
            <w:webHidden/>
          </w:rPr>
          <w:tab/>
        </w:r>
        <w:r w:rsidR="00B32C7D">
          <w:rPr>
            <w:noProof/>
            <w:webHidden/>
          </w:rPr>
          <w:fldChar w:fldCharType="begin"/>
        </w:r>
        <w:r w:rsidR="00B32C7D">
          <w:rPr>
            <w:noProof/>
            <w:webHidden/>
          </w:rPr>
          <w:instrText xml:space="preserve"> PAGEREF _Toc165981506 \h </w:instrText>
        </w:r>
        <w:r w:rsidR="00B32C7D">
          <w:rPr>
            <w:noProof/>
            <w:webHidden/>
          </w:rPr>
        </w:r>
        <w:r w:rsidR="00B32C7D">
          <w:rPr>
            <w:noProof/>
            <w:webHidden/>
          </w:rPr>
          <w:fldChar w:fldCharType="separate"/>
        </w:r>
        <w:r w:rsidR="004C0673">
          <w:rPr>
            <w:noProof/>
            <w:webHidden/>
          </w:rPr>
          <w:t>10</w:t>
        </w:r>
        <w:r w:rsidR="00B32C7D">
          <w:rPr>
            <w:noProof/>
            <w:webHidden/>
          </w:rPr>
          <w:fldChar w:fldCharType="end"/>
        </w:r>
      </w:hyperlink>
    </w:p>
    <w:p w14:paraId="63BAEAD8" w14:textId="3A748FCB" w:rsidR="00B32C7D" w:rsidRDefault="00000000">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5981507" w:history="1">
        <w:r w:rsidR="00B32C7D" w:rsidRPr="00046B96">
          <w:rPr>
            <w:rStyle w:val="Lienhypertexte"/>
            <w:noProof/>
          </w:rPr>
          <w:t>3.1.13</w:t>
        </w:r>
        <w:r w:rsidR="00B32C7D">
          <w:rPr>
            <w:rFonts w:eastAsiaTheme="minorEastAsia" w:cstheme="minorBidi"/>
            <w:i w:val="0"/>
            <w:iCs w:val="0"/>
            <w:noProof/>
            <w:kern w:val="2"/>
            <w:sz w:val="22"/>
            <w:szCs w:val="22"/>
            <w14:ligatures w14:val="standardContextual"/>
          </w:rPr>
          <w:tab/>
        </w:r>
        <w:r w:rsidR="00B32C7D" w:rsidRPr="00046B96">
          <w:rPr>
            <w:rStyle w:val="Lienhypertexte"/>
            <w:noProof/>
          </w:rPr>
          <w:t>Toilettes D12</w:t>
        </w:r>
        <w:r w:rsidR="00B32C7D">
          <w:rPr>
            <w:noProof/>
            <w:webHidden/>
          </w:rPr>
          <w:tab/>
        </w:r>
        <w:r w:rsidR="00B32C7D">
          <w:rPr>
            <w:noProof/>
            <w:webHidden/>
          </w:rPr>
          <w:fldChar w:fldCharType="begin"/>
        </w:r>
        <w:r w:rsidR="00B32C7D">
          <w:rPr>
            <w:noProof/>
            <w:webHidden/>
          </w:rPr>
          <w:instrText xml:space="preserve"> PAGEREF _Toc165981507 \h </w:instrText>
        </w:r>
        <w:r w:rsidR="00B32C7D">
          <w:rPr>
            <w:noProof/>
            <w:webHidden/>
          </w:rPr>
        </w:r>
        <w:r w:rsidR="00B32C7D">
          <w:rPr>
            <w:noProof/>
            <w:webHidden/>
          </w:rPr>
          <w:fldChar w:fldCharType="separate"/>
        </w:r>
        <w:r w:rsidR="004C0673">
          <w:rPr>
            <w:noProof/>
            <w:webHidden/>
          </w:rPr>
          <w:t>10</w:t>
        </w:r>
        <w:r w:rsidR="00B32C7D">
          <w:rPr>
            <w:noProof/>
            <w:webHidden/>
          </w:rPr>
          <w:fldChar w:fldCharType="end"/>
        </w:r>
      </w:hyperlink>
    </w:p>
    <w:p w14:paraId="14D04B18" w14:textId="096A4D17" w:rsidR="00B32C7D" w:rsidRDefault="00000000">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5981508" w:history="1">
        <w:r w:rsidR="00B32C7D" w:rsidRPr="00046B96">
          <w:rPr>
            <w:rStyle w:val="Lienhypertexte"/>
            <w:noProof/>
          </w:rPr>
          <w:t>3.1.14</w:t>
        </w:r>
        <w:r w:rsidR="00B32C7D">
          <w:rPr>
            <w:rFonts w:eastAsiaTheme="minorEastAsia" w:cstheme="minorBidi"/>
            <w:i w:val="0"/>
            <w:iCs w:val="0"/>
            <w:noProof/>
            <w:kern w:val="2"/>
            <w:sz w:val="22"/>
            <w:szCs w:val="22"/>
            <w14:ligatures w14:val="standardContextual"/>
          </w:rPr>
          <w:tab/>
        </w:r>
        <w:r w:rsidR="00B32C7D" w:rsidRPr="00046B96">
          <w:rPr>
            <w:rStyle w:val="Lienhypertexte"/>
            <w:noProof/>
          </w:rPr>
          <w:t>Salle de classe étage 1er D08</w:t>
        </w:r>
        <w:r w:rsidR="00B32C7D">
          <w:rPr>
            <w:noProof/>
            <w:webHidden/>
          </w:rPr>
          <w:tab/>
        </w:r>
        <w:r w:rsidR="00B32C7D">
          <w:rPr>
            <w:noProof/>
            <w:webHidden/>
          </w:rPr>
          <w:fldChar w:fldCharType="begin"/>
        </w:r>
        <w:r w:rsidR="00B32C7D">
          <w:rPr>
            <w:noProof/>
            <w:webHidden/>
          </w:rPr>
          <w:instrText xml:space="preserve"> PAGEREF _Toc165981508 \h </w:instrText>
        </w:r>
        <w:r w:rsidR="00B32C7D">
          <w:rPr>
            <w:noProof/>
            <w:webHidden/>
          </w:rPr>
        </w:r>
        <w:r w:rsidR="00B32C7D">
          <w:rPr>
            <w:noProof/>
            <w:webHidden/>
          </w:rPr>
          <w:fldChar w:fldCharType="separate"/>
        </w:r>
        <w:r w:rsidR="004C0673">
          <w:rPr>
            <w:noProof/>
            <w:webHidden/>
          </w:rPr>
          <w:t>5</w:t>
        </w:r>
        <w:r w:rsidR="00B32C7D">
          <w:rPr>
            <w:noProof/>
            <w:webHidden/>
          </w:rPr>
          <w:fldChar w:fldCharType="end"/>
        </w:r>
      </w:hyperlink>
    </w:p>
    <w:p w14:paraId="15DD9D68" w14:textId="2A24E88A" w:rsidR="00B32C7D" w:rsidRDefault="00000000">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5981509" w:history="1">
        <w:r w:rsidR="00B32C7D" w:rsidRPr="00046B96">
          <w:rPr>
            <w:rStyle w:val="Lienhypertexte"/>
            <w:noProof/>
          </w:rPr>
          <w:t>3.1.15</w:t>
        </w:r>
        <w:r w:rsidR="00B32C7D">
          <w:rPr>
            <w:rFonts w:eastAsiaTheme="minorEastAsia" w:cstheme="minorBidi"/>
            <w:i w:val="0"/>
            <w:iCs w:val="0"/>
            <w:noProof/>
            <w:kern w:val="2"/>
            <w:sz w:val="22"/>
            <w:szCs w:val="22"/>
            <w14:ligatures w14:val="standardContextual"/>
          </w:rPr>
          <w:tab/>
        </w:r>
        <w:r w:rsidR="00B32C7D" w:rsidRPr="00046B96">
          <w:rPr>
            <w:rStyle w:val="Lienhypertexte"/>
            <w:noProof/>
          </w:rPr>
          <w:t>Salle de classe 1er étage D03</w:t>
        </w:r>
        <w:r w:rsidR="00B32C7D">
          <w:rPr>
            <w:noProof/>
            <w:webHidden/>
          </w:rPr>
          <w:tab/>
        </w:r>
        <w:r w:rsidR="00B32C7D">
          <w:rPr>
            <w:noProof/>
            <w:webHidden/>
          </w:rPr>
          <w:fldChar w:fldCharType="begin"/>
        </w:r>
        <w:r w:rsidR="00B32C7D">
          <w:rPr>
            <w:noProof/>
            <w:webHidden/>
          </w:rPr>
          <w:instrText xml:space="preserve"> PAGEREF _Toc165981509 \h </w:instrText>
        </w:r>
        <w:r w:rsidR="00B32C7D">
          <w:rPr>
            <w:noProof/>
            <w:webHidden/>
          </w:rPr>
        </w:r>
        <w:r w:rsidR="00B32C7D">
          <w:rPr>
            <w:noProof/>
            <w:webHidden/>
          </w:rPr>
          <w:fldChar w:fldCharType="separate"/>
        </w:r>
        <w:r w:rsidR="004C0673">
          <w:rPr>
            <w:noProof/>
            <w:webHidden/>
          </w:rPr>
          <w:t>5</w:t>
        </w:r>
        <w:r w:rsidR="00B32C7D">
          <w:rPr>
            <w:noProof/>
            <w:webHidden/>
          </w:rPr>
          <w:fldChar w:fldCharType="end"/>
        </w:r>
      </w:hyperlink>
    </w:p>
    <w:p w14:paraId="71EC4F68" w14:textId="5E7B7753" w:rsidR="00B32C7D" w:rsidRDefault="00000000">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5981510" w:history="1">
        <w:r w:rsidR="00B32C7D" w:rsidRPr="00046B96">
          <w:rPr>
            <w:rStyle w:val="Lienhypertexte"/>
            <w:noProof/>
          </w:rPr>
          <w:t>3.1.16</w:t>
        </w:r>
        <w:r w:rsidR="00B32C7D">
          <w:rPr>
            <w:rFonts w:eastAsiaTheme="minorEastAsia" w:cstheme="minorBidi"/>
            <w:i w:val="0"/>
            <w:iCs w:val="0"/>
            <w:noProof/>
            <w:kern w:val="2"/>
            <w:sz w:val="22"/>
            <w:szCs w:val="22"/>
            <w14:ligatures w14:val="standardContextual"/>
          </w:rPr>
          <w:tab/>
        </w:r>
        <w:r w:rsidR="00B32C7D" w:rsidRPr="00046B96">
          <w:rPr>
            <w:rStyle w:val="Lienhypertexte"/>
            <w:noProof/>
          </w:rPr>
          <w:t>Salle de classe étage D01</w:t>
        </w:r>
        <w:r w:rsidR="00B32C7D">
          <w:rPr>
            <w:noProof/>
            <w:webHidden/>
          </w:rPr>
          <w:tab/>
        </w:r>
        <w:r w:rsidR="00B32C7D">
          <w:rPr>
            <w:noProof/>
            <w:webHidden/>
          </w:rPr>
          <w:fldChar w:fldCharType="begin"/>
        </w:r>
        <w:r w:rsidR="00B32C7D">
          <w:rPr>
            <w:noProof/>
            <w:webHidden/>
          </w:rPr>
          <w:instrText xml:space="preserve"> PAGEREF _Toc165981510 \h </w:instrText>
        </w:r>
        <w:r w:rsidR="00B32C7D">
          <w:rPr>
            <w:noProof/>
            <w:webHidden/>
          </w:rPr>
        </w:r>
        <w:r w:rsidR="00B32C7D">
          <w:rPr>
            <w:noProof/>
            <w:webHidden/>
          </w:rPr>
          <w:fldChar w:fldCharType="separate"/>
        </w:r>
        <w:r w:rsidR="004C0673">
          <w:rPr>
            <w:noProof/>
            <w:webHidden/>
          </w:rPr>
          <w:t>5</w:t>
        </w:r>
        <w:r w:rsidR="00B32C7D">
          <w:rPr>
            <w:noProof/>
            <w:webHidden/>
          </w:rPr>
          <w:fldChar w:fldCharType="end"/>
        </w:r>
      </w:hyperlink>
    </w:p>
    <w:p w14:paraId="11AF4491" w14:textId="57B28004" w:rsidR="00B32C7D" w:rsidRDefault="00000000">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5981511" w:history="1">
        <w:r w:rsidR="00B32C7D" w:rsidRPr="00046B96">
          <w:rPr>
            <w:rStyle w:val="Lienhypertexte"/>
            <w:noProof/>
          </w:rPr>
          <w:t>3.1.17</w:t>
        </w:r>
        <w:r w:rsidR="00B32C7D">
          <w:rPr>
            <w:rFonts w:eastAsiaTheme="minorEastAsia" w:cstheme="minorBidi"/>
            <w:i w:val="0"/>
            <w:iCs w:val="0"/>
            <w:noProof/>
            <w:kern w:val="2"/>
            <w:sz w:val="22"/>
            <w:szCs w:val="22"/>
            <w14:ligatures w14:val="standardContextual"/>
          </w:rPr>
          <w:tab/>
        </w:r>
        <w:r w:rsidR="00B32C7D" w:rsidRPr="00046B96">
          <w:rPr>
            <w:rStyle w:val="Lienhypertexte"/>
            <w:noProof/>
          </w:rPr>
          <w:t>Salle de classe 1er étage D06</w:t>
        </w:r>
        <w:r w:rsidR="00B32C7D">
          <w:rPr>
            <w:noProof/>
            <w:webHidden/>
          </w:rPr>
          <w:tab/>
        </w:r>
        <w:r w:rsidR="00B32C7D">
          <w:rPr>
            <w:noProof/>
            <w:webHidden/>
          </w:rPr>
          <w:fldChar w:fldCharType="begin"/>
        </w:r>
        <w:r w:rsidR="00B32C7D">
          <w:rPr>
            <w:noProof/>
            <w:webHidden/>
          </w:rPr>
          <w:instrText xml:space="preserve"> PAGEREF _Toc165981511 \h </w:instrText>
        </w:r>
        <w:r w:rsidR="00B32C7D">
          <w:rPr>
            <w:noProof/>
            <w:webHidden/>
          </w:rPr>
        </w:r>
        <w:r w:rsidR="00B32C7D">
          <w:rPr>
            <w:noProof/>
            <w:webHidden/>
          </w:rPr>
          <w:fldChar w:fldCharType="separate"/>
        </w:r>
        <w:r w:rsidR="004C0673">
          <w:rPr>
            <w:noProof/>
            <w:webHidden/>
          </w:rPr>
          <w:t>6</w:t>
        </w:r>
        <w:r w:rsidR="00B32C7D">
          <w:rPr>
            <w:noProof/>
            <w:webHidden/>
          </w:rPr>
          <w:fldChar w:fldCharType="end"/>
        </w:r>
      </w:hyperlink>
    </w:p>
    <w:p w14:paraId="0BE624DA" w14:textId="12CFE91E" w:rsidR="00B32C7D" w:rsidRDefault="00000000">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5981512" w:history="1">
        <w:r w:rsidR="00B32C7D" w:rsidRPr="00046B96">
          <w:rPr>
            <w:rStyle w:val="Lienhypertexte"/>
            <w:noProof/>
          </w:rPr>
          <w:t>3.1.18</w:t>
        </w:r>
        <w:r w:rsidR="00B32C7D">
          <w:rPr>
            <w:rFonts w:eastAsiaTheme="minorEastAsia" w:cstheme="minorBidi"/>
            <w:i w:val="0"/>
            <w:iCs w:val="0"/>
            <w:noProof/>
            <w:kern w:val="2"/>
            <w:sz w:val="22"/>
            <w:szCs w:val="22"/>
            <w14:ligatures w14:val="standardContextual"/>
          </w:rPr>
          <w:tab/>
        </w:r>
        <w:r w:rsidR="00B32C7D" w:rsidRPr="00046B96">
          <w:rPr>
            <w:rStyle w:val="Lienhypertexte"/>
            <w:noProof/>
          </w:rPr>
          <w:t>Salle de classe 2ème étage D18</w:t>
        </w:r>
        <w:r w:rsidR="00B32C7D">
          <w:rPr>
            <w:noProof/>
            <w:webHidden/>
          </w:rPr>
          <w:tab/>
        </w:r>
        <w:r w:rsidR="00B32C7D">
          <w:rPr>
            <w:noProof/>
            <w:webHidden/>
          </w:rPr>
          <w:fldChar w:fldCharType="begin"/>
        </w:r>
        <w:r w:rsidR="00B32C7D">
          <w:rPr>
            <w:noProof/>
            <w:webHidden/>
          </w:rPr>
          <w:instrText xml:space="preserve"> PAGEREF _Toc165981512 \h </w:instrText>
        </w:r>
        <w:r w:rsidR="00B32C7D">
          <w:rPr>
            <w:noProof/>
            <w:webHidden/>
          </w:rPr>
        </w:r>
        <w:r w:rsidR="00B32C7D">
          <w:rPr>
            <w:noProof/>
            <w:webHidden/>
          </w:rPr>
          <w:fldChar w:fldCharType="separate"/>
        </w:r>
        <w:r w:rsidR="004C0673">
          <w:rPr>
            <w:noProof/>
            <w:webHidden/>
          </w:rPr>
          <w:t>10</w:t>
        </w:r>
        <w:r w:rsidR="00B32C7D">
          <w:rPr>
            <w:noProof/>
            <w:webHidden/>
          </w:rPr>
          <w:fldChar w:fldCharType="end"/>
        </w:r>
      </w:hyperlink>
    </w:p>
    <w:p w14:paraId="17207F30" w14:textId="1B147803" w:rsidR="00B32C7D" w:rsidRDefault="00000000">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5981513" w:history="1">
        <w:r w:rsidR="00B32C7D" w:rsidRPr="00046B96">
          <w:rPr>
            <w:rStyle w:val="Lienhypertexte"/>
            <w:noProof/>
          </w:rPr>
          <w:t>3.1.19</w:t>
        </w:r>
        <w:r w:rsidR="00B32C7D">
          <w:rPr>
            <w:rFonts w:eastAsiaTheme="minorEastAsia" w:cstheme="minorBidi"/>
            <w:i w:val="0"/>
            <w:iCs w:val="0"/>
            <w:noProof/>
            <w:kern w:val="2"/>
            <w:sz w:val="22"/>
            <w:szCs w:val="22"/>
            <w14:ligatures w14:val="standardContextual"/>
          </w:rPr>
          <w:tab/>
        </w:r>
        <w:r w:rsidR="00B32C7D" w:rsidRPr="00046B96">
          <w:rPr>
            <w:rStyle w:val="Lienhypertexte"/>
            <w:noProof/>
          </w:rPr>
          <w:t>Salle de classe 2ème étage D13</w:t>
        </w:r>
        <w:r w:rsidR="00B32C7D">
          <w:rPr>
            <w:noProof/>
            <w:webHidden/>
          </w:rPr>
          <w:tab/>
        </w:r>
        <w:r w:rsidR="00B32C7D">
          <w:rPr>
            <w:noProof/>
            <w:webHidden/>
          </w:rPr>
          <w:fldChar w:fldCharType="begin"/>
        </w:r>
        <w:r w:rsidR="00B32C7D">
          <w:rPr>
            <w:noProof/>
            <w:webHidden/>
          </w:rPr>
          <w:instrText xml:space="preserve"> PAGEREF _Toc165981513 \h </w:instrText>
        </w:r>
        <w:r w:rsidR="00B32C7D">
          <w:rPr>
            <w:noProof/>
            <w:webHidden/>
          </w:rPr>
        </w:r>
        <w:r w:rsidR="00B32C7D">
          <w:rPr>
            <w:noProof/>
            <w:webHidden/>
          </w:rPr>
          <w:fldChar w:fldCharType="separate"/>
        </w:r>
        <w:r w:rsidR="004C0673">
          <w:rPr>
            <w:noProof/>
            <w:webHidden/>
          </w:rPr>
          <w:t>11</w:t>
        </w:r>
        <w:r w:rsidR="00B32C7D">
          <w:rPr>
            <w:noProof/>
            <w:webHidden/>
          </w:rPr>
          <w:fldChar w:fldCharType="end"/>
        </w:r>
      </w:hyperlink>
    </w:p>
    <w:p w14:paraId="54BC0C8F" w14:textId="4CBB7561" w:rsidR="00B32C7D" w:rsidRDefault="00000000">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5981514" w:history="1">
        <w:r w:rsidR="00B32C7D" w:rsidRPr="00046B96">
          <w:rPr>
            <w:rStyle w:val="Lienhypertexte"/>
            <w:noProof/>
          </w:rPr>
          <w:t>3.1.20</w:t>
        </w:r>
        <w:r w:rsidR="00B32C7D">
          <w:rPr>
            <w:rFonts w:eastAsiaTheme="minorEastAsia" w:cstheme="minorBidi"/>
            <w:i w:val="0"/>
            <w:iCs w:val="0"/>
            <w:noProof/>
            <w:kern w:val="2"/>
            <w:sz w:val="22"/>
            <w:szCs w:val="22"/>
            <w14:ligatures w14:val="standardContextual"/>
          </w:rPr>
          <w:tab/>
        </w:r>
        <w:r w:rsidR="00B32C7D" w:rsidRPr="00046B96">
          <w:rPr>
            <w:rStyle w:val="Lienhypertexte"/>
            <w:noProof/>
          </w:rPr>
          <w:t>Salle de classe 2ème étage D16</w:t>
        </w:r>
        <w:r w:rsidR="00B32C7D">
          <w:rPr>
            <w:noProof/>
            <w:webHidden/>
          </w:rPr>
          <w:tab/>
        </w:r>
        <w:r w:rsidR="00B32C7D">
          <w:rPr>
            <w:noProof/>
            <w:webHidden/>
          </w:rPr>
          <w:fldChar w:fldCharType="begin"/>
        </w:r>
        <w:r w:rsidR="00B32C7D">
          <w:rPr>
            <w:noProof/>
            <w:webHidden/>
          </w:rPr>
          <w:instrText xml:space="preserve"> PAGEREF _Toc165981514 \h </w:instrText>
        </w:r>
        <w:r w:rsidR="00B32C7D">
          <w:rPr>
            <w:noProof/>
            <w:webHidden/>
          </w:rPr>
        </w:r>
        <w:r w:rsidR="00B32C7D">
          <w:rPr>
            <w:noProof/>
            <w:webHidden/>
          </w:rPr>
          <w:fldChar w:fldCharType="separate"/>
        </w:r>
        <w:r w:rsidR="004C0673">
          <w:rPr>
            <w:noProof/>
            <w:webHidden/>
          </w:rPr>
          <w:t>11</w:t>
        </w:r>
        <w:r w:rsidR="00B32C7D">
          <w:rPr>
            <w:noProof/>
            <w:webHidden/>
          </w:rPr>
          <w:fldChar w:fldCharType="end"/>
        </w:r>
      </w:hyperlink>
    </w:p>
    <w:p w14:paraId="4D3AA5A9" w14:textId="73DD2997" w:rsidR="00B32C7D" w:rsidRDefault="00000000">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65981515" w:history="1">
        <w:r w:rsidR="00B32C7D" w:rsidRPr="00046B96">
          <w:rPr>
            <w:rStyle w:val="Lienhypertexte"/>
            <w:noProof/>
          </w:rPr>
          <w:t>4</w:t>
        </w:r>
        <w:r w:rsidR="00B32C7D">
          <w:rPr>
            <w:rFonts w:eastAsiaTheme="minorEastAsia" w:cstheme="minorBidi"/>
            <w:b w:val="0"/>
            <w:bCs w:val="0"/>
            <w:caps w:val="0"/>
            <w:noProof/>
            <w:kern w:val="2"/>
            <w:sz w:val="22"/>
            <w:szCs w:val="22"/>
            <w14:ligatures w14:val="standardContextual"/>
          </w:rPr>
          <w:tab/>
        </w:r>
        <w:r w:rsidR="00B32C7D" w:rsidRPr="00046B96">
          <w:rPr>
            <w:rStyle w:val="Lienhypertexte"/>
            <w:noProof/>
          </w:rPr>
          <w:t>Réalisation</w:t>
        </w:r>
        <w:r w:rsidR="00B32C7D">
          <w:rPr>
            <w:noProof/>
            <w:webHidden/>
          </w:rPr>
          <w:tab/>
        </w:r>
        <w:r w:rsidR="00B32C7D">
          <w:rPr>
            <w:noProof/>
            <w:webHidden/>
          </w:rPr>
          <w:fldChar w:fldCharType="begin"/>
        </w:r>
        <w:r w:rsidR="00B32C7D">
          <w:rPr>
            <w:noProof/>
            <w:webHidden/>
          </w:rPr>
          <w:instrText xml:space="preserve"> PAGEREF _Toc165981515 \h </w:instrText>
        </w:r>
        <w:r w:rsidR="00B32C7D">
          <w:rPr>
            <w:noProof/>
            <w:webHidden/>
          </w:rPr>
        </w:r>
        <w:r w:rsidR="00B32C7D">
          <w:rPr>
            <w:noProof/>
            <w:webHidden/>
          </w:rPr>
          <w:fldChar w:fldCharType="separate"/>
        </w:r>
        <w:r w:rsidR="004C0673">
          <w:rPr>
            <w:noProof/>
            <w:webHidden/>
          </w:rPr>
          <w:t>17</w:t>
        </w:r>
        <w:r w:rsidR="00B32C7D">
          <w:rPr>
            <w:noProof/>
            <w:webHidden/>
          </w:rPr>
          <w:fldChar w:fldCharType="end"/>
        </w:r>
      </w:hyperlink>
    </w:p>
    <w:p w14:paraId="5DF22AD2" w14:textId="16FC08C5" w:rsidR="00B32C7D"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5981516" w:history="1">
        <w:r w:rsidR="00B32C7D" w:rsidRPr="00046B96">
          <w:rPr>
            <w:rStyle w:val="Lienhypertexte"/>
            <w:noProof/>
          </w:rPr>
          <w:t>4.1</w:t>
        </w:r>
        <w:r w:rsidR="00B32C7D">
          <w:rPr>
            <w:rFonts w:eastAsiaTheme="minorEastAsia" w:cstheme="minorBidi"/>
            <w:smallCaps w:val="0"/>
            <w:noProof/>
            <w:kern w:val="2"/>
            <w:sz w:val="22"/>
            <w:szCs w:val="22"/>
            <w14:ligatures w14:val="standardContextual"/>
          </w:rPr>
          <w:tab/>
        </w:r>
        <w:r w:rsidR="00B32C7D" w:rsidRPr="00046B96">
          <w:rPr>
            <w:rStyle w:val="Lienhypertexte"/>
            <w:noProof/>
          </w:rPr>
          <w:t>Installation de l’environnement de travail</w:t>
        </w:r>
        <w:r w:rsidR="00B32C7D">
          <w:rPr>
            <w:noProof/>
            <w:webHidden/>
          </w:rPr>
          <w:tab/>
        </w:r>
        <w:r w:rsidR="00B32C7D">
          <w:rPr>
            <w:noProof/>
            <w:webHidden/>
          </w:rPr>
          <w:fldChar w:fldCharType="begin"/>
        </w:r>
        <w:r w:rsidR="00B32C7D">
          <w:rPr>
            <w:noProof/>
            <w:webHidden/>
          </w:rPr>
          <w:instrText xml:space="preserve"> PAGEREF _Toc165981516 \h </w:instrText>
        </w:r>
        <w:r w:rsidR="00B32C7D">
          <w:rPr>
            <w:noProof/>
            <w:webHidden/>
          </w:rPr>
        </w:r>
        <w:r w:rsidR="00B32C7D">
          <w:rPr>
            <w:noProof/>
            <w:webHidden/>
          </w:rPr>
          <w:fldChar w:fldCharType="separate"/>
        </w:r>
        <w:r w:rsidR="004C0673">
          <w:rPr>
            <w:noProof/>
            <w:webHidden/>
          </w:rPr>
          <w:t>17</w:t>
        </w:r>
        <w:r w:rsidR="00B32C7D">
          <w:rPr>
            <w:noProof/>
            <w:webHidden/>
          </w:rPr>
          <w:fldChar w:fldCharType="end"/>
        </w:r>
      </w:hyperlink>
    </w:p>
    <w:p w14:paraId="2E619FBE" w14:textId="5454CCC7" w:rsidR="00B32C7D"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5981517" w:history="1">
        <w:r w:rsidR="00B32C7D" w:rsidRPr="00046B96">
          <w:rPr>
            <w:rStyle w:val="Lienhypertexte"/>
            <w:noProof/>
          </w:rPr>
          <w:t>4.2</w:t>
        </w:r>
        <w:r w:rsidR="00B32C7D">
          <w:rPr>
            <w:rFonts w:eastAsiaTheme="minorEastAsia" w:cstheme="minorBidi"/>
            <w:smallCaps w:val="0"/>
            <w:noProof/>
            <w:kern w:val="2"/>
            <w:sz w:val="22"/>
            <w:szCs w:val="22"/>
            <w14:ligatures w14:val="standardContextual"/>
          </w:rPr>
          <w:tab/>
        </w:r>
        <w:r w:rsidR="00B32C7D" w:rsidRPr="00046B96">
          <w:rPr>
            <w:rStyle w:val="Lienhypertexte"/>
            <w:noProof/>
          </w:rPr>
          <w:t>Ressources extérieures</w:t>
        </w:r>
        <w:r w:rsidR="00B32C7D">
          <w:rPr>
            <w:noProof/>
            <w:webHidden/>
          </w:rPr>
          <w:tab/>
        </w:r>
        <w:r w:rsidR="00B32C7D">
          <w:rPr>
            <w:noProof/>
            <w:webHidden/>
          </w:rPr>
          <w:fldChar w:fldCharType="begin"/>
        </w:r>
        <w:r w:rsidR="00B32C7D">
          <w:rPr>
            <w:noProof/>
            <w:webHidden/>
          </w:rPr>
          <w:instrText xml:space="preserve"> PAGEREF _Toc165981517 \h </w:instrText>
        </w:r>
        <w:r w:rsidR="00B32C7D">
          <w:rPr>
            <w:noProof/>
            <w:webHidden/>
          </w:rPr>
        </w:r>
        <w:r w:rsidR="00B32C7D">
          <w:rPr>
            <w:noProof/>
            <w:webHidden/>
          </w:rPr>
          <w:fldChar w:fldCharType="separate"/>
        </w:r>
        <w:r w:rsidR="004C0673">
          <w:rPr>
            <w:noProof/>
            <w:webHidden/>
          </w:rPr>
          <w:t>17</w:t>
        </w:r>
        <w:r w:rsidR="00B32C7D">
          <w:rPr>
            <w:noProof/>
            <w:webHidden/>
          </w:rPr>
          <w:fldChar w:fldCharType="end"/>
        </w:r>
      </w:hyperlink>
    </w:p>
    <w:p w14:paraId="723A139D" w14:textId="56CB952F" w:rsidR="00B32C7D"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5981518" w:history="1">
        <w:r w:rsidR="00B32C7D" w:rsidRPr="00046B96">
          <w:rPr>
            <w:rStyle w:val="Lienhypertexte"/>
            <w:noProof/>
          </w:rPr>
          <w:t>4.3</w:t>
        </w:r>
        <w:r w:rsidR="00B32C7D">
          <w:rPr>
            <w:rFonts w:eastAsiaTheme="minorEastAsia" w:cstheme="minorBidi"/>
            <w:smallCaps w:val="0"/>
            <w:noProof/>
            <w:kern w:val="2"/>
            <w:sz w:val="22"/>
            <w:szCs w:val="22"/>
            <w14:ligatures w14:val="standardContextual"/>
          </w:rPr>
          <w:tab/>
        </w:r>
        <w:r w:rsidR="00B32C7D" w:rsidRPr="00046B96">
          <w:rPr>
            <w:rStyle w:val="Lienhypertexte"/>
            <w:noProof/>
          </w:rPr>
          <w:t>Déroulement effectif</w:t>
        </w:r>
        <w:r w:rsidR="00B32C7D">
          <w:rPr>
            <w:noProof/>
            <w:webHidden/>
          </w:rPr>
          <w:tab/>
        </w:r>
        <w:r w:rsidR="00B32C7D">
          <w:rPr>
            <w:noProof/>
            <w:webHidden/>
          </w:rPr>
          <w:fldChar w:fldCharType="begin"/>
        </w:r>
        <w:r w:rsidR="00B32C7D">
          <w:rPr>
            <w:noProof/>
            <w:webHidden/>
          </w:rPr>
          <w:instrText xml:space="preserve"> PAGEREF _Toc165981518 \h </w:instrText>
        </w:r>
        <w:r w:rsidR="00B32C7D">
          <w:rPr>
            <w:noProof/>
            <w:webHidden/>
          </w:rPr>
        </w:r>
        <w:r w:rsidR="00B32C7D">
          <w:rPr>
            <w:noProof/>
            <w:webHidden/>
          </w:rPr>
          <w:fldChar w:fldCharType="separate"/>
        </w:r>
        <w:r w:rsidR="004C0673">
          <w:rPr>
            <w:noProof/>
            <w:webHidden/>
          </w:rPr>
          <w:t>18</w:t>
        </w:r>
        <w:r w:rsidR="00B32C7D">
          <w:rPr>
            <w:noProof/>
            <w:webHidden/>
          </w:rPr>
          <w:fldChar w:fldCharType="end"/>
        </w:r>
      </w:hyperlink>
    </w:p>
    <w:p w14:paraId="390F54D6" w14:textId="034B917C" w:rsidR="00B32C7D"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5981519" w:history="1">
        <w:r w:rsidR="00B32C7D" w:rsidRPr="00046B96">
          <w:rPr>
            <w:rStyle w:val="Lienhypertexte"/>
            <w:noProof/>
          </w:rPr>
          <w:t>4.4</w:t>
        </w:r>
        <w:r w:rsidR="00B32C7D">
          <w:rPr>
            <w:rFonts w:eastAsiaTheme="minorEastAsia" w:cstheme="minorBidi"/>
            <w:smallCaps w:val="0"/>
            <w:noProof/>
            <w:kern w:val="2"/>
            <w:sz w:val="22"/>
            <w:szCs w:val="22"/>
            <w14:ligatures w14:val="standardContextual"/>
          </w:rPr>
          <w:tab/>
        </w:r>
        <w:r w:rsidR="00B32C7D" w:rsidRPr="00046B96">
          <w:rPr>
            <w:rStyle w:val="Lienhypertexte"/>
            <w:noProof/>
          </w:rPr>
          <w:t>Journal de travail</w:t>
        </w:r>
        <w:r w:rsidR="00B32C7D">
          <w:rPr>
            <w:noProof/>
            <w:webHidden/>
          </w:rPr>
          <w:tab/>
        </w:r>
        <w:r w:rsidR="00B32C7D">
          <w:rPr>
            <w:noProof/>
            <w:webHidden/>
          </w:rPr>
          <w:fldChar w:fldCharType="begin"/>
        </w:r>
        <w:r w:rsidR="00B32C7D">
          <w:rPr>
            <w:noProof/>
            <w:webHidden/>
          </w:rPr>
          <w:instrText xml:space="preserve"> PAGEREF _Toc165981519 \h </w:instrText>
        </w:r>
        <w:r w:rsidR="00B32C7D">
          <w:rPr>
            <w:noProof/>
            <w:webHidden/>
          </w:rPr>
        </w:r>
        <w:r w:rsidR="00B32C7D">
          <w:rPr>
            <w:noProof/>
            <w:webHidden/>
          </w:rPr>
          <w:fldChar w:fldCharType="separate"/>
        </w:r>
        <w:r w:rsidR="004C0673">
          <w:rPr>
            <w:noProof/>
            <w:webHidden/>
          </w:rPr>
          <w:t>18</w:t>
        </w:r>
        <w:r w:rsidR="00B32C7D">
          <w:rPr>
            <w:noProof/>
            <w:webHidden/>
          </w:rPr>
          <w:fldChar w:fldCharType="end"/>
        </w:r>
      </w:hyperlink>
    </w:p>
    <w:p w14:paraId="1C3677AD" w14:textId="2A7E7C9F" w:rsidR="00B32C7D" w:rsidRDefault="00000000">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65981520" w:history="1">
        <w:r w:rsidR="00B32C7D" w:rsidRPr="00046B96">
          <w:rPr>
            <w:rStyle w:val="Lienhypertexte"/>
            <w:noProof/>
          </w:rPr>
          <w:t>5</w:t>
        </w:r>
        <w:r w:rsidR="00B32C7D">
          <w:rPr>
            <w:rFonts w:eastAsiaTheme="minorEastAsia" w:cstheme="minorBidi"/>
            <w:b w:val="0"/>
            <w:bCs w:val="0"/>
            <w:caps w:val="0"/>
            <w:noProof/>
            <w:kern w:val="2"/>
            <w:sz w:val="22"/>
            <w:szCs w:val="22"/>
            <w14:ligatures w14:val="standardContextual"/>
          </w:rPr>
          <w:tab/>
        </w:r>
        <w:r w:rsidR="00B32C7D" w:rsidRPr="00046B96">
          <w:rPr>
            <w:rStyle w:val="Lienhypertexte"/>
            <w:noProof/>
          </w:rPr>
          <w:t>Tests</w:t>
        </w:r>
        <w:r w:rsidR="00B32C7D">
          <w:rPr>
            <w:noProof/>
            <w:webHidden/>
          </w:rPr>
          <w:tab/>
        </w:r>
        <w:r w:rsidR="00B32C7D">
          <w:rPr>
            <w:noProof/>
            <w:webHidden/>
          </w:rPr>
          <w:fldChar w:fldCharType="begin"/>
        </w:r>
        <w:r w:rsidR="00B32C7D">
          <w:rPr>
            <w:noProof/>
            <w:webHidden/>
          </w:rPr>
          <w:instrText xml:space="preserve"> PAGEREF _Toc165981520 \h </w:instrText>
        </w:r>
        <w:r w:rsidR="00B32C7D">
          <w:rPr>
            <w:noProof/>
            <w:webHidden/>
          </w:rPr>
        </w:r>
        <w:r w:rsidR="00B32C7D">
          <w:rPr>
            <w:noProof/>
            <w:webHidden/>
          </w:rPr>
          <w:fldChar w:fldCharType="separate"/>
        </w:r>
        <w:r w:rsidR="004C0673">
          <w:rPr>
            <w:noProof/>
            <w:webHidden/>
          </w:rPr>
          <w:t>18</w:t>
        </w:r>
        <w:r w:rsidR="00B32C7D">
          <w:rPr>
            <w:noProof/>
            <w:webHidden/>
          </w:rPr>
          <w:fldChar w:fldCharType="end"/>
        </w:r>
      </w:hyperlink>
    </w:p>
    <w:p w14:paraId="7099EAD5" w14:textId="2A1CD45F" w:rsidR="00B32C7D"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5981521" w:history="1">
        <w:r w:rsidR="00B32C7D" w:rsidRPr="00046B96">
          <w:rPr>
            <w:rStyle w:val="Lienhypertexte"/>
            <w:noProof/>
          </w:rPr>
          <w:t>5.1</w:t>
        </w:r>
        <w:r w:rsidR="00B32C7D">
          <w:rPr>
            <w:rFonts w:eastAsiaTheme="minorEastAsia" w:cstheme="minorBidi"/>
            <w:smallCaps w:val="0"/>
            <w:noProof/>
            <w:kern w:val="2"/>
            <w:sz w:val="22"/>
            <w:szCs w:val="22"/>
            <w14:ligatures w14:val="standardContextual"/>
          </w:rPr>
          <w:tab/>
        </w:r>
        <w:r w:rsidR="00B32C7D" w:rsidRPr="00046B96">
          <w:rPr>
            <w:rStyle w:val="Lienhypertexte"/>
            <w:noProof/>
          </w:rPr>
          <w:t>Stratégie de test</w:t>
        </w:r>
        <w:r w:rsidR="00B32C7D">
          <w:rPr>
            <w:noProof/>
            <w:webHidden/>
          </w:rPr>
          <w:tab/>
        </w:r>
        <w:r w:rsidR="00B32C7D">
          <w:rPr>
            <w:noProof/>
            <w:webHidden/>
          </w:rPr>
          <w:fldChar w:fldCharType="begin"/>
        </w:r>
        <w:r w:rsidR="00B32C7D">
          <w:rPr>
            <w:noProof/>
            <w:webHidden/>
          </w:rPr>
          <w:instrText xml:space="preserve"> PAGEREF _Toc165981521 \h </w:instrText>
        </w:r>
        <w:r w:rsidR="00B32C7D">
          <w:rPr>
            <w:noProof/>
            <w:webHidden/>
          </w:rPr>
        </w:r>
        <w:r w:rsidR="00B32C7D">
          <w:rPr>
            <w:noProof/>
            <w:webHidden/>
          </w:rPr>
          <w:fldChar w:fldCharType="separate"/>
        </w:r>
        <w:r w:rsidR="004C0673">
          <w:rPr>
            <w:noProof/>
            <w:webHidden/>
          </w:rPr>
          <w:t>18</w:t>
        </w:r>
        <w:r w:rsidR="00B32C7D">
          <w:rPr>
            <w:noProof/>
            <w:webHidden/>
          </w:rPr>
          <w:fldChar w:fldCharType="end"/>
        </w:r>
      </w:hyperlink>
    </w:p>
    <w:p w14:paraId="5BD2D60D" w14:textId="7BE63CB0" w:rsidR="00B32C7D"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5981522" w:history="1">
        <w:r w:rsidR="00B32C7D" w:rsidRPr="00046B96">
          <w:rPr>
            <w:rStyle w:val="Lienhypertexte"/>
            <w:noProof/>
          </w:rPr>
          <w:t>5.2</w:t>
        </w:r>
        <w:r w:rsidR="00B32C7D">
          <w:rPr>
            <w:rFonts w:eastAsiaTheme="minorEastAsia" w:cstheme="minorBidi"/>
            <w:smallCaps w:val="0"/>
            <w:noProof/>
            <w:kern w:val="2"/>
            <w:sz w:val="22"/>
            <w:szCs w:val="22"/>
            <w14:ligatures w14:val="standardContextual"/>
          </w:rPr>
          <w:tab/>
        </w:r>
        <w:r w:rsidR="00B32C7D" w:rsidRPr="00046B96">
          <w:rPr>
            <w:rStyle w:val="Lienhypertexte"/>
            <w:noProof/>
          </w:rPr>
          <w:t>Dossier des tests</w:t>
        </w:r>
        <w:r w:rsidR="00B32C7D">
          <w:rPr>
            <w:noProof/>
            <w:webHidden/>
          </w:rPr>
          <w:tab/>
        </w:r>
        <w:r w:rsidR="00B32C7D">
          <w:rPr>
            <w:noProof/>
            <w:webHidden/>
          </w:rPr>
          <w:fldChar w:fldCharType="begin"/>
        </w:r>
        <w:r w:rsidR="00B32C7D">
          <w:rPr>
            <w:noProof/>
            <w:webHidden/>
          </w:rPr>
          <w:instrText xml:space="preserve"> PAGEREF _Toc165981522 \h </w:instrText>
        </w:r>
        <w:r w:rsidR="00B32C7D">
          <w:rPr>
            <w:noProof/>
            <w:webHidden/>
          </w:rPr>
        </w:r>
        <w:r w:rsidR="00B32C7D">
          <w:rPr>
            <w:noProof/>
            <w:webHidden/>
          </w:rPr>
          <w:fldChar w:fldCharType="separate"/>
        </w:r>
        <w:r w:rsidR="004C0673">
          <w:rPr>
            <w:noProof/>
            <w:webHidden/>
          </w:rPr>
          <w:t>18</w:t>
        </w:r>
        <w:r w:rsidR="00B32C7D">
          <w:rPr>
            <w:noProof/>
            <w:webHidden/>
          </w:rPr>
          <w:fldChar w:fldCharType="end"/>
        </w:r>
      </w:hyperlink>
    </w:p>
    <w:p w14:paraId="426AA77C" w14:textId="53E5731A" w:rsidR="00B32C7D"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5981523" w:history="1">
        <w:r w:rsidR="00B32C7D" w:rsidRPr="00046B96">
          <w:rPr>
            <w:rStyle w:val="Lienhypertexte"/>
            <w:noProof/>
          </w:rPr>
          <w:t>5.3</w:t>
        </w:r>
        <w:r w:rsidR="00B32C7D">
          <w:rPr>
            <w:rFonts w:eastAsiaTheme="minorEastAsia" w:cstheme="minorBidi"/>
            <w:smallCaps w:val="0"/>
            <w:noProof/>
            <w:kern w:val="2"/>
            <w:sz w:val="22"/>
            <w:szCs w:val="22"/>
            <w14:ligatures w14:val="standardContextual"/>
          </w:rPr>
          <w:tab/>
        </w:r>
        <w:r w:rsidR="00B32C7D" w:rsidRPr="00046B96">
          <w:rPr>
            <w:rStyle w:val="Lienhypertexte"/>
            <w:noProof/>
          </w:rPr>
          <w:t>Problèmes restants</w:t>
        </w:r>
        <w:r w:rsidR="00B32C7D">
          <w:rPr>
            <w:noProof/>
            <w:webHidden/>
          </w:rPr>
          <w:tab/>
        </w:r>
        <w:r w:rsidR="00B32C7D">
          <w:rPr>
            <w:noProof/>
            <w:webHidden/>
          </w:rPr>
          <w:fldChar w:fldCharType="begin"/>
        </w:r>
        <w:r w:rsidR="00B32C7D">
          <w:rPr>
            <w:noProof/>
            <w:webHidden/>
          </w:rPr>
          <w:instrText xml:space="preserve"> PAGEREF _Toc165981523 \h </w:instrText>
        </w:r>
        <w:r w:rsidR="00B32C7D">
          <w:rPr>
            <w:noProof/>
            <w:webHidden/>
          </w:rPr>
        </w:r>
        <w:r w:rsidR="00B32C7D">
          <w:rPr>
            <w:noProof/>
            <w:webHidden/>
          </w:rPr>
          <w:fldChar w:fldCharType="separate"/>
        </w:r>
        <w:r w:rsidR="004C0673">
          <w:rPr>
            <w:noProof/>
            <w:webHidden/>
          </w:rPr>
          <w:t>25</w:t>
        </w:r>
        <w:r w:rsidR="00B32C7D">
          <w:rPr>
            <w:noProof/>
            <w:webHidden/>
          </w:rPr>
          <w:fldChar w:fldCharType="end"/>
        </w:r>
      </w:hyperlink>
    </w:p>
    <w:p w14:paraId="10A81611" w14:textId="7F280998" w:rsidR="00B32C7D" w:rsidRDefault="00000000">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65981524" w:history="1">
        <w:r w:rsidR="00B32C7D" w:rsidRPr="00046B96">
          <w:rPr>
            <w:rStyle w:val="Lienhypertexte"/>
            <w:noProof/>
          </w:rPr>
          <w:t>6</w:t>
        </w:r>
        <w:r w:rsidR="00B32C7D">
          <w:rPr>
            <w:rFonts w:eastAsiaTheme="minorEastAsia" w:cstheme="minorBidi"/>
            <w:b w:val="0"/>
            <w:bCs w:val="0"/>
            <w:caps w:val="0"/>
            <w:noProof/>
            <w:kern w:val="2"/>
            <w:sz w:val="22"/>
            <w:szCs w:val="22"/>
            <w14:ligatures w14:val="standardContextual"/>
          </w:rPr>
          <w:tab/>
        </w:r>
        <w:r w:rsidR="00B32C7D" w:rsidRPr="00046B96">
          <w:rPr>
            <w:rStyle w:val="Lienhypertexte"/>
            <w:noProof/>
          </w:rPr>
          <w:t>Conclusion</w:t>
        </w:r>
        <w:r w:rsidR="00B32C7D">
          <w:rPr>
            <w:noProof/>
            <w:webHidden/>
          </w:rPr>
          <w:tab/>
        </w:r>
        <w:r w:rsidR="00B32C7D">
          <w:rPr>
            <w:noProof/>
            <w:webHidden/>
          </w:rPr>
          <w:fldChar w:fldCharType="begin"/>
        </w:r>
        <w:r w:rsidR="00B32C7D">
          <w:rPr>
            <w:noProof/>
            <w:webHidden/>
          </w:rPr>
          <w:instrText xml:space="preserve"> PAGEREF _Toc165981524 \h </w:instrText>
        </w:r>
        <w:r w:rsidR="00B32C7D">
          <w:rPr>
            <w:noProof/>
            <w:webHidden/>
          </w:rPr>
        </w:r>
        <w:r w:rsidR="00B32C7D">
          <w:rPr>
            <w:noProof/>
            <w:webHidden/>
          </w:rPr>
          <w:fldChar w:fldCharType="separate"/>
        </w:r>
        <w:r w:rsidR="004C0673">
          <w:rPr>
            <w:noProof/>
            <w:webHidden/>
          </w:rPr>
          <w:t>25</w:t>
        </w:r>
        <w:r w:rsidR="00B32C7D">
          <w:rPr>
            <w:noProof/>
            <w:webHidden/>
          </w:rPr>
          <w:fldChar w:fldCharType="end"/>
        </w:r>
      </w:hyperlink>
    </w:p>
    <w:p w14:paraId="1B6351BC" w14:textId="5FE8DD5E" w:rsidR="00B32C7D"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5981525" w:history="1">
        <w:r w:rsidR="00B32C7D" w:rsidRPr="00046B96">
          <w:rPr>
            <w:rStyle w:val="Lienhypertexte"/>
            <w:noProof/>
          </w:rPr>
          <w:t>6.1</w:t>
        </w:r>
        <w:r w:rsidR="00B32C7D">
          <w:rPr>
            <w:rFonts w:eastAsiaTheme="minorEastAsia" w:cstheme="minorBidi"/>
            <w:smallCaps w:val="0"/>
            <w:noProof/>
            <w:kern w:val="2"/>
            <w:sz w:val="22"/>
            <w:szCs w:val="22"/>
            <w14:ligatures w14:val="standardContextual"/>
          </w:rPr>
          <w:tab/>
        </w:r>
        <w:r w:rsidR="00B32C7D" w:rsidRPr="00046B96">
          <w:rPr>
            <w:rStyle w:val="Lienhypertexte"/>
            <w:noProof/>
          </w:rPr>
          <w:t>Bilan des fonctionnalités demandées</w:t>
        </w:r>
        <w:r w:rsidR="00B32C7D">
          <w:rPr>
            <w:noProof/>
            <w:webHidden/>
          </w:rPr>
          <w:tab/>
        </w:r>
        <w:r w:rsidR="00B32C7D">
          <w:rPr>
            <w:noProof/>
            <w:webHidden/>
          </w:rPr>
          <w:fldChar w:fldCharType="begin"/>
        </w:r>
        <w:r w:rsidR="00B32C7D">
          <w:rPr>
            <w:noProof/>
            <w:webHidden/>
          </w:rPr>
          <w:instrText xml:space="preserve"> PAGEREF _Toc165981525 \h </w:instrText>
        </w:r>
        <w:r w:rsidR="00B32C7D">
          <w:rPr>
            <w:noProof/>
            <w:webHidden/>
          </w:rPr>
        </w:r>
        <w:r w:rsidR="00B32C7D">
          <w:rPr>
            <w:noProof/>
            <w:webHidden/>
          </w:rPr>
          <w:fldChar w:fldCharType="separate"/>
        </w:r>
        <w:r w:rsidR="004C0673">
          <w:rPr>
            <w:noProof/>
            <w:webHidden/>
          </w:rPr>
          <w:t>25</w:t>
        </w:r>
        <w:r w:rsidR="00B32C7D">
          <w:rPr>
            <w:noProof/>
            <w:webHidden/>
          </w:rPr>
          <w:fldChar w:fldCharType="end"/>
        </w:r>
      </w:hyperlink>
    </w:p>
    <w:p w14:paraId="4C435EAE" w14:textId="0F2C36D2" w:rsidR="00B32C7D"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5981526" w:history="1">
        <w:r w:rsidR="00B32C7D" w:rsidRPr="00046B96">
          <w:rPr>
            <w:rStyle w:val="Lienhypertexte"/>
            <w:noProof/>
          </w:rPr>
          <w:t>6.2</w:t>
        </w:r>
        <w:r w:rsidR="00B32C7D">
          <w:rPr>
            <w:rFonts w:eastAsiaTheme="minorEastAsia" w:cstheme="minorBidi"/>
            <w:smallCaps w:val="0"/>
            <w:noProof/>
            <w:kern w:val="2"/>
            <w:sz w:val="22"/>
            <w:szCs w:val="22"/>
            <w14:ligatures w14:val="standardContextual"/>
          </w:rPr>
          <w:tab/>
        </w:r>
        <w:r w:rsidR="00B32C7D" w:rsidRPr="00046B96">
          <w:rPr>
            <w:rStyle w:val="Lienhypertexte"/>
            <w:noProof/>
          </w:rPr>
          <w:t>Bilan de la planification</w:t>
        </w:r>
        <w:r w:rsidR="00B32C7D">
          <w:rPr>
            <w:noProof/>
            <w:webHidden/>
          </w:rPr>
          <w:tab/>
        </w:r>
        <w:r w:rsidR="00B32C7D">
          <w:rPr>
            <w:noProof/>
            <w:webHidden/>
          </w:rPr>
          <w:fldChar w:fldCharType="begin"/>
        </w:r>
        <w:r w:rsidR="00B32C7D">
          <w:rPr>
            <w:noProof/>
            <w:webHidden/>
          </w:rPr>
          <w:instrText xml:space="preserve"> PAGEREF _Toc165981526 \h </w:instrText>
        </w:r>
        <w:r w:rsidR="00B32C7D">
          <w:rPr>
            <w:noProof/>
            <w:webHidden/>
          </w:rPr>
        </w:r>
        <w:r w:rsidR="00B32C7D">
          <w:rPr>
            <w:noProof/>
            <w:webHidden/>
          </w:rPr>
          <w:fldChar w:fldCharType="separate"/>
        </w:r>
        <w:r w:rsidR="004C0673">
          <w:rPr>
            <w:noProof/>
            <w:webHidden/>
          </w:rPr>
          <w:t>25</w:t>
        </w:r>
        <w:r w:rsidR="00B32C7D">
          <w:rPr>
            <w:noProof/>
            <w:webHidden/>
          </w:rPr>
          <w:fldChar w:fldCharType="end"/>
        </w:r>
      </w:hyperlink>
    </w:p>
    <w:p w14:paraId="4F941AB1" w14:textId="5E4C2B79" w:rsidR="00B32C7D"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5981527" w:history="1">
        <w:r w:rsidR="00B32C7D" w:rsidRPr="00046B96">
          <w:rPr>
            <w:rStyle w:val="Lienhypertexte"/>
            <w:noProof/>
          </w:rPr>
          <w:t>6.3</w:t>
        </w:r>
        <w:r w:rsidR="00B32C7D">
          <w:rPr>
            <w:rFonts w:eastAsiaTheme="minorEastAsia" w:cstheme="minorBidi"/>
            <w:smallCaps w:val="0"/>
            <w:noProof/>
            <w:kern w:val="2"/>
            <w:sz w:val="22"/>
            <w:szCs w:val="22"/>
            <w14:ligatures w14:val="standardContextual"/>
          </w:rPr>
          <w:tab/>
        </w:r>
        <w:r w:rsidR="00B32C7D" w:rsidRPr="00046B96">
          <w:rPr>
            <w:rStyle w:val="Lienhypertexte"/>
            <w:noProof/>
          </w:rPr>
          <w:t>Bilan personnel</w:t>
        </w:r>
        <w:r w:rsidR="00B32C7D">
          <w:rPr>
            <w:noProof/>
            <w:webHidden/>
          </w:rPr>
          <w:tab/>
        </w:r>
        <w:r w:rsidR="00B32C7D">
          <w:rPr>
            <w:noProof/>
            <w:webHidden/>
          </w:rPr>
          <w:fldChar w:fldCharType="begin"/>
        </w:r>
        <w:r w:rsidR="00B32C7D">
          <w:rPr>
            <w:noProof/>
            <w:webHidden/>
          </w:rPr>
          <w:instrText xml:space="preserve"> PAGEREF _Toc165981527 \h </w:instrText>
        </w:r>
        <w:r w:rsidR="00B32C7D">
          <w:rPr>
            <w:noProof/>
            <w:webHidden/>
          </w:rPr>
        </w:r>
        <w:r w:rsidR="00B32C7D">
          <w:rPr>
            <w:noProof/>
            <w:webHidden/>
          </w:rPr>
          <w:fldChar w:fldCharType="separate"/>
        </w:r>
        <w:r w:rsidR="004C0673">
          <w:rPr>
            <w:noProof/>
            <w:webHidden/>
          </w:rPr>
          <w:t>26</w:t>
        </w:r>
        <w:r w:rsidR="00B32C7D">
          <w:rPr>
            <w:noProof/>
            <w:webHidden/>
          </w:rPr>
          <w:fldChar w:fldCharType="end"/>
        </w:r>
      </w:hyperlink>
    </w:p>
    <w:p w14:paraId="7FD0DE33" w14:textId="68D0FA90" w:rsidR="00B32C7D" w:rsidRDefault="00000000">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65981528" w:history="1">
        <w:r w:rsidR="00B32C7D" w:rsidRPr="00046B96">
          <w:rPr>
            <w:rStyle w:val="Lienhypertexte"/>
            <w:noProof/>
          </w:rPr>
          <w:t>7</w:t>
        </w:r>
        <w:r w:rsidR="00B32C7D">
          <w:rPr>
            <w:rFonts w:eastAsiaTheme="minorEastAsia" w:cstheme="minorBidi"/>
            <w:b w:val="0"/>
            <w:bCs w:val="0"/>
            <w:caps w:val="0"/>
            <w:noProof/>
            <w:kern w:val="2"/>
            <w:sz w:val="22"/>
            <w:szCs w:val="22"/>
            <w14:ligatures w14:val="standardContextual"/>
          </w:rPr>
          <w:tab/>
        </w:r>
        <w:r w:rsidR="00B32C7D" w:rsidRPr="00046B96">
          <w:rPr>
            <w:rStyle w:val="Lienhypertexte"/>
            <w:noProof/>
          </w:rPr>
          <w:t>Annexes</w:t>
        </w:r>
        <w:r w:rsidR="00B32C7D">
          <w:rPr>
            <w:noProof/>
            <w:webHidden/>
          </w:rPr>
          <w:tab/>
        </w:r>
        <w:r w:rsidR="00B32C7D">
          <w:rPr>
            <w:noProof/>
            <w:webHidden/>
          </w:rPr>
          <w:fldChar w:fldCharType="begin"/>
        </w:r>
        <w:r w:rsidR="00B32C7D">
          <w:rPr>
            <w:noProof/>
            <w:webHidden/>
          </w:rPr>
          <w:instrText xml:space="preserve"> PAGEREF _Toc165981528 \h </w:instrText>
        </w:r>
        <w:r w:rsidR="00B32C7D">
          <w:rPr>
            <w:noProof/>
            <w:webHidden/>
          </w:rPr>
        </w:r>
        <w:r w:rsidR="00B32C7D">
          <w:rPr>
            <w:noProof/>
            <w:webHidden/>
          </w:rPr>
          <w:fldChar w:fldCharType="separate"/>
        </w:r>
        <w:r w:rsidR="004C0673">
          <w:rPr>
            <w:noProof/>
            <w:webHidden/>
          </w:rPr>
          <w:t>26</w:t>
        </w:r>
        <w:r w:rsidR="00B32C7D">
          <w:rPr>
            <w:noProof/>
            <w:webHidden/>
          </w:rPr>
          <w:fldChar w:fldCharType="end"/>
        </w:r>
      </w:hyperlink>
    </w:p>
    <w:p w14:paraId="0325B981" w14:textId="69D4BD54" w:rsidR="00742484" w:rsidRDefault="00A65F0B">
      <w:r>
        <w:rPr>
          <w:rFonts w:cs="Arial"/>
          <w:i/>
          <w:iCs/>
          <w:caps/>
          <w:sz w:val="22"/>
          <w:szCs w:val="22"/>
        </w:rPr>
        <w:lastRenderedPageBreak/>
        <w:fldChar w:fldCharType="end"/>
      </w:r>
    </w:p>
    <w:p w14:paraId="594A394B" w14:textId="77777777" w:rsidR="00D160DD" w:rsidRDefault="007F30AE" w:rsidP="00DE7F5E">
      <w:pPr>
        <w:pStyle w:val="Titre1"/>
      </w:pPr>
      <w:bookmarkStart w:id="1" w:name="_Toc532179955"/>
      <w:bookmarkStart w:id="2" w:name="_Toc165969637"/>
      <w:bookmarkStart w:id="3" w:name="_Toc165981482"/>
      <w:r w:rsidRPr="00932149">
        <w:t>Spécifications</w:t>
      </w:r>
      <w:bookmarkEnd w:id="1"/>
      <w:bookmarkEnd w:id="2"/>
      <w:bookmarkEnd w:id="3"/>
    </w:p>
    <w:p w14:paraId="0F84CB44" w14:textId="77777777" w:rsidR="008E53F9" w:rsidRPr="008E53F9" w:rsidRDefault="008E53F9" w:rsidP="008E53F9">
      <w:pPr>
        <w:pStyle w:val="Corpsdetexte"/>
      </w:pPr>
    </w:p>
    <w:p w14:paraId="7476B216" w14:textId="77777777" w:rsidR="00D160DD" w:rsidRDefault="00753A51" w:rsidP="009A4390">
      <w:pPr>
        <w:pStyle w:val="Titre2"/>
      </w:pPr>
      <w:bookmarkStart w:id="4" w:name="_Toc165981483"/>
      <w:bookmarkStart w:id="5" w:name="_Toc532179969"/>
      <w:bookmarkStart w:id="6" w:name="_Toc165969639"/>
      <w:r>
        <w:t>T</w:t>
      </w:r>
      <w:r w:rsidR="00902523">
        <w:t>itr</w:t>
      </w:r>
      <w:r w:rsidR="0015167D">
        <w:t>e</w:t>
      </w:r>
      <w:bookmarkEnd w:id="4"/>
    </w:p>
    <w:p w14:paraId="089AF3A7" w14:textId="77777777" w:rsidR="0015167D" w:rsidRPr="0015167D" w:rsidRDefault="0015167D" w:rsidP="0015167D">
      <w:pPr>
        <w:pStyle w:val="Retraitcorpsdetexte"/>
      </w:pPr>
    </w:p>
    <w:p w14:paraId="3115212E" w14:textId="3A35B552" w:rsidR="0076036D" w:rsidRPr="00D80762" w:rsidRDefault="00B32C7D" w:rsidP="00B32C7D">
      <w:pPr>
        <w:pStyle w:val="Informations"/>
        <w:jc w:val="center"/>
        <w:rPr>
          <w:b/>
          <w:bCs/>
          <w:color w:val="000000" w:themeColor="text1"/>
          <w:sz w:val="22"/>
          <w:szCs w:val="28"/>
        </w:rPr>
      </w:pPr>
      <w:proofErr w:type="spellStart"/>
      <w:r w:rsidRPr="00D80762">
        <w:rPr>
          <w:b/>
          <w:bCs/>
          <w:color w:val="000000" w:themeColor="text1"/>
          <w:sz w:val="22"/>
          <w:szCs w:val="28"/>
        </w:rPr>
        <w:t>Konzalix</w:t>
      </w:r>
      <w:proofErr w:type="spellEnd"/>
    </w:p>
    <w:p w14:paraId="12A6A4DA" w14:textId="1759D67B" w:rsidR="0076036D" w:rsidRPr="00D80762" w:rsidRDefault="0076036D" w:rsidP="00B32C7D">
      <w:pPr>
        <w:pStyle w:val="Informations"/>
        <w:jc w:val="center"/>
        <w:rPr>
          <w:color w:val="000000" w:themeColor="text1"/>
          <w:sz w:val="18"/>
          <w:szCs w:val="22"/>
        </w:rPr>
      </w:pPr>
      <w:r w:rsidRPr="00D80762">
        <w:rPr>
          <w:color w:val="000000" w:themeColor="text1"/>
          <w:sz w:val="18"/>
          <w:szCs w:val="22"/>
        </w:rPr>
        <w:t>Un</w:t>
      </w:r>
      <w:r w:rsidR="00B32C7D" w:rsidRPr="00D80762">
        <w:rPr>
          <w:color w:val="000000" w:themeColor="text1"/>
          <w:sz w:val="18"/>
          <w:szCs w:val="22"/>
        </w:rPr>
        <w:t xml:space="preserve"> groupe qui est là pour crée les bâtiments de vos rêves</w:t>
      </w:r>
    </w:p>
    <w:p w14:paraId="1E0EE915" w14:textId="77777777" w:rsidR="0015167D" w:rsidRPr="00F664DF" w:rsidRDefault="0015167D" w:rsidP="0015167D">
      <w:pPr>
        <w:pStyle w:val="Retraitcorpsdetexte"/>
      </w:pPr>
    </w:p>
    <w:p w14:paraId="3D1092B6" w14:textId="77777777" w:rsidR="00753A51" w:rsidRDefault="00902523" w:rsidP="009A4390">
      <w:pPr>
        <w:pStyle w:val="Titre2"/>
      </w:pPr>
      <w:bookmarkStart w:id="7" w:name="_Toc165981484"/>
      <w:r>
        <w:t>Description</w:t>
      </w:r>
      <w:bookmarkEnd w:id="7"/>
    </w:p>
    <w:p w14:paraId="2FBF0EBC" w14:textId="77777777" w:rsidR="001947B1" w:rsidRDefault="001947B1" w:rsidP="001947B1">
      <w:pPr>
        <w:pStyle w:val="Retraitcorpsdetexte"/>
        <w:ind w:left="0"/>
        <w:rPr>
          <w:sz w:val="18"/>
          <w:szCs w:val="18"/>
        </w:rPr>
      </w:pPr>
    </w:p>
    <w:p w14:paraId="0C633A52" w14:textId="79C7C649" w:rsidR="001947B1" w:rsidRDefault="001947B1" w:rsidP="0015167D">
      <w:pPr>
        <w:pStyle w:val="Retraitcorpsdetexte"/>
        <w:rPr>
          <w:sz w:val="18"/>
          <w:szCs w:val="18"/>
        </w:rPr>
      </w:pPr>
      <w:r>
        <w:rPr>
          <w:sz w:val="18"/>
          <w:szCs w:val="18"/>
        </w:rPr>
        <w:t>Nous avons la tâche de créer une maquette pour un nouveau bâtiment ETML</w:t>
      </w:r>
      <w:r w:rsidR="00CD7719">
        <w:rPr>
          <w:sz w:val="18"/>
          <w:szCs w:val="18"/>
        </w:rPr>
        <w:t xml:space="preserve"> pour la section d’informatique qui sera</w:t>
      </w:r>
      <w:r>
        <w:rPr>
          <w:sz w:val="18"/>
          <w:szCs w:val="18"/>
        </w:rPr>
        <w:t xml:space="preserve"> située à Vennes, pour cela nous devons créer des User Story pour planifier les taches, pour les évaluer, vérifier et les construire sur un logiciel qui s’appelle « SweetHome 3D ». </w:t>
      </w:r>
    </w:p>
    <w:p w14:paraId="62131CC7" w14:textId="77777777" w:rsidR="00A907E9" w:rsidRPr="00D80762" w:rsidRDefault="00A907E9" w:rsidP="00A907E9">
      <w:pPr>
        <w:pStyle w:val="Retraitcorpsdetexte"/>
        <w:ind w:left="0"/>
        <w:rPr>
          <w:sz w:val="18"/>
          <w:szCs w:val="18"/>
        </w:rPr>
      </w:pPr>
    </w:p>
    <w:p w14:paraId="152F7A38" w14:textId="77777777" w:rsidR="00753A51" w:rsidRDefault="00902523" w:rsidP="009A4390">
      <w:pPr>
        <w:pStyle w:val="Titre2"/>
      </w:pPr>
      <w:bookmarkStart w:id="8" w:name="_Toc165981485"/>
      <w:r>
        <w:t>Matériel et logiciels à disposition</w:t>
      </w:r>
      <w:bookmarkEnd w:id="8"/>
    </w:p>
    <w:p w14:paraId="59706745" w14:textId="77777777" w:rsidR="0015167D" w:rsidRPr="00D80762" w:rsidRDefault="0015167D" w:rsidP="0015167D">
      <w:pPr>
        <w:pStyle w:val="Retraitcorpsdetexte"/>
        <w:rPr>
          <w:sz w:val="22"/>
          <w:szCs w:val="22"/>
        </w:rPr>
      </w:pPr>
    </w:p>
    <w:p w14:paraId="758B9C79" w14:textId="19D87473" w:rsidR="00F664DF" w:rsidRPr="000607F2" w:rsidRDefault="00D80762" w:rsidP="00D80762">
      <w:pPr>
        <w:pStyle w:val="Retraitcorpsdetexte"/>
        <w:numPr>
          <w:ilvl w:val="0"/>
          <w:numId w:val="15"/>
        </w:numPr>
        <w:rPr>
          <w:sz w:val="18"/>
          <w:szCs w:val="18"/>
        </w:rPr>
      </w:pPr>
      <w:r w:rsidRPr="000607F2">
        <w:rPr>
          <w:sz w:val="18"/>
          <w:szCs w:val="18"/>
        </w:rPr>
        <w:t>P</w:t>
      </w:r>
      <w:r w:rsidR="00A907E9">
        <w:rPr>
          <w:sz w:val="18"/>
          <w:szCs w:val="18"/>
        </w:rPr>
        <w:t>C (Windows)</w:t>
      </w:r>
    </w:p>
    <w:p w14:paraId="153C2904" w14:textId="21936ED4" w:rsidR="00D80762" w:rsidRPr="000607F2" w:rsidRDefault="00D80762" w:rsidP="00D80762">
      <w:pPr>
        <w:pStyle w:val="Retraitcorpsdetexte"/>
        <w:numPr>
          <w:ilvl w:val="0"/>
          <w:numId w:val="15"/>
        </w:numPr>
        <w:rPr>
          <w:sz w:val="18"/>
          <w:szCs w:val="18"/>
        </w:rPr>
      </w:pPr>
      <w:r w:rsidRPr="000607F2">
        <w:rPr>
          <w:sz w:val="18"/>
          <w:szCs w:val="18"/>
        </w:rPr>
        <w:t>Logiciel SweetHome 3D</w:t>
      </w:r>
      <w:r w:rsidR="00A907E9">
        <w:rPr>
          <w:sz w:val="18"/>
          <w:szCs w:val="18"/>
        </w:rPr>
        <w:t xml:space="preserve"> (Version portable ou sur bureau)</w:t>
      </w:r>
    </w:p>
    <w:p w14:paraId="754A5DAF" w14:textId="7B9BAD95" w:rsidR="00D80762" w:rsidRDefault="00D80762" w:rsidP="00D80762">
      <w:pPr>
        <w:pStyle w:val="Retraitcorpsdetexte"/>
        <w:numPr>
          <w:ilvl w:val="0"/>
          <w:numId w:val="15"/>
        </w:numPr>
        <w:rPr>
          <w:sz w:val="18"/>
          <w:szCs w:val="18"/>
        </w:rPr>
      </w:pPr>
      <w:r w:rsidRPr="000607F2">
        <w:rPr>
          <w:sz w:val="18"/>
          <w:szCs w:val="18"/>
        </w:rPr>
        <w:t>Internet</w:t>
      </w:r>
    </w:p>
    <w:p w14:paraId="065EC50E" w14:textId="48C2F241" w:rsidR="00A9094B" w:rsidRPr="000607F2" w:rsidRDefault="00A9094B" w:rsidP="00D80762">
      <w:pPr>
        <w:pStyle w:val="Retraitcorpsdetexte"/>
        <w:numPr>
          <w:ilvl w:val="0"/>
          <w:numId w:val="15"/>
        </w:numPr>
        <w:rPr>
          <w:sz w:val="18"/>
          <w:szCs w:val="18"/>
        </w:rPr>
      </w:pPr>
      <w:proofErr w:type="spellStart"/>
      <w:r>
        <w:rPr>
          <w:sz w:val="18"/>
          <w:szCs w:val="18"/>
        </w:rPr>
        <w:t>WareHouse</w:t>
      </w:r>
      <w:proofErr w:type="spellEnd"/>
    </w:p>
    <w:p w14:paraId="3D6AC6CE" w14:textId="5DB4CC1A" w:rsidR="00D80762" w:rsidRPr="000607F2" w:rsidRDefault="00D80762" w:rsidP="00D80762">
      <w:pPr>
        <w:pStyle w:val="Retraitcorpsdetexte"/>
        <w:numPr>
          <w:ilvl w:val="0"/>
          <w:numId w:val="15"/>
        </w:numPr>
        <w:rPr>
          <w:sz w:val="18"/>
          <w:szCs w:val="18"/>
        </w:rPr>
      </w:pPr>
      <w:r w:rsidRPr="000607F2">
        <w:rPr>
          <w:sz w:val="18"/>
          <w:szCs w:val="18"/>
        </w:rPr>
        <w:t>IceScrum</w:t>
      </w:r>
    </w:p>
    <w:p w14:paraId="6D7394CA" w14:textId="7B7E21F5" w:rsidR="00D80762" w:rsidRPr="000607F2" w:rsidRDefault="00D80762" w:rsidP="00D80762">
      <w:pPr>
        <w:pStyle w:val="Retraitcorpsdetexte"/>
        <w:numPr>
          <w:ilvl w:val="0"/>
          <w:numId w:val="15"/>
        </w:numPr>
        <w:rPr>
          <w:sz w:val="18"/>
          <w:szCs w:val="18"/>
        </w:rPr>
      </w:pPr>
      <w:r w:rsidRPr="000607F2">
        <w:rPr>
          <w:sz w:val="18"/>
          <w:szCs w:val="18"/>
        </w:rPr>
        <w:t>GitHub</w:t>
      </w:r>
    </w:p>
    <w:p w14:paraId="110F22DE" w14:textId="50CEFCC3" w:rsidR="00D80762" w:rsidRDefault="00D80762" w:rsidP="00D80762">
      <w:pPr>
        <w:pStyle w:val="Retraitcorpsdetexte"/>
        <w:numPr>
          <w:ilvl w:val="0"/>
          <w:numId w:val="15"/>
        </w:numPr>
        <w:rPr>
          <w:sz w:val="18"/>
          <w:szCs w:val="18"/>
        </w:rPr>
      </w:pPr>
      <w:proofErr w:type="spellStart"/>
      <w:r w:rsidRPr="000607F2">
        <w:rPr>
          <w:sz w:val="18"/>
          <w:szCs w:val="18"/>
        </w:rPr>
        <w:t>IceTools</w:t>
      </w:r>
      <w:proofErr w:type="spellEnd"/>
    </w:p>
    <w:p w14:paraId="2B9DB0D7" w14:textId="5172CECD" w:rsidR="00704BB2" w:rsidRDefault="00704BB2" w:rsidP="00D80762">
      <w:pPr>
        <w:pStyle w:val="Retraitcorpsdetexte"/>
        <w:numPr>
          <w:ilvl w:val="0"/>
          <w:numId w:val="15"/>
        </w:numPr>
        <w:rPr>
          <w:sz w:val="18"/>
          <w:szCs w:val="18"/>
        </w:rPr>
      </w:pPr>
      <w:r>
        <w:rPr>
          <w:sz w:val="18"/>
          <w:szCs w:val="18"/>
        </w:rPr>
        <w:t>Word</w:t>
      </w:r>
    </w:p>
    <w:p w14:paraId="593FD1D2" w14:textId="361A21FD" w:rsidR="00704BB2" w:rsidRPr="000607F2" w:rsidRDefault="00704BB2" w:rsidP="00D80762">
      <w:pPr>
        <w:pStyle w:val="Retraitcorpsdetexte"/>
        <w:numPr>
          <w:ilvl w:val="0"/>
          <w:numId w:val="15"/>
        </w:numPr>
        <w:rPr>
          <w:sz w:val="18"/>
          <w:szCs w:val="18"/>
        </w:rPr>
      </w:pPr>
      <w:r>
        <w:rPr>
          <w:sz w:val="18"/>
          <w:szCs w:val="18"/>
        </w:rPr>
        <w:t>Teams</w:t>
      </w:r>
    </w:p>
    <w:p w14:paraId="07FEB5D0" w14:textId="77777777" w:rsidR="00753A51" w:rsidRDefault="00753A51" w:rsidP="009A4390">
      <w:pPr>
        <w:pStyle w:val="Titre2"/>
      </w:pPr>
      <w:bookmarkStart w:id="9" w:name="_Toc165981486"/>
      <w:r>
        <w:t>P</w:t>
      </w:r>
      <w:r w:rsidR="00902523">
        <w:t>rérequis</w:t>
      </w:r>
      <w:bookmarkEnd w:id="9"/>
    </w:p>
    <w:p w14:paraId="519196BF" w14:textId="77777777" w:rsidR="0015167D" w:rsidRPr="0015167D" w:rsidRDefault="0015167D" w:rsidP="0015167D">
      <w:pPr>
        <w:pStyle w:val="Retraitcorpsdetexte"/>
      </w:pPr>
    </w:p>
    <w:p w14:paraId="13AD4C49" w14:textId="7141D0B5" w:rsidR="0015167D" w:rsidRPr="000607F2" w:rsidRDefault="00D80762" w:rsidP="00D80762">
      <w:pPr>
        <w:pStyle w:val="Retraitcorpsdetexte"/>
        <w:numPr>
          <w:ilvl w:val="0"/>
          <w:numId w:val="15"/>
        </w:numPr>
        <w:rPr>
          <w:sz w:val="18"/>
          <w:szCs w:val="18"/>
        </w:rPr>
      </w:pPr>
      <w:r w:rsidRPr="000607F2">
        <w:rPr>
          <w:sz w:val="18"/>
          <w:szCs w:val="18"/>
        </w:rPr>
        <w:t>Connaitre les méthodes de gestion de projet</w:t>
      </w:r>
      <w:r w:rsidR="00077352">
        <w:rPr>
          <w:sz w:val="18"/>
          <w:szCs w:val="18"/>
        </w:rPr>
        <w:t>.</w:t>
      </w:r>
    </w:p>
    <w:p w14:paraId="0CC87B8C" w14:textId="04F0AC83" w:rsidR="00D80762" w:rsidRPr="000607F2" w:rsidRDefault="00D80762" w:rsidP="00D80762">
      <w:pPr>
        <w:pStyle w:val="Retraitcorpsdetexte"/>
        <w:numPr>
          <w:ilvl w:val="0"/>
          <w:numId w:val="15"/>
        </w:numPr>
        <w:rPr>
          <w:sz w:val="18"/>
          <w:szCs w:val="18"/>
        </w:rPr>
      </w:pPr>
      <w:r w:rsidRPr="000607F2">
        <w:rPr>
          <w:sz w:val="18"/>
          <w:szCs w:val="18"/>
        </w:rPr>
        <w:t>Savoir se servir d’un ordinateur</w:t>
      </w:r>
      <w:r w:rsidR="00077352">
        <w:rPr>
          <w:sz w:val="18"/>
          <w:szCs w:val="18"/>
        </w:rPr>
        <w:t>.</w:t>
      </w:r>
    </w:p>
    <w:p w14:paraId="7FAFE385" w14:textId="2016E1B4" w:rsidR="00D80762" w:rsidRDefault="00D80762" w:rsidP="00D80762">
      <w:pPr>
        <w:pStyle w:val="Retraitcorpsdetexte"/>
        <w:numPr>
          <w:ilvl w:val="0"/>
          <w:numId w:val="15"/>
        </w:numPr>
        <w:rPr>
          <w:sz w:val="18"/>
          <w:szCs w:val="18"/>
        </w:rPr>
      </w:pPr>
      <w:r w:rsidRPr="000607F2">
        <w:rPr>
          <w:sz w:val="18"/>
          <w:szCs w:val="18"/>
        </w:rPr>
        <w:t>Savoir se servir de SweetHome 3D</w:t>
      </w:r>
      <w:r w:rsidR="00077352">
        <w:rPr>
          <w:sz w:val="18"/>
          <w:szCs w:val="18"/>
        </w:rPr>
        <w:t>.</w:t>
      </w:r>
    </w:p>
    <w:p w14:paraId="6CBD1EBF" w14:textId="28DD6E24" w:rsidR="00077352" w:rsidRPr="000607F2" w:rsidRDefault="00077352" w:rsidP="00D80762">
      <w:pPr>
        <w:pStyle w:val="Retraitcorpsdetexte"/>
        <w:numPr>
          <w:ilvl w:val="0"/>
          <w:numId w:val="15"/>
        </w:numPr>
        <w:rPr>
          <w:sz w:val="18"/>
          <w:szCs w:val="18"/>
        </w:rPr>
      </w:pPr>
      <w:r>
        <w:rPr>
          <w:sz w:val="18"/>
          <w:szCs w:val="18"/>
        </w:rPr>
        <w:t>Savoir télécharger et importer des objets sur SweetHome 3D grâce au site web Warehouse.</w:t>
      </w:r>
    </w:p>
    <w:p w14:paraId="6ACC14BF" w14:textId="2820113B" w:rsidR="00D80762" w:rsidRPr="000607F2" w:rsidRDefault="00D80762" w:rsidP="00D80762">
      <w:pPr>
        <w:pStyle w:val="Retraitcorpsdetexte"/>
        <w:numPr>
          <w:ilvl w:val="0"/>
          <w:numId w:val="15"/>
        </w:numPr>
        <w:rPr>
          <w:sz w:val="18"/>
          <w:szCs w:val="18"/>
        </w:rPr>
      </w:pPr>
      <w:r w:rsidRPr="000607F2">
        <w:rPr>
          <w:sz w:val="18"/>
          <w:szCs w:val="18"/>
        </w:rPr>
        <w:t>Savoir utiliser GitHub</w:t>
      </w:r>
      <w:r w:rsidR="00077352">
        <w:rPr>
          <w:sz w:val="18"/>
          <w:szCs w:val="18"/>
        </w:rPr>
        <w:t xml:space="preserve"> pour la remise et sauvegarde du projet.</w:t>
      </w:r>
    </w:p>
    <w:p w14:paraId="3E4C6E2C" w14:textId="2E917E03" w:rsidR="00D80762" w:rsidRPr="000607F2" w:rsidRDefault="00D80762" w:rsidP="00D80762">
      <w:pPr>
        <w:pStyle w:val="Retraitcorpsdetexte"/>
        <w:numPr>
          <w:ilvl w:val="0"/>
          <w:numId w:val="15"/>
        </w:numPr>
        <w:rPr>
          <w:sz w:val="18"/>
          <w:szCs w:val="18"/>
        </w:rPr>
      </w:pPr>
      <w:r w:rsidRPr="000607F2">
        <w:rPr>
          <w:sz w:val="18"/>
          <w:szCs w:val="18"/>
        </w:rPr>
        <w:t xml:space="preserve">Savoir utiliser </w:t>
      </w:r>
      <w:r w:rsidR="00077352" w:rsidRPr="000607F2">
        <w:rPr>
          <w:sz w:val="18"/>
          <w:szCs w:val="18"/>
        </w:rPr>
        <w:t>IceScrum</w:t>
      </w:r>
      <w:r w:rsidR="00077352">
        <w:rPr>
          <w:sz w:val="18"/>
          <w:szCs w:val="18"/>
        </w:rPr>
        <w:t>.</w:t>
      </w:r>
    </w:p>
    <w:p w14:paraId="2A5948D9" w14:textId="432525F2" w:rsidR="00D80762" w:rsidRPr="000607F2" w:rsidRDefault="00D80762" w:rsidP="00D80762">
      <w:pPr>
        <w:pStyle w:val="Retraitcorpsdetexte"/>
        <w:numPr>
          <w:ilvl w:val="0"/>
          <w:numId w:val="15"/>
        </w:numPr>
        <w:rPr>
          <w:sz w:val="18"/>
          <w:szCs w:val="18"/>
        </w:rPr>
      </w:pPr>
      <w:r w:rsidRPr="000607F2">
        <w:rPr>
          <w:sz w:val="18"/>
          <w:szCs w:val="18"/>
        </w:rPr>
        <w:t>Savoir utiliser GitTools</w:t>
      </w:r>
      <w:r w:rsidR="00077352">
        <w:rPr>
          <w:sz w:val="18"/>
          <w:szCs w:val="18"/>
        </w:rPr>
        <w:t>.</w:t>
      </w:r>
    </w:p>
    <w:p w14:paraId="7A5452A6" w14:textId="77777777" w:rsidR="00753A51" w:rsidRDefault="00902523" w:rsidP="009A4390">
      <w:pPr>
        <w:pStyle w:val="Titre2"/>
      </w:pPr>
      <w:bookmarkStart w:id="10" w:name="_Toc165981487"/>
      <w:r>
        <w:t>Cahier des charges</w:t>
      </w:r>
      <w:bookmarkEnd w:id="10"/>
    </w:p>
    <w:p w14:paraId="11F80DF1" w14:textId="15038696" w:rsidR="00920F4E" w:rsidRPr="00CA0F33" w:rsidRDefault="00EE16F0" w:rsidP="00CA0F33">
      <w:pPr>
        <w:pStyle w:val="Titre3"/>
        <w:rPr>
          <w:b/>
          <w:bCs w:val="0"/>
        </w:rPr>
      </w:pPr>
      <w:bookmarkStart w:id="11" w:name="_Toc165981488"/>
      <w:r w:rsidRPr="00CA0F33">
        <w:rPr>
          <w:b/>
          <w:bCs w:val="0"/>
        </w:rPr>
        <w:t>Objectifs et portée du projet</w:t>
      </w:r>
      <w:bookmarkEnd w:id="11"/>
    </w:p>
    <w:p w14:paraId="2CF40BA7" w14:textId="49494C95" w:rsidR="0015167D" w:rsidRPr="00CA0F33" w:rsidRDefault="00F53CF1" w:rsidP="00920F4E">
      <w:pPr>
        <w:pStyle w:val="Retraitcorpsdetexte3"/>
        <w:rPr>
          <w:sz w:val="18"/>
          <w:szCs w:val="14"/>
        </w:rPr>
      </w:pPr>
      <w:r w:rsidRPr="00CA0F33">
        <w:rPr>
          <w:sz w:val="18"/>
          <w:szCs w:val="14"/>
        </w:rPr>
        <w:t>Crée</w:t>
      </w:r>
      <w:r w:rsidR="00CA0F33" w:rsidRPr="00CA0F33">
        <w:rPr>
          <w:sz w:val="18"/>
          <w:szCs w:val="14"/>
        </w:rPr>
        <w:t>r</w:t>
      </w:r>
      <w:r w:rsidRPr="00CA0F33">
        <w:rPr>
          <w:sz w:val="18"/>
          <w:szCs w:val="14"/>
        </w:rPr>
        <w:t xml:space="preserve"> un nouveau </w:t>
      </w:r>
      <w:r w:rsidR="007C1E09" w:rsidRPr="00CA0F33">
        <w:rPr>
          <w:sz w:val="18"/>
          <w:szCs w:val="14"/>
        </w:rPr>
        <w:t>bâtiment</w:t>
      </w:r>
      <w:r w:rsidRPr="00CA0F33">
        <w:rPr>
          <w:sz w:val="18"/>
          <w:szCs w:val="14"/>
        </w:rPr>
        <w:t xml:space="preserve"> </w:t>
      </w:r>
      <w:r w:rsidR="007C1E09" w:rsidRPr="00CA0F33">
        <w:rPr>
          <w:sz w:val="18"/>
          <w:szCs w:val="14"/>
        </w:rPr>
        <w:t>à</w:t>
      </w:r>
      <w:r w:rsidRPr="00CA0F33">
        <w:rPr>
          <w:sz w:val="18"/>
          <w:szCs w:val="14"/>
        </w:rPr>
        <w:t xml:space="preserve"> Vennes pour la section </w:t>
      </w:r>
      <w:r w:rsidR="007C1E09" w:rsidRPr="00CA0F33">
        <w:rPr>
          <w:sz w:val="18"/>
          <w:szCs w:val="14"/>
        </w:rPr>
        <w:t>informatique</w:t>
      </w:r>
      <w:r w:rsidRPr="00CA0F33">
        <w:rPr>
          <w:sz w:val="18"/>
          <w:szCs w:val="14"/>
        </w:rPr>
        <w:t xml:space="preserve"> de l’ETML. Pour pouvoir accueillir plus de mondes </w:t>
      </w:r>
      <w:r w:rsidR="007C1E09" w:rsidRPr="00CA0F33">
        <w:rPr>
          <w:sz w:val="18"/>
          <w:szCs w:val="14"/>
        </w:rPr>
        <w:t>à</w:t>
      </w:r>
      <w:r w:rsidRPr="00CA0F33">
        <w:rPr>
          <w:sz w:val="18"/>
          <w:szCs w:val="14"/>
        </w:rPr>
        <w:t xml:space="preserve"> Vennes.</w:t>
      </w:r>
    </w:p>
    <w:p w14:paraId="455C139E" w14:textId="77777777" w:rsidR="00CA0F33" w:rsidRPr="00920F4E" w:rsidRDefault="00CA0F33" w:rsidP="00920F4E">
      <w:pPr>
        <w:pStyle w:val="Retraitcorpsdetexte3"/>
      </w:pPr>
    </w:p>
    <w:p w14:paraId="435A15D9" w14:textId="56D26414" w:rsidR="00F664DF" w:rsidRPr="00CA0F33" w:rsidRDefault="00542CE3" w:rsidP="00CA0F33">
      <w:pPr>
        <w:pStyle w:val="Titre3"/>
        <w:rPr>
          <w:b/>
          <w:bCs w:val="0"/>
        </w:rPr>
      </w:pPr>
      <w:bookmarkStart w:id="12" w:name="_Toc165981489"/>
      <w:r w:rsidRPr="00CA0F33">
        <w:rPr>
          <w:b/>
          <w:bCs w:val="0"/>
        </w:rPr>
        <w:t>Caractéristiques des utilisateurs et impacts</w:t>
      </w:r>
      <w:bookmarkEnd w:id="12"/>
    </w:p>
    <w:p w14:paraId="27F06302" w14:textId="7690B0B6" w:rsidR="00454A1D" w:rsidRDefault="000607F2" w:rsidP="00CA0F33">
      <w:pPr>
        <w:pStyle w:val="Informations"/>
        <w:ind w:left="1843"/>
        <w:rPr>
          <w:color w:val="auto"/>
          <w:sz w:val="18"/>
          <w:szCs w:val="22"/>
        </w:rPr>
      </w:pPr>
      <w:r w:rsidRPr="000607F2">
        <w:rPr>
          <w:color w:val="auto"/>
          <w:sz w:val="18"/>
          <w:szCs w:val="22"/>
        </w:rPr>
        <w:t>Les élèves de l’ETML et les profs</w:t>
      </w:r>
    </w:p>
    <w:p w14:paraId="659A1024" w14:textId="77777777" w:rsidR="00CA0F33" w:rsidRDefault="00CA0F33" w:rsidP="00454A1D">
      <w:pPr>
        <w:pStyle w:val="Informations"/>
        <w:rPr>
          <w:color w:val="auto"/>
          <w:sz w:val="18"/>
          <w:szCs w:val="22"/>
        </w:rPr>
      </w:pPr>
    </w:p>
    <w:p w14:paraId="1DF58F11" w14:textId="77777777" w:rsidR="00CA0F33" w:rsidRDefault="00CA0F33" w:rsidP="00454A1D">
      <w:pPr>
        <w:pStyle w:val="Informations"/>
        <w:rPr>
          <w:color w:val="auto"/>
          <w:sz w:val="18"/>
          <w:szCs w:val="22"/>
        </w:rPr>
      </w:pPr>
    </w:p>
    <w:p w14:paraId="17702EBA" w14:textId="77777777" w:rsidR="00CA0F33" w:rsidRPr="000607F2" w:rsidRDefault="00CA0F33" w:rsidP="00454A1D">
      <w:pPr>
        <w:pStyle w:val="Informations"/>
        <w:rPr>
          <w:color w:val="auto"/>
          <w:sz w:val="18"/>
          <w:szCs w:val="22"/>
        </w:rPr>
      </w:pPr>
    </w:p>
    <w:p w14:paraId="4C131267" w14:textId="77777777" w:rsidR="00753A51" w:rsidRPr="00CA0F33" w:rsidRDefault="00542CE3" w:rsidP="006E2CE8">
      <w:pPr>
        <w:pStyle w:val="Titre3"/>
        <w:rPr>
          <w:b/>
          <w:bCs w:val="0"/>
        </w:rPr>
      </w:pPr>
      <w:bookmarkStart w:id="13" w:name="_Toc165981490"/>
      <w:r w:rsidRPr="00CA0F33">
        <w:rPr>
          <w:b/>
          <w:bCs w:val="0"/>
        </w:rPr>
        <w:lastRenderedPageBreak/>
        <w:t>Fonctionnalités requises (du point de vue de l’utilisateur)</w:t>
      </w:r>
      <w:bookmarkEnd w:id="13"/>
    </w:p>
    <w:p w14:paraId="12B5C89F" w14:textId="77777777" w:rsidR="00F664DF" w:rsidRDefault="00F664DF" w:rsidP="00F664DF">
      <w:pPr>
        <w:pStyle w:val="Retraitcorpsdetexte3"/>
      </w:pPr>
    </w:p>
    <w:p w14:paraId="26F93A5C" w14:textId="6302DF68" w:rsidR="00B85285" w:rsidRDefault="00F53CF1" w:rsidP="00CA0F33">
      <w:pPr>
        <w:pStyle w:val="Retraitcorpsdetexte3"/>
        <w:ind w:left="1418"/>
      </w:pPr>
      <w:r>
        <w:t>Il y aura des salles de classes, des toilettes, des salles d’imprimantes, des salles de serveurs, une terrasse au dernier étage, des places voitures et moto.</w:t>
      </w:r>
    </w:p>
    <w:p w14:paraId="6D69264E" w14:textId="77777777" w:rsidR="00CA0F33" w:rsidRPr="00F664DF" w:rsidRDefault="00CA0F33" w:rsidP="00CA0F33">
      <w:pPr>
        <w:pStyle w:val="Retraitcorpsdetexte3"/>
        <w:ind w:left="1418"/>
      </w:pPr>
    </w:p>
    <w:p w14:paraId="66F7EFE4" w14:textId="16D0B9E9" w:rsidR="00F664DF" w:rsidRPr="00CA0F33" w:rsidRDefault="00753A51" w:rsidP="00CA0F33">
      <w:pPr>
        <w:pStyle w:val="Titre3"/>
        <w:rPr>
          <w:b/>
          <w:bCs w:val="0"/>
        </w:rPr>
      </w:pPr>
      <w:bookmarkStart w:id="14" w:name="_Toc165981491"/>
      <w:r w:rsidRPr="00CA0F33">
        <w:rPr>
          <w:b/>
          <w:bCs w:val="0"/>
        </w:rPr>
        <w:t>Contraintes</w:t>
      </w:r>
      <w:bookmarkEnd w:id="14"/>
    </w:p>
    <w:p w14:paraId="435260B3" w14:textId="41D48723" w:rsidR="0015167D" w:rsidRDefault="00F53CF1" w:rsidP="00F664DF">
      <w:pPr>
        <w:pStyle w:val="Retraitcorpsdetexte3"/>
      </w:pPr>
      <w:r>
        <w:t>Aucune</w:t>
      </w:r>
    </w:p>
    <w:p w14:paraId="18BAC1BE" w14:textId="77777777" w:rsidR="00CA0F33" w:rsidRPr="00F664DF" w:rsidRDefault="00CA0F33" w:rsidP="00F664DF">
      <w:pPr>
        <w:pStyle w:val="Retraitcorpsdetexte3"/>
      </w:pPr>
    </w:p>
    <w:p w14:paraId="4A54987B" w14:textId="77777777" w:rsidR="00753A51" w:rsidRDefault="00D95D32" w:rsidP="009A4390">
      <w:pPr>
        <w:pStyle w:val="Titre2"/>
      </w:pPr>
      <w:bookmarkStart w:id="15" w:name="_Toc165981492"/>
      <w:r>
        <w:t>Livrables</w:t>
      </w:r>
      <w:bookmarkEnd w:id="15"/>
    </w:p>
    <w:p w14:paraId="6347C4DB" w14:textId="2861DBBB" w:rsidR="00883FD2" w:rsidRDefault="00883FD2" w:rsidP="00C147A9">
      <w:pPr>
        <w:numPr>
          <w:ilvl w:val="0"/>
          <w:numId w:val="12"/>
        </w:numPr>
        <w:spacing w:before="100" w:beforeAutospacing="1" w:after="100" w:afterAutospacing="1"/>
      </w:pPr>
      <w:r w:rsidRPr="00883FD2">
        <w:t>Mes fichiers SH3D, seront dans ce lien :</w:t>
      </w:r>
      <w:r w:rsidR="00C147A9">
        <w:t xml:space="preserve"> </w:t>
      </w:r>
      <w:hyperlink r:id="rId12" w:history="1">
        <w:proofErr w:type="spellStart"/>
        <w:r w:rsidR="00C147A9">
          <w:rPr>
            <w:rStyle w:val="Lienhypertexte"/>
          </w:rPr>
          <w:t>Constructions_GonzaloHerrera</w:t>
        </w:r>
        <w:proofErr w:type="spellEnd"/>
      </w:hyperlink>
    </w:p>
    <w:p w14:paraId="31182B3D" w14:textId="212177F6" w:rsidR="00883FD2" w:rsidRDefault="00883FD2" w:rsidP="00883FD2">
      <w:pPr>
        <w:pStyle w:val="Paragraphedeliste"/>
        <w:numPr>
          <w:ilvl w:val="0"/>
          <w:numId w:val="14"/>
        </w:numPr>
      </w:pPr>
      <w:r>
        <w:t>L’</w:t>
      </w:r>
      <w:proofErr w:type="spellStart"/>
      <w:r>
        <w:t>integrations</w:t>
      </w:r>
      <w:proofErr w:type="spellEnd"/>
      <w:r>
        <w:t xml:space="preserve"> des bâtiments seront dans ce lien : </w:t>
      </w:r>
      <w:hyperlink r:id="rId13" w:history="1">
        <w:proofErr w:type="spellStart"/>
        <w:r>
          <w:rPr>
            <w:rStyle w:val="Lienhypertexte"/>
          </w:rPr>
          <w:t>Integration_Batiment</w:t>
        </w:r>
        <w:proofErr w:type="spellEnd"/>
      </w:hyperlink>
    </w:p>
    <w:p w14:paraId="0529BAEB" w14:textId="77777777" w:rsidR="007F30AE" w:rsidRPr="007F30AE" w:rsidRDefault="007F30AE" w:rsidP="00DE7F5E">
      <w:pPr>
        <w:pStyle w:val="Titre1"/>
      </w:pPr>
      <w:bookmarkStart w:id="16" w:name="_Toc165981493"/>
      <w:r w:rsidRPr="007F30AE">
        <w:t>Planification</w:t>
      </w:r>
      <w:bookmarkEnd w:id="5"/>
      <w:bookmarkEnd w:id="6"/>
      <w:r w:rsidR="008E53F9">
        <w:t xml:space="preserve"> Initiale</w:t>
      </w:r>
      <w:bookmarkEnd w:id="16"/>
    </w:p>
    <w:p w14:paraId="2CF46F96" w14:textId="02D26E1D" w:rsidR="00F16ADE" w:rsidRDefault="00F16ADE" w:rsidP="00C147A9">
      <w:pPr>
        <w:pStyle w:val="Informations"/>
        <w:ind w:left="851"/>
        <w:jc w:val="left"/>
      </w:pPr>
    </w:p>
    <w:p w14:paraId="38699965" w14:textId="3094B270" w:rsidR="00F16ADE" w:rsidRPr="00C147A9" w:rsidRDefault="00F16ADE" w:rsidP="00C147A9">
      <w:pPr>
        <w:pStyle w:val="Informations"/>
        <w:numPr>
          <w:ilvl w:val="0"/>
          <w:numId w:val="5"/>
        </w:numPr>
        <w:ind w:left="851"/>
        <w:jc w:val="left"/>
        <w:rPr>
          <w:color w:val="auto"/>
          <w:sz w:val="18"/>
          <w:szCs w:val="22"/>
        </w:rPr>
      </w:pPr>
      <w:r w:rsidRPr="00C147A9">
        <w:rPr>
          <w:color w:val="auto"/>
          <w:sz w:val="18"/>
          <w:szCs w:val="22"/>
        </w:rPr>
        <w:t>D</w:t>
      </w:r>
      <w:r w:rsidR="00505421" w:rsidRPr="00C147A9">
        <w:rPr>
          <w:color w:val="auto"/>
          <w:sz w:val="18"/>
          <w:szCs w:val="22"/>
        </w:rPr>
        <w:t>ate de début</w:t>
      </w:r>
      <w:r w:rsidR="00C856F7" w:rsidRPr="00C147A9">
        <w:rPr>
          <w:color w:val="auto"/>
          <w:sz w:val="18"/>
          <w:szCs w:val="22"/>
        </w:rPr>
        <w:t xml:space="preserve"> = 18.03.2024</w:t>
      </w:r>
    </w:p>
    <w:p w14:paraId="462E919B" w14:textId="328C61BF" w:rsidR="00F16ADE" w:rsidRPr="00C147A9" w:rsidRDefault="00F16ADE" w:rsidP="00C147A9">
      <w:pPr>
        <w:pStyle w:val="Informations"/>
        <w:numPr>
          <w:ilvl w:val="0"/>
          <w:numId w:val="5"/>
        </w:numPr>
        <w:ind w:left="851"/>
        <w:jc w:val="left"/>
        <w:rPr>
          <w:color w:val="auto"/>
          <w:sz w:val="18"/>
          <w:szCs w:val="22"/>
        </w:rPr>
      </w:pPr>
      <w:r w:rsidRPr="00C147A9">
        <w:rPr>
          <w:color w:val="auto"/>
          <w:sz w:val="18"/>
          <w:szCs w:val="22"/>
        </w:rPr>
        <w:t>D</w:t>
      </w:r>
      <w:r w:rsidR="00505421" w:rsidRPr="00C147A9">
        <w:rPr>
          <w:color w:val="auto"/>
          <w:sz w:val="18"/>
          <w:szCs w:val="22"/>
        </w:rPr>
        <w:t>ate de fin</w:t>
      </w:r>
      <w:r w:rsidR="00C856F7" w:rsidRPr="00C147A9">
        <w:rPr>
          <w:color w:val="auto"/>
          <w:sz w:val="18"/>
          <w:szCs w:val="22"/>
        </w:rPr>
        <w:t xml:space="preserve"> = 31.05.2024</w:t>
      </w:r>
    </w:p>
    <w:p w14:paraId="0D154388" w14:textId="4581B135" w:rsidR="00C856F7" w:rsidRPr="00C147A9" w:rsidRDefault="00F16ADE" w:rsidP="00C147A9">
      <w:pPr>
        <w:pStyle w:val="Informations"/>
        <w:numPr>
          <w:ilvl w:val="0"/>
          <w:numId w:val="5"/>
        </w:numPr>
        <w:ind w:left="851"/>
        <w:jc w:val="left"/>
        <w:rPr>
          <w:color w:val="auto"/>
          <w:sz w:val="18"/>
          <w:szCs w:val="22"/>
        </w:rPr>
      </w:pPr>
      <w:r w:rsidRPr="00C147A9">
        <w:rPr>
          <w:color w:val="auto"/>
          <w:sz w:val="18"/>
          <w:szCs w:val="22"/>
        </w:rPr>
        <w:t>V</w:t>
      </w:r>
      <w:r w:rsidR="00505421" w:rsidRPr="00C147A9">
        <w:rPr>
          <w:color w:val="auto"/>
          <w:sz w:val="18"/>
          <w:szCs w:val="22"/>
        </w:rPr>
        <w:t>acances et congés</w:t>
      </w:r>
      <w:r w:rsidR="00C856F7" w:rsidRPr="00C147A9">
        <w:rPr>
          <w:color w:val="auto"/>
          <w:sz w:val="18"/>
          <w:szCs w:val="22"/>
        </w:rPr>
        <w:t xml:space="preserve"> = 20.05.2024</w:t>
      </w:r>
    </w:p>
    <w:p w14:paraId="7C94A28B" w14:textId="1DF388BE" w:rsidR="00F16ADE" w:rsidRPr="00C147A9" w:rsidRDefault="00F16ADE" w:rsidP="00C147A9">
      <w:pPr>
        <w:pStyle w:val="Informations"/>
        <w:numPr>
          <w:ilvl w:val="0"/>
          <w:numId w:val="5"/>
        </w:numPr>
        <w:ind w:left="851"/>
        <w:jc w:val="left"/>
        <w:rPr>
          <w:color w:val="auto"/>
          <w:sz w:val="18"/>
          <w:szCs w:val="22"/>
        </w:rPr>
      </w:pPr>
      <w:r w:rsidRPr="00C147A9">
        <w:rPr>
          <w:color w:val="auto"/>
          <w:sz w:val="18"/>
          <w:szCs w:val="22"/>
        </w:rPr>
        <w:t>Nombre d’heures par semaine dédiées au projet</w:t>
      </w:r>
      <w:r w:rsidR="0021138C" w:rsidRPr="00C147A9">
        <w:rPr>
          <w:color w:val="auto"/>
          <w:sz w:val="18"/>
          <w:szCs w:val="22"/>
        </w:rPr>
        <w:t xml:space="preserve"> = 3h</w:t>
      </w:r>
    </w:p>
    <w:p w14:paraId="6D2CA375" w14:textId="462CA562" w:rsidR="00D95D32" w:rsidRPr="00C147A9" w:rsidRDefault="00D95D32" w:rsidP="00C147A9">
      <w:pPr>
        <w:pStyle w:val="Informations"/>
        <w:numPr>
          <w:ilvl w:val="0"/>
          <w:numId w:val="5"/>
        </w:numPr>
        <w:ind w:left="851"/>
        <w:jc w:val="left"/>
        <w:rPr>
          <w:color w:val="auto"/>
          <w:sz w:val="18"/>
          <w:szCs w:val="22"/>
        </w:rPr>
      </w:pPr>
      <w:r w:rsidRPr="00C147A9">
        <w:rPr>
          <w:color w:val="auto"/>
          <w:sz w:val="18"/>
          <w:szCs w:val="22"/>
        </w:rPr>
        <w:t>Nombre d’heures totale à disposition pour la réalisation du projet</w:t>
      </w:r>
      <w:r w:rsidR="0021138C" w:rsidRPr="00C147A9">
        <w:rPr>
          <w:color w:val="auto"/>
          <w:sz w:val="18"/>
          <w:szCs w:val="22"/>
        </w:rPr>
        <w:t xml:space="preserve"> = 27h</w:t>
      </w:r>
    </w:p>
    <w:p w14:paraId="6487AE2C" w14:textId="77777777" w:rsidR="00F16ADE" w:rsidRPr="00C147A9" w:rsidRDefault="00F16ADE" w:rsidP="0076036D">
      <w:pPr>
        <w:pStyle w:val="Informations"/>
        <w:rPr>
          <w:color w:val="auto"/>
          <w:sz w:val="18"/>
          <w:szCs w:val="22"/>
        </w:rPr>
      </w:pPr>
    </w:p>
    <w:p w14:paraId="4431B2C3" w14:textId="39D16AA2" w:rsidR="00F16ADE" w:rsidRPr="00C147A9" w:rsidRDefault="00F16ADE" w:rsidP="0076036D">
      <w:pPr>
        <w:pStyle w:val="Informations"/>
        <w:rPr>
          <w:color w:val="auto"/>
          <w:sz w:val="18"/>
          <w:szCs w:val="22"/>
        </w:rPr>
      </w:pPr>
    </w:p>
    <w:p w14:paraId="434D7C94" w14:textId="7A65C179" w:rsidR="00F16ADE" w:rsidRPr="00C147A9" w:rsidRDefault="0021138C" w:rsidP="00C147A9">
      <w:pPr>
        <w:pStyle w:val="Informations"/>
        <w:ind w:left="851"/>
        <w:rPr>
          <w:b/>
          <w:bCs/>
          <w:color w:val="auto"/>
          <w:sz w:val="18"/>
          <w:szCs w:val="22"/>
        </w:rPr>
      </w:pPr>
      <w:r w:rsidRPr="00C147A9">
        <w:rPr>
          <w:b/>
          <w:bCs/>
          <w:color w:val="auto"/>
          <w:sz w:val="18"/>
          <w:szCs w:val="22"/>
        </w:rPr>
        <w:t>Sprint 1</w:t>
      </w:r>
    </w:p>
    <w:p w14:paraId="4D90710D" w14:textId="44E71B20" w:rsidR="0021138C" w:rsidRPr="00C147A9" w:rsidRDefault="0021138C" w:rsidP="00C147A9">
      <w:pPr>
        <w:pStyle w:val="Informations"/>
        <w:numPr>
          <w:ilvl w:val="0"/>
          <w:numId w:val="15"/>
        </w:numPr>
        <w:ind w:left="851"/>
        <w:rPr>
          <w:color w:val="auto"/>
          <w:sz w:val="18"/>
          <w:szCs w:val="22"/>
        </w:rPr>
      </w:pPr>
      <w:r w:rsidRPr="00C147A9">
        <w:rPr>
          <w:color w:val="auto"/>
          <w:sz w:val="18"/>
          <w:szCs w:val="22"/>
        </w:rPr>
        <w:t>Le but du sprint était de comprendre comment cela fonctionnait et de commencer a créé les UserStorys</w:t>
      </w:r>
    </w:p>
    <w:p w14:paraId="5011E76F" w14:textId="7925BCE6" w:rsidR="0021138C" w:rsidRPr="00C147A9" w:rsidRDefault="0021138C" w:rsidP="00C147A9">
      <w:pPr>
        <w:pStyle w:val="Informations"/>
        <w:numPr>
          <w:ilvl w:val="0"/>
          <w:numId w:val="15"/>
        </w:numPr>
        <w:ind w:left="851"/>
        <w:rPr>
          <w:color w:val="auto"/>
          <w:sz w:val="18"/>
          <w:szCs w:val="22"/>
        </w:rPr>
      </w:pPr>
      <w:r w:rsidRPr="00C147A9">
        <w:rPr>
          <w:color w:val="auto"/>
          <w:sz w:val="18"/>
          <w:szCs w:val="22"/>
        </w:rPr>
        <w:t>Sprint Review à 15h50 le 17.04</w:t>
      </w:r>
    </w:p>
    <w:p w14:paraId="20DDA294" w14:textId="77777777" w:rsidR="0021138C" w:rsidRPr="00C147A9" w:rsidRDefault="0021138C" w:rsidP="00C147A9">
      <w:pPr>
        <w:pStyle w:val="Informations"/>
        <w:ind w:left="851"/>
        <w:rPr>
          <w:color w:val="auto"/>
          <w:sz w:val="18"/>
          <w:szCs w:val="22"/>
        </w:rPr>
      </w:pPr>
    </w:p>
    <w:p w14:paraId="08771EC4" w14:textId="71A0815D" w:rsidR="0021138C" w:rsidRPr="00C147A9" w:rsidRDefault="0021138C" w:rsidP="00C147A9">
      <w:pPr>
        <w:pStyle w:val="Informations"/>
        <w:ind w:left="851"/>
        <w:rPr>
          <w:b/>
          <w:bCs/>
          <w:color w:val="auto"/>
          <w:sz w:val="18"/>
          <w:szCs w:val="22"/>
        </w:rPr>
      </w:pPr>
      <w:r w:rsidRPr="00C147A9">
        <w:rPr>
          <w:b/>
          <w:bCs/>
          <w:color w:val="auto"/>
          <w:sz w:val="18"/>
          <w:szCs w:val="22"/>
        </w:rPr>
        <w:t>Sprint 2</w:t>
      </w:r>
    </w:p>
    <w:p w14:paraId="5CE402DE" w14:textId="2C3F1760" w:rsidR="0021138C" w:rsidRPr="00C147A9" w:rsidRDefault="0021138C" w:rsidP="00C147A9">
      <w:pPr>
        <w:pStyle w:val="Informations"/>
        <w:numPr>
          <w:ilvl w:val="0"/>
          <w:numId w:val="15"/>
        </w:numPr>
        <w:ind w:left="851"/>
        <w:rPr>
          <w:color w:val="auto"/>
          <w:sz w:val="18"/>
          <w:szCs w:val="22"/>
        </w:rPr>
      </w:pPr>
      <w:r w:rsidRPr="00C147A9">
        <w:rPr>
          <w:color w:val="auto"/>
          <w:sz w:val="18"/>
          <w:szCs w:val="22"/>
        </w:rPr>
        <w:t>Le but du sprint était de continué a créé les UserStorys</w:t>
      </w:r>
    </w:p>
    <w:p w14:paraId="324EEB4C" w14:textId="38618B42" w:rsidR="0021138C" w:rsidRPr="00C147A9" w:rsidRDefault="0021138C" w:rsidP="00C147A9">
      <w:pPr>
        <w:pStyle w:val="Informations"/>
        <w:numPr>
          <w:ilvl w:val="0"/>
          <w:numId w:val="15"/>
        </w:numPr>
        <w:ind w:left="851"/>
        <w:rPr>
          <w:color w:val="auto"/>
          <w:sz w:val="18"/>
          <w:szCs w:val="22"/>
        </w:rPr>
      </w:pPr>
      <w:r w:rsidRPr="00C147A9">
        <w:rPr>
          <w:color w:val="auto"/>
          <w:sz w:val="18"/>
          <w:szCs w:val="22"/>
        </w:rPr>
        <w:t>Sprint Review à 16h00 le 30.04</w:t>
      </w:r>
    </w:p>
    <w:p w14:paraId="4BACDDE5" w14:textId="77777777" w:rsidR="0021138C" w:rsidRPr="00C147A9" w:rsidRDefault="0021138C" w:rsidP="00C147A9">
      <w:pPr>
        <w:pStyle w:val="Informations"/>
        <w:ind w:left="851"/>
        <w:rPr>
          <w:color w:val="auto"/>
          <w:sz w:val="18"/>
          <w:szCs w:val="22"/>
        </w:rPr>
      </w:pPr>
    </w:p>
    <w:p w14:paraId="2858DE3A" w14:textId="10B55073" w:rsidR="0021138C" w:rsidRPr="00C147A9" w:rsidRDefault="0021138C" w:rsidP="00C147A9">
      <w:pPr>
        <w:pStyle w:val="Informations"/>
        <w:ind w:left="851"/>
        <w:rPr>
          <w:b/>
          <w:bCs/>
          <w:color w:val="auto"/>
          <w:sz w:val="18"/>
          <w:szCs w:val="22"/>
        </w:rPr>
      </w:pPr>
      <w:r w:rsidRPr="00C147A9">
        <w:rPr>
          <w:b/>
          <w:bCs/>
          <w:color w:val="auto"/>
          <w:sz w:val="18"/>
          <w:szCs w:val="22"/>
        </w:rPr>
        <w:t>Sprint 3</w:t>
      </w:r>
    </w:p>
    <w:p w14:paraId="74522E0F" w14:textId="057B02AE" w:rsidR="0021138C" w:rsidRPr="00C147A9" w:rsidRDefault="0021138C" w:rsidP="00C147A9">
      <w:pPr>
        <w:pStyle w:val="Informations"/>
        <w:numPr>
          <w:ilvl w:val="0"/>
          <w:numId w:val="15"/>
        </w:numPr>
        <w:ind w:left="851"/>
        <w:rPr>
          <w:color w:val="auto"/>
          <w:sz w:val="18"/>
          <w:szCs w:val="22"/>
        </w:rPr>
      </w:pPr>
      <w:r w:rsidRPr="00C147A9">
        <w:rPr>
          <w:color w:val="auto"/>
          <w:sz w:val="18"/>
          <w:szCs w:val="22"/>
        </w:rPr>
        <w:t>Le but du sprint était de</w:t>
      </w:r>
      <w:r w:rsidR="008A5449" w:rsidRPr="00C147A9">
        <w:rPr>
          <w:color w:val="auto"/>
          <w:sz w:val="18"/>
          <w:szCs w:val="22"/>
        </w:rPr>
        <w:t xml:space="preserve"> continué de faire les UserStory et d’avancé dans les choses demandées par le prof</w:t>
      </w:r>
    </w:p>
    <w:p w14:paraId="6B048B17" w14:textId="6888546C" w:rsidR="0021138C" w:rsidRPr="00C147A9" w:rsidRDefault="0021138C" w:rsidP="00C147A9">
      <w:pPr>
        <w:pStyle w:val="Informations"/>
        <w:numPr>
          <w:ilvl w:val="0"/>
          <w:numId w:val="15"/>
        </w:numPr>
        <w:ind w:left="851"/>
        <w:rPr>
          <w:color w:val="auto"/>
          <w:sz w:val="18"/>
          <w:szCs w:val="22"/>
        </w:rPr>
      </w:pPr>
      <w:r w:rsidRPr="00C147A9">
        <w:rPr>
          <w:color w:val="auto"/>
          <w:sz w:val="18"/>
          <w:szCs w:val="22"/>
        </w:rPr>
        <w:t xml:space="preserve">Sprint Review </w:t>
      </w:r>
      <w:r w:rsidR="008A5449" w:rsidRPr="00C147A9">
        <w:rPr>
          <w:color w:val="auto"/>
          <w:sz w:val="18"/>
          <w:szCs w:val="22"/>
        </w:rPr>
        <w:t>à 16h00 le 07.05</w:t>
      </w:r>
    </w:p>
    <w:p w14:paraId="2A6FD306" w14:textId="77777777" w:rsidR="008A5449" w:rsidRPr="00C147A9" w:rsidRDefault="008A5449" w:rsidP="00C147A9">
      <w:pPr>
        <w:pStyle w:val="Informations"/>
        <w:ind w:left="851"/>
        <w:rPr>
          <w:color w:val="auto"/>
          <w:sz w:val="18"/>
          <w:szCs w:val="22"/>
        </w:rPr>
      </w:pPr>
    </w:p>
    <w:p w14:paraId="31E0CF71" w14:textId="36746B7F" w:rsidR="008A5449" w:rsidRPr="00C147A9" w:rsidRDefault="008A5449" w:rsidP="00C147A9">
      <w:pPr>
        <w:pStyle w:val="Informations"/>
        <w:ind w:left="851"/>
        <w:rPr>
          <w:b/>
          <w:bCs/>
          <w:color w:val="auto"/>
          <w:sz w:val="18"/>
          <w:szCs w:val="22"/>
        </w:rPr>
      </w:pPr>
      <w:r w:rsidRPr="00C147A9">
        <w:rPr>
          <w:b/>
          <w:bCs/>
          <w:color w:val="auto"/>
          <w:sz w:val="18"/>
          <w:szCs w:val="22"/>
        </w:rPr>
        <w:t>Sprint 4</w:t>
      </w:r>
    </w:p>
    <w:p w14:paraId="33BABAA1" w14:textId="77777777" w:rsidR="008A5449" w:rsidRPr="00C147A9" w:rsidRDefault="008A5449" w:rsidP="00C147A9">
      <w:pPr>
        <w:pStyle w:val="Informations"/>
        <w:numPr>
          <w:ilvl w:val="0"/>
          <w:numId w:val="15"/>
        </w:numPr>
        <w:ind w:left="851"/>
        <w:rPr>
          <w:color w:val="auto"/>
          <w:sz w:val="18"/>
          <w:szCs w:val="22"/>
        </w:rPr>
      </w:pPr>
      <w:r w:rsidRPr="00C147A9">
        <w:rPr>
          <w:color w:val="auto"/>
          <w:sz w:val="18"/>
          <w:szCs w:val="22"/>
        </w:rPr>
        <w:t>Le but du sprint était de continué de faire les UserStory et d’avancé dans les choses demandées par le prof</w:t>
      </w:r>
    </w:p>
    <w:p w14:paraId="736252DE" w14:textId="4FF0A284" w:rsidR="008A5449" w:rsidRPr="00C147A9" w:rsidRDefault="008A5449" w:rsidP="00C147A9">
      <w:pPr>
        <w:pStyle w:val="Informations"/>
        <w:numPr>
          <w:ilvl w:val="0"/>
          <w:numId w:val="15"/>
        </w:numPr>
        <w:ind w:left="851"/>
        <w:rPr>
          <w:color w:val="auto"/>
          <w:sz w:val="18"/>
          <w:szCs w:val="22"/>
        </w:rPr>
      </w:pPr>
      <w:r w:rsidRPr="00C147A9">
        <w:rPr>
          <w:color w:val="auto"/>
          <w:sz w:val="18"/>
          <w:szCs w:val="22"/>
        </w:rPr>
        <w:t>Sprint Review à 16h00 le 14.05</w:t>
      </w:r>
    </w:p>
    <w:p w14:paraId="42BEEEED" w14:textId="77777777" w:rsidR="008A5449" w:rsidRPr="00C147A9" w:rsidRDefault="008A5449" w:rsidP="00C147A9">
      <w:pPr>
        <w:pStyle w:val="Informations"/>
        <w:ind w:left="851"/>
        <w:rPr>
          <w:color w:val="auto"/>
          <w:sz w:val="18"/>
          <w:szCs w:val="22"/>
        </w:rPr>
      </w:pPr>
    </w:p>
    <w:p w14:paraId="231C18B6" w14:textId="69F17A97" w:rsidR="008A5449" w:rsidRPr="00C147A9" w:rsidRDefault="008A5449" w:rsidP="00C147A9">
      <w:pPr>
        <w:pStyle w:val="Informations"/>
        <w:ind w:left="851"/>
        <w:rPr>
          <w:b/>
          <w:bCs/>
          <w:color w:val="auto"/>
          <w:sz w:val="18"/>
          <w:szCs w:val="22"/>
        </w:rPr>
      </w:pPr>
      <w:r w:rsidRPr="00C147A9">
        <w:rPr>
          <w:b/>
          <w:bCs/>
          <w:color w:val="auto"/>
          <w:sz w:val="18"/>
          <w:szCs w:val="22"/>
        </w:rPr>
        <w:t>Sprint 5</w:t>
      </w:r>
    </w:p>
    <w:p w14:paraId="1D967BC5" w14:textId="77777777" w:rsidR="008A5449" w:rsidRPr="00C147A9" w:rsidRDefault="008A5449" w:rsidP="00C147A9">
      <w:pPr>
        <w:pStyle w:val="Informations"/>
        <w:numPr>
          <w:ilvl w:val="0"/>
          <w:numId w:val="15"/>
        </w:numPr>
        <w:ind w:left="851"/>
        <w:rPr>
          <w:color w:val="auto"/>
          <w:sz w:val="18"/>
          <w:szCs w:val="22"/>
        </w:rPr>
      </w:pPr>
      <w:r w:rsidRPr="00C147A9">
        <w:rPr>
          <w:color w:val="auto"/>
          <w:sz w:val="18"/>
          <w:szCs w:val="22"/>
        </w:rPr>
        <w:t>Le but du sprint était de continué de faire les UserStory et d’avancé dans les choses demandées par le prof</w:t>
      </w:r>
    </w:p>
    <w:p w14:paraId="1E886457" w14:textId="45475F3D" w:rsidR="008A5449" w:rsidRPr="00C147A9" w:rsidRDefault="008A5449" w:rsidP="00C147A9">
      <w:pPr>
        <w:pStyle w:val="Informations"/>
        <w:numPr>
          <w:ilvl w:val="0"/>
          <w:numId w:val="15"/>
        </w:numPr>
        <w:ind w:left="851"/>
        <w:rPr>
          <w:color w:val="auto"/>
          <w:sz w:val="18"/>
          <w:szCs w:val="22"/>
        </w:rPr>
      </w:pPr>
      <w:r w:rsidRPr="00C147A9">
        <w:rPr>
          <w:color w:val="auto"/>
          <w:sz w:val="18"/>
          <w:szCs w:val="22"/>
        </w:rPr>
        <w:t>Sprint Review à 16h00 le 21.05</w:t>
      </w:r>
    </w:p>
    <w:p w14:paraId="39CDB16B" w14:textId="77777777" w:rsidR="008A5449" w:rsidRPr="00C147A9" w:rsidRDefault="008A5449" w:rsidP="00C147A9">
      <w:pPr>
        <w:pStyle w:val="Informations"/>
        <w:ind w:left="851"/>
        <w:rPr>
          <w:color w:val="auto"/>
          <w:sz w:val="18"/>
          <w:szCs w:val="22"/>
        </w:rPr>
      </w:pPr>
    </w:p>
    <w:p w14:paraId="628F8C38" w14:textId="39F39641" w:rsidR="008A5449" w:rsidRPr="00C147A9" w:rsidRDefault="008A5449" w:rsidP="00C147A9">
      <w:pPr>
        <w:pStyle w:val="Informations"/>
        <w:ind w:left="851"/>
        <w:rPr>
          <w:b/>
          <w:bCs/>
          <w:color w:val="auto"/>
          <w:sz w:val="18"/>
          <w:szCs w:val="22"/>
        </w:rPr>
      </w:pPr>
      <w:r w:rsidRPr="00C147A9">
        <w:rPr>
          <w:b/>
          <w:bCs/>
          <w:color w:val="auto"/>
          <w:sz w:val="18"/>
          <w:szCs w:val="22"/>
        </w:rPr>
        <w:t>Sprint 6</w:t>
      </w:r>
    </w:p>
    <w:p w14:paraId="311700C5" w14:textId="77777777" w:rsidR="008A5449" w:rsidRPr="00C147A9" w:rsidRDefault="008A5449" w:rsidP="00C147A9">
      <w:pPr>
        <w:pStyle w:val="Informations"/>
        <w:numPr>
          <w:ilvl w:val="0"/>
          <w:numId w:val="15"/>
        </w:numPr>
        <w:ind w:left="851"/>
        <w:rPr>
          <w:color w:val="auto"/>
          <w:sz w:val="18"/>
          <w:szCs w:val="22"/>
        </w:rPr>
      </w:pPr>
      <w:r w:rsidRPr="00C147A9">
        <w:rPr>
          <w:color w:val="auto"/>
          <w:sz w:val="18"/>
          <w:szCs w:val="22"/>
        </w:rPr>
        <w:t>Le but du sprint était de continué de faire les UserStory et d’avancé dans les choses demandées par le prof</w:t>
      </w:r>
    </w:p>
    <w:p w14:paraId="0EB11854" w14:textId="3A722145" w:rsidR="00F16ADE" w:rsidRDefault="008A5449" w:rsidP="00C147A9">
      <w:pPr>
        <w:pStyle w:val="Informations"/>
        <w:numPr>
          <w:ilvl w:val="0"/>
          <w:numId w:val="15"/>
        </w:numPr>
        <w:ind w:left="851"/>
        <w:rPr>
          <w:color w:val="auto"/>
          <w:sz w:val="18"/>
          <w:szCs w:val="22"/>
        </w:rPr>
      </w:pPr>
      <w:r w:rsidRPr="00C147A9">
        <w:rPr>
          <w:color w:val="auto"/>
          <w:sz w:val="18"/>
          <w:szCs w:val="22"/>
        </w:rPr>
        <w:t>Sprint Review à 16h00 le 28.05</w:t>
      </w:r>
    </w:p>
    <w:p w14:paraId="5F31DB2C" w14:textId="77777777" w:rsidR="00C147A9" w:rsidRDefault="00C147A9" w:rsidP="00C147A9">
      <w:pPr>
        <w:pStyle w:val="Informations"/>
        <w:rPr>
          <w:color w:val="auto"/>
          <w:sz w:val="18"/>
          <w:szCs w:val="22"/>
        </w:rPr>
      </w:pPr>
    </w:p>
    <w:p w14:paraId="4AC7376C" w14:textId="77777777" w:rsidR="00C147A9" w:rsidRDefault="00C147A9" w:rsidP="00C147A9">
      <w:pPr>
        <w:pStyle w:val="Informations"/>
        <w:rPr>
          <w:color w:val="auto"/>
          <w:sz w:val="18"/>
          <w:szCs w:val="22"/>
        </w:rPr>
      </w:pPr>
    </w:p>
    <w:p w14:paraId="2AEEAB2E" w14:textId="77777777" w:rsidR="00C147A9" w:rsidRDefault="00C147A9" w:rsidP="00C147A9">
      <w:pPr>
        <w:pStyle w:val="Informations"/>
        <w:rPr>
          <w:color w:val="auto"/>
          <w:sz w:val="18"/>
          <w:szCs w:val="22"/>
        </w:rPr>
      </w:pPr>
    </w:p>
    <w:p w14:paraId="3E37154A" w14:textId="77777777" w:rsidR="00C147A9" w:rsidRDefault="00C147A9" w:rsidP="00C147A9">
      <w:pPr>
        <w:pStyle w:val="Informations"/>
        <w:rPr>
          <w:color w:val="auto"/>
          <w:sz w:val="18"/>
          <w:szCs w:val="22"/>
        </w:rPr>
      </w:pPr>
    </w:p>
    <w:p w14:paraId="16F461E5" w14:textId="77777777" w:rsidR="00C147A9" w:rsidRDefault="00C147A9" w:rsidP="00C147A9">
      <w:pPr>
        <w:pStyle w:val="Informations"/>
        <w:rPr>
          <w:color w:val="auto"/>
          <w:sz w:val="18"/>
          <w:szCs w:val="22"/>
        </w:rPr>
      </w:pPr>
    </w:p>
    <w:p w14:paraId="10C3226F" w14:textId="77777777" w:rsidR="00C147A9" w:rsidRDefault="00C147A9" w:rsidP="00C147A9">
      <w:pPr>
        <w:pStyle w:val="Informations"/>
        <w:rPr>
          <w:color w:val="auto"/>
          <w:sz w:val="18"/>
          <w:szCs w:val="22"/>
        </w:rPr>
      </w:pPr>
    </w:p>
    <w:p w14:paraId="0C3AF2FA" w14:textId="77777777" w:rsidR="00C147A9" w:rsidRDefault="00C147A9" w:rsidP="00C147A9">
      <w:pPr>
        <w:pStyle w:val="Informations"/>
        <w:rPr>
          <w:color w:val="auto"/>
          <w:sz w:val="18"/>
          <w:szCs w:val="22"/>
        </w:rPr>
      </w:pPr>
    </w:p>
    <w:p w14:paraId="202D7C38" w14:textId="77777777" w:rsidR="00C147A9" w:rsidRPr="00C147A9" w:rsidRDefault="00C147A9" w:rsidP="00C147A9">
      <w:pPr>
        <w:pStyle w:val="Informations"/>
        <w:rPr>
          <w:color w:val="auto"/>
          <w:sz w:val="18"/>
          <w:szCs w:val="22"/>
        </w:rPr>
      </w:pPr>
    </w:p>
    <w:p w14:paraId="3AFF0AD5" w14:textId="77777777" w:rsidR="007F30AE" w:rsidRDefault="007F30AE" w:rsidP="00DE7F5E">
      <w:pPr>
        <w:pStyle w:val="Titre1"/>
      </w:pPr>
      <w:bookmarkStart w:id="17" w:name="_Toc532179957"/>
      <w:bookmarkStart w:id="18" w:name="_Toc165969641"/>
      <w:bookmarkStart w:id="19" w:name="_Toc165981494"/>
      <w:r w:rsidRPr="007F30AE">
        <w:t>Analyse</w:t>
      </w:r>
      <w:bookmarkEnd w:id="17"/>
      <w:bookmarkEnd w:id="18"/>
      <w:r w:rsidR="00446E95">
        <w:t xml:space="preserve"> fonctionnelle</w:t>
      </w:r>
      <w:bookmarkEnd w:id="19"/>
    </w:p>
    <w:p w14:paraId="35FF96AB" w14:textId="77777777" w:rsidR="00F11EC1" w:rsidRDefault="00F11EC1" w:rsidP="00F11EC1">
      <w:pPr>
        <w:pStyle w:val="Titre3"/>
      </w:pPr>
      <w:bookmarkStart w:id="20" w:name="_Toc165981508"/>
      <w:r>
        <w:t>Salle de classe étage 1er D08</w:t>
      </w:r>
      <w:bookmarkEnd w:id="20"/>
    </w:p>
    <w:p w14:paraId="2943DE30" w14:textId="77777777" w:rsidR="00F11EC1" w:rsidRDefault="00F11EC1" w:rsidP="00F11EC1">
      <w:r>
        <w:t>(</w:t>
      </w:r>
      <w:proofErr w:type="gramStart"/>
      <w:r>
        <w:t>Auteur:</w:t>
      </w:r>
      <w:proofErr w:type="gramEnd"/>
      <w:r>
        <w:t xml:space="preserve"> Gonzalo Herrera)</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F11EC1" w14:paraId="0A2E90A3" w14:textId="77777777" w:rsidTr="001B3AF2">
        <w:tc>
          <w:tcPr>
            <w:tcW w:w="0" w:type="auto"/>
          </w:tcPr>
          <w:p w14:paraId="2BAF9687" w14:textId="77777777" w:rsidR="00F11EC1" w:rsidRDefault="00F11EC1" w:rsidP="001B3AF2">
            <w:proofErr w:type="gramStart"/>
            <w:r>
              <w:t>En tant que élève</w:t>
            </w:r>
            <w:proofErr w:type="gramEnd"/>
            <w:r>
              <w:t xml:space="preserve"> Je veux une salle de classe en 1er étage Pour enseigner des élèves</w:t>
            </w:r>
          </w:p>
        </w:tc>
      </w:tr>
      <w:tr w:rsidR="00F11EC1" w14:paraId="0D842177" w14:textId="77777777" w:rsidTr="001B3AF2">
        <w:tc>
          <w:tcPr>
            <w:tcW w:w="0" w:type="auto"/>
          </w:tcPr>
          <w:p w14:paraId="376F7DA7" w14:textId="77777777" w:rsidR="00F11EC1" w:rsidRDefault="00F11EC1" w:rsidP="001B3AF2">
            <w:pPr>
              <w:jc w:val="center"/>
            </w:pPr>
            <w:r>
              <w:t xml:space="preserve">Tests </w:t>
            </w:r>
            <w:proofErr w:type="gramStart"/>
            <w:r>
              <w:t>d'acceptance:</w:t>
            </w:r>
            <w:proofErr w:type="gramEnd"/>
            <w:r>
              <w:t xml:space="preserve"> </w:t>
            </w:r>
          </w:p>
          <w:tbl>
            <w:tblPr>
              <w:tblW w:w="100" w:type="auto"/>
              <w:tblCellMar>
                <w:left w:w="10" w:type="dxa"/>
                <w:right w:w="10" w:type="dxa"/>
              </w:tblCellMar>
              <w:tblLook w:val="0000" w:firstRow="0" w:lastRow="0" w:firstColumn="0" w:lastColumn="0" w:noHBand="0" w:noVBand="0"/>
            </w:tblPr>
            <w:tblGrid>
              <w:gridCol w:w="1947"/>
              <w:gridCol w:w="7093"/>
            </w:tblGrid>
            <w:tr w:rsidR="00F11EC1" w14:paraId="63D9EA22" w14:textId="77777777" w:rsidTr="001B3AF2">
              <w:tc>
                <w:tcPr>
                  <w:tcW w:w="0" w:type="auto"/>
                </w:tcPr>
                <w:p w14:paraId="4B345199" w14:textId="77777777" w:rsidR="00F11EC1" w:rsidRDefault="00F11EC1" w:rsidP="001B3AF2">
                  <w:proofErr w:type="gramStart"/>
                  <w:r>
                    <w:t>rangée</w:t>
                  </w:r>
                  <w:proofErr w:type="gramEnd"/>
                  <w:r>
                    <w:t xml:space="preserve"> de tables</w:t>
                  </w:r>
                </w:p>
              </w:tc>
              <w:tc>
                <w:tcPr>
                  <w:tcW w:w="0" w:type="auto"/>
                </w:tcPr>
                <w:p w14:paraId="312B43EF" w14:textId="77777777" w:rsidR="00F11EC1" w:rsidRDefault="00F11EC1" w:rsidP="001B3AF2">
                  <w:r>
                    <w:t xml:space="preserve">Quand j'entre dans la classe il y'a trois rangées </w:t>
                  </w:r>
                  <w:proofErr w:type="gramStart"/>
                  <w:r>
                    <w:t>de  4</w:t>
                  </w:r>
                  <w:proofErr w:type="gramEnd"/>
                  <w:r>
                    <w:t xml:space="preserve"> tables chacune au centre de la classe.</w:t>
                  </w:r>
                </w:p>
              </w:tc>
            </w:tr>
            <w:tr w:rsidR="00F11EC1" w14:paraId="663FB440" w14:textId="77777777" w:rsidTr="001B3AF2">
              <w:tc>
                <w:tcPr>
                  <w:tcW w:w="0" w:type="auto"/>
                </w:tcPr>
                <w:p w14:paraId="39F8110A" w14:textId="77777777" w:rsidR="00F11EC1" w:rsidRDefault="00F11EC1" w:rsidP="001B3AF2">
                  <w:proofErr w:type="gramStart"/>
                  <w:r>
                    <w:t>bibliothèque</w:t>
                  </w:r>
                  <w:proofErr w:type="gramEnd"/>
                </w:p>
              </w:tc>
              <w:tc>
                <w:tcPr>
                  <w:tcW w:w="0" w:type="auto"/>
                </w:tcPr>
                <w:p w14:paraId="7CB27BAE" w14:textId="77777777" w:rsidR="00F11EC1" w:rsidRDefault="00F11EC1" w:rsidP="001B3AF2">
                  <w:r>
                    <w:t>Quand j'entre dans la salle je vois une bibliothèque de 2m d'hauteur dans le coin à ma droite.</w:t>
                  </w:r>
                </w:p>
              </w:tc>
            </w:tr>
            <w:tr w:rsidR="00F11EC1" w14:paraId="47E27521" w14:textId="77777777" w:rsidTr="001B3AF2">
              <w:tc>
                <w:tcPr>
                  <w:tcW w:w="0" w:type="auto"/>
                </w:tcPr>
                <w:p w14:paraId="34F2E6C6" w14:textId="77777777" w:rsidR="00F11EC1" w:rsidRDefault="00F11EC1" w:rsidP="001B3AF2">
                  <w:proofErr w:type="gramStart"/>
                  <w:r>
                    <w:t>fenêtres</w:t>
                  </w:r>
                  <w:proofErr w:type="gramEnd"/>
                </w:p>
              </w:tc>
              <w:tc>
                <w:tcPr>
                  <w:tcW w:w="0" w:type="auto"/>
                </w:tcPr>
                <w:p w14:paraId="658C0681" w14:textId="77777777" w:rsidR="00F11EC1" w:rsidRDefault="00F11EC1" w:rsidP="001B3AF2">
                  <w:r>
                    <w:t xml:space="preserve">Quand j'entre dans la salle je vois </w:t>
                  </w:r>
                  <w:proofErr w:type="gramStart"/>
                  <w:r>
                    <w:t>deux fenêtres séparés</w:t>
                  </w:r>
                  <w:proofErr w:type="gramEnd"/>
                  <w:r>
                    <w:t xml:space="preserve"> de deux mètres à l'horizontale à ma gauche.</w:t>
                  </w:r>
                </w:p>
              </w:tc>
            </w:tr>
            <w:tr w:rsidR="00F11EC1" w14:paraId="218FCD38" w14:textId="77777777" w:rsidTr="001B3AF2">
              <w:tc>
                <w:tcPr>
                  <w:tcW w:w="0" w:type="auto"/>
                </w:tcPr>
                <w:p w14:paraId="55B44CE7" w14:textId="77777777" w:rsidR="00F11EC1" w:rsidRDefault="00F11EC1" w:rsidP="001B3AF2">
                  <w:proofErr w:type="gramStart"/>
                  <w:r>
                    <w:t>chaises</w:t>
                  </w:r>
                  <w:proofErr w:type="gramEnd"/>
                </w:p>
              </w:tc>
              <w:tc>
                <w:tcPr>
                  <w:tcW w:w="0" w:type="auto"/>
                </w:tcPr>
                <w:p w14:paraId="00F71290" w14:textId="77777777" w:rsidR="00F11EC1" w:rsidRDefault="00F11EC1" w:rsidP="001B3AF2">
                  <w:r>
                    <w:t>Les chaises sont devant les tables</w:t>
                  </w:r>
                </w:p>
              </w:tc>
            </w:tr>
            <w:tr w:rsidR="00F11EC1" w14:paraId="73EA4453" w14:textId="77777777" w:rsidTr="001B3AF2">
              <w:tc>
                <w:tcPr>
                  <w:tcW w:w="0" w:type="auto"/>
                </w:tcPr>
                <w:p w14:paraId="24C0ABF2" w14:textId="77777777" w:rsidR="00F11EC1" w:rsidRDefault="00F11EC1" w:rsidP="001B3AF2">
                  <w:proofErr w:type="gramStart"/>
                  <w:r>
                    <w:t>tableau</w:t>
                  </w:r>
                  <w:proofErr w:type="gramEnd"/>
                  <w:r>
                    <w:t xml:space="preserve"> blanc</w:t>
                  </w:r>
                </w:p>
              </w:tc>
              <w:tc>
                <w:tcPr>
                  <w:tcW w:w="0" w:type="auto"/>
                </w:tcPr>
                <w:p w14:paraId="0E9136A6" w14:textId="77777777" w:rsidR="00F11EC1" w:rsidRDefault="00F11EC1" w:rsidP="001B3AF2">
                  <w:r>
                    <w:t>Devant les tables se positionne un tableau blanc</w:t>
                  </w:r>
                </w:p>
              </w:tc>
            </w:tr>
            <w:tr w:rsidR="00F11EC1" w14:paraId="68C56EB3" w14:textId="77777777" w:rsidTr="001B3AF2">
              <w:tc>
                <w:tcPr>
                  <w:tcW w:w="0" w:type="auto"/>
                </w:tcPr>
                <w:p w14:paraId="7D4C0751" w14:textId="77777777" w:rsidR="00F11EC1" w:rsidRDefault="00F11EC1" w:rsidP="001B3AF2">
                  <w:proofErr w:type="gramStart"/>
                  <w:r>
                    <w:t>écrans</w:t>
                  </w:r>
                  <w:proofErr w:type="gramEnd"/>
                  <w:r>
                    <w:t xml:space="preserve"> claviers et souris</w:t>
                  </w:r>
                </w:p>
              </w:tc>
              <w:tc>
                <w:tcPr>
                  <w:tcW w:w="0" w:type="auto"/>
                </w:tcPr>
                <w:p w14:paraId="68C1AAE1" w14:textId="77777777" w:rsidR="00F11EC1" w:rsidRDefault="00F11EC1" w:rsidP="001B3AF2">
                  <w:r>
                    <w:t>Sur chaque table se trouvent deux écrans avec un clavier et souris</w:t>
                  </w:r>
                </w:p>
              </w:tc>
            </w:tr>
            <w:tr w:rsidR="00F11EC1" w14:paraId="0838E6F9" w14:textId="77777777" w:rsidTr="001B3AF2">
              <w:tc>
                <w:tcPr>
                  <w:tcW w:w="0" w:type="auto"/>
                </w:tcPr>
                <w:p w14:paraId="7934B79E" w14:textId="77777777" w:rsidR="00F11EC1" w:rsidRDefault="00F11EC1" w:rsidP="001B3AF2">
                  <w:r>
                    <w:t>TV</w:t>
                  </w:r>
                </w:p>
              </w:tc>
              <w:tc>
                <w:tcPr>
                  <w:tcW w:w="0" w:type="auto"/>
                </w:tcPr>
                <w:p w14:paraId="76752C7E" w14:textId="77777777" w:rsidR="00F11EC1" w:rsidRDefault="00F11EC1" w:rsidP="001B3AF2">
                  <w:proofErr w:type="gramStart"/>
                  <w:r>
                    <w:t>à</w:t>
                  </w:r>
                  <w:proofErr w:type="gramEnd"/>
                  <w:r>
                    <w:t xml:space="preserve"> gauche de l'entrée je vois une TV à 1,8m </w:t>
                  </w:r>
                  <w:proofErr w:type="spellStart"/>
                  <w:r>
                    <w:t>mettres</w:t>
                  </w:r>
                  <w:proofErr w:type="spellEnd"/>
                  <w:r>
                    <w:t xml:space="preserve"> d'hauteur.</w:t>
                  </w:r>
                </w:p>
              </w:tc>
            </w:tr>
            <w:tr w:rsidR="00F11EC1" w14:paraId="13CEE3B5" w14:textId="77777777" w:rsidTr="001B3AF2">
              <w:tc>
                <w:tcPr>
                  <w:tcW w:w="0" w:type="auto"/>
                </w:tcPr>
                <w:p w14:paraId="0A01820D" w14:textId="77777777" w:rsidR="00F11EC1" w:rsidRDefault="00F11EC1" w:rsidP="001B3AF2">
                  <w:proofErr w:type="gramStart"/>
                  <w:r>
                    <w:t>prises</w:t>
                  </w:r>
                  <w:proofErr w:type="gramEnd"/>
                </w:p>
              </w:tc>
              <w:tc>
                <w:tcPr>
                  <w:tcW w:w="0" w:type="auto"/>
                </w:tcPr>
                <w:p w14:paraId="76E6EAE9" w14:textId="77777777" w:rsidR="00F11EC1" w:rsidRDefault="00F11EC1" w:rsidP="001B3AF2">
                  <w:proofErr w:type="gramStart"/>
                  <w:r>
                    <w:t>dans</w:t>
                  </w:r>
                  <w:proofErr w:type="gramEnd"/>
                  <w:r>
                    <w:t xml:space="preserve"> chaque coin </w:t>
                  </w:r>
                  <w:proofErr w:type="spellStart"/>
                  <w:r>
                    <w:t>dela</w:t>
                  </w:r>
                  <w:proofErr w:type="spellEnd"/>
                  <w:r>
                    <w:t xml:space="preserve"> salle se trouvent 4 prises blanches</w:t>
                  </w:r>
                </w:p>
              </w:tc>
            </w:tr>
          </w:tbl>
          <w:p w14:paraId="0302625C" w14:textId="77777777" w:rsidR="00F11EC1" w:rsidRDefault="00F11EC1" w:rsidP="001B3AF2"/>
        </w:tc>
      </w:tr>
    </w:tbl>
    <w:p w14:paraId="210494FF" w14:textId="77777777" w:rsidR="00F11EC1" w:rsidRDefault="00F11EC1" w:rsidP="00F11EC1"/>
    <w:p w14:paraId="47D4BF0C" w14:textId="77777777" w:rsidR="00F11EC1" w:rsidRDefault="00F11EC1" w:rsidP="00F11EC1">
      <w:pPr>
        <w:pStyle w:val="Titre3"/>
      </w:pPr>
      <w:bookmarkStart w:id="21" w:name="_Toc165981509"/>
      <w:r>
        <w:t>Salle de classe 1er étage D03</w:t>
      </w:r>
      <w:bookmarkEnd w:id="21"/>
    </w:p>
    <w:p w14:paraId="47B202FB" w14:textId="77777777" w:rsidR="00F11EC1" w:rsidRDefault="00F11EC1" w:rsidP="00F11EC1">
      <w:r>
        <w:t>(</w:t>
      </w:r>
      <w:proofErr w:type="gramStart"/>
      <w:r>
        <w:t>Auteur:</w:t>
      </w:r>
      <w:proofErr w:type="gramEnd"/>
      <w:r>
        <w:t xml:space="preserve"> Gonzalo Herrera)</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F11EC1" w14:paraId="2CA117FE" w14:textId="77777777" w:rsidTr="001B3AF2">
        <w:tc>
          <w:tcPr>
            <w:tcW w:w="0" w:type="auto"/>
          </w:tcPr>
          <w:p w14:paraId="132925F0" w14:textId="77777777" w:rsidR="00F11EC1" w:rsidRDefault="00F11EC1" w:rsidP="001B3AF2">
            <w:proofErr w:type="gramStart"/>
            <w:r>
              <w:t>En tant que élève</w:t>
            </w:r>
            <w:proofErr w:type="gramEnd"/>
            <w:r>
              <w:t xml:space="preserve"> Je veux une salle de classe en 1er étage Pour enseigner des élèves</w:t>
            </w:r>
          </w:p>
        </w:tc>
      </w:tr>
      <w:tr w:rsidR="00F11EC1" w14:paraId="73478326" w14:textId="77777777" w:rsidTr="001B3AF2">
        <w:tc>
          <w:tcPr>
            <w:tcW w:w="0" w:type="auto"/>
          </w:tcPr>
          <w:p w14:paraId="3B2240C4" w14:textId="77777777" w:rsidR="00F11EC1" w:rsidRDefault="00F11EC1" w:rsidP="001B3AF2">
            <w:pPr>
              <w:jc w:val="center"/>
            </w:pPr>
            <w:r>
              <w:t xml:space="preserve">Tests </w:t>
            </w:r>
            <w:proofErr w:type="gramStart"/>
            <w:r>
              <w:t>d'acceptance:</w:t>
            </w:r>
            <w:proofErr w:type="gramEnd"/>
            <w:r>
              <w:t xml:space="preserve"> </w:t>
            </w:r>
          </w:p>
          <w:tbl>
            <w:tblPr>
              <w:tblW w:w="100" w:type="auto"/>
              <w:tblCellMar>
                <w:left w:w="10" w:type="dxa"/>
                <w:right w:w="10" w:type="dxa"/>
              </w:tblCellMar>
              <w:tblLook w:val="0000" w:firstRow="0" w:lastRow="0" w:firstColumn="0" w:lastColumn="0" w:noHBand="0" w:noVBand="0"/>
            </w:tblPr>
            <w:tblGrid>
              <w:gridCol w:w="1947"/>
              <w:gridCol w:w="7093"/>
            </w:tblGrid>
            <w:tr w:rsidR="00F11EC1" w14:paraId="57741168" w14:textId="77777777" w:rsidTr="001B3AF2">
              <w:tc>
                <w:tcPr>
                  <w:tcW w:w="0" w:type="auto"/>
                </w:tcPr>
                <w:p w14:paraId="2C1B82B6" w14:textId="77777777" w:rsidR="00F11EC1" w:rsidRDefault="00F11EC1" w:rsidP="001B3AF2">
                  <w:proofErr w:type="gramStart"/>
                  <w:r>
                    <w:t>rangée</w:t>
                  </w:r>
                  <w:proofErr w:type="gramEnd"/>
                  <w:r>
                    <w:t xml:space="preserve"> de tables</w:t>
                  </w:r>
                </w:p>
              </w:tc>
              <w:tc>
                <w:tcPr>
                  <w:tcW w:w="0" w:type="auto"/>
                </w:tcPr>
                <w:p w14:paraId="36723BFC" w14:textId="77777777" w:rsidR="00F11EC1" w:rsidRDefault="00F11EC1" w:rsidP="001B3AF2">
                  <w:r>
                    <w:t xml:space="preserve">Quand j'entre dans la classe, au centre de la </w:t>
                  </w:r>
                  <w:proofErr w:type="gramStart"/>
                  <w:r>
                    <w:t>salle  il</w:t>
                  </w:r>
                  <w:proofErr w:type="gramEnd"/>
                  <w:r>
                    <w:t xml:space="preserve"> y'a trois rangées de  4 tables chacune.</w:t>
                  </w:r>
                </w:p>
              </w:tc>
            </w:tr>
            <w:tr w:rsidR="00F11EC1" w14:paraId="6BB0CF1E" w14:textId="77777777" w:rsidTr="001B3AF2">
              <w:tc>
                <w:tcPr>
                  <w:tcW w:w="0" w:type="auto"/>
                </w:tcPr>
                <w:p w14:paraId="1ACC9AF9" w14:textId="77777777" w:rsidR="00F11EC1" w:rsidRDefault="00F11EC1" w:rsidP="001B3AF2">
                  <w:proofErr w:type="gramStart"/>
                  <w:r>
                    <w:t>bibliothèque</w:t>
                  </w:r>
                  <w:proofErr w:type="gramEnd"/>
                </w:p>
              </w:tc>
              <w:tc>
                <w:tcPr>
                  <w:tcW w:w="0" w:type="auto"/>
                </w:tcPr>
                <w:p w14:paraId="36621448" w14:textId="77777777" w:rsidR="00F11EC1" w:rsidRDefault="00F11EC1" w:rsidP="001B3AF2">
                  <w:r>
                    <w:t>Quand j'entre dans la salle je vois une bibliothèque de 2m dans le coin de haut à ma droite.</w:t>
                  </w:r>
                </w:p>
              </w:tc>
            </w:tr>
            <w:tr w:rsidR="00F11EC1" w14:paraId="0A1BB815" w14:textId="77777777" w:rsidTr="001B3AF2">
              <w:tc>
                <w:tcPr>
                  <w:tcW w:w="0" w:type="auto"/>
                </w:tcPr>
                <w:p w14:paraId="79069E3E" w14:textId="77777777" w:rsidR="00F11EC1" w:rsidRDefault="00F11EC1" w:rsidP="001B3AF2">
                  <w:proofErr w:type="gramStart"/>
                  <w:r>
                    <w:t>fenêtres</w:t>
                  </w:r>
                  <w:proofErr w:type="gramEnd"/>
                </w:p>
              </w:tc>
              <w:tc>
                <w:tcPr>
                  <w:tcW w:w="0" w:type="auto"/>
                </w:tcPr>
                <w:p w14:paraId="0DF1A38B" w14:textId="77777777" w:rsidR="00F11EC1" w:rsidRDefault="00F11EC1" w:rsidP="001B3AF2">
                  <w:r>
                    <w:t xml:space="preserve">Quand j'entre dans la salle je vois </w:t>
                  </w:r>
                  <w:proofErr w:type="gramStart"/>
                  <w:r>
                    <w:t>deux fenêtres séparés</w:t>
                  </w:r>
                  <w:proofErr w:type="gramEnd"/>
                  <w:r>
                    <w:t xml:space="preserve"> de deux mètres à l'horizontale à ma gauche.</w:t>
                  </w:r>
                </w:p>
              </w:tc>
            </w:tr>
            <w:tr w:rsidR="00F11EC1" w14:paraId="19B8ABD0" w14:textId="77777777" w:rsidTr="001B3AF2">
              <w:tc>
                <w:tcPr>
                  <w:tcW w:w="0" w:type="auto"/>
                </w:tcPr>
                <w:p w14:paraId="6471B406" w14:textId="77777777" w:rsidR="00F11EC1" w:rsidRDefault="00F11EC1" w:rsidP="001B3AF2">
                  <w:proofErr w:type="gramStart"/>
                  <w:r>
                    <w:t>chaises</w:t>
                  </w:r>
                  <w:proofErr w:type="gramEnd"/>
                </w:p>
              </w:tc>
              <w:tc>
                <w:tcPr>
                  <w:tcW w:w="0" w:type="auto"/>
                </w:tcPr>
                <w:p w14:paraId="7914456F" w14:textId="77777777" w:rsidR="00F11EC1" w:rsidRDefault="00F11EC1" w:rsidP="001B3AF2">
                  <w:r>
                    <w:t>Les chaises sont devant les tables.</w:t>
                  </w:r>
                </w:p>
              </w:tc>
            </w:tr>
            <w:tr w:rsidR="00F11EC1" w14:paraId="1B9AF05B" w14:textId="77777777" w:rsidTr="001B3AF2">
              <w:tc>
                <w:tcPr>
                  <w:tcW w:w="0" w:type="auto"/>
                </w:tcPr>
                <w:p w14:paraId="5CA40109" w14:textId="77777777" w:rsidR="00F11EC1" w:rsidRDefault="00F11EC1" w:rsidP="001B3AF2">
                  <w:proofErr w:type="gramStart"/>
                  <w:r>
                    <w:t>tableau</w:t>
                  </w:r>
                  <w:proofErr w:type="gramEnd"/>
                  <w:r>
                    <w:t xml:space="preserve"> blanc</w:t>
                  </w:r>
                </w:p>
              </w:tc>
              <w:tc>
                <w:tcPr>
                  <w:tcW w:w="0" w:type="auto"/>
                </w:tcPr>
                <w:p w14:paraId="1AC89222" w14:textId="77777777" w:rsidR="00F11EC1" w:rsidRDefault="00F11EC1" w:rsidP="001B3AF2">
                  <w:r>
                    <w:t>Devant les tables se positionne un tableau blanc à 1m d'hauteur</w:t>
                  </w:r>
                </w:p>
              </w:tc>
            </w:tr>
            <w:tr w:rsidR="00F11EC1" w14:paraId="1483F086" w14:textId="77777777" w:rsidTr="001B3AF2">
              <w:tc>
                <w:tcPr>
                  <w:tcW w:w="0" w:type="auto"/>
                </w:tcPr>
                <w:p w14:paraId="220389E9" w14:textId="77777777" w:rsidR="00F11EC1" w:rsidRDefault="00F11EC1" w:rsidP="001B3AF2">
                  <w:proofErr w:type="gramStart"/>
                  <w:r>
                    <w:t>écrans</w:t>
                  </w:r>
                  <w:proofErr w:type="gramEnd"/>
                  <w:r>
                    <w:t xml:space="preserve"> claviers et souris</w:t>
                  </w:r>
                </w:p>
              </w:tc>
              <w:tc>
                <w:tcPr>
                  <w:tcW w:w="0" w:type="auto"/>
                </w:tcPr>
                <w:p w14:paraId="7CCE619E" w14:textId="77777777" w:rsidR="00F11EC1" w:rsidRDefault="00F11EC1" w:rsidP="001B3AF2">
                  <w:r>
                    <w:t>Sur chaque table se trouvent deux écrans avec un clavier et souris</w:t>
                  </w:r>
                </w:p>
              </w:tc>
            </w:tr>
            <w:tr w:rsidR="00F11EC1" w14:paraId="4210B468" w14:textId="77777777" w:rsidTr="001B3AF2">
              <w:tc>
                <w:tcPr>
                  <w:tcW w:w="0" w:type="auto"/>
                </w:tcPr>
                <w:p w14:paraId="24AEFD8D" w14:textId="77777777" w:rsidR="00F11EC1" w:rsidRDefault="00F11EC1" w:rsidP="001B3AF2">
                  <w:proofErr w:type="gramStart"/>
                  <w:r>
                    <w:t>rétroviseur</w:t>
                  </w:r>
                  <w:proofErr w:type="gramEnd"/>
                </w:p>
              </w:tc>
              <w:tc>
                <w:tcPr>
                  <w:tcW w:w="0" w:type="auto"/>
                </w:tcPr>
                <w:p w14:paraId="6841DEE4" w14:textId="77777777" w:rsidR="00F11EC1" w:rsidRDefault="00F11EC1" w:rsidP="001B3AF2">
                  <w:proofErr w:type="gramStart"/>
                  <w:r>
                    <w:t>en</w:t>
                  </w:r>
                  <w:proofErr w:type="gramEnd"/>
                  <w:r>
                    <w:t xml:space="preserve"> dessus du tableau je vois un rétroviseur.</w:t>
                  </w:r>
                </w:p>
              </w:tc>
            </w:tr>
            <w:tr w:rsidR="00F11EC1" w14:paraId="0187E34E" w14:textId="77777777" w:rsidTr="001B3AF2">
              <w:tc>
                <w:tcPr>
                  <w:tcW w:w="0" w:type="auto"/>
                </w:tcPr>
                <w:p w14:paraId="15E5E2FC" w14:textId="77777777" w:rsidR="00F11EC1" w:rsidRDefault="00F11EC1" w:rsidP="001B3AF2">
                  <w:proofErr w:type="gramStart"/>
                  <w:r>
                    <w:t>prises</w:t>
                  </w:r>
                  <w:proofErr w:type="gramEnd"/>
                </w:p>
              </w:tc>
              <w:tc>
                <w:tcPr>
                  <w:tcW w:w="0" w:type="auto"/>
                </w:tcPr>
                <w:p w14:paraId="2F4191EC" w14:textId="77777777" w:rsidR="00F11EC1" w:rsidRDefault="00F11EC1" w:rsidP="001B3AF2">
                  <w:proofErr w:type="gramStart"/>
                  <w:r>
                    <w:t>en</w:t>
                  </w:r>
                  <w:proofErr w:type="gramEnd"/>
                  <w:r>
                    <w:t xml:space="preserve"> dessous du tableau blanc je vois deux prises</w:t>
                  </w:r>
                </w:p>
              </w:tc>
            </w:tr>
          </w:tbl>
          <w:p w14:paraId="5527CF46" w14:textId="77777777" w:rsidR="00F11EC1" w:rsidRDefault="00F11EC1" w:rsidP="001B3AF2"/>
        </w:tc>
      </w:tr>
    </w:tbl>
    <w:p w14:paraId="197F427E" w14:textId="77777777" w:rsidR="00F11EC1" w:rsidRDefault="00F11EC1" w:rsidP="00F11EC1"/>
    <w:p w14:paraId="42268EA6" w14:textId="77777777" w:rsidR="00F11EC1" w:rsidRDefault="00F11EC1" w:rsidP="00F11EC1">
      <w:pPr>
        <w:pStyle w:val="Titre3"/>
      </w:pPr>
      <w:bookmarkStart w:id="22" w:name="_Toc165981510"/>
      <w:r>
        <w:t>Salle de classe étage D01</w:t>
      </w:r>
      <w:bookmarkEnd w:id="22"/>
    </w:p>
    <w:p w14:paraId="5C3B5CF4" w14:textId="77777777" w:rsidR="00F11EC1" w:rsidRDefault="00F11EC1" w:rsidP="00F11EC1">
      <w:r>
        <w:t>(Auteur : Gonzalo Herrera)</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F11EC1" w14:paraId="3835863B" w14:textId="77777777" w:rsidTr="001B3AF2">
        <w:tc>
          <w:tcPr>
            <w:tcW w:w="0" w:type="auto"/>
          </w:tcPr>
          <w:p w14:paraId="6C69F6FF" w14:textId="77777777" w:rsidR="00F11EC1" w:rsidRDefault="00F11EC1" w:rsidP="001B3AF2">
            <w:r>
              <w:t>En tant qu’élève Je veux une salle de classe en 1er étage Pour suivre les cours</w:t>
            </w:r>
          </w:p>
        </w:tc>
      </w:tr>
      <w:tr w:rsidR="00F11EC1" w14:paraId="33967BC0" w14:textId="77777777" w:rsidTr="001B3AF2">
        <w:tc>
          <w:tcPr>
            <w:tcW w:w="0" w:type="auto"/>
          </w:tcPr>
          <w:p w14:paraId="786B46FE" w14:textId="77777777" w:rsidR="00F11EC1" w:rsidRDefault="00F11EC1" w:rsidP="001B3AF2">
            <w:pPr>
              <w:jc w:val="center"/>
            </w:pPr>
            <w:r>
              <w:t xml:space="preserve">Tests d’acceptance : </w:t>
            </w:r>
          </w:p>
          <w:tbl>
            <w:tblPr>
              <w:tblW w:w="100" w:type="auto"/>
              <w:tblCellMar>
                <w:left w:w="10" w:type="dxa"/>
                <w:right w:w="10" w:type="dxa"/>
              </w:tblCellMar>
              <w:tblLook w:val="0000" w:firstRow="0" w:lastRow="0" w:firstColumn="0" w:lastColumn="0" w:noHBand="0" w:noVBand="0"/>
            </w:tblPr>
            <w:tblGrid>
              <w:gridCol w:w="1917"/>
              <w:gridCol w:w="7123"/>
            </w:tblGrid>
            <w:tr w:rsidR="00F11EC1" w14:paraId="34D70603" w14:textId="77777777" w:rsidTr="001B3AF2">
              <w:tc>
                <w:tcPr>
                  <w:tcW w:w="0" w:type="auto"/>
                </w:tcPr>
                <w:p w14:paraId="468F7C01" w14:textId="77777777" w:rsidR="00F11EC1" w:rsidRDefault="00F11EC1" w:rsidP="001B3AF2">
                  <w:r>
                    <w:t>Rangée de tables</w:t>
                  </w:r>
                </w:p>
              </w:tc>
              <w:tc>
                <w:tcPr>
                  <w:tcW w:w="0" w:type="auto"/>
                </w:tcPr>
                <w:p w14:paraId="0995046A" w14:textId="77777777" w:rsidR="00F11EC1" w:rsidRDefault="00F11EC1" w:rsidP="001B3AF2">
                  <w:r>
                    <w:t xml:space="preserve">Quand j'entre dans la classe il y'a trois rangées de 4 tables chacune. </w:t>
                  </w:r>
                  <w:proofErr w:type="gramStart"/>
                  <w:r>
                    <w:t>au</w:t>
                  </w:r>
                  <w:proofErr w:type="gramEnd"/>
                  <w:r>
                    <w:t xml:space="preserve"> centre de la salle.</w:t>
                  </w:r>
                </w:p>
              </w:tc>
            </w:tr>
            <w:tr w:rsidR="00F11EC1" w14:paraId="3A14B2C7" w14:textId="77777777" w:rsidTr="001B3AF2">
              <w:tc>
                <w:tcPr>
                  <w:tcW w:w="0" w:type="auto"/>
                </w:tcPr>
                <w:p w14:paraId="380E8113" w14:textId="77777777" w:rsidR="00F11EC1" w:rsidRDefault="00F11EC1" w:rsidP="001B3AF2">
                  <w:r>
                    <w:t>Bibliothèque</w:t>
                  </w:r>
                </w:p>
              </w:tc>
              <w:tc>
                <w:tcPr>
                  <w:tcW w:w="0" w:type="auto"/>
                </w:tcPr>
                <w:p w14:paraId="1F7A8388" w14:textId="77777777" w:rsidR="00F11EC1" w:rsidRDefault="00F11EC1" w:rsidP="001B3AF2">
                  <w:r>
                    <w:t>Quand j'entre dans la salle je vois une bibliothèque de 2m d'hauteur à ma droite dans le coin.</w:t>
                  </w:r>
                </w:p>
              </w:tc>
            </w:tr>
            <w:tr w:rsidR="00F11EC1" w14:paraId="118FF9AC" w14:textId="77777777" w:rsidTr="001B3AF2">
              <w:tc>
                <w:tcPr>
                  <w:tcW w:w="0" w:type="auto"/>
                </w:tcPr>
                <w:p w14:paraId="471B42E0" w14:textId="77777777" w:rsidR="00F11EC1" w:rsidRDefault="00F11EC1" w:rsidP="001B3AF2">
                  <w:r>
                    <w:t>Fenêtres</w:t>
                  </w:r>
                </w:p>
              </w:tc>
              <w:tc>
                <w:tcPr>
                  <w:tcW w:w="0" w:type="auto"/>
                </w:tcPr>
                <w:p w14:paraId="7BE16942" w14:textId="77777777" w:rsidR="00F11EC1" w:rsidRDefault="00F11EC1" w:rsidP="001B3AF2">
                  <w:r>
                    <w:t>Quand j'entre dans la salle je vois deux fenêtres séparées de deux mètres à l'horizontale à ma gauche.</w:t>
                  </w:r>
                </w:p>
              </w:tc>
            </w:tr>
            <w:tr w:rsidR="00F11EC1" w14:paraId="435E7F87" w14:textId="77777777" w:rsidTr="001B3AF2">
              <w:tc>
                <w:tcPr>
                  <w:tcW w:w="0" w:type="auto"/>
                </w:tcPr>
                <w:p w14:paraId="5B69F627" w14:textId="77777777" w:rsidR="00F11EC1" w:rsidRDefault="00F11EC1" w:rsidP="001B3AF2">
                  <w:r>
                    <w:t>Chaises</w:t>
                  </w:r>
                </w:p>
              </w:tc>
              <w:tc>
                <w:tcPr>
                  <w:tcW w:w="0" w:type="auto"/>
                </w:tcPr>
                <w:p w14:paraId="0B1518A1" w14:textId="77777777" w:rsidR="00F11EC1" w:rsidRDefault="00F11EC1" w:rsidP="001B3AF2">
                  <w:r>
                    <w:t>Les chaises en bois sont devant les tables</w:t>
                  </w:r>
                </w:p>
              </w:tc>
            </w:tr>
            <w:tr w:rsidR="00F11EC1" w14:paraId="5177EDC4" w14:textId="77777777" w:rsidTr="001B3AF2">
              <w:tc>
                <w:tcPr>
                  <w:tcW w:w="0" w:type="auto"/>
                </w:tcPr>
                <w:p w14:paraId="1B4F29DF" w14:textId="77777777" w:rsidR="00F11EC1" w:rsidRDefault="00F11EC1" w:rsidP="001B3AF2">
                  <w:r>
                    <w:t>Tableau blanc</w:t>
                  </w:r>
                </w:p>
              </w:tc>
              <w:tc>
                <w:tcPr>
                  <w:tcW w:w="0" w:type="auto"/>
                </w:tcPr>
                <w:p w14:paraId="470622F5" w14:textId="77777777" w:rsidR="00F11EC1" w:rsidRDefault="00F11EC1" w:rsidP="001B3AF2">
                  <w:r>
                    <w:t>Devant les tables se positionne un tableau blanc</w:t>
                  </w:r>
                </w:p>
              </w:tc>
            </w:tr>
            <w:tr w:rsidR="00F11EC1" w14:paraId="4DA5C9BA" w14:textId="77777777" w:rsidTr="001B3AF2">
              <w:tc>
                <w:tcPr>
                  <w:tcW w:w="0" w:type="auto"/>
                </w:tcPr>
                <w:p w14:paraId="00E94D1A" w14:textId="77777777" w:rsidR="00F11EC1" w:rsidRDefault="00F11EC1" w:rsidP="001B3AF2">
                  <w:r>
                    <w:lastRenderedPageBreak/>
                    <w:t>Écrans claviers et souris</w:t>
                  </w:r>
                </w:p>
              </w:tc>
              <w:tc>
                <w:tcPr>
                  <w:tcW w:w="0" w:type="auto"/>
                </w:tcPr>
                <w:p w14:paraId="113F8A35" w14:textId="77777777" w:rsidR="00F11EC1" w:rsidRDefault="00F11EC1" w:rsidP="001B3AF2">
                  <w:r>
                    <w:t>Sur chaque table se trouvent deux écrans avec un clavier et souris</w:t>
                  </w:r>
                </w:p>
              </w:tc>
            </w:tr>
            <w:tr w:rsidR="00F11EC1" w14:paraId="10F0CBA6" w14:textId="77777777" w:rsidTr="001B3AF2">
              <w:tc>
                <w:tcPr>
                  <w:tcW w:w="0" w:type="auto"/>
                </w:tcPr>
                <w:p w14:paraId="6C38CBEE" w14:textId="77777777" w:rsidR="00F11EC1" w:rsidRDefault="00F11EC1" w:rsidP="001B3AF2">
                  <w:r>
                    <w:t>TV</w:t>
                  </w:r>
                </w:p>
              </w:tc>
              <w:tc>
                <w:tcPr>
                  <w:tcW w:w="0" w:type="auto"/>
                </w:tcPr>
                <w:p w14:paraId="59F46C6F" w14:textId="77777777" w:rsidR="00F11EC1" w:rsidRDefault="00F11EC1" w:rsidP="001B3AF2">
                  <w:proofErr w:type="gramStart"/>
                  <w:r>
                    <w:t>à</w:t>
                  </w:r>
                  <w:proofErr w:type="gramEnd"/>
                  <w:r>
                    <w:t xml:space="preserve"> gauche de l'entrée je vois une TV à 1,8m mètre d'hauteur.</w:t>
                  </w:r>
                </w:p>
              </w:tc>
            </w:tr>
            <w:tr w:rsidR="00F11EC1" w14:paraId="56E11924" w14:textId="77777777" w:rsidTr="001B3AF2">
              <w:tc>
                <w:tcPr>
                  <w:tcW w:w="0" w:type="auto"/>
                </w:tcPr>
                <w:p w14:paraId="00C1534F" w14:textId="77777777" w:rsidR="00F11EC1" w:rsidRDefault="00F11EC1" w:rsidP="001B3AF2">
                  <w:r>
                    <w:t>Prises</w:t>
                  </w:r>
                </w:p>
              </w:tc>
              <w:tc>
                <w:tcPr>
                  <w:tcW w:w="0" w:type="auto"/>
                </w:tcPr>
                <w:p w14:paraId="13A5B36D" w14:textId="77777777" w:rsidR="00F11EC1" w:rsidRDefault="00F11EC1" w:rsidP="001B3AF2">
                  <w:proofErr w:type="gramStart"/>
                  <w:r>
                    <w:t>dans</w:t>
                  </w:r>
                  <w:proofErr w:type="gramEnd"/>
                  <w:r>
                    <w:t xml:space="preserve"> chaque coin </w:t>
                  </w:r>
                  <w:proofErr w:type="spellStart"/>
                  <w:r>
                    <w:t>dela</w:t>
                  </w:r>
                  <w:proofErr w:type="spellEnd"/>
                  <w:r>
                    <w:t xml:space="preserve"> salle se trouvent 4 prises blanches</w:t>
                  </w:r>
                </w:p>
              </w:tc>
            </w:tr>
          </w:tbl>
          <w:p w14:paraId="148E566E" w14:textId="77777777" w:rsidR="00F11EC1" w:rsidRDefault="00F11EC1" w:rsidP="001B3AF2"/>
        </w:tc>
      </w:tr>
    </w:tbl>
    <w:p w14:paraId="2F163AA9" w14:textId="77777777" w:rsidR="00F11EC1" w:rsidRDefault="00F11EC1" w:rsidP="00F11EC1"/>
    <w:p w14:paraId="02D52AEF" w14:textId="77777777" w:rsidR="00F11EC1" w:rsidRDefault="00F11EC1" w:rsidP="00F11EC1">
      <w:pPr>
        <w:pStyle w:val="Titre3"/>
      </w:pPr>
      <w:bookmarkStart w:id="23" w:name="_Toc165981511"/>
      <w:r>
        <w:t>Salle de classe 1er étage D06</w:t>
      </w:r>
      <w:bookmarkEnd w:id="23"/>
    </w:p>
    <w:p w14:paraId="46DCB584" w14:textId="77777777" w:rsidR="00F11EC1" w:rsidRDefault="00F11EC1" w:rsidP="00F11EC1">
      <w:r>
        <w:t>(</w:t>
      </w:r>
      <w:proofErr w:type="gramStart"/>
      <w:r>
        <w:t>Auteur:</w:t>
      </w:r>
      <w:proofErr w:type="gramEnd"/>
      <w:r>
        <w:t xml:space="preserve"> Gonzalo Herrera)</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F11EC1" w14:paraId="6E6987D3" w14:textId="77777777" w:rsidTr="001B3AF2">
        <w:tc>
          <w:tcPr>
            <w:tcW w:w="0" w:type="auto"/>
          </w:tcPr>
          <w:p w14:paraId="1C2C669E" w14:textId="77777777" w:rsidR="00F11EC1" w:rsidRDefault="00F11EC1" w:rsidP="001B3AF2">
            <w:proofErr w:type="gramStart"/>
            <w:r>
              <w:t>En tant que élève</w:t>
            </w:r>
            <w:proofErr w:type="gramEnd"/>
            <w:r>
              <w:t xml:space="preserve"> Je veux une salle de classe en 1er étage Pour enseigner des élèves</w:t>
            </w:r>
          </w:p>
        </w:tc>
      </w:tr>
      <w:tr w:rsidR="00F11EC1" w14:paraId="6B69AA24" w14:textId="77777777" w:rsidTr="001B3AF2">
        <w:tc>
          <w:tcPr>
            <w:tcW w:w="0" w:type="auto"/>
          </w:tcPr>
          <w:p w14:paraId="618C8DFB" w14:textId="77777777" w:rsidR="00F11EC1" w:rsidRDefault="00F11EC1" w:rsidP="001B3AF2">
            <w:pPr>
              <w:jc w:val="center"/>
            </w:pPr>
            <w:r>
              <w:t xml:space="preserve">Tests </w:t>
            </w:r>
            <w:proofErr w:type="gramStart"/>
            <w:r>
              <w:t>d'acceptance:</w:t>
            </w:r>
            <w:proofErr w:type="gramEnd"/>
            <w:r>
              <w:t xml:space="preserve"> </w:t>
            </w:r>
          </w:p>
          <w:tbl>
            <w:tblPr>
              <w:tblW w:w="100" w:type="auto"/>
              <w:tblCellMar>
                <w:left w:w="10" w:type="dxa"/>
                <w:right w:w="10" w:type="dxa"/>
              </w:tblCellMar>
              <w:tblLook w:val="0000" w:firstRow="0" w:lastRow="0" w:firstColumn="0" w:lastColumn="0" w:noHBand="0" w:noVBand="0"/>
            </w:tblPr>
            <w:tblGrid>
              <w:gridCol w:w="1947"/>
              <w:gridCol w:w="7093"/>
            </w:tblGrid>
            <w:tr w:rsidR="00F11EC1" w14:paraId="09828358" w14:textId="77777777" w:rsidTr="001B3AF2">
              <w:tc>
                <w:tcPr>
                  <w:tcW w:w="0" w:type="auto"/>
                </w:tcPr>
                <w:p w14:paraId="682FB86A" w14:textId="77777777" w:rsidR="00F11EC1" w:rsidRDefault="00F11EC1" w:rsidP="001B3AF2">
                  <w:proofErr w:type="gramStart"/>
                  <w:r>
                    <w:t>rangée</w:t>
                  </w:r>
                  <w:proofErr w:type="gramEnd"/>
                  <w:r>
                    <w:t xml:space="preserve"> de tables</w:t>
                  </w:r>
                </w:p>
              </w:tc>
              <w:tc>
                <w:tcPr>
                  <w:tcW w:w="0" w:type="auto"/>
                </w:tcPr>
                <w:p w14:paraId="09C2995F" w14:textId="77777777" w:rsidR="00F11EC1" w:rsidRDefault="00F11EC1" w:rsidP="001B3AF2">
                  <w:r>
                    <w:t>Quand j'entre dans la classe il y a trois rangées de 4 tables chacune.</w:t>
                  </w:r>
                </w:p>
              </w:tc>
            </w:tr>
            <w:tr w:rsidR="00F11EC1" w14:paraId="2D979828" w14:textId="77777777" w:rsidTr="001B3AF2">
              <w:tc>
                <w:tcPr>
                  <w:tcW w:w="0" w:type="auto"/>
                </w:tcPr>
                <w:p w14:paraId="6EF5726D" w14:textId="77777777" w:rsidR="00F11EC1" w:rsidRDefault="00F11EC1" w:rsidP="001B3AF2">
                  <w:proofErr w:type="gramStart"/>
                  <w:r>
                    <w:t>bibliothèque</w:t>
                  </w:r>
                  <w:proofErr w:type="gramEnd"/>
                </w:p>
              </w:tc>
              <w:tc>
                <w:tcPr>
                  <w:tcW w:w="0" w:type="auto"/>
                </w:tcPr>
                <w:p w14:paraId="5933A6EC" w14:textId="77777777" w:rsidR="00F11EC1" w:rsidRDefault="00F11EC1" w:rsidP="001B3AF2">
                  <w:r>
                    <w:t>Quand j'entre dans la salle je vois une bibliothèque à ma droite.</w:t>
                  </w:r>
                </w:p>
              </w:tc>
            </w:tr>
            <w:tr w:rsidR="00F11EC1" w14:paraId="489461C2" w14:textId="77777777" w:rsidTr="001B3AF2">
              <w:tc>
                <w:tcPr>
                  <w:tcW w:w="0" w:type="auto"/>
                </w:tcPr>
                <w:p w14:paraId="2BB50A01" w14:textId="77777777" w:rsidR="00F11EC1" w:rsidRDefault="00F11EC1" w:rsidP="001B3AF2">
                  <w:proofErr w:type="gramStart"/>
                  <w:r>
                    <w:t>fenêtres</w:t>
                  </w:r>
                  <w:proofErr w:type="gramEnd"/>
                </w:p>
              </w:tc>
              <w:tc>
                <w:tcPr>
                  <w:tcW w:w="0" w:type="auto"/>
                </w:tcPr>
                <w:p w14:paraId="5B4D892D" w14:textId="77777777" w:rsidR="00F11EC1" w:rsidRDefault="00F11EC1" w:rsidP="001B3AF2">
                  <w:r>
                    <w:t xml:space="preserve">Quand j'entre dans la salle je vois </w:t>
                  </w:r>
                  <w:proofErr w:type="gramStart"/>
                  <w:r>
                    <w:t>deux fenêtres séparés</w:t>
                  </w:r>
                  <w:proofErr w:type="gramEnd"/>
                  <w:r>
                    <w:t xml:space="preserve"> de deux mètres à l'horizontale à ma gauche.</w:t>
                  </w:r>
                </w:p>
              </w:tc>
            </w:tr>
            <w:tr w:rsidR="00F11EC1" w14:paraId="019FAA0F" w14:textId="77777777" w:rsidTr="001B3AF2">
              <w:tc>
                <w:tcPr>
                  <w:tcW w:w="0" w:type="auto"/>
                </w:tcPr>
                <w:p w14:paraId="7F772438" w14:textId="77777777" w:rsidR="00F11EC1" w:rsidRDefault="00F11EC1" w:rsidP="001B3AF2">
                  <w:proofErr w:type="gramStart"/>
                  <w:r>
                    <w:t>chaises</w:t>
                  </w:r>
                  <w:proofErr w:type="gramEnd"/>
                </w:p>
              </w:tc>
              <w:tc>
                <w:tcPr>
                  <w:tcW w:w="0" w:type="auto"/>
                </w:tcPr>
                <w:p w14:paraId="18B562E5" w14:textId="77777777" w:rsidR="00F11EC1" w:rsidRDefault="00F11EC1" w:rsidP="001B3AF2">
                  <w:r>
                    <w:t>Les chaises sont devant les tables par poste</w:t>
                  </w:r>
                </w:p>
              </w:tc>
            </w:tr>
            <w:tr w:rsidR="00F11EC1" w14:paraId="52819739" w14:textId="77777777" w:rsidTr="001B3AF2">
              <w:tc>
                <w:tcPr>
                  <w:tcW w:w="0" w:type="auto"/>
                </w:tcPr>
                <w:p w14:paraId="654BC422" w14:textId="77777777" w:rsidR="00F11EC1" w:rsidRDefault="00F11EC1" w:rsidP="001B3AF2">
                  <w:proofErr w:type="gramStart"/>
                  <w:r>
                    <w:t>tableau</w:t>
                  </w:r>
                  <w:proofErr w:type="gramEnd"/>
                  <w:r>
                    <w:t xml:space="preserve"> blanc</w:t>
                  </w:r>
                </w:p>
              </w:tc>
              <w:tc>
                <w:tcPr>
                  <w:tcW w:w="0" w:type="auto"/>
                </w:tcPr>
                <w:p w14:paraId="26B03F85" w14:textId="77777777" w:rsidR="00F11EC1" w:rsidRDefault="00F11EC1" w:rsidP="001B3AF2">
                  <w:r>
                    <w:t>Devant les tables se positionne un tableau blanc</w:t>
                  </w:r>
                </w:p>
              </w:tc>
            </w:tr>
            <w:tr w:rsidR="00F11EC1" w14:paraId="45197D72" w14:textId="77777777" w:rsidTr="001B3AF2">
              <w:tc>
                <w:tcPr>
                  <w:tcW w:w="0" w:type="auto"/>
                </w:tcPr>
                <w:p w14:paraId="5093519A" w14:textId="77777777" w:rsidR="00F11EC1" w:rsidRDefault="00F11EC1" w:rsidP="001B3AF2">
                  <w:proofErr w:type="gramStart"/>
                  <w:r>
                    <w:t>écrans</w:t>
                  </w:r>
                  <w:proofErr w:type="gramEnd"/>
                  <w:r>
                    <w:t xml:space="preserve"> claviers et souris</w:t>
                  </w:r>
                </w:p>
              </w:tc>
              <w:tc>
                <w:tcPr>
                  <w:tcW w:w="0" w:type="auto"/>
                </w:tcPr>
                <w:p w14:paraId="3EAE705D" w14:textId="77777777" w:rsidR="00F11EC1" w:rsidRDefault="00F11EC1" w:rsidP="001B3AF2">
                  <w:r>
                    <w:t>Sur chaque table se trouvent deux écrans avec un clavier et souris</w:t>
                  </w:r>
                </w:p>
              </w:tc>
            </w:tr>
            <w:tr w:rsidR="00F11EC1" w14:paraId="7DC59610" w14:textId="77777777" w:rsidTr="001B3AF2">
              <w:tc>
                <w:tcPr>
                  <w:tcW w:w="0" w:type="auto"/>
                </w:tcPr>
                <w:p w14:paraId="7DEE5A33" w14:textId="77777777" w:rsidR="00F11EC1" w:rsidRDefault="00F11EC1" w:rsidP="001B3AF2">
                  <w:r>
                    <w:t>TV</w:t>
                  </w:r>
                </w:p>
              </w:tc>
              <w:tc>
                <w:tcPr>
                  <w:tcW w:w="0" w:type="auto"/>
                </w:tcPr>
                <w:p w14:paraId="3C0743EC" w14:textId="77777777" w:rsidR="00F11EC1" w:rsidRDefault="00F11EC1" w:rsidP="001B3AF2">
                  <w:proofErr w:type="gramStart"/>
                  <w:r>
                    <w:t>à</w:t>
                  </w:r>
                  <w:proofErr w:type="gramEnd"/>
                  <w:r>
                    <w:t xml:space="preserve"> gauche de l'entrée je vois une TV à 1,8m </w:t>
                  </w:r>
                  <w:proofErr w:type="spellStart"/>
                  <w:r>
                    <w:t>mettres</w:t>
                  </w:r>
                  <w:proofErr w:type="spellEnd"/>
                  <w:r>
                    <w:t xml:space="preserve"> d'hauteur.</w:t>
                  </w:r>
                </w:p>
              </w:tc>
            </w:tr>
            <w:tr w:rsidR="00F11EC1" w14:paraId="5369F07D" w14:textId="77777777" w:rsidTr="001B3AF2">
              <w:tc>
                <w:tcPr>
                  <w:tcW w:w="0" w:type="auto"/>
                </w:tcPr>
                <w:p w14:paraId="201AE225" w14:textId="77777777" w:rsidR="00F11EC1" w:rsidRDefault="00F11EC1" w:rsidP="001B3AF2">
                  <w:proofErr w:type="gramStart"/>
                  <w:r>
                    <w:t>prises</w:t>
                  </w:r>
                  <w:proofErr w:type="gramEnd"/>
                </w:p>
              </w:tc>
              <w:tc>
                <w:tcPr>
                  <w:tcW w:w="0" w:type="auto"/>
                </w:tcPr>
                <w:p w14:paraId="42626282" w14:textId="77777777" w:rsidR="00F11EC1" w:rsidRDefault="00F11EC1" w:rsidP="001B3AF2">
                  <w:proofErr w:type="gramStart"/>
                  <w:r>
                    <w:t>dans</w:t>
                  </w:r>
                  <w:proofErr w:type="gramEnd"/>
                  <w:r>
                    <w:t xml:space="preserve"> chaque coin </w:t>
                  </w:r>
                  <w:proofErr w:type="spellStart"/>
                  <w:r>
                    <w:t>dela</w:t>
                  </w:r>
                  <w:proofErr w:type="spellEnd"/>
                  <w:r>
                    <w:t xml:space="preserve"> salle se trouvent 4 prises blanches</w:t>
                  </w:r>
                </w:p>
              </w:tc>
            </w:tr>
          </w:tbl>
          <w:p w14:paraId="223BCE64" w14:textId="77777777" w:rsidR="00F11EC1" w:rsidRDefault="00F11EC1" w:rsidP="001B3AF2"/>
        </w:tc>
      </w:tr>
    </w:tbl>
    <w:p w14:paraId="7BD1ADA5" w14:textId="77777777" w:rsidR="00F11EC1" w:rsidRDefault="00F11EC1" w:rsidP="00F11EC1">
      <w:pPr>
        <w:pStyle w:val="Corpsdetexte"/>
      </w:pPr>
    </w:p>
    <w:p w14:paraId="071439DE" w14:textId="77777777" w:rsidR="00F11EC1" w:rsidRDefault="00F11EC1" w:rsidP="00F11EC1">
      <w:pPr>
        <w:pStyle w:val="Titre3"/>
        <w:numPr>
          <w:ilvl w:val="2"/>
          <w:numId w:val="16"/>
        </w:numPr>
      </w:pPr>
      <w:bookmarkStart w:id="24" w:name="_Toc165981496"/>
      <w:r>
        <w:t>Salle de serveur</w:t>
      </w:r>
      <w:bookmarkEnd w:id="24"/>
    </w:p>
    <w:p w14:paraId="2DFCA841" w14:textId="77777777" w:rsidR="00F11EC1" w:rsidRDefault="00F11EC1" w:rsidP="00F11EC1">
      <w:r>
        <w:t>(</w:t>
      </w:r>
      <w:proofErr w:type="gramStart"/>
      <w:r>
        <w:t>Auteur:</w:t>
      </w:r>
      <w:proofErr w:type="gramEnd"/>
      <w:r>
        <w:t xml:space="preserve"> Gonzalo Herrera)</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F11EC1" w14:paraId="4808381B" w14:textId="77777777" w:rsidTr="001B3AF2">
        <w:tc>
          <w:tcPr>
            <w:tcW w:w="0" w:type="auto"/>
          </w:tcPr>
          <w:p w14:paraId="50CF9EB4" w14:textId="77777777" w:rsidR="00F11EC1" w:rsidRDefault="00F11EC1" w:rsidP="001B3AF2">
            <w:proofErr w:type="gramStart"/>
            <w:r>
              <w:t>En tant que élève</w:t>
            </w:r>
            <w:proofErr w:type="gramEnd"/>
            <w:r>
              <w:t xml:space="preserve"> Je veux salle de serveur Pour rendre le travail de nos sites possible</w:t>
            </w:r>
          </w:p>
        </w:tc>
      </w:tr>
      <w:tr w:rsidR="00F11EC1" w14:paraId="7F73995B" w14:textId="77777777" w:rsidTr="001B3AF2">
        <w:tc>
          <w:tcPr>
            <w:tcW w:w="0" w:type="auto"/>
          </w:tcPr>
          <w:p w14:paraId="7E5D400B" w14:textId="77777777" w:rsidR="00F11EC1" w:rsidRDefault="00F11EC1" w:rsidP="001B3AF2">
            <w:pPr>
              <w:jc w:val="center"/>
            </w:pPr>
            <w:r>
              <w:t xml:space="preserve">Tests </w:t>
            </w:r>
            <w:proofErr w:type="gramStart"/>
            <w:r>
              <w:t>d'acceptance:</w:t>
            </w:r>
            <w:proofErr w:type="gramEnd"/>
            <w:r>
              <w:t xml:space="preserve"> </w:t>
            </w:r>
          </w:p>
          <w:tbl>
            <w:tblPr>
              <w:tblW w:w="100" w:type="auto"/>
              <w:tblCellMar>
                <w:left w:w="10" w:type="dxa"/>
                <w:right w:w="10" w:type="dxa"/>
              </w:tblCellMar>
              <w:tblLook w:val="0000" w:firstRow="0" w:lastRow="0" w:firstColumn="0" w:lastColumn="0" w:noHBand="0" w:noVBand="0"/>
            </w:tblPr>
            <w:tblGrid>
              <w:gridCol w:w="1345"/>
              <w:gridCol w:w="7695"/>
            </w:tblGrid>
            <w:tr w:rsidR="00F11EC1" w14:paraId="278AE613" w14:textId="77777777" w:rsidTr="001B3AF2">
              <w:tc>
                <w:tcPr>
                  <w:tcW w:w="0" w:type="auto"/>
                </w:tcPr>
                <w:p w14:paraId="5A6ED6D6" w14:textId="77777777" w:rsidR="00F11EC1" w:rsidRDefault="00F11EC1" w:rsidP="001B3AF2">
                  <w:proofErr w:type="gramStart"/>
                  <w:r>
                    <w:t>blocs</w:t>
                  </w:r>
                  <w:proofErr w:type="gramEnd"/>
                  <w:r>
                    <w:t xml:space="preserve"> de serveur</w:t>
                  </w:r>
                </w:p>
              </w:tc>
              <w:tc>
                <w:tcPr>
                  <w:tcW w:w="0" w:type="auto"/>
                </w:tcPr>
                <w:p w14:paraId="6934BEDC" w14:textId="77777777" w:rsidR="00F11EC1" w:rsidRDefault="00F11EC1" w:rsidP="001B3AF2">
                  <w:r>
                    <w:t xml:space="preserve">Quand j'entre dans la salle, il </w:t>
                  </w:r>
                  <w:proofErr w:type="gramStart"/>
                  <w:r>
                    <w:t>y'a  des</w:t>
                  </w:r>
                  <w:proofErr w:type="gramEnd"/>
                  <w:r>
                    <w:t xml:space="preserve"> serveurs tout au fond de la salle je vois trois "blocs" de serveurs l'un collé à l'autre en ligne horizontale.</w:t>
                  </w:r>
                </w:p>
              </w:tc>
            </w:tr>
            <w:tr w:rsidR="00F11EC1" w14:paraId="041CA124" w14:textId="77777777" w:rsidTr="001B3AF2">
              <w:tc>
                <w:tcPr>
                  <w:tcW w:w="0" w:type="auto"/>
                </w:tcPr>
                <w:p w14:paraId="16A92CD0" w14:textId="77777777" w:rsidR="00F11EC1" w:rsidRDefault="00F11EC1" w:rsidP="001B3AF2">
                  <w:proofErr w:type="gramStart"/>
                  <w:r>
                    <w:t>table</w:t>
                  </w:r>
                  <w:proofErr w:type="gramEnd"/>
                </w:p>
              </w:tc>
              <w:tc>
                <w:tcPr>
                  <w:tcW w:w="0" w:type="auto"/>
                </w:tcPr>
                <w:p w14:paraId="7328ED18" w14:textId="77777777" w:rsidR="00F11EC1" w:rsidRDefault="00F11EC1" w:rsidP="001B3AF2">
                  <w:proofErr w:type="gramStart"/>
                  <w:r>
                    <w:t>à</w:t>
                  </w:r>
                  <w:proofErr w:type="gramEnd"/>
                  <w:r>
                    <w:t xml:space="preserve"> côté des serveurs, à gauche je </w:t>
                  </w:r>
                  <w:proofErr w:type="spellStart"/>
                  <w:r>
                    <w:t>voit</w:t>
                  </w:r>
                  <w:proofErr w:type="spellEnd"/>
                  <w:r>
                    <w:t xml:space="preserve"> une petite table carrée.</w:t>
                  </w:r>
                </w:p>
              </w:tc>
            </w:tr>
            <w:tr w:rsidR="00F11EC1" w14:paraId="16C151AF" w14:textId="77777777" w:rsidTr="001B3AF2">
              <w:tc>
                <w:tcPr>
                  <w:tcW w:w="0" w:type="auto"/>
                </w:tcPr>
                <w:p w14:paraId="595E9973" w14:textId="77777777" w:rsidR="00F11EC1" w:rsidRDefault="00F11EC1" w:rsidP="001B3AF2">
                  <w:proofErr w:type="gramStart"/>
                  <w:r>
                    <w:t>pc</w:t>
                  </w:r>
                  <w:proofErr w:type="gramEnd"/>
                </w:p>
              </w:tc>
              <w:tc>
                <w:tcPr>
                  <w:tcW w:w="0" w:type="auto"/>
                </w:tcPr>
                <w:p w14:paraId="1D31B389" w14:textId="77777777" w:rsidR="00F11EC1" w:rsidRDefault="00F11EC1" w:rsidP="001B3AF2">
                  <w:r>
                    <w:t>Sur la table se trouve un PC portable</w:t>
                  </w:r>
                </w:p>
              </w:tc>
            </w:tr>
            <w:tr w:rsidR="00F11EC1" w14:paraId="790A4899" w14:textId="77777777" w:rsidTr="001B3AF2">
              <w:tc>
                <w:tcPr>
                  <w:tcW w:w="0" w:type="auto"/>
                </w:tcPr>
                <w:p w14:paraId="116761EC" w14:textId="77777777" w:rsidR="00F11EC1" w:rsidRDefault="00F11EC1" w:rsidP="001B3AF2">
                  <w:proofErr w:type="gramStart"/>
                  <w:r>
                    <w:t>chaise</w:t>
                  </w:r>
                  <w:proofErr w:type="gramEnd"/>
                </w:p>
              </w:tc>
              <w:tc>
                <w:tcPr>
                  <w:tcW w:w="0" w:type="auto"/>
                </w:tcPr>
                <w:p w14:paraId="462448D1" w14:textId="77777777" w:rsidR="00F11EC1" w:rsidRDefault="00F11EC1" w:rsidP="001B3AF2">
                  <w:r>
                    <w:t>Devant la table se trouve une chaise</w:t>
                  </w:r>
                </w:p>
              </w:tc>
            </w:tr>
            <w:tr w:rsidR="00F11EC1" w14:paraId="13F63017" w14:textId="77777777" w:rsidTr="001B3AF2">
              <w:tc>
                <w:tcPr>
                  <w:tcW w:w="0" w:type="auto"/>
                </w:tcPr>
                <w:p w14:paraId="1A900B26" w14:textId="77777777" w:rsidR="00F11EC1" w:rsidRDefault="00F11EC1" w:rsidP="001B3AF2">
                  <w:proofErr w:type="gramStart"/>
                  <w:r>
                    <w:t>armoires</w:t>
                  </w:r>
                  <w:proofErr w:type="gramEnd"/>
                </w:p>
              </w:tc>
              <w:tc>
                <w:tcPr>
                  <w:tcW w:w="0" w:type="auto"/>
                </w:tcPr>
                <w:p w14:paraId="23086422" w14:textId="77777777" w:rsidR="00F11EC1" w:rsidRDefault="00F11EC1" w:rsidP="001B3AF2">
                  <w:r>
                    <w:t xml:space="preserve">De l'autre côté des serveurs se trouvent des armoires de deux </w:t>
                  </w:r>
                  <w:proofErr w:type="gramStart"/>
                  <w:r>
                    <w:t>mètres  avec</w:t>
                  </w:r>
                  <w:proofErr w:type="gramEnd"/>
                  <w:r>
                    <w:t xml:space="preserve"> des différents câbles à l'intérieur</w:t>
                  </w:r>
                </w:p>
              </w:tc>
            </w:tr>
            <w:tr w:rsidR="00F11EC1" w14:paraId="7A4576BD" w14:textId="77777777" w:rsidTr="001B3AF2">
              <w:tc>
                <w:tcPr>
                  <w:tcW w:w="0" w:type="auto"/>
                </w:tcPr>
                <w:p w14:paraId="669F9D9F" w14:textId="77777777" w:rsidR="00F11EC1" w:rsidRDefault="00F11EC1" w:rsidP="001B3AF2">
                  <w:proofErr w:type="gramStart"/>
                  <w:r>
                    <w:t>anciens</w:t>
                  </w:r>
                  <w:proofErr w:type="gramEnd"/>
                  <w:r>
                    <w:t xml:space="preserve"> </w:t>
                  </w:r>
                  <w:proofErr w:type="spellStart"/>
                  <w:r>
                    <w:t>PCs</w:t>
                  </w:r>
                  <w:proofErr w:type="spellEnd"/>
                </w:p>
              </w:tc>
              <w:tc>
                <w:tcPr>
                  <w:tcW w:w="0" w:type="auto"/>
                </w:tcPr>
                <w:p w14:paraId="146ED09B" w14:textId="77777777" w:rsidR="00F11EC1" w:rsidRDefault="00F11EC1" w:rsidP="001B3AF2">
                  <w:proofErr w:type="gramStart"/>
                  <w:r>
                    <w:t>sur</w:t>
                  </w:r>
                  <w:proofErr w:type="gramEnd"/>
                  <w:r>
                    <w:t xml:space="preserve"> les armoires je vois trois anciens PC mis l'un sur l'autre</w:t>
                  </w:r>
                </w:p>
              </w:tc>
            </w:tr>
            <w:tr w:rsidR="00F11EC1" w14:paraId="66734577" w14:textId="77777777" w:rsidTr="001B3AF2">
              <w:tc>
                <w:tcPr>
                  <w:tcW w:w="0" w:type="auto"/>
                </w:tcPr>
                <w:p w14:paraId="55E925D9" w14:textId="77777777" w:rsidR="00F11EC1" w:rsidRDefault="00F11EC1" w:rsidP="001B3AF2">
                  <w:proofErr w:type="gramStart"/>
                  <w:r>
                    <w:t>boîte</w:t>
                  </w:r>
                  <w:proofErr w:type="gramEnd"/>
                  <w:r>
                    <w:t xml:space="preserve"> en carton</w:t>
                  </w:r>
                </w:p>
              </w:tc>
              <w:tc>
                <w:tcPr>
                  <w:tcW w:w="0" w:type="auto"/>
                </w:tcPr>
                <w:p w14:paraId="6C5DD2F7" w14:textId="77777777" w:rsidR="00F11EC1" w:rsidRDefault="00F11EC1" w:rsidP="001B3AF2">
                  <w:proofErr w:type="gramStart"/>
                  <w:r>
                    <w:t>à</w:t>
                  </w:r>
                  <w:proofErr w:type="gramEnd"/>
                  <w:r>
                    <w:t xml:space="preserve"> côté de ces PC se trouve une boîte en carton 40 sur 40 cm</w:t>
                  </w:r>
                </w:p>
              </w:tc>
            </w:tr>
            <w:tr w:rsidR="00F11EC1" w14:paraId="432AE649" w14:textId="77777777" w:rsidTr="001B3AF2">
              <w:tc>
                <w:tcPr>
                  <w:tcW w:w="0" w:type="auto"/>
                </w:tcPr>
                <w:p w14:paraId="6F3CCA42" w14:textId="77777777" w:rsidR="00F11EC1" w:rsidRDefault="00F11EC1" w:rsidP="001B3AF2">
                  <w:proofErr w:type="gramStart"/>
                  <w:r>
                    <w:t>ventilateur</w:t>
                  </w:r>
                  <w:proofErr w:type="gramEnd"/>
                </w:p>
              </w:tc>
              <w:tc>
                <w:tcPr>
                  <w:tcW w:w="0" w:type="auto"/>
                </w:tcPr>
                <w:p w14:paraId="0A2832A0" w14:textId="77777777" w:rsidR="00F11EC1" w:rsidRDefault="00F11EC1" w:rsidP="001B3AF2">
                  <w:proofErr w:type="gramStart"/>
                  <w:r>
                    <w:t>juste</w:t>
                  </w:r>
                  <w:proofErr w:type="gramEnd"/>
                  <w:r>
                    <w:t xml:space="preserve"> devant les serveurs, entre la table et les armoires, se trouve un ventilateur pour bien refroidir les serveurs</w:t>
                  </w:r>
                </w:p>
              </w:tc>
            </w:tr>
          </w:tbl>
          <w:p w14:paraId="5FD16745" w14:textId="77777777" w:rsidR="00F11EC1" w:rsidRDefault="00F11EC1" w:rsidP="001B3AF2"/>
        </w:tc>
      </w:tr>
    </w:tbl>
    <w:p w14:paraId="236F7CD2" w14:textId="77777777" w:rsidR="00F11EC1" w:rsidRDefault="00F11EC1" w:rsidP="00F11EC1">
      <w:pPr>
        <w:pStyle w:val="Corpsdetexte"/>
      </w:pPr>
    </w:p>
    <w:p w14:paraId="07149382" w14:textId="77777777" w:rsidR="00F11EC1" w:rsidRDefault="00F11EC1" w:rsidP="00F11EC1">
      <w:pPr>
        <w:pStyle w:val="Titre3"/>
        <w:numPr>
          <w:ilvl w:val="2"/>
          <w:numId w:val="17"/>
        </w:numPr>
      </w:pPr>
      <w:bookmarkStart w:id="25" w:name="_Toc165981501"/>
      <w:r>
        <w:t>Couloir 2me étage</w:t>
      </w:r>
      <w:bookmarkEnd w:id="25"/>
    </w:p>
    <w:p w14:paraId="3B6B8DD6" w14:textId="77777777" w:rsidR="00F11EC1" w:rsidRDefault="00F11EC1" w:rsidP="00F11EC1">
      <w:r>
        <w:t>(</w:t>
      </w:r>
      <w:proofErr w:type="gramStart"/>
      <w:r>
        <w:t>Auteur:</w:t>
      </w:r>
      <w:proofErr w:type="gramEnd"/>
      <w:r>
        <w:t xml:space="preserve"> Gonzalo Herrera)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F11EC1" w14:paraId="653D8CAE" w14:textId="77777777" w:rsidTr="00F11EC1">
        <w:tc>
          <w:tcPr>
            <w:tcW w:w="0" w:type="auto"/>
          </w:tcPr>
          <w:p w14:paraId="282D19A5" w14:textId="77777777" w:rsidR="00F11EC1" w:rsidRDefault="00F11EC1" w:rsidP="001B3AF2">
            <w:proofErr w:type="gramStart"/>
            <w:r>
              <w:t>En tant que élève</w:t>
            </w:r>
            <w:proofErr w:type="gramEnd"/>
            <w:r>
              <w:t xml:space="preserve"> Je veux un couloir au 2me étage Pour pouvoir passer entre les classes</w:t>
            </w:r>
          </w:p>
        </w:tc>
      </w:tr>
      <w:tr w:rsidR="00F11EC1" w14:paraId="69922C74" w14:textId="77777777" w:rsidTr="00F11EC1">
        <w:tc>
          <w:tcPr>
            <w:tcW w:w="0" w:type="auto"/>
          </w:tcPr>
          <w:p w14:paraId="054AE2D4" w14:textId="77777777" w:rsidR="00F11EC1" w:rsidRDefault="00F11EC1" w:rsidP="001B3AF2">
            <w:pPr>
              <w:jc w:val="center"/>
            </w:pPr>
            <w:r>
              <w:t xml:space="preserve">Tests </w:t>
            </w:r>
            <w:proofErr w:type="gramStart"/>
            <w:r>
              <w:t>d'acceptance:</w:t>
            </w:r>
            <w:proofErr w:type="gramEnd"/>
            <w:r>
              <w:t xml:space="preserve"> </w:t>
            </w:r>
          </w:p>
          <w:tbl>
            <w:tblPr>
              <w:tblW w:w="100" w:type="auto"/>
              <w:tblCellMar>
                <w:left w:w="10" w:type="dxa"/>
                <w:right w:w="10" w:type="dxa"/>
              </w:tblCellMar>
              <w:tblLook w:val="0000" w:firstRow="0" w:lastRow="0" w:firstColumn="0" w:lastColumn="0" w:noHBand="0" w:noVBand="0"/>
            </w:tblPr>
            <w:tblGrid>
              <w:gridCol w:w="1457"/>
              <w:gridCol w:w="7583"/>
            </w:tblGrid>
            <w:tr w:rsidR="00F11EC1" w14:paraId="1DF8169C" w14:textId="77777777" w:rsidTr="001B3AF2">
              <w:tc>
                <w:tcPr>
                  <w:tcW w:w="0" w:type="auto"/>
                </w:tcPr>
                <w:p w14:paraId="24EC9CE9" w14:textId="77777777" w:rsidR="00F11EC1" w:rsidRDefault="00F11EC1" w:rsidP="001B3AF2">
                  <w:proofErr w:type="gramStart"/>
                  <w:r>
                    <w:t>tapis</w:t>
                  </w:r>
                  <w:proofErr w:type="gramEnd"/>
                </w:p>
              </w:tc>
              <w:tc>
                <w:tcPr>
                  <w:tcW w:w="0" w:type="auto"/>
                </w:tcPr>
                <w:p w14:paraId="244C4B79" w14:textId="77777777" w:rsidR="00F11EC1" w:rsidRDefault="00F11EC1" w:rsidP="001B3AF2">
                  <w:r>
                    <w:t>Quand je monte les escaliers, juste devant moi, je vois un tapis sur le sol qui prend la moitié de couloir en longueur et tout le couloir en largeur.</w:t>
                  </w:r>
                </w:p>
              </w:tc>
            </w:tr>
            <w:tr w:rsidR="00F11EC1" w14:paraId="271E6FA6" w14:textId="77777777" w:rsidTr="001B3AF2">
              <w:tc>
                <w:tcPr>
                  <w:tcW w:w="0" w:type="auto"/>
                </w:tcPr>
                <w:p w14:paraId="5188143F" w14:textId="77777777" w:rsidR="00F11EC1" w:rsidRDefault="00F11EC1" w:rsidP="001B3AF2">
                  <w:proofErr w:type="gramStart"/>
                  <w:r>
                    <w:t>deuxième</w:t>
                  </w:r>
                  <w:proofErr w:type="gramEnd"/>
                  <w:r>
                    <w:t xml:space="preserve"> tapis</w:t>
                  </w:r>
                </w:p>
              </w:tc>
              <w:tc>
                <w:tcPr>
                  <w:tcW w:w="0" w:type="auto"/>
                </w:tcPr>
                <w:p w14:paraId="6C7D89DA" w14:textId="77777777" w:rsidR="00F11EC1" w:rsidRDefault="00F11EC1" w:rsidP="001B3AF2">
                  <w:proofErr w:type="gramStart"/>
                  <w:r>
                    <w:t>devant</w:t>
                  </w:r>
                  <w:proofErr w:type="gramEnd"/>
                  <w:r>
                    <w:t xml:space="preserve"> ce tapis je vois un deuxième tapis qui prend l'autre moitié de couloir et tout le couloir en largeur.</w:t>
                  </w:r>
                </w:p>
              </w:tc>
            </w:tr>
            <w:tr w:rsidR="00F11EC1" w14:paraId="1AF26575" w14:textId="77777777" w:rsidTr="001B3AF2">
              <w:tc>
                <w:tcPr>
                  <w:tcW w:w="0" w:type="auto"/>
                </w:tcPr>
                <w:p w14:paraId="55AE0C18" w14:textId="77777777" w:rsidR="00F11EC1" w:rsidRDefault="00F11EC1" w:rsidP="001B3AF2">
                  <w:proofErr w:type="gramStart"/>
                  <w:r>
                    <w:t>peinture</w:t>
                  </w:r>
                  <w:proofErr w:type="gramEnd"/>
                </w:p>
              </w:tc>
              <w:tc>
                <w:tcPr>
                  <w:tcW w:w="0" w:type="auto"/>
                </w:tcPr>
                <w:p w14:paraId="1112D7ED" w14:textId="77777777" w:rsidR="00F11EC1" w:rsidRDefault="00F11EC1" w:rsidP="001B3AF2">
                  <w:r>
                    <w:t xml:space="preserve">A ma droite je vois une peinture. </w:t>
                  </w:r>
                  <w:proofErr w:type="gramStart"/>
                  <w:r>
                    <w:t>elle</w:t>
                  </w:r>
                  <w:proofErr w:type="gramEnd"/>
                  <w:r>
                    <w:t xml:space="preserve"> est collée au mur  en hauteur.</w:t>
                  </w:r>
                </w:p>
              </w:tc>
            </w:tr>
            <w:tr w:rsidR="00F11EC1" w14:paraId="5FB3A391" w14:textId="77777777" w:rsidTr="001B3AF2">
              <w:tc>
                <w:tcPr>
                  <w:tcW w:w="0" w:type="auto"/>
                </w:tcPr>
                <w:p w14:paraId="602B027C" w14:textId="77777777" w:rsidR="00F11EC1" w:rsidRDefault="00F11EC1" w:rsidP="001B3AF2">
                  <w:proofErr w:type="gramStart"/>
                  <w:r>
                    <w:t>deuxième</w:t>
                  </w:r>
                  <w:proofErr w:type="gramEnd"/>
                  <w:r>
                    <w:t xml:space="preserve"> peinture</w:t>
                  </w:r>
                </w:p>
              </w:tc>
              <w:tc>
                <w:tcPr>
                  <w:tcW w:w="0" w:type="auto"/>
                </w:tcPr>
                <w:p w14:paraId="6D0B25BD" w14:textId="77777777" w:rsidR="00F11EC1" w:rsidRDefault="00F11EC1" w:rsidP="001B3AF2">
                  <w:r>
                    <w:t xml:space="preserve">A ma gauche je vois </w:t>
                  </w:r>
                  <w:proofErr w:type="gramStart"/>
                  <w:r>
                    <w:t>une autre différent peinture</w:t>
                  </w:r>
                  <w:proofErr w:type="gramEnd"/>
                  <w:r>
                    <w:t xml:space="preserve">. </w:t>
                  </w:r>
                  <w:proofErr w:type="gramStart"/>
                  <w:r>
                    <w:t>elle</w:t>
                  </w:r>
                  <w:proofErr w:type="gramEnd"/>
                  <w:r>
                    <w:t xml:space="preserve"> est collée au mur en hauteur.</w:t>
                  </w:r>
                </w:p>
              </w:tc>
            </w:tr>
            <w:tr w:rsidR="00F11EC1" w14:paraId="6360AF86" w14:textId="77777777" w:rsidTr="001B3AF2">
              <w:tc>
                <w:tcPr>
                  <w:tcW w:w="0" w:type="auto"/>
                </w:tcPr>
                <w:p w14:paraId="0996DEB3" w14:textId="77777777" w:rsidR="00F11EC1" w:rsidRDefault="00F11EC1" w:rsidP="001B3AF2">
                  <w:proofErr w:type="gramStart"/>
                  <w:r>
                    <w:t>troisième</w:t>
                  </w:r>
                  <w:proofErr w:type="gramEnd"/>
                  <w:r>
                    <w:t xml:space="preserve"> peinture</w:t>
                  </w:r>
                </w:p>
              </w:tc>
              <w:tc>
                <w:tcPr>
                  <w:tcW w:w="0" w:type="auto"/>
                </w:tcPr>
                <w:p w14:paraId="7BEA3784" w14:textId="77777777" w:rsidR="00F11EC1" w:rsidRDefault="00F11EC1" w:rsidP="001B3AF2">
                  <w:proofErr w:type="gramStart"/>
                  <w:r>
                    <w:t>plus</w:t>
                  </w:r>
                  <w:proofErr w:type="gramEnd"/>
                  <w:r>
                    <w:t xml:space="preserve"> loin à droite je vois une troisième peinture  elle est collée au mur en hauteur.</w:t>
                  </w:r>
                </w:p>
              </w:tc>
            </w:tr>
            <w:tr w:rsidR="00F11EC1" w14:paraId="27ACA026" w14:textId="77777777" w:rsidTr="001B3AF2">
              <w:tc>
                <w:tcPr>
                  <w:tcW w:w="0" w:type="auto"/>
                </w:tcPr>
                <w:p w14:paraId="0F3A892A" w14:textId="77777777" w:rsidR="00F11EC1" w:rsidRDefault="00F11EC1" w:rsidP="001B3AF2">
                  <w:proofErr w:type="gramStart"/>
                  <w:r>
                    <w:t>quatrième</w:t>
                  </w:r>
                  <w:proofErr w:type="gramEnd"/>
                  <w:r>
                    <w:t xml:space="preserve"> peinture</w:t>
                  </w:r>
                </w:p>
              </w:tc>
              <w:tc>
                <w:tcPr>
                  <w:tcW w:w="0" w:type="auto"/>
                </w:tcPr>
                <w:p w14:paraId="53ACCFCC" w14:textId="77777777" w:rsidR="00F11EC1" w:rsidRDefault="00F11EC1" w:rsidP="001B3AF2">
                  <w:proofErr w:type="gramStart"/>
                  <w:r>
                    <w:t>plus</w:t>
                  </w:r>
                  <w:proofErr w:type="gramEnd"/>
                  <w:r>
                    <w:t xml:space="preserve"> loin de la deuxième peinture, à gauche je vois une quatrième peinture elle est collée au mur</w:t>
                  </w:r>
                </w:p>
              </w:tc>
            </w:tr>
            <w:tr w:rsidR="00F11EC1" w14:paraId="13C83198" w14:textId="77777777" w:rsidTr="001B3AF2">
              <w:tc>
                <w:tcPr>
                  <w:tcW w:w="0" w:type="auto"/>
                </w:tcPr>
                <w:p w14:paraId="24889FE2" w14:textId="77777777" w:rsidR="00F11EC1" w:rsidRDefault="00F11EC1" w:rsidP="001B3AF2">
                  <w:proofErr w:type="gramStart"/>
                  <w:r>
                    <w:lastRenderedPageBreak/>
                    <w:t>tabouret</w:t>
                  </w:r>
                  <w:proofErr w:type="gramEnd"/>
                </w:p>
              </w:tc>
              <w:tc>
                <w:tcPr>
                  <w:tcW w:w="0" w:type="auto"/>
                </w:tcPr>
                <w:p w14:paraId="286A5EEB" w14:textId="77777777" w:rsidR="00F11EC1" w:rsidRDefault="00F11EC1" w:rsidP="001B3AF2">
                  <w:r>
                    <w:t>Entre la peinture 2 et 4 je vois un tabouret</w:t>
                  </w:r>
                </w:p>
              </w:tc>
            </w:tr>
            <w:tr w:rsidR="00F11EC1" w14:paraId="365F0073" w14:textId="77777777" w:rsidTr="001B3AF2">
              <w:tc>
                <w:tcPr>
                  <w:tcW w:w="0" w:type="auto"/>
                </w:tcPr>
                <w:p w14:paraId="02234DFE" w14:textId="77777777" w:rsidR="00F11EC1" w:rsidRDefault="00F11EC1" w:rsidP="001B3AF2">
                  <w:proofErr w:type="gramStart"/>
                  <w:r>
                    <w:t>chaise</w:t>
                  </w:r>
                  <w:proofErr w:type="gramEnd"/>
                </w:p>
              </w:tc>
              <w:tc>
                <w:tcPr>
                  <w:tcW w:w="0" w:type="auto"/>
                </w:tcPr>
                <w:p w14:paraId="1F73BE7A" w14:textId="77777777" w:rsidR="00F11EC1" w:rsidRDefault="00F11EC1" w:rsidP="001B3AF2">
                  <w:r>
                    <w:t>Entre les peintures 1 et 3 je vois une chaise</w:t>
                  </w:r>
                </w:p>
              </w:tc>
            </w:tr>
            <w:tr w:rsidR="00F11EC1" w14:paraId="2DA6FD85" w14:textId="77777777" w:rsidTr="001B3AF2">
              <w:tc>
                <w:tcPr>
                  <w:tcW w:w="0" w:type="auto"/>
                </w:tcPr>
                <w:p w14:paraId="75A11A1C" w14:textId="77777777" w:rsidR="00F11EC1" w:rsidRDefault="00F11EC1" w:rsidP="001B3AF2">
                  <w:proofErr w:type="gramStart"/>
                  <w:r>
                    <w:t>lampe</w:t>
                  </w:r>
                  <w:proofErr w:type="gramEnd"/>
                </w:p>
              </w:tc>
              <w:tc>
                <w:tcPr>
                  <w:tcW w:w="0" w:type="auto"/>
                </w:tcPr>
                <w:p w14:paraId="40739850" w14:textId="77777777" w:rsidR="00F11EC1" w:rsidRDefault="00F11EC1" w:rsidP="001B3AF2">
                  <w:r>
                    <w:t xml:space="preserve">En haut, sur le </w:t>
                  </w:r>
                  <w:proofErr w:type="gramStart"/>
                  <w:r>
                    <w:t>plafond ,</w:t>
                  </w:r>
                  <w:proofErr w:type="gramEnd"/>
                  <w:r>
                    <w:t xml:space="preserve"> je vois une lampe.(ECOLO)</w:t>
                  </w:r>
                </w:p>
              </w:tc>
            </w:tr>
            <w:tr w:rsidR="00F11EC1" w14:paraId="5D514F25" w14:textId="77777777" w:rsidTr="001B3AF2">
              <w:tc>
                <w:tcPr>
                  <w:tcW w:w="0" w:type="auto"/>
                </w:tcPr>
                <w:p w14:paraId="7A58A397" w14:textId="77777777" w:rsidR="00F11EC1" w:rsidRDefault="00F11EC1" w:rsidP="001B3AF2">
                  <w:proofErr w:type="gramStart"/>
                  <w:r>
                    <w:t>deuxième</w:t>
                  </w:r>
                  <w:proofErr w:type="gramEnd"/>
                  <w:r>
                    <w:t xml:space="preserve"> lampe</w:t>
                  </w:r>
                </w:p>
              </w:tc>
              <w:tc>
                <w:tcPr>
                  <w:tcW w:w="0" w:type="auto"/>
                </w:tcPr>
                <w:p w14:paraId="3588D49D" w14:textId="77777777" w:rsidR="00F11EC1" w:rsidRDefault="00F11EC1" w:rsidP="001B3AF2">
                  <w:r>
                    <w:t>A 5 mètres plus loin je vois une deuxième lampe. (ECOLO)</w:t>
                  </w:r>
                </w:p>
              </w:tc>
            </w:tr>
          </w:tbl>
          <w:p w14:paraId="13561C8E" w14:textId="77777777" w:rsidR="00F11EC1" w:rsidRDefault="00F11EC1" w:rsidP="001B3AF2"/>
        </w:tc>
      </w:tr>
    </w:tbl>
    <w:p w14:paraId="0ED345A3" w14:textId="77777777" w:rsidR="00F11EC1" w:rsidRDefault="00F11EC1" w:rsidP="00F11EC1">
      <w:pPr>
        <w:pStyle w:val="Titre3"/>
        <w:numPr>
          <w:ilvl w:val="2"/>
          <w:numId w:val="18"/>
        </w:numPr>
      </w:pPr>
      <w:bookmarkStart w:id="26" w:name="_Toc165981504"/>
      <w:r>
        <w:lastRenderedPageBreak/>
        <w:t>Extérieur bâtiment</w:t>
      </w:r>
      <w:bookmarkEnd w:id="26"/>
    </w:p>
    <w:p w14:paraId="5A2339B5" w14:textId="77777777" w:rsidR="00F11EC1" w:rsidRDefault="00F11EC1" w:rsidP="00F11EC1">
      <w:r>
        <w:t>(</w:t>
      </w:r>
      <w:proofErr w:type="gramStart"/>
      <w:r>
        <w:t>Auteur:</w:t>
      </w:r>
      <w:proofErr w:type="gramEnd"/>
      <w:r>
        <w:t xml:space="preserve"> Gonzalo Herrera)</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F11EC1" w14:paraId="36A38026" w14:textId="77777777" w:rsidTr="001B3AF2">
        <w:tc>
          <w:tcPr>
            <w:tcW w:w="0" w:type="auto"/>
          </w:tcPr>
          <w:p w14:paraId="1469B723" w14:textId="77777777" w:rsidR="00F11EC1" w:rsidRDefault="00F11EC1" w:rsidP="001B3AF2">
            <w:proofErr w:type="gramStart"/>
            <w:r>
              <w:t>En tant que élève</w:t>
            </w:r>
            <w:proofErr w:type="gramEnd"/>
            <w:r>
              <w:t xml:space="preserve"> Je veux un extérieur du bâtiment Pour améliorer le point visuel de notre collège</w:t>
            </w:r>
          </w:p>
        </w:tc>
      </w:tr>
      <w:tr w:rsidR="00F11EC1" w14:paraId="5EE5F779" w14:textId="77777777" w:rsidTr="001B3AF2">
        <w:tc>
          <w:tcPr>
            <w:tcW w:w="0" w:type="auto"/>
          </w:tcPr>
          <w:p w14:paraId="397801C1" w14:textId="77777777" w:rsidR="00F11EC1" w:rsidRDefault="00F11EC1" w:rsidP="001B3AF2">
            <w:pPr>
              <w:jc w:val="center"/>
            </w:pPr>
            <w:r>
              <w:t xml:space="preserve">Tests </w:t>
            </w:r>
            <w:proofErr w:type="gramStart"/>
            <w:r>
              <w:t>d'acceptance:</w:t>
            </w:r>
            <w:proofErr w:type="gramEnd"/>
            <w:r>
              <w:t xml:space="preserve"> </w:t>
            </w:r>
          </w:p>
          <w:tbl>
            <w:tblPr>
              <w:tblW w:w="100" w:type="auto"/>
              <w:tblCellMar>
                <w:left w:w="10" w:type="dxa"/>
                <w:right w:w="10" w:type="dxa"/>
              </w:tblCellMar>
              <w:tblLook w:val="0000" w:firstRow="0" w:lastRow="0" w:firstColumn="0" w:lastColumn="0" w:noHBand="0" w:noVBand="0"/>
            </w:tblPr>
            <w:tblGrid>
              <w:gridCol w:w="1072"/>
              <w:gridCol w:w="7968"/>
            </w:tblGrid>
            <w:tr w:rsidR="00F11EC1" w14:paraId="6044030E" w14:textId="77777777" w:rsidTr="001B3AF2">
              <w:tc>
                <w:tcPr>
                  <w:tcW w:w="0" w:type="auto"/>
                </w:tcPr>
                <w:p w14:paraId="4BE81BAF" w14:textId="77777777" w:rsidR="00F11EC1" w:rsidRDefault="00F11EC1" w:rsidP="001B3AF2">
                  <w:proofErr w:type="gramStart"/>
                  <w:r>
                    <w:t>fontaine</w:t>
                  </w:r>
                  <w:proofErr w:type="gramEnd"/>
                </w:p>
              </w:tc>
              <w:tc>
                <w:tcPr>
                  <w:tcW w:w="0" w:type="auto"/>
                </w:tcPr>
                <w:p w14:paraId="227AE8DC" w14:textId="77777777" w:rsidR="00F11EC1" w:rsidRDefault="00F11EC1" w:rsidP="001B3AF2">
                  <w:r>
                    <w:t xml:space="preserve">Quand je </w:t>
                  </w:r>
                  <w:proofErr w:type="spellStart"/>
                  <w:r>
                    <w:t>sort</w:t>
                  </w:r>
                  <w:proofErr w:type="spellEnd"/>
                  <w:r>
                    <w:t xml:space="preserve"> du </w:t>
                  </w:r>
                  <w:proofErr w:type="gramStart"/>
                  <w:r>
                    <w:t>bâtiment,  devant</w:t>
                  </w:r>
                  <w:proofErr w:type="gramEnd"/>
                  <w:r>
                    <w:t xml:space="preserve"> moi je vois une fontaine blanche.</w:t>
                  </w:r>
                </w:p>
              </w:tc>
            </w:tr>
            <w:tr w:rsidR="00F11EC1" w14:paraId="640826F8" w14:textId="77777777" w:rsidTr="001B3AF2">
              <w:tc>
                <w:tcPr>
                  <w:tcW w:w="0" w:type="auto"/>
                </w:tcPr>
                <w:p w14:paraId="2C3626B3" w14:textId="77777777" w:rsidR="00F11EC1" w:rsidRDefault="00F11EC1" w:rsidP="001B3AF2">
                  <w:proofErr w:type="gramStart"/>
                  <w:r>
                    <w:t>parking</w:t>
                  </w:r>
                  <w:proofErr w:type="gramEnd"/>
                </w:p>
              </w:tc>
              <w:tc>
                <w:tcPr>
                  <w:tcW w:w="0" w:type="auto"/>
                </w:tcPr>
                <w:p w14:paraId="3477691C" w14:textId="77777777" w:rsidR="00F11EC1" w:rsidRDefault="00F11EC1" w:rsidP="001B3AF2">
                  <w:proofErr w:type="gramStart"/>
                  <w:r>
                    <w:t>à</w:t>
                  </w:r>
                  <w:proofErr w:type="gramEnd"/>
                  <w:r>
                    <w:t xml:space="preserve"> droite de la fontaine il y'a deux places de parking pour les voitures</w:t>
                  </w:r>
                </w:p>
              </w:tc>
            </w:tr>
            <w:tr w:rsidR="00F11EC1" w14:paraId="00278D7E" w14:textId="77777777" w:rsidTr="001B3AF2">
              <w:tc>
                <w:tcPr>
                  <w:tcW w:w="0" w:type="auto"/>
                </w:tcPr>
                <w:p w14:paraId="27CBE318" w14:textId="77777777" w:rsidR="00F11EC1" w:rsidRDefault="00F11EC1" w:rsidP="001B3AF2">
                  <w:proofErr w:type="gramStart"/>
                  <w:r>
                    <w:t>arbre</w:t>
                  </w:r>
                  <w:proofErr w:type="gramEnd"/>
                </w:p>
              </w:tc>
              <w:tc>
                <w:tcPr>
                  <w:tcW w:w="0" w:type="auto"/>
                </w:tcPr>
                <w:p w14:paraId="53D3D1E1" w14:textId="77777777" w:rsidR="00F11EC1" w:rsidRDefault="00F11EC1" w:rsidP="001B3AF2">
                  <w:r>
                    <w:t xml:space="preserve">Quand je </w:t>
                  </w:r>
                  <w:proofErr w:type="spellStart"/>
                  <w:proofErr w:type="gramStart"/>
                  <w:r>
                    <w:t>sort</w:t>
                  </w:r>
                  <w:proofErr w:type="spellEnd"/>
                  <w:proofErr w:type="gramEnd"/>
                  <w:r>
                    <w:t xml:space="preserve"> du bâtiment, à 3 mètres à gauche je vois une grande arbre de 15 m de haut.</w:t>
                  </w:r>
                </w:p>
              </w:tc>
            </w:tr>
            <w:tr w:rsidR="00F11EC1" w14:paraId="0624BB39" w14:textId="77777777" w:rsidTr="001B3AF2">
              <w:tc>
                <w:tcPr>
                  <w:tcW w:w="0" w:type="auto"/>
                </w:tcPr>
                <w:p w14:paraId="086BCBB5" w14:textId="77777777" w:rsidR="00F11EC1" w:rsidRDefault="00F11EC1" w:rsidP="001B3AF2">
                  <w:proofErr w:type="gramStart"/>
                  <w:r>
                    <w:t>banc</w:t>
                  </w:r>
                  <w:proofErr w:type="gramEnd"/>
                </w:p>
              </w:tc>
              <w:tc>
                <w:tcPr>
                  <w:tcW w:w="0" w:type="auto"/>
                </w:tcPr>
                <w:p w14:paraId="2A728352" w14:textId="77777777" w:rsidR="00F11EC1" w:rsidRDefault="00F11EC1" w:rsidP="001B3AF2">
                  <w:r>
                    <w:t>Devant l'arbre y'a un banc 40cm de hauteur et 1,5m en largeur.</w:t>
                  </w:r>
                </w:p>
              </w:tc>
            </w:tr>
            <w:tr w:rsidR="00F11EC1" w14:paraId="5D276D8A" w14:textId="77777777" w:rsidTr="001B3AF2">
              <w:tc>
                <w:tcPr>
                  <w:tcW w:w="0" w:type="auto"/>
                </w:tcPr>
                <w:p w14:paraId="4A2F2727" w14:textId="77777777" w:rsidR="00F11EC1" w:rsidRDefault="00F11EC1" w:rsidP="001B3AF2">
                  <w:proofErr w:type="gramStart"/>
                  <w:r>
                    <w:t>chaise</w:t>
                  </w:r>
                  <w:proofErr w:type="gramEnd"/>
                </w:p>
              </w:tc>
              <w:tc>
                <w:tcPr>
                  <w:tcW w:w="0" w:type="auto"/>
                </w:tcPr>
                <w:p w14:paraId="0DFDD029" w14:textId="77777777" w:rsidR="00F11EC1" w:rsidRDefault="00F11EC1" w:rsidP="001B3AF2">
                  <w:r>
                    <w:t>A 50 cm de ce banc à gauche il y'a une chaise en bois de 40 cm d'hauteur.</w:t>
                  </w:r>
                </w:p>
              </w:tc>
            </w:tr>
            <w:tr w:rsidR="00F11EC1" w14:paraId="4F5B1B72" w14:textId="77777777" w:rsidTr="001B3AF2">
              <w:tc>
                <w:tcPr>
                  <w:tcW w:w="0" w:type="auto"/>
                </w:tcPr>
                <w:p w14:paraId="4CA22D42" w14:textId="77777777" w:rsidR="00F11EC1" w:rsidRDefault="00F11EC1" w:rsidP="001B3AF2">
                  <w:proofErr w:type="gramStart"/>
                  <w:r>
                    <w:t>buissons</w:t>
                  </w:r>
                  <w:proofErr w:type="gramEnd"/>
                </w:p>
              </w:tc>
              <w:tc>
                <w:tcPr>
                  <w:tcW w:w="0" w:type="auto"/>
                </w:tcPr>
                <w:p w14:paraId="04AF2CEC" w14:textId="77777777" w:rsidR="00F11EC1" w:rsidRDefault="00F11EC1" w:rsidP="001B3AF2">
                  <w:r>
                    <w:t>Derrière l'arbre se trouvent trois buissons en cercle.</w:t>
                  </w:r>
                </w:p>
              </w:tc>
            </w:tr>
            <w:tr w:rsidR="00F11EC1" w14:paraId="636C3441" w14:textId="77777777" w:rsidTr="001B3AF2">
              <w:tc>
                <w:tcPr>
                  <w:tcW w:w="0" w:type="auto"/>
                </w:tcPr>
                <w:p w14:paraId="7538C9B7" w14:textId="77777777" w:rsidR="00F11EC1" w:rsidRDefault="00F11EC1" w:rsidP="001B3AF2">
                  <w:proofErr w:type="gramStart"/>
                  <w:r>
                    <w:t>fleurs</w:t>
                  </w:r>
                  <w:proofErr w:type="gramEnd"/>
                </w:p>
              </w:tc>
              <w:tc>
                <w:tcPr>
                  <w:tcW w:w="0" w:type="auto"/>
                </w:tcPr>
                <w:p w14:paraId="1E9F6180" w14:textId="77777777" w:rsidR="00F11EC1" w:rsidRDefault="00F11EC1" w:rsidP="001B3AF2">
                  <w:r>
                    <w:t xml:space="preserve">Tout </w:t>
                  </w:r>
                  <w:proofErr w:type="spellStart"/>
                  <w:r>
                    <w:t>autours</w:t>
                  </w:r>
                  <w:proofErr w:type="spellEnd"/>
                  <w:r>
                    <w:t xml:space="preserve"> de ces buissons je vois des fleurs rouges.</w:t>
                  </w:r>
                </w:p>
              </w:tc>
            </w:tr>
            <w:tr w:rsidR="00F11EC1" w14:paraId="28342012" w14:textId="77777777" w:rsidTr="001B3AF2">
              <w:tc>
                <w:tcPr>
                  <w:tcW w:w="0" w:type="auto"/>
                </w:tcPr>
                <w:p w14:paraId="491D89C3" w14:textId="77777777" w:rsidR="00F11EC1" w:rsidRDefault="00F11EC1" w:rsidP="001B3AF2">
                  <w:proofErr w:type="gramStart"/>
                  <w:r>
                    <w:t>tobogan</w:t>
                  </w:r>
                  <w:proofErr w:type="gramEnd"/>
                </w:p>
              </w:tc>
              <w:tc>
                <w:tcPr>
                  <w:tcW w:w="0" w:type="auto"/>
                </w:tcPr>
                <w:p w14:paraId="0D3AEA1D" w14:textId="77777777" w:rsidR="00F11EC1" w:rsidRDefault="00F11EC1" w:rsidP="001B3AF2">
                  <w:r>
                    <w:t>A 3 mètres à droite de l'arbre je vois un tobogan.</w:t>
                  </w:r>
                </w:p>
              </w:tc>
            </w:tr>
            <w:tr w:rsidR="00F11EC1" w14:paraId="15745AAE" w14:textId="77777777" w:rsidTr="001B3AF2">
              <w:tc>
                <w:tcPr>
                  <w:tcW w:w="0" w:type="auto"/>
                </w:tcPr>
                <w:p w14:paraId="72BF1B97" w14:textId="77777777" w:rsidR="00F11EC1" w:rsidRDefault="00F11EC1" w:rsidP="001B3AF2">
                  <w:proofErr w:type="gramStart"/>
                  <w:r>
                    <w:t>trampoline</w:t>
                  </w:r>
                  <w:proofErr w:type="gramEnd"/>
                </w:p>
              </w:tc>
              <w:tc>
                <w:tcPr>
                  <w:tcW w:w="0" w:type="auto"/>
                </w:tcPr>
                <w:p w14:paraId="289273E2" w14:textId="77777777" w:rsidR="00F11EC1" w:rsidRDefault="00F11EC1" w:rsidP="001B3AF2">
                  <w:proofErr w:type="gramStart"/>
                  <w:r>
                    <w:t>à</w:t>
                  </w:r>
                  <w:proofErr w:type="gramEnd"/>
                  <w:r>
                    <w:t xml:space="preserve"> trois mètres à gauche de l'arbre je vois une trampoline.</w:t>
                  </w:r>
                </w:p>
              </w:tc>
            </w:tr>
            <w:tr w:rsidR="00F11EC1" w14:paraId="74FB5C2A" w14:textId="77777777" w:rsidTr="001B3AF2">
              <w:tc>
                <w:tcPr>
                  <w:tcW w:w="0" w:type="auto"/>
                </w:tcPr>
                <w:p w14:paraId="2BC773D1" w14:textId="77777777" w:rsidR="00F11EC1" w:rsidRDefault="00F11EC1" w:rsidP="001B3AF2">
                  <w:proofErr w:type="gramStart"/>
                  <w:r>
                    <w:t>roses</w:t>
                  </w:r>
                  <w:proofErr w:type="gramEnd"/>
                </w:p>
              </w:tc>
              <w:tc>
                <w:tcPr>
                  <w:tcW w:w="0" w:type="auto"/>
                </w:tcPr>
                <w:p w14:paraId="1DB2F205" w14:textId="77777777" w:rsidR="00F11EC1" w:rsidRDefault="00F11EC1" w:rsidP="001B3AF2">
                  <w:proofErr w:type="gramStart"/>
                  <w:r>
                    <w:t>à</w:t>
                  </w:r>
                  <w:proofErr w:type="gramEnd"/>
                  <w:r>
                    <w:t xml:space="preserve"> côté du tobogan je vois des roses de différentes couleurs.</w:t>
                  </w:r>
                </w:p>
              </w:tc>
            </w:tr>
          </w:tbl>
          <w:p w14:paraId="6A0BB9DB" w14:textId="77777777" w:rsidR="00F11EC1" w:rsidRDefault="00F11EC1" w:rsidP="001B3AF2"/>
        </w:tc>
      </w:tr>
    </w:tbl>
    <w:p w14:paraId="67BE356D" w14:textId="77777777" w:rsidR="00F11EC1" w:rsidRPr="00F11EC1" w:rsidRDefault="00F11EC1" w:rsidP="00F11EC1">
      <w:pPr>
        <w:pStyle w:val="Corpsdetexte"/>
      </w:pPr>
    </w:p>
    <w:p w14:paraId="07C7BFD4" w14:textId="77777777" w:rsidR="00983251" w:rsidRDefault="00983251" w:rsidP="00983251">
      <w:pPr>
        <w:pStyle w:val="Titre3"/>
      </w:pPr>
      <w:bookmarkStart w:id="27" w:name="_Toc165981495"/>
      <w:bookmarkStart w:id="28" w:name="_Toc532179959"/>
      <w:bookmarkStart w:id="29" w:name="_Toc165969643"/>
      <w:r>
        <w:t>Toilettes D02</w:t>
      </w:r>
      <w:bookmarkEnd w:id="27"/>
    </w:p>
    <w:p w14:paraId="1516EB4E" w14:textId="31484CF6" w:rsidR="00983251" w:rsidRDefault="00983251" w:rsidP="00983251">
      <w:r>
        <w:t>(</w:t>
      </w:r>
      <w:r w:rsidR="006D4CC9">
        <w:t>Auteur :</w:t>
      </w:r>
      <w:r>
        <w:t xml:space="preserve"> Mykola Zhuravel)</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983251" w14:paraId="61DE2FBB" w14:textId="77777777" w:rsidTr="00A53377">
        <w:tc>
          <w:tcPr>
            <w:tcW w:w="0" w:type="auto"/>
          </w:tcPr>
          <w:p w14:paraId="2B4DC729" w14:textId="6DB7F5AA" w:rsidR="00983251" w:rsidRDefault="00983251" w:rsidP="00A53377">
            <w:r>
              <w:t>En tant qu'élèves</w:t>
            </w:r>
            <w:r w:rsidR="006D4CC9">
              <w:t>, j</w:t>
            </w:r>
            <w:r>
              <w:t>e veux des toilettes Pour pouvoir faire mes besoins</w:t>
            </w:r>
          </w:p>
        </w:tc>
      </w:tr>
      <w:tr w:rsidR="00983251" w14:paraId="0C118B08" w14:textId="77777777" w:rsidTr="00A53377">
        <w:tc>
          <w:tcPr>
            <w:tcW w:w="0" w:type="auto"/>
          </w:tcPr>
          <w:p w14:paraId="23DA0FD9" w14:textId="6F6ED264" w:rsidR="00983251" w:rsidRDefault="00983251" w:rsidP="00A53377">
            <w:pPr>
              <w:jc w:val="center"/>
            </w:pPr>
            <w:r>
              <w:t xml:space="preserve">Tests </w:t>
            </w:r>
            <w:r w:rsidR="006D4CC9">
              <w:t>d’acceptance :</w:t>
            </w:r>
            <w:r>
              <w:t xml:space="preserve"> </w:t>
            </w:r>
          </w:p>
          <w:tbl>
            <w:tblPr>
              <w:tblW w:w="100" w:type="auto"/>
              <w:tblCellMar>
                <w:left w:w="10" w:type="dxa"/>
                <w:right w:w="10" w:type="dxa"/>
              </w:tblCellMar>
              <w:tblLook w:val="0000" w:firstRow="0" w:lastRow="0" w:firstColumn="0" w:lastColumn="0" w:noHBand="0" w:noVBand="0"/>
            </w:tblPr>
            <w:tblGrid>
              <w:gridCol w:w="1822"/>
              <w:gridCol w:w="7218"/>
            </w:tblGrid>
            <w:tr w:rsidR="00983251" w14:paraId="2FF53838" w14:textId="77777777" w:rsidTr="00A53377">
              <w:tc>
                <w:tcPr>
                  <w:tcW w:w="0" w:type="auto"/>
                </w:tcPr>
                <w:p w14:paraId="7F9EB56B" w14:textId="77777777" w:rsidR="00983251" w:rsidRDefault="00983251" w:rsidP="00A53377">
                  <w:r>
                    <w:t>Toilette</w:t>
                  </w:r>
                </w:p>
              </w:tc>
              <w:tc>
                <w:tcPr>
                  <w:tcW w:w="0" w:type="auto"/>
                </w:tcPr>
                <w:p w14:paraId="06A2D5EA" w14:textId="77777777" w:rsidR="00983251" w:rsidRDefault="00983251" w:rsidP="00A53377">
                  <w:r>
                    <w:t>- Il y a 3 pièces d'une taille de 1/3 de la pièce entière avec des toilettes a l'intérieure</w:t>
                  </w:r>
                </w:p>
              </w:tc>
            </w:tr>
            <w:tr w:rsidR="00983251" w14:paraId="38FA29CA" w14:textId="77777777" w:rsidTr="00A53377">
              <w:tc>
                <w:tcPr>
                  <w:tcW w:w="0" w:type="auto"/>
                </w:tcPr>
                <w:p w14:paraId="6D7A7763" w14:textId="77777777" w:rsidR="00983251" w:rsidRDefault="00983251" w:rsidP="00A53377">
                  <w:r>
                    <w:t>Lavabo</w:t>
                  </w:r>
                </w:p>
              </w:tc>
              <w:tc>
                <w:tcPr>
                  <w:tcW w:w="0" w:type="auto"/>
                </w:tcPr>
                <w:p w14:paraId="0E42EFE7" w14:textId="77777777" w:rsidR="00983251" w:rsidRDefault="00983251" w:rsidP="00A53377">
                  <w:r>
                    <w:t>- Il y a un lavabo par toilette sur le mur de droite</w:t>
                  </w:r>
                </w:p>
              </w:tc>
            </w:tr>
            <w:tr w:rsidR="00983251" w14:paraId="08346840" w14:textId="77777777" w:rsidTr="00A53377">
              <w:tc>
                <w:tcPr>
                  <w:tcW w:w="0" w:type="auto"/>
                </w:tcPr>
                <w:p w14:paraId="7021FF0D" w14:textId="77777777" w:rsidR="00983251" w:rsidRDefault="00983251" w:rsidP="00A53377">
                  <w:r>
                    <w:t>Savon</w:t>
                  </w:r>
                </w:p>
              </w:tc>
              <w:tc>
                <w:tcPr>
                  <w:tcW w:w="0" w:type="auto"/>
                </w:tcPr>
                <w:p w14:paraId="6342794D" w14:textId="03BF5AC7" w:rsidR="00983251" w:rsidRDefault="00983251" w:rsidP="00A53377">
                  <w:r>
                    <w:t xml:space="preserve">- Il y a une boite de savon par toilettes en haut </w:t>
                  </w:r>
                  <w:r w:rsidR="006D4CC9">
                    <w:t>à</w:t>
                  </w:r>
                  <w:r>
                    <w:t xml:space="preserve"> </w:t>
                  </w:r>
                  <w:r w:rsidR="006D4CC9">
                    <w:t>§</w:t>
                  </w:r>
                  <w:r>
                    <w:t>droite du lavabo</w:t>
                  </w:r>
                </w:p>
              </w:tc>
            </w:tr>
            <w:tr w:rsidR="00983251" w14:paraId="7F6E016E" w14:textId="77777777" w:rsidTr="00A53377">
              <w:tc>
                <w:tcPr>
                  <w:tcW w:w="0" w:type="auto"/>
                </w:tcPr>
                <w:p w14:paraId="5D901A97" w14:textId="77777777" w:rsidR="00983251" w:rsidRDefault="00983251" w:rsidP="00A53377">
                  <w:r>
                    <w:t>Papier pour les mains</w:t>
                  </w:r>
                </w:p>
              </w:tc>
              <w:tc>
                <w:tcPr>
                  <w:tcW w:w="0" w:type="auto"/>
                </w:tcPr>
                <w:p w14:paraId="7C590DA9" w14:textId="77777777" w:rsidR="00983251" w:rsidRDefault="00983251" w:rsidP="00A53377">
                  <w:r>
                    <w:t xml:space="preserve">- Il y a 1 distributeur de papier pour les mains par toilette en haut </w:t>
                  </w:r>
                  <w:proofErr w:type="spellStart"/>
                  <w:r>
                    <w:t>a</w:t>
                  </w:r>
                  <w:proofErr w:type="spellEnd"/>
                  <w:r>
                    <w:t xml:space="preserve"> gauche du lavabo</w:t>
                  </w:r>
                </w:p>
              </w:tc>
            </w:tr>
            <w:tr w:rsidR="00983251" w14:paraId="4C6B0807" w14:textId="77777777" w:rsidTr="00A53377">
              <w:tc>
                <w:tcPr>
                  <w:tcW w:w="0" w:type="auto"/>
                </w:tcPr>
                <w:p w14:paraId="3A39CEAD" w14:textId="77777777" w:rsidR="00983251" w:rsidRDefault="00983251" w:rsidP="00A53377">
                  <w:r>
                    <w:t>Poubelle</w:t>
                  </w:r>
                </w:p>
              </w:tc>
              <w:tc>
                <w:tcPr>
                  <w:tcW w:w="0" w:type="auto"/>
                </w:tcPr>
                <w:p w14:paraId="56BA841C" w14:textId="77777777" w:rsidR="00983251" w:rsidRDefault="00983251" w:rsidP="00A53377">
                  <w:r>
                    <w:t xml:space="preserve">- Il y a une poubelle dans chaque </w:t>
                  </w:r>
                  <w:proofErr w:type="gramStart"/>
                  <w:r>
                    <w:t>toilettes</w:t>
                  </w:r>
                  <w:proofErr w:type="gramEnd"/>
                  <w:r>
                    <w:t xml:space="preserve"> sous le lavabo</w:t>
                  </w:r>
                </w:p>
              </w:tc>
            </w:tr>
            <w:tr w:rsidR="00983251" w14:paraId="73A5195A" w14:textId="77777777" w:rsidTr="00A53377">
              <w:tc>
                <w:tcPr>
                  <w:tcW w:w="0" w:type="auto"/>
                </w:tcPr>
                <w:p w14:paraId="411FD6ED" w14:textId="77777777" w:rsidR="00983251" w:rsidRDefault="00983251" w:rsidP="00A53377">
                  <w:r>
                    <w:t>Murs</w:t>
                  </w:r>
                </w:p>
              </w:tc>
              <w:tc>
                <w:tcPr>
                  <w:tcW w:w="0" w:type="auto"/>
                </w:tcPr>
                <w:p w14:paraId="7D850887" w14:textId="77777777" w:rsidR="00983251" w:rsidRDefault="00983251" w:rsidP="00A53377">
                  <w:r>
                    <w:t xml:space="preserve">- Il y a </w:t>
                  </w:r>
                  <w:proofErr w:type="spellStart"/>
                  <w:proofErr w:type="gramStart"/>
                  <w:r>
                    <w:t>tout</w:t>
                  </w:r>
                  <w:proofErr w:type="spellEnd"/>
                  <w:r>
                    <w:t xml:space="preserve"> les murs blanc</w:t>
                  </w:r>
                  <w:proofErr w:type="gramEnd"/>
                  <w:r>
                    <w:t xml:space="preserve"> par toilette</w:t>
                  </w:r>
                </w:p>
              </w:tc>
            </w:tr>
            <w:tr w:rsidR="00983251" w14:paraId="57CD12D3" w14:textId="77777777" w:rsidTr="00A53377">
              <w:tc>
                <w:tcPr>
                  <w:tcW w:w="0" w:type="auto"/>
                </w:tcPr>
                <w:p w14:paraId="1FCA8AB5" w14:textId="77777777" w:rsidR="00983251" w:rsidRDefault="00983251" w:rsidP="00A53377">
                  <w:r>
                    <w:t>Interrupteur</w:t>
                  </w:r>
                </w:p>
              </w:tc>
              <w:tc>
                <w:tcPr>
                  <w:tcW w:w="0" w:type="auto"/>
                </w:tcPr>
                <w:p w14:paraId="383802B8" w14:textId="77777777" w:rsidR="00983251" w:rsidRDefault="00983251" w:rsidP="00A53377">
                  <w:r>
                    <w:t xml:space="preserve">- Il y a un interrupteur pour la lumière dans chaque toilette juste </w:t>
                  </w:r>
                  <w:proofErr w:type="spellStart"/>
                  <w:r>
                    <w:t>a</w:t>
                  </w:r>
                  <w:proofErr w:type="spellEnd"/>
                  <w:r>
                    <w:t xml:space="preserve"> gauche de la porte en rentrant</w:t>
                  </w:r>
                </w:p>
              </w:tc>
            </w:tr>
            <w:tr w:rsidR="00983251" w14:paraId="7FA5AF48" w14:textId="77777777" w:rsidTr="00A53377">
              <w:tc>
                <w:tcPr>
                  <w:tcW w:w="0" w:type="auto"/>
                </w:tcPr>
                <w:p w14:paraId="71581B84" w14:textId="77777777" w:rsidR="00983251" w:rsidRDefault="00983251" w:rsidP="00A53377">
                  <w:r>
                    <w:t>Porte</w:t>
                  </w:r>
                </w:p>
              </w:tc>
              <w:tc>
                <w:tcPr>
                  <w:tcW w:w="0" w:type="auto"/>
                </w:tcPr>
                <w:p w14:paraId="5C248240" w14:textId="77777777" w:rsidR="00983251" w:rsidRDefault="00983251" w:rsidP="00A53377">
                  <w:r>
                    <w:t>- Il y a une porte en bois claire</w:t>
                  </w:r>
                </w:p>
              </w:tc>
            </w:tr>
            <w:tr w:rsidR="00983251" w14:paraId="12BFD626" w14:textId="77777777" w:rsidTr="00A53377">
              <w:tc>
                <w:tcPr>
                  <w:tcW w:w="0" w:type="auto"/>
                </w:tcPr>
                <w:p w14:paraId="12425BCA" w14:textId="77777777" w:rsidR="00983251" w:rsidRDefault="00983251" w:rsidP="00A53377">
                  <w:r>
                    <w:t>Papier toilette</w:t>
                  </w:r>
                </w:p>
              </w:tc>
              <w:tc>
                <w:tcPr>
                  <w:tcW w:w="0" w:type="auto"/>
                </w:tcPr>
                <w:p w14:paraId="16C806F6" w14:textId="77777777" w:rsidR="00983251" w:rsidRDefault="00983251" w:rsidP="00A53377">
                  <w:r>
                    <w:t>- Il y un rouleau de papier toilette par toilette sur le mur de gauche juste à côté des toilettes</w:t>
                  </w:r>
                </w:p>
              </w:tc>
            </w:tr>
            <w:tr w:rsidR="00983251" w14:paraId="6EC224E0" w14:textId="77777777" w:rsidTr="00A53377">
              <w:tc>
                <w:tcPr>
                  <w:tcW w:w="0" w:type="auto"/>
                </w:tcPr>
                <w:p w14:paraId="64872DEB" w14:textId="77777777" w:rsidR="00983251" w:rsidRDefault="00983251" w:rsidP="00A53377">
                  <w:r>
                    <w:t>Miroir</w:t>
                  </w:r>
                </w:p>
              </w:tc>
              <w:tc>
                <w:tcPr>
                  <w:tcW w:w="0" w:type="auto"/>
                </w:tcPr>
                <w:p w14:paraId="30F98077" w14:textId="77777777" w:rsidR="00983251" w:rsidRDefault="00983251" w:rsidP="00A53377">
                  <w:r>
                    <w:t xml:space="preserve">- Il y a un miroir rectangle </w:t>
                  </w:r>
                  <w:proofErr w:type="spellStart"/>
                  <w:r>
                    <w:t>au dessus</w:t>
                  </w:r>
                  <w:proofErr w:type="spellEnd"/>
                  <w:r>
                    <w:t xml:space="preserve"> de chaque lavabo</w:t>
                  </w:r>
                </w:p>
              </w:tc>
            </w:tr>
          </w:tbl>
          <w:p w14:paraId="290DA8CD" w14:textId="77777777" w:rsidR="00983251" w:rsidRDefault="00983251" w:rsidP="00A53377"/>
        </w:tc>
      </w:tr>
    </w:tbl>
    <w:p w14:paraId="180F5B1F" w14:textId="77777777" w:rsidR="00983251" w:rsidRDefault="00983251" w:rsidP="00983251"/>
    <w:p w14:paraId="0F374F44" w14:textId="77777777" w:rsidR="00983251" w:rsidRDefault="00983251" w:rsidP="00983251"/>
    <w:p w14:paraId="57E8A231" w14:textId="77777777" w:rsidR="00983251" w:rsidRDefault="00983251" w:rsidP="00983251">
      <w:pPr>
        <w:pStyle w:val="Titre3"/>
      </w:pPr>
      <w:bookmarkStart w:id="30" w:name="_Toc165981497"/>
      <w:r>
        <w:t>Salle de détente D15</w:t>
      </w:r>
      <w:bookmarkEnd w:id="30"/>
    </w:p>
    <w:p w14:paraId="12A31E60" w14:textId="77777777" w:rsidR="00983251" w:rsidRDefault="00983251" w:rsidP="00983251">
      <w:r>
        <w:t>(</w:t>
      </w:r>
      <w:proofErr w:type="gramStart"/>
      <w:r>
        <w:t>Auteur:</w:t>
      </w:r>
      <w:proofErr w:type="gramEnd"/>
      <w:r>
        <w:t xml:space="preserve"> Alexandre Dürrenmatt)</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983251" w14:paraId="6B902D4E" w14:textId="77777777" w:rsidTr="00A53377">
        <w:tc>
          <w:tcPr>
            <w:tcW w:w="0" w:type="auto"/>
          </w:tcPr>
          <w:p w14:paraId="16D103EC" w14:textId="77777777" w:rsidR="00983251" w:rsidRDefault="00983251" w:rsidP="00A53377">
            <w:r>
              <w:t>En tant qu'élève Je veux une salle de détente pour l'utiliser pendant les pauses Pour les élèves de l'ETML</w:t>
            </w:r>
          </w:p>
        </w:tc>
      </w:tr>
      <w:tr w:rsidR="00983251" w14:paraId="3A7C182D" w14:textId="77777777" w:rsidTr="00A53377">
        <w:tc>
          <w:tcPr>
            <w:tcW w:w="0" w:type="auto"/>
          </w:tcPr>
          <w:p w14:paraId="1526E87F" w14:textId="77777777" w:rsidR="00983251" w:rsidRDefault="00983251" w:rsidP="00A53377">
            <w:pPr>
              <w:jc w:val="center"/>
            </w:pPr>
            <w:r>
              <w:t xml:space="preserve">Tests </w:t>
            </w:r>
            <w:proofErr w:type="gramStart"/>
            <w:r>
              <w:t>d'acceptance:</w:t>
            </w:r>
            <w:proofErr w:type="gramEnd"/>
            <w:r>
              <w:t xml:space="preserve"> </w:t>
            </w:r>
          </w:p>
          <w:tbl>
            <w:tblPr>
              <w:tblW w:w="100" w:type="auto"/>
              <w:tblCellMar>
                <w:left w:w="10" w:type="dxa"/>
                <w:right w:w="10" w:type="dxa"/>
              </w:tblCellMar>
              <w:tblLook w:val="0000" w:firstRow="0" w:lastRow="0" w:firstColumn="0" w:lastColumn="0" w:noHBand="0" w:noVBand="0"/>
            </w:tblPr>
            <w:tblGrid>
              <w:gridCol w:w="1737"/>
              <w:gridCol w:w="7303"/>
            </w:tblGrid>
            <w:tr w:rsidR="00983251" w14:paraId="4238E5A8" w14:textId="77777777" w:rsidTr="00A53377">
              <w:tc>
                <w:tcPr>
                  <w:tcW w:w="0" w:type="auto"/>
                </w:tcPr>
                <w:p w14:paraId="10B21DFE" w14:textId="77777777" w:rsidR="00983251" w:rsidRDefault="00983251" w:rsidP="00A53377">
                  <w:r>
                    <w:t>Porte-manteaux</w:t>
                  </w:r>
                </w:p>
              </w:tc>
              <w:tc>
                <w:tcPr>
                  <w:tcW w:w="0" w:type="auto"/>
                </w:tcPr>
                <w:p w14:paraId="1C354230" w14:textId="77777777" w:rsidR="00983251" w:rsidRDefault="00983251" w:rsidP="00A53377">
                  <w:r>
                    <w:t>Il y a un porte-manteau dans le coin à droite en rentrant</w:t>
                  </w:r>
                </w:p>
              </w:tc>
            </w:tr>
            <w:tr w:rsidR="00983251" w14:paraId="6B22986B" w14:textId="77777777" w:rsidTr="00A53377">
              <w:tc>
                <w:tcPr>
                  <w:tcW w:w="0" w:type="auto"/>
                </w:tcPr>
                <w:p w14:paraId="1BCF3D0B" w14:textId="77777777" w:rsidR="00983251" w:rsidRDefault="00983251" w:rsidP="00A53377">
                  <w:r>
                    <w:t>Armoire (</w:t>
                  </w:r>
                  <w:proofErr w:type="spellStart"/>
                  <w:r>
                    <w:t>Librerie</w:t>
                  </w:r>
                  <w:proofErr w:type="spellEnd"/>
                  <w:r>
                    <w:t>)</w:t>
                  </w:r>
                </w:p>
              </w:tc>
              <w:tc>
                <w:tcPr>
                  <w:tcW w:w="0" w:type="auto"/>
                </w:tcPr>
                <w:p w14:paraId="78658EC2" w14:textId="77777777" w:rsidR="00983251" w:rsidRDefault="00983251" w:rsidP="00A53377">
                  <w:r>
                    <w:t>Il y a une armoire en face de la porte avec des livres.</w:t>
                  </w:r>
                </w:p>
              </w:tc>
            </w:tr>
            <w:tr w:rsidR="00983251" w14:paraId="41EC2EA7" w14:textId="77777777" w:rsidTr="00A53377">
              <w:tc>
                <w:tcPr>
                  <w:tcW w:w="0" w:type="auto"/>
                </w:tcPr>
                <w:p w14:paraId="293E2919" w14:textId="77777777" w:rsidR="00983251" w:rsidRDefault="00983251" w:rsidP="00A53377">
                  <w:r>
                    <w:t>Poufs</w:t>
                  </w:r>
                </w:p>
              </w:tc>
              <w:tc>
                <w:tcPr>
                  <w:tcW w:w="0" w:type="auto"/>
                </w:tcPr>
                <w:p w14:paraId="50BB7108" w14:textId="77777777" w:rsidR="00983251" w:rsidRDefault="00983251" w:rsidP="00A53377">
                  <w:r>
                    <w:t>Il y a 10 poufs au milieu de la salle disposé en cercle.</w:t>
                  </w:r>
                </w:p>
              </w:tc>
            </w:tr>
            <w:tr w:rsidR="00983251" w14:paraId="587F5CE7" w14:textId="77777777" w:rsidTr="00A53377">
              <w:tc>
                <w:tcPr>
                  <w:tcW w:w="0" w:type="auto"/>
                </w:tcPr>
                <w:p w14:paraId="1CC681FB" w14:textId="77777777" w:rsidR="00983251" w:rsidRDefault="00983251" w:rsidP="00A53377">
                  <w:r>
                    <w:t xml:space="preserve">Prises </w:t>
                  </w:r>
                  <w:proofErr w:type="spellStart"/>
                  <w:r>
                    <w:t>élèctriques</w:t>
                  </w:r>
                  <w:proofErr w:type="spellEnd"/>
                </w:p>
              </w:tc>
              <w:tc>
                <w:tcPr>
                  <w:tcW w:w="0" w:type="auto"/>
                </w:tcPr>
                <w:p w14:paraId="06752E56" w14:textId="77777777" w:rsidR="00983251" w:rsidRDefault="00983251" w:rsidP="00A53377">
                  <w:r>
                    <w:t xml:space="preserve">Il y aura une </w:t>
                  </w:r>
                  <w:proofErr w:type="spellStart"/>
                  <w:r>
                    <w:t>grandre</w:t>
                  </w:r>
                  <w:proofErr w:type="spellEnd"/>
                  <w:r>
                    <w:t xml:space="preserve"> prise </w:t>
                  </w:r>
                  <w:proofErr w:type="spellStart"/>
                  <w:r>
                    <w:t>élèctrique</w:t>
                  </w:r>
                  <w:proofErr w:type="spellEnd"/>
                  <w:r>
                    <w:t xml:space="preserve"> qui </w:t>
                  </w:r>
                  <w:proofErr w:type="spellStart"/>
                  <w:r>
                    <w:t>permettron</w:t>
                  </w:r>
                  <w:proofErr w:type="spellEnd"/>
                  <w:r>
                    <w:t xml:space="preserve"> aux élèves charger leur </w:t>
                  </w:r>
                  <w:proofErr w:type="spellStart"/>
                  <w:r>
                    <w:t>telephone</w:t>
                  </w:r>
                  <w:proofErr w:type="spellEnd"/>
                  <w:r>
                    <w:t>.</w:t>
                  </w:r>
                </w:p>
              </w:tc>
            </w:tr>
            <w:tr w:rsidR="00983251" w14:paraId="28A526FE" w14:textId="77777777" w:rsidTr="00A53377">
              <w:tc>
                <w:tcPr>
                  <w:tcW w:w="0" w:type="auto"/>
                </w:tcPr>
                <w:p w14:paraId="291BE495" w14:textId="77777777" w:rsidR="00983251" w:rsidRDefault="00983251" w:rsidP="00A53377">
                  <w:r>
                    <w:lastRenderedPageBreak/>
                    <w:t>Machine distributeur</w:t>
                  </w:r>
                </w:p>
              </w:tc>
              <w:tc>
                <w:tcPr>
                  <w:tcW w:w="0" w:type="auto"/>
                </w:tcPr>
                <w:p w14:paraId="2E1CF9BA" w14:textId="77777777" w:rsidR="00983251" w:rsidRDefault="00983251" w:rsidP="00A53377">
                  <w:r>
                    <w:t xml:space="preserve">Il y aura une machine distributeur de boissons et une machine </w:t>
                  </w:r>
                  <w:proofErr w:type="spellStart"/>
                  <w:r>
                    <w:t>distribuiteur</w:t>
                  </w:r>
                  <w:proofErr w:type="spellEnd"/>
                  <w:r>
                    <w:t xml:space="preserve"> de chips à </w:t>
                  </w:r>
                  <w:proofErr w:type="gramStart"/>
                  <w:r>
                    <w:t>cote</w:t>
                  </w:r>
                  <w:proofErr w:type="gramEnd"/>
                  <w:r>
                    <w:t xml:space="preserve"> de l'autre.</w:t>
                  </w:r>
                </w:p>
              </w:tc>
            </w:tr>
            <w:tr w:rsidR="00983251" w14:paraId="13B12794" w14:textId="77777777" w:rsidTr="00A53377">
              <w:tc>
                <w:tcPr>
                  <w:tcW w:w="0" w:type="auto"/>
                </w:tcPr>
                <w:p w14:paraId="62D5B09E" w14:textId="77777777" w:rsidR="00983251" w:rsidRDefault="00983251" w:rsidP="00A53377">
                  <w:r>
                    <w:t>Poubelle</w:t>
                  </w:r>
                </w:p>
              </w:tc>
              <w:tc>
                <w:tcPr>
                  <w:tcW w:w="0" w:type="auto"/>
                </w:tcPr>
                <w:p w14:paraId="3AE58F24" w14:textId="77777777" w:rsidR="00983251" w:rsidRDefault="00983251" w:rsidP="00A53377">
                  <w:r>
                    <w:t xml:space="preserve">Il y aura une poubelle à </w:t>
                  </w:r>
                  <w:proofErr w:type="gramStart"/>
                  <w:r>
                    <w:t>cote</w:t>
                  </w:r>
                  <w:proofErr w:type="gramEnd"/>
                  <w:r>
                    <w:t xml:space="preserve"> de la porte</w:t>
                  </w:r>
                </w:p>
              </w:tc>
            </w:tr>
            <w:tr w:rsidR="00983251" w14:paraId="09309136" w14:textId="77777777" w:rsidTr="00A53377">
              <w:tc>
                <w:tcPr>
                  <w:tcW w:w="0" w:type="auto"/>
                </w:tcPr>
                <w:p w14:paraId="0E4827E5" w14:textId="77777777" w:rsidR="00983251" w:rsidRDefault="00983251" w:rsidP="00A53377">
                  <w:r>
                    <w:t>Router</w:t>
                  </w:r>
                </w:p>
              </w:tc>
              <w:tc>
                <w:tcPr>
                  <w:tcW w:w="0" w:type="auto"/>
                </w:tcPr>
                <w:p w14:paraId="012F287A" w14:textId="77777777" w:rsidR="00983251" w:rsidRDefault="00983251" w:rsidP="00A53377">
                  <w:r>
                    <w:t xml:space="preserve">Il aura un router </w:t>
                  </w:r>
                  <w:proofErr w:type="spellStart"/>
                  <w:r>
                    <w:t>au dessus</w:t>
                  </w:r>
                  <w:proofErr w:type="spellEnd"/>
                  <w:r>
                    <w:t xml:space="preserve"> de la porte avec un </w:t>
                  </w:r>
                  <w:proofErr w:type="spellStart"/>
                  <w:r>
                    <w:t>reseaux</w:t>
                  </w:r>
                  <w:proofErr w:type="spellEnd"/>
                  <w:r>
                    <w:t xml:space="preserve"> 5g</w:t>
                  </w:r>
                </w:p>
              </w:tc>
            </w:tr>
            <w:tr w:rsidR="00983251" w14:paraId="6C507F07" w14:textId="77777777" w:rsidTr="00A53377">
              <w:tc>
                <w:tcPr>
                  <w:tcW w:w="0" w:type="auto"/>
                </w:tcPr>
                <w:p w14:paraId="273F83A3" w14:textId="77777777" w:rsidR="00983251" w:rsidRDefault="00983251" w:rsidP="00A53377">
                  <w:r>
                    <w:t>Projecteur</w:t>
                  </w:r>
                </w:p>
              </w:tc>
              <w:tc>
                <w:tcPr>
                  <w:tcW w:w="0" w:type="auto"/>
                </w:tcPr>
                <w:p w14:paraId="4AA9B9FA" w14:textId="77777777" w:rsidR="00983251" w:rsidRDefault="00983251" w:rsidP="00A53377">
                  <w:r>
                    <w:t xml:space="preserve">Il y aura un projecteur pour regarder des films ou </w:t>
                  </w:r>
                  <w:proofErr w:type="spellStart"/>
                  <w:r>
                    <w:t>series</w:t>
                  </w:r>
                  <w:proofErr w:type="spellEnd"/>
                </w:p>
              </w:tc>
            </w:tr>
          </w:tbl>
          <w:p w14:paraId="6726118C" w14:textId="77777777" w:rsidR="00983251" w:rsidRDefault="00983251" w:rsidP="00A53377"/>
        </w:tc>
      </w:tr>
    </w:tbl>
    <w:p w14:paraId="45B85AE7" w14:textId="77777777" w:rsidR="00983251" w:rsidRDefault="00983251" w:rsidP="00983251"/>
    <w:p w14:paraId="4C84209E" w14:textId="77777777" w:rsidR="00983251" w:rsidRDefault="00983251" w:rsidP="00983251">
      <w:pPr>
        <w:pStyle w:val="Titre3"/>
      </w:pPr>
      <w:bookmarkStart w:id="31" w:name="_Toc165981498"/>
      <w:proofErr w:type="spellStart"/>
      <w:r>
        <w:t>Terrase</w:t>
      </w:r>
      <w:proofErr w:type="spellEnd"/>
      <w:r>
        <w:t xml:space="preserve"> (Toit)</w:t>
      </w:r>
      <w:bookmarkEnd w:id="31"/>
    </w:p>
    <w:p w14:paraId="03E418EE" w14:textId="77777777" w:rsidR="00983251" w:rsidRDefault="00983251" w:rsidP="00983251">
      <w:r>
        <w:t>(</w:t>
      </w:r>
      <w:proofErr w:type="gramStart"/>
      <w:r>
        <w:t>Auteur:</w:t>
      </w:r>
      <w:proofErr w:type="gramEnd"/>
      <w:r>
        <w:t xml:space="preserve"> Mykola Zhuravel)</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983251" w14:paraId="05E963A8" w14:textId="77777777" w:rsidTr="00A53377">
        <w:tc>
          <w:tcPr>
            <w:tcW w:w="0" w:type="auto"/>
          </w:tcPr>
          <w:p w14:paraId="609D1988" w14:textId="77777777" w:rsidR="00983251" w:rsidRDefault="00983251" w:rsidP="00A53377">
            <w:r>
              <w:t xml:space="preserve">En tant qu'élève Je veux une terrasse Pour pouvoir me reposer </w:t>
            </w:r>
            <w:proofErr w:type="spellStart"/>
            <w:proofErr w:type="gramStart"/>
            <w:r>
              <w:t>a</w:t>
            </w:r>
            <w:proofErr w:type="spellEnd"/>
            <w:proofErr w:type="gramEnd"/>
            <w:r>
              <w:t xml:space="preserve"> l'extérieur</w:t>
            </w:r>
          </w:p>
        </w:tc>
      </w:tr>
      <w:tr w:rsidR="00983251" w14:paraId="760C2FB9" w14:textId="77777777" w:rsidTr="00A53377">
        <w:tc>
          <w:tcPr>
            <w:tcW w:w="0" w:type="auto"/>
          </w:tcPr>
          <w:p w14:paraId="65A0D110" w14:textId="77777777" w:rsidR="00983251" w:rsidRDefault="00983251" w:rsidP="00A53377">
            <w:pPr>
              <w:jc w:val="center"/>
            </w:pPr>
            <w:r>
              <w:t xml:space="preserve">Tests </w:t>
            </w:r>
            <w:proofErr w:type="gramStart"/>
            <w:r>
              <w:t>d'acceptance:</w:t>
            </w:r>
            <w:proofErr w:type="gramEnd"/>
            <w:r>
              <w:t xml:space="preserve"> </w:t>
            </w:r>
          </w:p>
          <w:tbl>
            <w:tblPr>
              <w:tblW w:w="100" w:type="auto"/>
              <w:tblCellMar>
                <w:left w:w="10" w:type="dxa"/>
                <w:right w:w="10" w:type="dxa"/>
              </w:tblCellMar>
              <w:tblLook w:val="0000" w:firstRow="0" w:lastRow="0" w:firstColumn="0" w:lastColumn="0" w:noHBand="0" w:noVBand="0"/>
            </w:tblPr>
            <w:tblGrid>
              <w:gridCol w:w="1564"/>
              <w:gridCol w:w="7476"/>
            </w:tblGrid>
            <w:tr w:rsidR="00983251" w14:paraId="17320FB4" w14:textId="77777777" w:rsidTr="00A53377">
              <w:tc>
                <w:tcPr>
                  <w:tcW w:w="0" w:type="auto"/>
                </w:tcPr>
                <w:p w14:paraId="65813305" w14:textId="77777777" w:rsidR="00983251" w:rsidRDefault="00983251" w:rsidP="00A53377">
                  <w:r>
                    <w:t>Parasol</w:t>
                  </w:r>
                </w:p>
              </w:tc>
              <w:tc>
                <w:tcPr>
                  <w:tcW w:w="0" w:type="auto"/>
                </w:tcPr>
                <w:p w14:paraId="288F2959" w14:textId="77777777" w:rsidR="00983251" w:rsidRDefault="00983251" w:rsidP="00A53377">
                  <w:r>
                    <w:t>- Il y a 1 parasol sous chaque table</w:t>
                  </w:r>
                </w:p>
              </w:tc>
            </w:tr>
            <w:tr w:rsidR="00983251" w14:paraId="7D3326A7" w14:textId="77777777" w:rsidTr="00A53377">
              <w:tc>
                <w:tcPr>
                  <w:tcW w:w="0" w:type="auto"/>
                </w:tcPr>
                <w:p w14:paraId="76913418" w14:textId="77777777" w:rsidR="00983251" w:rsidRDefault="00983251" w:rsidP="00A53377">
                  <w:r>
                    <w:t>Barrières</w:t>
                  </w:r>
                </w:p>
              </w:tc>
              <w:tc>
                <w:tcPr>
                  <w:tcW w:w="0" w:type="auto"/>
                </w:tcPr>
                <w:p w14:paraId="3B887667" w14:textId="77777777" w:rsidR="00983251" w:rsidRDefault="00983251" w:rsidP="00A53377">
                  <w:r>
                    <w:t>- Il y a des barrières noir tout autour</w:t>
                  </w:r>
                </w:p>
              </w:tc>
            </w:tr>
            <w:tr w:rsidR="00983251" w14:paraId="17E1CE03" w14:textId="77777777" w:rsidTr="00A53377">
              <w:tc>
                <w:tcPr>
                  <w:tcW w:w="0" w:type="auto"/>
                </w:tcPr>
                <w:p w14:paraId="2E5EE1AF" w14:textId="77777777" w:rsidR="00983251" w:rsidRDefault="00983251" w:rsidP="00A53377">
                  <w:r>
                    <w:t>Tables</w:t>
                  </w:r>
                </w:p>
              </w:tc>
              <w:tc>
                <w:tcPr>
                  <w:tcW w:w="0" w:type="auto"/>
                </w:tcPr>
                <w:p w14:paraId="0904CAB9" w14:textId="77777777" w:rsidR="00983251" w:rsidRDefault="00983251" w:rsidP="00A53377">
                  <w:r>
                    <w:t>- Il y a 6 tables éparpillé sur la terrasse</w:t>
                  </w:r>
                </w:p>
              </w:tc>
            </w:tr>
            <w:tr w:rsidR="00983251" w14:paraId="279D2B32" w14:textId="77777777" w:rsidTr="00A53377">
              <w:tc>
                <w:tcPr>
                  <w:tcW w:w="0" w:type="auto"/>
                </w:tcPr>
                <w:p w14:paraId="4CA90269" w14:textId="77777777" w:rsidR="00983251" w:rsidRDefault="00983251" w:rsidP="00A53377">
                  <w:r>
                    <w:t>Chaises</w:t>
                  </w:r>
                </w:p>
              </w:tc>
              <w:tc>
                <w:tcPr>
                  <w:tcW w:w="0" w:type="auto"/>
                </w:tcPr>
                <w:p w14:paraId="0ACE4E44" w14:textId="77777777" w:rsidR="00983251" w:rsidRDefault="00983251" w:rsidP="00A53377">
                  <w:r>
                    <w:t>- Il y a 4 chaises noir par tables</w:t>
                  </w:r>
                </w:p>
              </w:tc>
            </w:tr>
            <w:tr w:rsidR="00983251" w14:paraId="79FEA5F1" w14:textId="77777777" w:rsidTr="00A53377">
              <w:tc>
                <w:tcPr>
                  <w:tcW w:w="0" w:type="auto"/>
                </w:tcPr>
                <w:p w14:paraId="538EE23F" w14:textId="77777777" w:rsidR="00983251" w:rsidRDefault="00983251" w:rsidP="00A53377">
                  <w:r>
                    <w:t>Panneaux solaires</w:t>
                  </w:r>
                </w:p>
              </w:tc>
              <w:tc>
                <w:tcPr>
                  <w:tcW w:w="0" w:type="auto"/>
                </w:tcPr>
                <w:p w14:paraId="2B8A76DC" w14:textId="77777777" w:rsidR="00983251" w:rsidRDefault="00983251" w:rsidP="00A53377">
                  <w:r>
                    <w:t>- Il y a 5 panneaux solaires posé sur le sol le long de la barrière de gauche qui génèrent de l'Energie</w:t>
                  </w:r>
                </w:p>
              </w:tc>
            </w:tr>
            <w:tr w:rsidR="00983251" w14:paraId="0325D7B9" w14:textId="77777777" w:rsidTr="00A53377">
              <w:tc>
                <w:tcPr>
                  <w:tcW w:w="0" w:type="auto"/>
                </w:tcPr>
                <w:p w14:paraId="39310E74" w14:textId="77777777" w:rsidR="00983251" w:rsidRDefault="00983251" w:rsidP="00A53377">
                  <w:r>
                    <w:t>Abris</w:t>
                  </w:r>
                </w:p>
              </w:tc>
              <w:tc>
                <w:tcPr>
                  <w:tcW w:w="0" w:type="auto"/>
                </w:tcPr>
                <w:p w14:paraId="2A045461" w14:textId="77777777" w:rsidR="00983251" w:rsidRDefault="00983251" w:rsidP="00A53377">
                  <w:r>
                    <w:t>- Je veux 1 abris au milieu de la terrasse</w:t>
                  </w:r>
                </w:p>
              </w:tc>
            </w:tr>
            <w:tr w:rsidR="00983251" w14:paraId="43D23C6D" w14:textId="77777777" w:rsidTr="00A53377">
              <w:tc>
                <w:tcPr>
                  <w:tcW w:w="0" w:type="auto"/>
                </w:tcPr>
                <w:p w14:paraId="5DD17673" w14:textId="77777777" w:rsidR="00983251" w:rsidRDefault="00983251" w:rsidP="00A53377">
                  <w:r>
                    <w:t>Fleurs</w:t>
                  </w:r>
                </w:p>
              </w:tc>
              <w:tc>
                <w:tcPr>
                  <w:tcW w:w="0" w:type="auto"/>
                </w:tcPr>
                <w:p w14:paraId="47B9F3FE" w14:textId="77777777" w:rsidR="00983251" w:rsidRDefault="00983251" w:rsidP="00A53377">
                  <w:r>
                    <w:t>- Il y a des fleurs pour décorer la terrasse sur les barrières</w:t>
                  </w:r>
                </w:p>
              </w:tc>
            </w:tr>
            <w:tr w:rsidR="00983251" w14:paraId="289127C9" w14:textId="77777777" w:rsidTr="00A53377">
              <w:tc>
                <w:tcPr>
                  <w:tcW w:w="0" w:type="auto"/>
                </w:tcPr>
                <w:p w14:paraId="736503AD" w14:textId="77777777" w:rsidR="00983251" w:rsidRDefault="00983251" w:rsidP="00A53377">
                  <w:r>
                    <w:t>Bancs</w:t>
                  </w:r>
                </w:p>
              </w:tc>
              <w:tc>
                <w:tcPr>
                  <w:tcW w:w="0" w:type="auto"/>
                </w:tcPr>
                <w:p w14:paraId="054AFB23" w14:textId="77777777" w:rsidR="00983251" w:rsidRDefault="00983251" w:rsidP="00A53377">
                  <w:r>
                    <w:t>- Il y a 4 bancs dans chaque coin de la terrasse</w:t>
                  </w:r>
                </w:p>
              </w:tc>
            </w:tr>
          </w:tbl>
          <w:p w14:paraId="63B01B17" w14:textId="77777777" w:rsidR="00983251" w:rsidRDefault="00983251" w:rsidP="00A53377"/>
        </w:tc>
      </w:tr>
    </w:tbl>
    <w:p w14:paraId="4C8FBB66" w14:textId="77777777" w:rsidR="00983251" w:rsidRDefault="00983251" w:rsidP="00983251"/>
    <w:p w14:paraId="4115272C" w14:textId="77777777" w:rsidR="00983251" w:rsidRDefault="00983251" w:rsidP="00983251">
      <w:pPr>
        <w:pStyle w:val="Titre3"/>
      </w:pPr>
      <w:bookmarkStart w:id="32" w:name="_Toc165981499"/>
      <w:r>
        <w:t>Entrée</w:t>
      </w:r>
      <w:bookmarkEnd w:id="32"/>
    </w:p>
    <w:p w14:paraId="638CAB22" w14:textId="77777777" w:rsidR="00983251" w:rsidRDefault="00983251" w:rsidP="00983251">
      <w:r>
        <w:t>(</w:t>
      </w:r>
      <w:proofErr w:type="gramStart"/>
      <w:r>
        <w:t>Auteur:</w:t>
      </w:r>
      <w:proofErr w:type="gramEnd"/>
      <w:r>
        <w:t xml:space="preserve"> Alexandre Dürrenmatt)</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983251" w14:paraId="35F976A9" w14:textId="77777777" w:rsidTr="00A53377">
        <w:tc>
          <w:tcPr>
            <w:tcW w:w="0" w:type="auto"/>
          </w:tcPr>
          <w:p w14:paraId="268E23A0" w14:textId="77777777" w:rsidR="00983251" w:rsidRDefault="00983251" w:rsidP="00A53377">
            <w:r>
              <w:t xml:space="preserve">En tant qu'élève Je veux une belle entrée au </w:t>
            </w:r>
            <w:proofErr w:type="spellStart"/>
            <w:r>
              <w:t>batiment</w:t>
            </w:r>
            <w:proofErr w:type="spellEnd"/>
            <w:r>
              <w:t xml:space="preserve"> Pour les élèves et enseignants</w:t>
            </w:r>
          </w:p>
        </w:tc>
      </w:tr>
      <w:tr w:rsidR="00983251" w14:paraId="3D010ACF" w14:textId="77777777" w:rsidTr="00A53377">
        <w:tc>
          <w:tcPr>
            <w:tcW w:w="0" w:type="auto"/>
          </w:tcPr>
          <w:p w14:paraId="3E49FA73" w14:textId="77777777" w:rsidR="00983251" w:rsidRDefault="00983251" w:rsidP="00A53377">
            <w:pPr>
              <w:jc w:val="center"/>
            </w:pPr>
            <w:r>
              <w:t xml:space="preserve">Tests </w:t>
            </w:r>
            <w:proofErr w:type="gramStart"/>
            <w:r>
              <w:t>d'acceptance:</w:t>
            </w:r>
            <w:proofErr w:type="gramEnd"/>
            <w:r>
              <w:t xml:space="preserve"> </w:t>
            </w:r>
          </w:p>
          <w:tbl>
            <w:tblPr>
              <w:tblW w:w="100" w:type="auto"/>
              <w:tblCellMar>
                <w:left w:w="10" w:type="dxa"/>
                <w:right w:w="10" w:type="dxa"/>
              </w:tblCellMar>
              <w:tblLook w:val="0000" w:firstRow="0" w:lastRow="0" w:firstColumn="0" w:lastColumn="0" w:noHBand="0" w:noVBand="0"/>
            </w:tblPr>
            <w:tblGrid>
              <w:gridCol w:w="1680"/>
              <w:gridCol w:w="7360"/>
            </w:tblGrid>
            <w:tr w:rsidR="00983251" w14:paraId="1614265B" w14:textId="77777777" w:rsidTr="00A53377">
              <w:tc>
                <w:tcPr>
                  <w:tcW w:w="0" w:type="auto"/>
                </w:tcPr>
                <w:p w14:paraId="3719EB70" w14:textId="77777777" w:rsidR="00983251" w:rsidRDefault="00983251" w:rsidP="00A53377">
                  <w:proofErr w:type="spellStart"/>
                  <w:r>
                    <w:t>Pannel</w:t>
                  </w:r>
                  <w:proofErr w:type="spellEnd"/>
                </w:p>
              </w:tc>
              <w:tc>
                <w:tcPr>
                  <w:tcW w:w="0" w:type="auto"/>
                </w:tcPr>
                <w:p w14:paraId="786A0379" w14:textId="77777777" w:rsidR="00983251" w:rsidRDefault="00983251" w:rsidP="00A53377">
                  <w:r>
                    <w:t xml:space="preserve">Il y a un clavier </w:t>
                  </w:r>
                  <w:proofErr w:type="spellStart"/>
                  <w:r>
                    <w:t>numerique</w:t>
                  </w:r>
                  <w:proofErr w:type="spellEnd"/>
                  <w:r>
                    <w:t xml:space="preserve"> à cote droite de la porte, il fait 15cm x 15cm et il est placé à 1m30cm du sol.</w:t>
                  </w:r>
                </w:p>
              </w:tc>
            </w:tr>
            <w:tr w:rsidR="00983251" w14:paraId="5E32BE81" w14:textId="77777777" w:rsidTr="00A53377">
              <w:tc>
                <w:tcPr>
                  <w:tcW w:w="0" w:type="auto"/>
                </w:tcPr>
                <w:p w14:paraId="1E102C08" w14:textId="77777777" w:rsidR="00983251" w:rsidRDefault="00983251" w:rsidP="00A53377">
                  <w:r>
                    <w:t>Porte</w:t>
                  </w:r>
                </w:p>
              </w:tc>
              <w:tc>
                <w:tcPr>
                  <w:tcW w:w="0" w:type="auto"/>
                </w:tcPr>
                <w:p w14:paraId="6D75E082" w14:textId="77777777" w:rsidR="00983251" w:rsidRDefault="00983251" w:rsidP="00A53377">
                  <w:r>
                    <w:t>Il y une porte automatique qui s'ouvre en deux.  Cette porte ne s'ouvre qu'avec un code.</w:t>
                  </w:r>
                </w:p>
              </w:tc>
            </w:tr>
            <w:tr w:rsidR="00983251" w14:paraId="6178F05F" w14:textId="77777777" w:rsidTr="00A53377">
              <w:tc>
                <w:tcPr>
                  <w:tcW w:w="0" w:type="auto"/>
                </w:tcPr>
                <w:p w14:paraId="5BC34EA0" w14:textId="77777777" w:rsidR="00983251" w:rsidRDefault="00983251" w:rsidP="00A53377">
                  <w:r>
                    <w:t>Poubelle - Carton</w:t>
                  </w:r>
                </w:p>
              </w:tc>
              <w:tc>
                <w:tcPr>
                  <w:tcW w:w="0" w:type="auto"/>
                </w:tcPr>
                <w:p w14:paraId="6EAC4250" w14:textId="77777777" w:rsidR="00983251" w:rsidRDefault="00983251" w:rsidP="00A53377">
                  <w:r>
                    <w:t xml:space="preserve">Il y une poubelle pour le carton à cote gauche de la porte d'entrée. Il est de 30cm x 40cm x 100cm et il est en </w:t>
                  </w:r>
                  <w:proofErr w:type="spellStart"/>
                  <w:r>
                    <w:t>metal</w:t>
                  </w:r>
                  <w:proofErr w:type="spellEnd"/>
                  <w:r>
                    <w:t>.</w:t>
                  </w:r>
                </w:p>
              </w:tc>
            </w:tr>
            <w:tr w:rsidR="00983251" w14:paraId="7A9CC750" w14:textId="77777777" w:rsidTr="00A53377">
              <w:tc>
                <w:tcPr>
                  <w:tcW w:w="0" w:type="auto"/>
                </w:tcPr>
                <w:p w14:paraId="77AA4958" w14:textId="77777777" w:rsidR="00983251" w:rsidRDefault="00983251" w:rsidP="00A53377">
                  <w:r>
                    <w:t>Poubelles - Cannettes</w:t>
                  </w:r>
                </w:p>
              </w:tc>
              <w:tc>
                <w:tcPr>
                  <w:tcW w:w="0" w:type="auto"/>
                </w:tcPr>
                <w:p w14:paraId="5ACCB731" w14:textId="77777777" w:rsidR="00983251" w:rsidRDefault="00983251" w:rsidP="00A53377">
                  <w:r>
                    <w:t xml:space="preserve">Il y une poubelle pour les cannetes à cote gauche de la porte d'entrée. Il est de 30cm x 40cm x 100cm et il est en </w:t>
                  </w:r>
                  <w:proofErr w:type="spellStart"/>
                  <w:r>
                    <w:t>metal</w:t>
                  </w:r>
                  <w:proofErr w:type="spellEnd"/>
                  <w:r>
                    <w:t>.</w:t>
                  </w:r>
                </w:p>
              </w:tc>
            </w:tr>
            <w:tr w:rsidR="00983251" w14:paraId="336E02CE" w14:textId="77777777" w:rsidTr="00A53377">
              <w:tc>
                <w:tcPr>
                  <w:tcW w:w="0" w:type="auto"/>
                </w:tcPr>
                <w:p w14:paraId="6B973335" w14:textId="77777777" w:rsidR="00983251" w:rsidRDefault="00983251" w:rsidP="00A53377">
                  <w:r>
                    <w:t>Poubelle (tout)</w:t>
                  </w:r>
                </w:p>
              </w:tc>
              <w:tc>
                <w:tcPr>
                  <w:tcW w:w="0" w:type="auto"/>
                </w:tcPr>
                <w:p w14:paraId="22946EDE" w14:textId="77777777" w:rsidR="00983251" w:rsidRDefault="00983251" w:rsidP="00A53377">
                  <w:r>
                    <w:t xml:space="preserve">Il y une </w:t>
                  </w:r>
                  <w:proofErr w:type="spellStart"/>
                  <w:r>
                    <w:t>une</w:t>
                  </w:r>
                  <w:proofErr w:type="spellEnd"/>
                  <w:r>
                    <w:t xml:space="preserve"> poubelle en entrant à gauche, Il est de 30cm x 40cm x 100cm et il est en </w:t>
                  </w:r>
                  <w:proofErr w:type="spellStart"/>
                  <w:r>
                    <w:t>metal</w:t>
                  </w:r>
                  <w:proofErr w:type="spellEnd"/>
                  <w:r>
                    <w:t>.</w:t>
                  </w:r>
                </w:p>
              </w:tc>
            </w:tr>
            <w:tr w:rsidR="00983251" w14:paraId="0C025A31" w14:textId="77777777" w:rsidTr="00A53377">
              <w:tc>
                <w:tcPr>
                  <w:tcW w:w="0" w:type="auto"/>
                </w:tcPr>
                <w:p w14:paraId="1E6E6F9B" w14:textId="77777777" w:rsidR="00983251" w:rsidRDefault="00983251" w:rsidP="00A53377">
                  <w:r>
                    <w:t>Cendrier</w:t>
                  </w:r>
                </w:p>
              </w:tc>
              <w:tc>
                <w:tcPr>
                  <w:tcW w:w="0" w:type="auto"/>
                </w:tcPr>
                <w:p w14:paraId="0DBC4DD3" w14:textId="77777777" w:rsidR="00983251" w:rsidRDefault="00983251" w:rsidP="00A53377">
                  <w:r>
                    <w:t xml:space="preserve">Il y a un cendrier à </w:t>
                  </w:r>
                  <w:proofErr w:type="spellStart"/>
                  <w:r>
                    <w:t>coté</w:t>
                  </w:r>
                  <w:proofErr w:type="spellEnd"/>
                  <w:r>
                    <w:t xml:space="preserve"> du </w:t>
                  </w:r>
                  <w:proofErr w:type="spellStart"/>
                  <w:r>
                    <w:t>calvier</w:t>
                  </w:r>
                  <w:proofErr w:type="spellEnd"/>
                  <w:r>
                    <w:t xml:space="preserve"> </w:t>
                  </w:r>
                  <w:proofErr w:type="spellStart"/>
                  <w:r>
                    <w:t>numerique</w:t>
                  </w:r>
                  <w:proofErr w:type="spellEnd"/>
                  <w:r>
                    <w:t xml:space="preserve">, il est au mur et il est en </w:t>
                  </w:r>
                  <w:proofErr w:type="spellStart"/>
                  <w:r>
                    <w:t>metal</w:t>
                  </w:r>
                  <w:proofErr w:type="spellEnd"/>
                  <w:r>
                    <w:t>, il est un carré de 15cm x 15cm x 15cm</w:t>
                  </w:r>
                </w:p>
              </w:tc>
            </w:tr>
          </w:tbl>
          <w:p w14:paraId="514AC8AA" w14:textId="77777777" w:rsidR="00983251" w:rsidRDefault="00983251" w:rsidP="00A53377"/>
        </w:tc>
      </w:tr>
    </w:tbl>
    <w:p w14:paraId="6C087400" w14:textId="77777777" w:rsidR="00983251" w:rsidRDefault="00983251" w:rsidP="00983251"/>
    <w:p w14:paraId="1B5704CF" w14:textId="77777777" w:rsidR="00983251" w:rsidRDefault="00983251" w:rsidP="00983251">
      <w:pPr>
        <w:pStyle w:val="Titre3"/>
      </w:pPr>
      <w:bookmarkStart w:id="33" w:name="_Toc165981500"/>
      <w:r>
        <w:t>Couloir 1er étage</w:t>
      </w:r>
      <w:bookmarkEnd w:id="33"/>
    </w:p>
    <w:p w14:paraId="746046BF" w14:textId="77777777" w:rsidR="00983251" w:rsidRDefault="00983251" w:rsidP="00983251">
      <w:r>
        <w:t>(</w:t>
      </w:r>
      <w:proofErr w:type="gramStart"/>
      <w:r>
        <w:t>Auteur:</w:t>
      </w:r>
      <w:proofErr w:type="gramEnd"/>
      <w:r>
        <w:t xml:space="preserve"> Alexandre Dürrenmatt)</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983251" w14:paraId="541E4BCE" w14:textId="77777777" w:rsidTr="00A53377">
        <w:tc>
          <w:tcPr>
            <w:tcW w:w="0" w:type="auto"/>
          </w:tcPr>
          <w:p w14:paraId="2C870D84" w14:textId="77777777" w:rsidR="00983251" w:rsidRDefault="00983251" w:rsidP="00A53377">
            <w:r>
              <w:t xml:space="preserve">En tant </w:t>
            </w:r>
            <w:proofErr w:type="gramStart"/>
            <w:r>
              <w:t>qu'élève  Je</w:t>
            </w:r>
            <w:proofErr w:type="gramEnd"/>
            <w:r>
              <w:t xml:space="preserve"> veux un couloir Pour passer et se </w:t>
            </w:r>
            <w:proofErr w:type="spellStart"/>
            <w:r>
              <w:t>reposser</w:t>
            </w:r>
            <w:proofErr w:type="spellEnd"/>
            <w:r>
              <w:t xml:space="preserve"> un moment</w:t>
            </w:r>
          </w:p>
        </w:tc>
      </w:tr>
      <w:tr w:rsidR="00983251" w14:paraId="138F7895" w14:textId="77777777" w:rsidTr="00A53377">
        <w:tc>
          <w:tcPr>
            <w:tcW w:w="0" w:type="auto"/>
          </w:tcPr>
          <w:p w14:paraId="294F0949" w14:textId="77777777" w:rsidR="00983251" w:rsidRDefault="00983251" w:rsidP="00A53377">
            <w:pPr>
              <w:jc w:val="center"/>
            </w:pPr>
            <w:r>
              <w:t xml:space="preserve">Tests </w:t>
            </w:r>
            <w:proofErr w:type="gramStart"/>
            <w:r>
              <w:t>d'acceptance:</w:t>
            </w:r>
            <w:proofErr w:type="gramEnd"/>
            <w:r>
              <w:t xml:space="preserve"> </w:t>
            </w:r>
          </w:p>
          <w:tbl>
            <w:tblPr>
              <w:tblW w:w="100" w:type="auto"/>
              <w:tblCellMar>
                <w:left w:w="10" w:type="dxa"/>
                <w:right w:w="10" w:type="dxa"/>
              </w:tblCellMar>
              <w:tblLook w:val="0000" w:firstRow="0" w:lastRow="0" w:firstColumn="0" w:lastColumn="0" w:noHBand="0" w:noVBand="0"/>
            </w:tblPr>
            <w:tblGrid>
              <w:gridCol w:w="1253"/>
              <w:gridCol w:w="7787"/>
            </w:tblGrid>
            <w:tr w:rsidR="00983251" w14:paraId="1CDBD9A2" w14:textId="77777777" w:rsidTr="00A53377">
              <w:tc>
                <w:tcPr>
                  <w:tcW w:w="0" w:type="auto"/>
                </w:tcPr>
                <w:p w14:paraId="5823FB20" w14:textId="77777777" w:rsidR="00983251" w:rsidRDefault="00983251" w:rsidP="00A53377">
                  <w:proofErr w:type="spellStart"/>
                  <w:r>
                    <w:t>Cannapes</w:t>
                  </w:r>
                  <w:proofErr w:type="spellEnd"/>
                </w:p>
              </w:tc>
              <w:tc>
                <w:tcPr>
                  <w:tcW w:w="0" w:type="auto"/>
                </w:tcPr>
                <w:p w14:paraId="7765F102" w14:textId="77777777" w:rsidR="00983251" w:rsidRDefault="00983251" w:rsidP="00A53377">
                  <w:r>
                    <w:t xml:space="preserve">Il y a deux </w:t>
                  </w:r>
                  <w:proofErr w:type="spellStart"/>
                  <w:r>
                    <w:t>cannapes</w:t>
                  </w:r>
                  <w:proofErr w:type="spellEnd"/>
                  <w:r>
                    <w:t xml:space="preserve"> contre au mur, à coté de chaque salle de classe. Chaque </w:t>
                  </w:r>
                  <w:proofErr w:type="spellStart"/>
                  <w:r>
                    <w:t>cannappé</w:t>
                  </w:r>
                  <w:proofErr w:type="spellEnd"/>
                  <w:r>
                    <w:t xml:space="preserve"> ont la place pour trois personnes et </w:t>
                  </w:r>
                  <w:proofErr w:type="gramStart"/>
                  <w:r>
                    <w:t>il sont</w:t>
                  </w:r>
                  <w:proofErr w:type="gramEnd"/>
                  <w:r>
                    <w:t xml:space="preserve"> en cuire</w:t>
                  </w:r>
                </w:p>
              </w:tc>
            </w:tr>
            <w:tr w:rsidR="00983251" w14:paraId="50F99654" w14:textId="77777777" w:rsidTr="00A53377">
              <w:tc>
                <w:tcPr>
                  <w:tcW w:w="0" w:type="auto"/>
                </w:tcPr>
                <w:p w14:paraId="3938D1BA" w14:textId="77777777" w:rsidR="00983251" w:rsidRDefault="00983251" w:rsidP="00A53377">
                  <w:proofErr w:type="spellStart"/>
                  <w:r>
                    <w:t>Escalieres</w:t>
                  </w:r>
                  <w:proofErr w:type="spellEnd"/>
                </w:p>
              </w:tc>
              <w:tc>
                <w:tcPr>
                  <w:tcW w:w="0" w:type="auto"/>
                </w:tcPr>
                <w:p w14:paraId="53D2970C" w14:textId="77777777" w:rsidR="00983251" w:rsidRDefault="00983251" w:rsidP="00A53377">
                  <w:r>
                    <w:t xml:space="preserve">Il y deux </w:t>
                  </w:r>
                  <w:proofErr w:type="spellStart"/>
                  <w:r>
                    <w:t>escalieres</w:t>
                  </w:r>
                  <w:proofErr w:type="spellEnd"/>
                  <w:r>
                    <w:t xml:space="preserve"> pour monter au 2me étage, ils sont placés comme le projet de base.</w:t>
                  </w:r>
                </w:p>
              </w:tc>
            </w:tr>
            <w:tr w:rsidR="00983251" w14:paraId="5B15F2C6" w14:textId="77777777" w:rsidTr="00A53377">
              <w:tc>
                <w:tcPr>
                  <w:tcW w:w="0" w:type="auto"/>
                </w:tcPr>
                <w:p w14:paraId="1208EEBB" w14:textId="77777777" w:rsidR="00983251" w:rsidRDefault="00983251" w:rsidP="00A53377">
                  <w:r>
                    <w:t>Machines distri</w:t>
                  </w:r>
                </w:p>
              </w:tc>
              <w:tc>
                <w:tcPr>
                  <w:tcW w:w="0" w:type="auto"/>
                </w:tcPr>
                <w:p w14:paraId="7BBB4A15" w14:textId="77777777" w:rsidR="00983251" w:rsidRDefault="00983251" w:rsidP="00A53377">
                  <w:r>
                    <w:t xml:space="preserve">Il y a deux machines distri pour chaque </w:t>
                  </w:r>
                  <w:proofErr w:type="spellStart"/>
                  <w:r>
                    <w:t>extreme</w:t>
                  </w:r>
                  <w:proofErr w:type="spellEnd"/>
                  <w:r>
                    <w:t xml:space="preserve"> du couloir, un pour les chips et autre pour les boissons, ils sont 2m x 1m x 1m</w:t>
                  </w:r>
                </w:p>
              </w:tc>
            </w:tr>
          </w:tbl>
          <w:p w14:paraId="740F8C8A" w14:textId="77777777" w:rsidR="00983251" w:rsidRDefault="00983251" w:rsidP="00A53377"/>
        </w:tc>
      </w:tr>
    </w:tbl>
    <w:p w14:paraId="021195B8" w14:textId="77777777" w:rsidR="00983251" w:rsidRDefault="00983251" w:rsidP="00983251"/>
    <w:p w14:paraId="518D3594" w14:textId="77777777" w:rsidR="00983251" w:rsidRDefault="00983251" w:rsidP="00983251"/>
    <w:p w14:paraId="0BF05DC7" w14:textId="77777777" w:rsidR="00D37878" w:rsidRDefault="00D37878" w:rsidP="00983251"/>
    <w:p w14:paraId="0077B059" w14:textId="77777777" w:rsidR="00D37878" w:rsidRDefault="00D37878" w:rsidP="00983251"/>
    <w:p w14:paraId="2E0883D1" w14:textId="77777777" w:rsidR="00D37878" w:rsidRDefault="00D37878" w:rsidP="00983251"/>
    <w:p w14:paraId="77692147" w14:textId="77777777" w:rsidR="00D37878" w:rsidRDefault="00D37878" w:rsidP="00983251"/>
    <w:p w14:paraId="0FB2EF29" w14:textId="77777777" w:rsidR="00D37878" w:rsidRDefault="00D37878" w:rsidP="00983251"/>
    <w:p w14:paraId="5D67A999" w14:textId="77777777" w:rsidR="00D37878" w:rsidRDefault="00D37878" w:rsidP="00983251"/>
    <w:p w14:paraId="75429B38" w14:textId="77777777" w:rsidR="00D37878" w:rsidRDefault="00D37878" w:rsidP="00983251"/>
    <w:p w14:paraId="4F339786" w14:textId="77777777" w:rsidR="00D37878" w:rsidRDefault="00D37878" w:rsidP="00983251"/>
    <w:p w14:paraId="094720EF" w14:textId="77777777" w:rsidR="00D37878" w:rsidRDefault="00D37878" w:rsidP="00983251"/>
    <w:p w14:paraId="314D592A" w14:textId="77777777" w:rsidR="00983251" w:rsidRDefault="00983251" w:rsidP="00983251">
      <w:pPr>
        <w:pStyle w:val="Titre3"/>
      </w:pPr>
      <w:bookmarkStart w:id="34" w:name="_Toc165981502"/>
      <w:r>
        <w:t>Autour du bâtiment</w:t>
      </w:r>
      <w:bookmarkEnd w:id="34"/>
    </w:p>
    <w:p w14:paraId="7F627765" w14:textId="77777777" w:rsidR="00983251" w:rsidRDefault="00983251" w:rsidP="00983251">
      <w:r>
        <w:t>(</w:t>
      </w:r>
      <w:proofErr w:type="gramStart"/>
      <w:r>
        <w:t>Auteur:</w:t>
      </w:r>
      <w:proofErr w:type="gramEnd"/>
      <w:r>
        <w:t xml:space="preserve"> Mykola Zhuravel)</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983251" w14:paraId="220AFB97" w14:textId="77777777" w:rsidTr="00A53377">
        <w:tc>
          <w:tcPr>
            <w:tcW w:w="0" w:type="auto"/>
          </w:tcPr>
          <w:p w14:paraId="7F8B6768" w14:textId="77777777" w:rsidR="00983251" w:rsidRDefault="00983251" w:rsidP="00A53377">
            <w:r>
              <w:t>En tant qu'élève Je veux un extérieur pour me sentir plus à l'aise</w:t>
            </w:r>
          </w:p>
        </w:tc>
      </w:tr>
      <w:tr w:rsidR="00983251" w14:paraId="7E2CDEB8" w14:textId="77777777" w:rsidTr="00A53377">
        <w:tc>
          <w:tcPr>
            <w:tcW w:w="0" w:type="auto"/>
          </w:tcPr>
          <w:p w14:paraId="1A629E9C" w14:textId="77777777" w:rsidR="00983251" w:rsidRDefault="00983251" w:rsidP="00A53377">
            <w:pPr>
              <w:jc w:val="center"/>
            </w:pPr>
            <w:r>
              <w:t xml:space="preserve">Tests </w:t>
            </w:r>
            <w:proofErr w:type="gramStart"/>
            <w:r>
              <w:t>d'acceptance:</w:t>
            </w:r>
            <w:proofErr w:type="gramEnd"/>
            <w:r>
              <w:t xml:space="preserve"> </w:t>
            </w:r>
          </w:p>
          <w:tbl>
            <w:tblPr>
              <w:tblW w:w="100" w:type="auto"/>
              <w:tblCellMar>
                <w:left w:w="10" w:type="dxa"/>
                <w:right w:w="10" w:type="dxa"/>
              </w:tblCellMar>
              <w:tblLook w:val="0000" w:firstRow="0" w:lastRow="0" w:firstColumn="0" w:lastColumn="0" w:noHBand="0" w:noVBand="0"/>
            </w:tblPr>
            <w:tblGrid>
              <w:gridCol w:w="1361"/>
              <w:gridCol w:w="7679"/>
            </w:tblGrid>
            <w:tr w:rsidR="00983251" w14:paraId="3C453E11" w14:textId="77777777" w:rsidTr="00A53377">
              <w:tc>
                <w:tcPr>
                  <w:tcW w:w="0" w:type="auto"/>
                </w:tcPr>
                <w:p w14:paraId="546B767A" w14:textId="77777777" w:rsidR="00983251" w:rsidRDefault="00983251" w:rsidP="00A53377">
                  <w:r>
                    <w:t>Places Moto</w:t>
                  </w:r>
                </w:p>
              </w:tc>
              <w:tc>
                <w:tcPr>
                  <w:tcW w:w="0" w:type="auto"/>
                </w:tcPr>
                <w:p w14:paraId="39ACFBD0" w14:textId="77777777" w:rsidR="00983251" w:rsidRDefault="00983251" w:rsidP="00A53377">
                  <w:r>
                    <w:t>- Il y a 10 places moto alignés le long d'un mur à droite de la porte d'entrée</w:t>
                  </w:r>
                </w:p>
              </w:tc>
            </w:tr>
            <w:tr w:rsidR="00983251" w14:paraId="42D123C5" w14:textId="77777777" w:rsidTr="00A53377">
              <w:tc>
                <w:tcPr>
                  <w:tcW w:w="0" w:type="auto"/>
                </w:tcPr>
                <w:p w14:paraId="476AF468" w14:textId="77777777" w:rsidR="00983251" w:rsidRDefault="00983251" w:rsidP="00A53377">
                  <w:r>
                    <w:t>Places voiture</w:t>
                  </w:r>
                </w:p>
              </w:tc>
              <w:tc>
                <w:tcPr>
                  <w:tcW w:w="0" w:type="auto"/>
                </w:tcPr>
                <w:p w14:paraId="6D2F18A3" w14:textId="77777777" w:rsidR="00983251" w:rsidRDefault="00983251" w:rsidP="00A53377">
                  <w:r>
                    <w:t>- Il y a 3 places voiture alignés le long d'un mur à gauche de la porte d'entrée</w:t>
                  </w:r>
                </w:p>
              </w:tc>
            </w:tr>
            <w:tr w:rsidR="00983251" w14:paraId="0A671420" w14:textId="77777777" w:rsidTr="00A53377">
              <w:tc>
                <w:tcPr>
                  <w:tcW w:w="0" w:type="auto"/>
                </w:tcPr>
                <w:p w14:paraId="6C560E76" w14:textId="77777777" w:rsidR="00983251" w:rsidRDefault="00983251" w:rsidP="00A53377">
                  <w:r>
                    <w:t>Fleurs</w:t>
                  </w:r>
                </w:p>
              </w:tc>
              <w:tc>
                <w:tcPr>
                  <w:tcW w:w="0" w:type="auto"/>
                </w:tcPr>
                <w:p w14:paraId="3C75B32A" w14:textId="77777777" w:rsidR="00983251" w:rsidRDefault="00983251" w:rsidP="00A53377">
                  <w:r>
                    <w:t>- Il y a des fleurs de décoration tout autour du bâtiment</w:t>
                  </w:r>
                </w:p>
              </w:tc>
            </w:tr>
            <w:tr w:rsidR="00983251" w14:paraId="09DB5F35" w14:textId="77777777" w:rsidTr="00A53377">
              <w:tc>
                <w:tcPr>
                  <w:tcW w:w="0" w:type="auto"/>
                </w:tcPr>
                <w:p w14:paraId="2F7BB624" w14:textId="77777777" w:rsidR="00983251" w:rsidRDefault="00983251" w:rsidP="00A53377">
                  <w:r>
                    <w:t>Bancs</w:t>
                  </w:r>
                </w:p>
              </w:tc>
              <w:tc>
                <w:tcPr>
                  <w:tcW w:w="0" w:type="auto"/>
                </w:tcPr>
                <w:p w14:paraId="3807447E" w14:textId="77777777" w:rsidR="00983251" w:rsidRDefault="00983251" w:rsidP="00A53377">
                  <w:r>
                    <w:t>Il y a 2 bancs de chaque côté du mur</w:t>
                  </w:r>
                </w:p>
              </w:tc>
            </w:tr>
            <w:tr w:rsidR="00983251" w14:paraId="7EC77542" w14:textId="77777777" w:rsidTr="00A53377">
              <w:tc>
                <w:tcPr>
                  <w:tcW w:w="0" w:type="auto"/>
                </w:tcPr>
                <w:p w14:paraId="3FE02808" w14:textId="77777777" w:rsidR="00983251" w:rsidRDefault="00983251" w:rsidP="00A53377">
                  <w:r>
                    <w:t>Lampadaires</w:t>
                  </w:r>
                </w:p>
              </w:tc>
              <w:tc>
                <w:tcPr>
                  <w:tcW w:w="0" w:type="auto"/>
                </w:tcPr>
                <w:p w14:paraId="156C8217" w14:textId="77777777" w:rsidR="00983251" w:rsidRDefault="00983251" w:rsidP="00A53377">
                  <w:r>
                    <w:t>- Il y 4 lampadaires, 1 de chaque côté du bâtiment, au centre de chaque mur</w:t>
                  </w:r>
                </w:p>
              </w:tc>
            </w:tr>
            <w:tr w:rsidR="00983251" w14:paraId="3AC11CC1" w14:textId="77777777" w:rsidTr="00A53377">
              <w:tc>
                <w:tcPr>
                  <w:tcW w:w="0" w:type="auto"/>
                </w:tcPr>
                <w:p w14:paraId="44EA5B10" w14:textId="77777777" w:rsidR="00983251" w:rsidRDefault="00983251" w:rsidP="00A53377">
                  <w:r>
                    <w:t>Arbres</w:t>
                  </w:r>
                </w:p>
              </w:tc>
              <w:tc>
                <w:tcPr>
                  <w:tcW w:w="0" w:type="auto"/>
                </w:tcPr>
                <w:p w14:paraId="6DB458D7" w14:textId="77777777" w:rsidR="00983251" w:rsidRDefault="00983251" w:rsidP="00A53377">
                  <w:r>
                    <w:t xml:space="preserve">- Il y a 1 arbres </w:t>
                  </w:r>
                  <w:proofErr w:type="spellStart"/>
                  <w:r>
                    <w:t>au dessus</w:t>
                  </w:r>
                  <w:proofErr w:type="spellEnd"/>
                  <w:r>
                    <w:t xml:space="preserve"> de chaque banc</w:t>
                  </w:r>
                </w:p>
              </w:tc>
            </w:tr>
            <w:tr w:rsidR="00983251" w14:paraId="6E8CF400" w14:textId="77777777" w:rsidTr="00A53377">
              <w:tc>
                <w:tcPr>
                  <w:tcW w:w="0" w:type="auto"/>
                </w:tcPr>
                <w:p w14:paraId="1D78DA47" w14:textId="77777777" w:rsidR="00983251" w:rsidRDefault="00983251" w:rsidP="00A53377">
                  <w:r>
                    <w:t>Poubelles</w:t>
                  </w:r>
                </w:p>
              </w:tc>
              <w:tc>
                <w:tcPr>
                  <w:tcW w:w="0" w:type="auto"/>
                </w:tcPr>
                <w:p w14:paraId="405A982E" w14:textId="77777777" w:rsidR="00983251" w:rsidRDefault="00983251" w:rsidP="00A53377">
                  <w:r>
                    <w:t>- Il y a 4 poubelles autour du bâtiment, une dans chaque coin</w:t>
                  </w:r>
                </w:p>
              </w:tc>
            </w:tr>
            <w:tr w:rsidR="00983251" w14:paraId="01A08D77" w14:textId="77777777" w:rsidTr="00A53377">
              <w:tc>
                <w:tcPr>
                  <w:tcW w:w="0" w:type="auto"/>
                </w:tcPr>
                <w:p w14:paraId="3079954B" w14:textId="77777777" w:rsidR="00983251" w:rsidRDefault="00983251" w:rsidP="00A53377">
                  <w:r>
                    <w:t>Fontaine</w:t>
                  </w:r>
                </w:p>
              </w:tc>
              <w:tc>
                <w:tcPr>
                  <w:tcW w:w="0" w:type="auto"/>
                </w:tcPr>
                <w:p w14:paraId="43612A4C" w14:textId="77777777" w:rsidR="00983251" w:rsidRDefault="00983251" w:rsidP="00A53377">
                  <w:r>
                    <w:t>- Il y a 2 fontaines autour du bâtiment, une a vers l'entrée et l'autre derrière le bâtiment</w:t>
                  </w:r>
                </w:p>
              </w:tc>
            </w:tr>
          </w:tbl>
          <w:p w14:paraId="075FB845" w14:textId="77777777" w:rsidR="00983251" w:rsidRDefault="00983251" w:rsidP="00A53377"/>
        </w:tc>
      </w:tr>
    </w:tbl>
    <w:p w14:paraId="1A693245" w14:textId="77777777" w:rsidR="00983251" w:rsidRDefault="00983251" w:rsidP="00983251"/>
    <w:p w14:paraId="50BA2ED9" w14:textId="77777777" w:rsidR="00983251" w:rsidRDefault="00983251" w:rsidP="00983251">
      <w:pPr>
        <w:pStyle w:val="Titre3"/>
      </w:pPr>
      <w:bookmarkStart w:id="35" w:name="_Toc165981503"/>
      <w:r>
        <w:t>Salle de classe 2ème étage D11</w:t>
      </w:r>
      <w:bookmarkEnd w:id="35"/>
    </w:p>
    <w:p w14:paraId="11A41400" w14:textId="77777777" w:rsidR="00983251" w:rsidRDefault="00983251" w:rsidP="00983251">
      <w:r>
        <w:t>(</w:t>
      </w:r>
      <w:proofErr w:type="gramStart"/>
      <w:r>
        <w:t>Auteur:</w:t>
      </w:r>
      <w:proofErr w:type="gramEnd"/>
      <w:r>
        <w:t xml:space="preserve"> Alexandre Dürrenmatt)</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983251" w14:paraId="3AC60AE8" w14:textId="77777777" w:rsidTr="00A53377">
        <w:tc>
          <w:tcPr>
            <w:tcW w:w="0" w:type="auto"/>
          </w:tcPr>
          <w:p w14:paraId="5E9FFD52" w14:textId="77777777" w:rsidR="00983251" w:rsidRDefault="00983251" w:rsidP="00A53377">
            <w:r>
              <w:t>En tant qu'élève Je veux une salle de classe au 2ème étage (très bien équipée) Pour les cours d'informatique</w:t>
            </w:r>
          </w:p>
        </w:tc>
      </w:tr>
      <w:tr w:rsidR="00983251" w14:paraId="555261BD" w14:textId="77777777" w:rsidTr="00A53377">
        <w:tc>
          <w:tcPr>
            <w:tcW w:w="0" w:type="auto"/>
          </w:tcPr>
          <w:p w14:paraId="5A9D3122" w14:textId="77777777" w:rsidR="00983251" w:rsidRDefault="00983251" w:rsidP="00A53377">
            <w:pPr>
              <w:jc w:val="center"/>
            </w:pPr>
            <w:r>
              <w:t xml:space="preserve">Tests </w:t>
            </w:r>
            <w:proofErr w:type="gramStart"/>
            <w:r>
              <w:t>d'acceptance:</w:t>
            </w:r>
            <w:proofErr w:type="gramEnd"/>
            <w:r>
              <w:t xml:space="preserve"> </w:t>
            </w:r>
          </w:p>
          <w:tbl>
            <w:tblPr>
              <w:tblW w:w="100" w:type="auto"/>
              <w:tblCellMar>
                <w:left w:w="10" w:type="dxa"/>
                <w:right w:w="10" w:type="dxa"/>
              </w:tblCellMar>
              <w:tblLook w:val="0000" w:firstRow="0" w:lastRow="0" w:firstColumn="0" w:lastColumn="0" w:noHBand="0" w:noVBand="0"/>
            </w:tblPr>
            <w:tblGrid>
              <w:gridCol w:w="1195"/>
              <w:gridCol w:w="7845"/>
            </w:tblGrid>
            <w:tr w:rsidR="00983251" w14:paraId="2F460BA7" w14:textId="77777777" w:rsidTr="00A53377">
              <w:tc>
                <w:tcPr>
                  <w:tcW w:w="0" w:type="auto"/>
                </w:tcPr>
                <w:p w14:paraId="5B72D0CC" w14:textId="77777777" w:rsidR="00983251" w:rsidRDefault="00983251" w:rsidP="00A53377">
                  <w:r>
                    <w:t>Tables</w:t>
                  </w:r>
                </w:p>
              </w:tc>
              <w:tc>
                <w:tcPr>
                  <w:tcW w:w="0" w:type="auto"/>
                </w:tcPr>
                <w:p w14:paraId="5EC10E14" w14:textId="77777777" w:rsidR="00983251" w:rsidRDefault="00983251" w:rsidP="00A53377">
                  <w:r>
                    <w:t xml:space="preserve">Il y a 17 tables gamer en boit avec la place pour deux écrans, ils seront </w:t>
                  </w:r>
                  <w:proofErr w:type="gramStart"/>
                  <w:r>
                    <w:t>placées</w:t>
                  </w:r>
                  <w:proofErr w:type="gramEnd"/>
                  <w:r>
                    <w:t xml:space="preserve"> en groupes de 4 en chaque coin de manière qu'il soit </w:t>
                  </w:r>
                  <w:proofErr w:type="spellStart"/>
                  <w:r>
                    <w:t>facil</w:t>
                  </w:r>
                  <w:proofErr w:type="spellEnd"/>
                  <w:r>
                    <w:t xml:space="preserve"> la visualisation du tableau de l'enseignant. Il y a une table devant le </w:t>
                  </w:r>
                  <w:proofErr w:type="spellStart"/>
                  <w:r>
                    <w:t>tablau</w:t>
                  </w:r>
                  <w:proofErr w:type="spellEnd"/>
                  <w:r>
                    <w:t xml:space="preserve"> pour l'enseignant.</w:t>
                  </w:r>
                </w:p>
              </w:tc>
            </w:tr>
            <w:tr w:rsidR="00983251" w14:paraId="252C5C62" w14:textId="77777777" w:rsidTr="00A53377">
              <w:tc>
                <w:tcPr>
                  <w:tcW w:w="0" w:type="auto"/>
                </w:tcPr>
                <w:p w14:paraId="2D39DF35" w14:textId="77777777" w:rsidR="00983251" w:rsidRDefault="00983251" w:rsidP="00A53377">
                  <w:proofErr w:type="spellStart"/>
                  <w:r>
                    <w:t>Pillones</w:t>
                  </w:r>
                  <w:proofErr w:type="spellEnd"/>
                </w:p>
              </w:tc>
              <w:tc>
                <w:tcPr>
                  <w:tcW w:w="0" w:type="auto"/>
                </w:tcPr>
                <w:p w14:paraId="2034D06B" w14:textId="77777777" w:rsidR="00983251" w:rsidRDefault="00983251" w:rsidP="00A53377">
                  <w:r>
                    <w:t xml:space="preserve">Il y a 4 </w:t>
                  </w:r>
                  <w:proofErr w:type="spellStart"/>
                  <w:r>
                    <w:t>pillones</w:t>
                  </w:r>
                  <w:proofErr w:type="spellEnd"/>
                  <w:r>
                    <w:t xml:space="preserve"> avec une prise </w:t>
                  </w:r>
                  <w:proofErr w:type="spellStart"/>
                  <w:r>
                    <w:t>electrique</w:t>
                  </w:r>
                  <w:proofErr w:type="spellEnd"/>
                  <w:r>
                    <w:t xml:space="preserve"> à chaque </w:t>
                  </w:r>
                  <w:proofErr w:type="spellStart"/>
                  <w:r>
                    <w:t>coté</w:t>
                  </w:r>
                  <w:proofErr w:type="spellEnd"/>
                  <w:r>
                    <w:t xml:space="preserve">, ils sont </w:t>
                  </w:r>
                  <w:proofErr w:type="gramStart"/>
                  <w:r>
                    <w:t>placées</w:t>
                  </w:r>
                  <w:proofErr w:type="gramEnd"/>
                  <w:r>
                    <w:t xml:space="preserve"> au milieu de chaque groupe de 4 tables.</w:t>
                  </w:r>
                </w:p>
              </w:tc>
            </w:tr>
            <w:tr w:rsidR="00983251" w14:paraId="06D64CBC" w14:textId="77777777" w:rsidTr="00A53377">
              <w:tc>
                <w:tcPr>
                  <w:tcW w:w="0" w:type="auto"/>
                </w:tcPr>
                <w:p w14:paraId="31E0E854" w14:textId="77777777" w:rsidR="00983251" w:rsidRDefault="00983251" w:rsidP="00A53377">
                  <w:r>
                    <w:t>TV + Tableau</w:t>
                  </w:r>
                </w:p>
              </w:tc>
              <w:tc>
                <w:tcPr>
                  <w:tcW w:w="0" w:type="auto"/>
                </w:tcPr>
                <w:p w14:paraId="1C3DB85B" w14:textId="77777777" w:rsidR="00983251" w:rsidRDefault="00983251" w:rsidP="00A53377">
                  <w:r>
                    <w:t xml:space="preserve">Il y a un TV de 65 pouces au mur, derrière de la place de l'enseignant et à coté un tableau de </w:t>
                  </w:r>
                  <w:proofErr w:type="gramStart"/>
                  <w:r>
                    <w:t>1..</w:t>
                  </w:r>
                  <w:proofErr w:type="gramEnd"/>
                  <w:r>
                    <w:t>5m x 3m au centre du mur.</w:t>
                  </w:r>
                </w:p>
              </w:tc>
            </w:tr>
            <w:tr w:rsidR="00983251" w14:paraId="44C46DFE" w14:textId="77777777" w:rsidTr="00A53377">
              <w:tc>
                <w:tcPr>
                  <w:tcW w:w="0" w:type="auto"/>
                </w:tcPr>
                <w:p w14:paraId="664A7B52" w14:textId="77777777" w:rsidR="00983251" w:rsidRDefault="00983251" w:rsidP="00A53377">
                  <w:proofErr w:type="spellStart"/>
                  <w:r>
                    <w:t>Chaisses</w:t>
                  </w:r>
                  <w:proofErr w:type="spellEnd"/>
                </w:p>
              </w:tc>
              <w:tc>
                <w:tcPr>
                  <w:tcW w:w="0" w:type="auto"/>
                </w:tcPr>
                <w:p w14:paraId="5269ED60" w14:textId="77777777" w:rsidR="00983251" w:rsidRDefault="00983251" w:rsidP="00A53377">
                  <w:r>
                    <w:t xml:space="preserve">Il y a 17 </w:t>
                  </w:r>
                  <w:proofErr w:type="spellStart"/>
                  <w:r>
                    <w:t>chaisses</w:t>
                  </w:r>
                  <w:proofErr w:type="spellEnd"/>
                  <w:r>
                    <w:t xml:space="preserve"> gamer. Une pour chaque table et elles sont confortables.</w:t>
                  </w:r>
                </w:p>
              </w:tc>
            </w:tr>
            <w:tr w:rsidR="00983251" w14:paraId="776461DE" w14:textId="77777777" w:rsidTr="00A53377">
              <w:tc>
                <w:tcPr>
                  <w:tcW w:w="0" w:type="auto"/>
                </w:tcPr>
                <w:p w14:paraId="3EBC7540" w14:textId="77777777" w:rsidR="00983251" w:rsidRDefault="00983251" w:rsidP="00A53377">
                  <w:r>
                    <w:t>Ecrans</w:t>
                  </w:r>
                </w:p>
              </w:tc>
              <w:tc>
                <w:tcPr>
                  <w:tcW w:w="0" w:type="auto"/>
                </w:tcPr>
                <w:p w14:paraId="5EEAF921" w14:textId="77777777" w:rsidR="00983251" w:rsidRDefault="00983251" w:rsidP="00A53377">
                  <w:r>
                    <w:t xml:space="preserve">Il y a deux écrans par poste de travail. Ils sont de 18 puces chacune et ils sont l'une à </w:t>
                  </w:r>
                  <w:proofErr w:type="spellStart"/>
                  <w:r>
                    <w:t>coté</w:t>
                  </w:r>
                  <w:proofErr w:type="spellEnd"/>
                  <w:r>
                    <w:t xml:space="preserve"> de l'autre et ils sont placés en face de la </w:t>
                  </w:r>
                  <w:proofErr w:type="spellStart"/>
                  <w:r>
                    <w:t>chaisse</w:t>
                  </w:r>
                  <w:proofErr w:type="spellEnd"/>
                  <w:r>
                    <w:t>.</w:t>
                  </w:r>
                </w:p>
              </w:tc>
            </w:tr>
            <w:tr w:rsidR="00983251" w14:paraId="0AFD2909" w14:textId="77777777" w:rsidTr="00A53377">
              <w:tc>
                <w:tcPr>
                  <w:tcW w:w="0" w:type="auto"/>
                </w:tcPr>
                <w:p w14:paraId="610B7DA7" w14:textId="77777777" w:rsidR="00983251" w:rsidRDefault="00983251" w:rsidP="00A53377">
                  <w:proofErr w:type="spellStart"/>
                  <w:r>
                    <w:t>PC's</w:t>
                  </w:r>
                  <w:proofErr w:type="spellEnd"/>
                </w:p>
              </w:tc>
              <w:tc>
                <w:tcPr>
                  <w:tcW w:w="0" w:type="auto"/>
                </w:tcPr>
                <w:p w14:paraId="10E06130" w14:textId="77777777" w:rsidR="00983251" w:rsidRDefault="00983251" w:rsidP="00A53377">
                  <w:r>
                    <w:t xml:space="preserve">Il y a 17 </w:t>
                  </w:r>
                  <w:proofErr w:type="spellStart"/>
                  <w:r>
                    <w:t>PC's</w:t>
                  </w:r>
                  <w:proofErr w:type="spellEnd"/>
                  <w:r>
                    <w:t>, un PC par poste et ils sont sous la table.</w:t>
                  </w:r>
                </w:p>
              </w:tc>
            </w:tr>
            <w:tr w:rsidR="00983251" w14:paraId="74CD786E" w14:textId="77777777" w:rsidTr="00A53377">
              <w:tc>
                <w:tcPr>
                  <w:tcW w:w="0" w:type="auto"/>
                </w:tcPr>
                <w:p w14:paraId="2D1BF365" w14:textId="77777777" w:rsidR="00983251" w:rsidRDefault="00983251" w:rsidP="00A53377">
                  <w:proofErr w:type="spellStart"/>
                  <w:r>
                    <w:t>Fenetres</w:t>
                  </w:r>
                  <w:proofErr w:type="spellEnd"/>
                </w:p>
              </w:tc>
              <w:tc>
                <w:tcPr>
                  <w:tcW w:w="0" w:type="auto"/>
                </w:tcPr>
                <w:p w14:paraId="24553B37" w14:textId="77777777" w:rsidR="00983251" w:rsidRDefault="00983251" w:rsidP="00A53377">
                  <w:r>
                    <w:t xml:space="preserve">Il y a deux grandes </w:t>
                  </w:r>
                  <w:proofErr w:type="spellStart"/>
                  <w:r>
                    <w:t>fenetres</w:t>
                  </w:r>
                  <w:proofErr w:type="spellEnd"/>
                  <w:r>
                    <w:t>, ils sont au centre du mur d'en face de l'enseignant.</w:t>
                  </w:r>
                </w:p>
              </w:tc>
            </w:tr>
            <w:tr w:rsidR="00983251" w14:paraId="2D648683" w14:textId="77777777" w:rsidTr="00A53377">
              <w:tc>
                <w:tcPr>
                  <w:tcW w:w="0" w:type="auto"/>
                </w:tcPr>
                <w:p w14:paraId="099210CC" w14:textId="77777777" w:rsidR="00983251" w:rsidRDefault="00983251" w:rsidP="00A53377">
                  <w:r>
                    <w:t>Tapis</w:t>
                  </w:r>
                </w:p>
              </w:tc>
              <w:tc>
                <w:tcPr>
                  <w:tcW w:w="0" w:type="auto"/>
                </w:tcPr>
                <w:p w14:paraId="439B06E6" w14:textId="77777777" w:rsidR="00983251" w:rsidRDefault="00983251" w:rsidP="00A53377">
                  <w:r>
                    <w:t>Il y a un grand tapis pour chaque groupe de 4 tables, ils sont de 3m x 3m</w:t>
                  </w:r>
                </w:p>
              </w:tc>
            </w:tr>
            <w:tr w:rsidR="00983251" w14:paraId="323B63D6" w14:textId="77777777" w:rsidTr="00A53377">
              <w:tc>
                <w:tcPr>
                  <w:tcW w:w="0" w:type="auto"/>
                </w:tcPr>
                <w:p w14:paraId="04892B15" w14:textId="77777777" w:rsidR="00983251" w:rsidRDefault="00983251" w:rsidP="00A53377">
                  <w:r>
                    <w:t>Etagère</w:t>
                  </w:r>
                </w:p>
              </w:tc>
              <w:tc>
                <w:tcPr>
                  <w:tcW w:w="0" w:type="auto"/>
                </w:tcPr>
                <w:p w14:paraId="1D466FCA" w14:textId="77777777" w:rsidR="00983251" w:rsidRDefault="00983251" w:rsidP="00A53377">
                  <w:r>
                    <w:t xml:space="preserve">Il y a </w:t>
                  </w:r>
                  <w:proofErr w:type="gramStart"/>
                  <w:r>
                    <w:t>un étagère</w:t>
                  </w:r>
                  <w:proofErr w:type="gramEnd"/>
                  <w:r>
                    <w:t xml:space="preserve"> pour les chaussures. Il a la place pour 20 chaussures et il est de 4x5 colonnes, chaque espace est de 20cm x 20cm x 35cm et il est placé au mur à </w:t>
                  </w:r>
                  <w:proofErr w:type="spellStart"/>
                  <w:r>
                    <w:t>coté</w:t>
                  </w:r>
                  <w:proofErr w:type="spellEnd"/>
                  <w:r>
                    <w:t xml:space="preserve"> de la porte.</w:t>
                  </w:r>
                </w:p>
              </w:tc>
            </w:tr>
            <w:tr w:rsidR="00983251" w14:paraId="1A51D7C9" w14:textId="77777777" w:rsidTr="00A53377">
              <w:tc>
                <w:tcPr>
                  <w:tcW w:w="0" w:type="auto"/>
                </w:tcPr>
                <w:p w14:paraId="2B71DF36" w14:textId="77777777" w:rsidR="00983251" w:rsidRDefault="00983251" w:rsidP="00A53377">
                  <w:r>
                    <w:t>Porte-manteaux</w:t>
                  </w:r>
                </w:p>
              </w:tc>
              <w:tc>
                <w:tcPr>
                  <w:tcW w:w="0" w:type="auto"/>
                </w:tcPr>
                <w:p w14:paraId="4A8CE59F" w14:textId="77777777" w:rsidR="00983251" w:rsidRDefault="00983251" w:rsidP="00A53377">
                  <w:r>
                    <w:t xml:space="preserve">Il y a un </w:t>
                  </w:r>
                  <w:proofErr w:type="spellStart"/>
                  <w:r>
                    <w:t>porte-manteux</w:t>
                  </w:r>
                  <w:proofErr w:type="spellEnd"/>
                  <w:r>
                    <w:t xml:space="preserve"> tout au fond de la classe, au coin gauche. Il est en </w:t>
                  </w:r>
                  <w:proofErr w:type="spellStart"/>
                  <w:r>
                    <w:t>metal</w:t>
                  </w:r>
                  <w:proofErr w:type="spellEnd"/>
                  <w:r>
                    <w:t xml:space="preserve"> et il fait 2m d'hauteur avec la place pour 15 vestes.</w:t>
                  </w:r>
                </w:p>
              </w:tc>
            </w:tr>
          </w:tbl>
          <w:p w14:paraId="50CFF763" w14:textId="77777777" w:rsidR="00983251" w:rsidRDefault="00983251" w:rsidP="00A53377"/>
        </w:tc>
      </w:tr>
    </w:tbl>
    <w:p w14:paraId="7E748F8F" w14:textId="77777777" w:rsidR="00983251" w:rsidRDefault="00983251" w:rsidP="00983251"/>
    <w:p w14:paraId="58B460C7" w14:textId="77777777" w:rsidR="00983251" w:rsidRDefault="00983251" w:rsidP="00983251">
      <w:pPr>
        <w:pStyle w:val="Titre3"/>
      </w:pPr>
      <w:bookmarkStart w:id="36" w:name="_Toc165981505"/>
      <w:r>
        <w:t>Salle d'imprimante D14</w:t>
      </w:r>
      <w:bookmarkEnd w:id="36"/>
    </w:p>
    <w:p w14:paraId="1AF187A4" w14:textId="77777777" w:rsidR="00983251" w:rsidRDefault="00983251" w:rsidP="00983251">
      <w:r>
        <w:t>(</w:t>
      </w:r>
      <w:proofErr w:type="gramStart"/>
      <w:r>
        <w:t>Auteur:</w:t>
      </w:r>
      <w:proofErr w:type="gramEnd"/>
      <w:r>
        <w:t xml:space="preserve"> Mykola Zhuravel)</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983251" w14:paraId="30CDDC21" w14:textId="77777777" w:rsidTr="00A53377">
        <w:tc>
          <w:tcPr>
            <w:tcW w:w="0" w:type="auto"/>
          </w:tcPr>
          <w:p w14:paraId="3EED4DC9" w14:textId="77777777" w:rsidR="00983251" w:rsidRDefault="00983251" w:rsidP="00A53377">
            <w:r>
              <w:t>En tant qu'élève Je veux une salle d'imprimante Afin de pouvoir imprimer des papiers si j'en ai besoin</w:t>
            </w:r>
          </w:p>
        </w:tc>
      </w:tr>
      <w:tr w:rsidR="00983251" w14:paraId="4279FA81" w14:textId="77777777" w:rsidTr="00A53377">
        <w:tc>
          <w:tcPr>
            <w:tcW w:w="0" w:type="auto"/>
          </w:tcPr>
          <w:p w14:paraId="6482BC19" w14:textId="77777777" w:rsidR="00983251" w:rsidRDefault="00983251" w:rsidP="00A53377">
            <w:pPr>
              <w:jc w:val="center"/>
            </w:pPr>
            <w:r>
              <w:t xml:space="preserve">Tests </w:t>
            </w:r>
            <w:proofErr w:type="gramStart"/>
            <w:r>
              <w:t>d'acceptance:</w:t>
            </w:r>
            <w:proofErr w:type="gramEnd"/>
            <w:r>
              <w:t xml:space="preserve"> </w:t>
            </w:r>
          </w:p>
          <w:tbl>
            <w:tblPr>
              <w:tblW w:w="100" w:type="auto"/>
              <w:tblCellMar>
                <w:left w:w="10" w:type="dxa"/>
                <w:right w:w="10" w:type="dxa"/>
              </w:tblCellMar>
              <w:tblLook w:val="0000" w:firstRow="0" w:lastRow="0" w:firstColumn="0" w:lastColumn="0" w:noHBand="0" w:noVBand="0"/>
            </w:tblPr>
            <w:tblGrid>
              <w:gridCol w:w="1134"/>
              <w:gridCol w:w="6401"/>
            </w:tblGrid>
            <w:tr w:rsidR="00983251" w14:paraId="1C124E4D" w14:textId="77777777" w:rsidTr="00A53377">
              <w:tc>
                <w:tcPr>
                  <w:tcW w:w="0" w:type="auto"/>
                </w:tcPr>
                <w:p w14:paraId="0676EA52" w14:textId="77777777" w:rsidR="00983251" w:rsidRDefault="00983251" w:rsidP="00A53377">
                  <w:r>
                    <w:t>Imprimante</w:t>
                  </w:r>
                </w:p>
              </w:tc>
              <w:tc>
                <w:tcPr>
                  <w:tcW w:w="0" w:type="auto"/>
                </w:tcPr>
                <w:p w14:paraId="1B07FA19" w14:textId="77777777" w:rsidR="00983251" w:rsidRDefault="00983251" w:rsidP="00A53377">
                  <w:r>
                    <w:t>- Il y a 1 imprimante dans la salle en face de la porte</w:t>
                  </w:r>
                </w:p>
              </w:tc>
            </w:tr>
            <w:tr w:rsidR="00983251" w14:paraId="0AB604C2" w14:textId="77777777" w:rsidTr="00A53377">
              <w:tc>
                <w:tcPr>
                  <w:tcW w:w="0" w:type="auto"/>
                </w:tcPr>
                <w:p w14:paraId="0552A2D0" w14:textId="77777777" w:rsidR="00983251" w:rsidRDefault="00983251" w:rsidP="00A53377">
                  <w:r>
                    <w:t>Fenêtre</w:t>
                  </w:r>
                </w:p>
              </w:tc>
              <w:tc>
                <w:tcPr>
                  <w:tcW w:w="0" w:type="auto"/>
                </w:tcPr>
                <w:p w14:paraId="4E3CB9F0" w14:textId="77777777" w:rsidR="00983251" w:rsidRDefault="00983251" w:rsidP="00A53377">
                  <w:r>
                    <w:t>- Il y a 1 fenêtre dans la pièce au milieu du mur de droite</w:t>
                  </w:r>
                </w:p>
              </w:tc>
            </w:tr>
            <w:tr w:rsidR="00983251" w14:paraId="54247E4A" w14:textId="77777777" w:rsidTr="00A53377">
              <w:tc>
                <w:tcPr>
                  <w:tcW w:w="0" w:type="auto"/>
                </w:tcPr>
                <w:p w14:paraId="03E12E6B" w14:textId="77777777" w:rsidR="00983251" w:rsidRDefault="00983251" w:rsidP="00A53377">
                  <w:r>
                    <w:lastRenderedPageBreak/>
                    <w:t>Armoire</w:t>
                  </w:r>
                </w:p>
              </w:tc>
              <w:tc>
                <w:tcPr>
                  <w:tcW w:w="0" w:type="auto"/>
                </w:tcPr>
                <w:p w14:paraId="70BE6B3A" w14:textId="77777777" w:rsidR="00983251" w:rsidRDefault="00983251" w:rsidP="00A53377">
                  <w:r>
                    <w:t xml:space="preserve">- Il y a 1 armoire pour stocker du papier </w:t>
                  </w:r>
                  <w:proofErr w:type="spellStart"/>
                  <w:r>
                    <w:t>a</w:t>
                  </w:r>
                  <w:proofErr w:type="spellEnd"/>
                  <w:r>
                    <w:t xml:space="preserve"> gauche de l'imprimante</w:t>
                  </w:r>
                </w:p>
              </w:tc>
            </w:tr>
            <w:tr w:rsidR="00983251" w14:paraId="1407F632" w14:textId="77777777" w:rsidTr="00A53377">
              <w:tc>
                <w:tcPr>
                  <w:tcW w:w="0" w:type="auto"/>
                </w:tcPr>
                <w:p w14:paraId="170DBE38" w14:textId="77777777" w:rsidR="00983251" w:rsidRDefault="00983251" w:rsidP="00A53377">
                  <w:r>
                    <w:t>Murs</w:t>
                  </w:r>
                </w:p>
              </w:tc>
              <w:tc>
                <w:tcPr>
                  <w:tcW w:w="0" w:type="auto"/>
                </w:tcPr>
                <w:p w14:paraId="05471BF3" w14:textId="77777777" w:rsidR="00983251" w:rsidRDefault="00983251" w:rsidP="00A53377">
                  <w:r>
                    <w:t>- Il y a des murs gris clair</w:t>
                  </w:r>
                </w:p>
              </w:tc>
            </w:tr>
            <w:tr w:rsidR="00983251" w14:paraId="39EE1CEB" w14:textId="77777777" w:rsidTr="00A53377">
              <w:tc>
                <w:tcPr>
                  <w:tcW w:w="0" w:type="auto"/>
                </w:tcPr>
                <w:p w14:paraId="107CA97E" w14:textId="77777777" w:rsidR="00983251" w:rsidRDefault="00983251" w:rsidP="00A53377">
                  <w:r>
                    <w:t>Poubelle</w:t>
                  </w:r>
                </w:p>
              </w:tc>
              <w:tc>
                <w:tcPr>
                  <w:tcW w:w="0" w:type="auto"/>
                </w:tcPr>
                <w:p w14:paraId="197F0BA3" w14:textId="77777777" w:rsidR="00983251" w:rsidRDefault="00983251" w:rsidP="00A53377">
                  <w:r>
                    <w:t>- Il y a une poubelle à droite de l'imprimante</w:t>
                  </w:r>
                </w:p>
              </w:tc>
            </w:tr>
            <w:tr w:rsidR="00983251" w14:paraId="71718A8D" w14:textId="77777777" w:rsidTr="00A53377">
              <w:tc>
                <w:tcPr>
                  <w:tcW w:w="0" w:type="auto"/>
                </w:tcPr>
                <w:p w14:paraId="7ED83FC1" w14:textId="77777777" w:rsidR="00983251" w:rsidRDefault="00983251" w:rsidP="00A53377">
                  <w:r>
                    <w:t>Sol</w:t>
                  </w:r>
                </w:p>
              </w:tc>
              <w:tc>
                <w:tcPr>
                  <w:tcW w:w="0" w:type="auto"/>
                </w:tcPr>
                <w:p w14:paraId="4912CDE4" w14:textId="77777777" w:rsidR="00983251" w:rsidRDefault="00983251" w:rsidP="00A53377">
                  <w:r>
                    <w:t>- Il y a un sol noir</w:t>
                  </w:r>
                </w:p>
              </w:tc>
            </w:tr>
            <w:tr w:rsidR="00983251" w14:paraId="06CEEA90" w14:textId="77777777" w:rsidTr="00A53377">
              <w:tc>
                <w:tcPr>
                  <w:tcW w:w="0" w:type="auto"/>
                </w:tcPr>
                <w:p w14:paraId="2BDD448D" w14:textId="77777777" w:rsidR="00983251" w:rsidRDefault="00983251" w:rsidP="00A53377">
                  <w:r>
                    <w:t>Porte</w:t>
                  </w:r>
                </w:p>
              </w:tc>
              <w:tc>
                <w:tcPr>
                  <w:tcW w:w="0" w:type="auto"/>
                </w:tcPr>
                <w:p w14:paraId="629B9C7A" w14:textId="77777777" w:rsidR="00983251" w:rsidRDefault="00983251" w:rsidP="00A53377">
                  <w:r>
                    <w:t>- Il y a une porte en bois</w:t>
                  </w:r>
                </w:p>
              </w:tc>
            </w:tr>
            <w:tr w:rsidR="00983251" w14:paraId="430D0740" w14:textId="77777777" w:rsidTr="00A53377">
              <w:tc>
                <w:tcPr>
                  <w:tcW w:w="0" w:type="auto"/>
                </w:tcPr>
                <w:p w14:paraId="4B093B8D" w14:textId="77777777" w:rsidR="00983251" w:rsidRDefault="00983251" w:rsidP="00A53377">
                  <w:r>
                    <w:t>Tapis</w:t>
                  </w:r>
                </w:p>
              </w:tc>
              <w:tc>
                <w:tcPr>
                  <w:tcW w:w="0" w:type="auto"/>
                </w:tcPr>
                <w:p w14:paraId="3C3E74A1" w14:textId="77777777" w:rsidR="00983251" w:rsidRDefault="00983251" w:rsidP="00A53377">
                  <w:r>
                    <w:t>- Il y a un tapis sous l'imprimante</w:t>
                  </w:r>
                </w:p>
              </w:tc>
            </w:tr>
          </w:tbl>
          <w:p w14:paraId="65DBF605" w14:textId="77777777" w:rsidR="00983251" w:rsidRDefault="00983251" w:rsidP="00A53377"/>
        </w:tc>
      </w:tr>
    </w:tbl>
    <w:p w14:paraId="5C8BF4CA" w14:textId="77777777" w:rsidR="00983251" w:rsidRDefault="00983251" w:rsidP="00983251"/>
    <w:p w14:paraId="003ABFA1" w14:textId="77777777" w:rsidR="00983251" w:rsidRDefault="00983251" w:rsidP="00983251">
      <w:pPr>
        <w:pStyle w:val="Titre3"/>
      </w:pPr>
      <w:bookmarkStart w:id="37" w:name="_Toc165981506"/>
      <w:r>
        <w:t>Salle d'imprimante D04</w:t>
      </w:r>
      <w:bookmarkEnd w:id="37"/>
    </w:p>
    <w:p w14:paraId="68D63996" w14:textId="77777777" w:rsidR="00983251" w:rsidRDefault="00983251" w:rsidP="00983251">
      <w:r>
        <w:t>(</w:t>
      </w:r>
      <w:proofErr w:type="gramStart"/>
      <w:r>
        <w:t>Auteur:</w:t>
      </w:r>
      <w:proofErr w:type="gramEnd"/>
      <w:r>
        <w:t xml:space="preserve"> Mykola Zhuravel)</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983251" w14:paraId="3583985E" w14:textId="77777777" w:rsidTr="00A53377">
        <w:tc>
          <w:tcPr>
            <w:tcW w:w="0" w:type="auto"/>
          </w:tcPr>
          <w:p w14:paraId="7D6C0EE0" w14:textId="77777777" w:rsidR="00983251" w:rsidRDefault="00983251" w:rsidP="00A53377">
            <w:r>
              <w:t>En tant qu'élève Je veux une salle d'imprimante Afin de pouvoir imprimer des papiers si j'en ai besoin</w:t>
            </w:r>
          </w:p>
        </w:tc>
      </w:tr>
      <w:tr w:rsidR="00983251" w14:paraId="484DB0BB" w14:textId="77777777" w:rsidTr="00A53377">
        <w:tc>
          <w:tcPr>
            <w:tcW w:w="0" w:type="auto"/>
          </w:tcPr>
          <w:p w14:paraId="147924B2" w14:textId="77777777" w:rsidR="00983251" w:rsidRDefault="00983251" w:rsidP="00A53377">
            <w:pPr>
              <w:jc w:val="center"/>
            </w:pPr>
            <w:r>
              <w:t xml:space="preserve">Tests </w:t>
            </w:r>
            <w:proofErr w:type="gramStart"/>
            <w:r>
              <w:t>d'acceptance:</w:t>
            </w:r>
            <w:proofErr w:type="gramEnd"/>
            <w:r>
              <w:t xml:space="preserve"> </w:t>
            </w:r>
          </w:p>
          <w:tbl>
            <w:tblPr>
              <w:tblW w:w="100" w:type="auto"/>
              <w:tblCellMar>
                <w:left w:w="10" w:type="dxa"/>
                <w:right w:w="10" w:type="dxa"/>
              </w:tblCellMar>
              <w:tblLook w:val="0000" w:firstRow="0" w:lastRow="0" w:firstColumn="0" w:lastColumn="0" w:noHBand="0" w:noVBand="0"/>
            </w:tblPr>
            <w:tblGrid>
              <w:gridCol w:w="1134"/>
              <w:gridCol w:w="6664"/>
            </w:tblGrid>
            <w:tr w:rsidR="00983251" w14:paraId="2431E29F" w14:textId="77777777" w:rsidTr="00A53377">
              <w:tc>
                <w:tcPr>
                  <w:tcW w:w="0" w:type="auto"/>
                </w:tcPr>
                <w:p w14:paraId="06816C47" w14:textId="77777777" w:rsidR="00983251" w:rsidRDefault="00983251" w:rsidP="00A53377">
                  <w:r>
                    <w:t>Imprimante</w:t>
                  </w:r>
                </w:p>
              </w:tc>
              <w:tc>
                <w:tcPr>
                  <w:tcW w:w="0" w:type="auto"/>
                </w:tcPr>
                <w:p w14:paraId="2E238855" w14:textId="77777777" w:rsidR="00983251" w:rsidRDefault="00983251" w:rsidP="00A53377">
                  <w:r>
                    <w:t>- Il y a 1 imprimante dans la salle en face de la porte</w:t>
                  </w:r>
                </w:p>
              </w:tc>
            </w:tr>
            <w:tr w:rsidR="00983251" w14:paraId="57057928" w14:textId="77777777" w:rsidTr="00A53377">
              <w:tc>
                <w:tcPr>
                  <w:tcW w:w="0" w:type="auto"/>
                </w:tcPr>
                <w:p w14:paraId="28CFBB04" w14:textId="77777777" w:rsidR="00983251" w:rsidRDefault="00983251" w:rsidP="00A53377">
                  <w:r>
                    <w:t>Fenêtre</w:t>
                  </w:r>
                </w:p>
              </w:tc>
              <w:tc>
                <w:tcPr>
                  <w:tcW w:w="0" w:type="auto"/>
                </w:tcPr>
                <w:p w14:paraId="44464658" w14:textId="77777777" w:rsidR="00983251" w:rsidRDefault="00983251" w:rsidP="00A53377">
                  <w:r>
                    <w:t>- Il y a 1 fenêtre dans la pièce au milieu du mur de droite</w:t>
                  </w:r>
                </w:p>
              </w:tc>
            </w:tr>
            <w:tr w:rsidR="00983251" w14:paraId="7DDCEE4A" w14:textId="77777777" w:rsidTr="00A53377">
              <w:tc>
                <w:tcPr>
                  <w:tcW w:w="0" w:type="auto"/>
                </w:tcPr>
                <w:p w14:paraId="0805CF8C" w14:textId="77777777" w:rsidR="00983251" w:rsidRDefault="00983251" w:rsidP="00A53377">
                  <w:r>
                    <w:t>Armoire</w:t>
                  </w:r>
                </w:p>
              </w:tc>
              <w:tc>
                <w:tcPr>
                  <w:tcW w:w="0" w:type="auto"/>
                </w:tcPr>
                <w:p w14:paraId="61F7E36E" w14:textId="77777777" w:rsidR="00983251" w:rsidRDefault="00983251" w:rsidP="00A53377">
                  <w:r>
                    <w:t xml:space="preserve">- Il y a une armoire pour stocker du papier </w:t>
                  </w:r>
                  <w:proofErr w:type="spellStart"/>
                  <w:r>
                    <w:t>a</w:t>
                  </w:r>
                  <w:proofErr w:type="spellEnd"/>
                  <w:r>
                    <w:t xml:space="preserve"> gauche de l'imprimante</w:t>
                  </w:r>
                </w:p>
              </w:tc>
            </w:tr>
            <w:tr w:rsidR="00983251" w14:paraId="76B74E1C" w14:textId="77777777" w:rsidTr="00A53377">
              <w:tc>
                <w:tcPr>
                  <w:tcW w:w="0" w:type="auto"/>
                </w:tcPr>
                <w:p w14:paraId="1FAE8C57" w14:textId="77777777" w:rsidR="00983251" w:rsidRDefault="00983251" w:rsidP="00A53377">
                  <w:r>
                    <w:t>Murs</w:t>
                  </w:r>
                </w:p>
              </w:tc>
              <w:tc>
                <w:tcPr>
                  <w:tcW w:w="0" w:type="auto"/>
                </w:tcPr>
                <w:p w14:paraId="064A9809" w14:textId="77777777" w:rsidR="00983251" w:rsidRDefault="00983251" w:rsidP="00A53377">
                  <w:r>
                    <w:t>- Je veux des murs gris clair</w:t>
                  </w:r>
                </w:p>
              </w:tc>
            </w:tr>
            <w:tr w:rsidR="00983251" w14:paraId="0F29D4A0" w14:textId="77777777" w:rsidTr="00A53377">
              <w:tc>
                <w:tcPr>
                  <w:tcW w:w="0" w:type="auto"/>
                </w:tcPr>
                <w:p w14:paraId="713C74E4" w14:textId="77777777" w:rsidR="00983251" w:rsidRDefault="00983251" w:rsidP="00A53377">
                  <w:r>
                    <w:t>Poubelle</w:t>
                  </w:r>
                </w:p>
              </w:tc>
              <w:tc>
                <w:tcPr>
                  <w:tcW w:w="0" w:type="auto"/>
                </w:tcPr>
                <w:p w14:paraId="375D3E3F" w14:textId="77777777" w:rsidR="00983251" w:rsidRDefault="00983251" w:rsidP="00A53377">
                  <w:r>
                    <w:t>- Il y a une poubelle à droite de l'imprimante</w:t>
                  </w:r>
                </w:p>
              </w:tc>
            </w:tr>
            <w:tr w:rsidR="00983251" w14:paraId="39DDE9C7" w14:textId="77777777" w:rsidTr="00A53377">
              <w:tc>
                <w:tcPr>
                  <w:tcW w:w="0" w:type="auto"/>
                </w:tcPr>
                <w:p w14:paraId="52CEBA84" w14:textId="77777777" w:rsidR="00983251" w:rsidRDefault="00983251" w:rsidP="00A53377">
                  <w:r>
                    <w:t>Sol</w:t>
                  </w:r>
                </w:p>
              </w:tc>
              <w:tc>
                <w:tcPr>
                  <w:tcW w:w="0" w:type="auto"/>
                </w:tcPr>
                <w:p w14:paraId="5FD6433A" w14:textId="77777777" w:rsidR="00983251" w:rsidRDefault="00983251" w:rsidP="00A53377">
                  <w:r>
                    <w:t>- Il y a un sol noir</w:t>
                  </w:r>
                </w:p>
              </w:tc>
            </w:tr>
            <w:tr w:rsidR="00983251" w14:paraId="49589271" w14:textId="77777777" w:rsidTr="00A53377">
              <w:tc>
                <w:tcPr>
                  <w:tcW w:w="0" w:type="auto"/>
                </w:tcPr>
                <w:p w14:paraId="115E4BBE" w14:textId="77777777" w:rsidR="00983251" w:rsidRDefault="00983251" w:rsidP="00A53377">
                  <w:r>
                    <w:t>Porte</w:t>
                  </w:r>
                </w:p>
              </w:tc>
              <w:tc>
                <w:tcPr>
                  <w:tcW w:w="0" w:type="auto"/>
                </w:tcPr>
                <w:p w14:paraId="698C6055" w14:textId="77777777" w:rsidR="00983251" w:rsidRDefault="00983251" w:rsidP="00A53377">
                  <w:r>
                    <w:t>- Il y a une porte en bois</w:t>
                  </w:r>
                </w:p>
              </w:tc>
            </w:tr>
            <w:tr w:rsidR="00983251" w14:paraId="1F9B3838" w14:textId="77777777" w:rsidTr="00A53377">
              <w:tc>
                <w:tcPr>
                  <w:tcW w:w="0" w:type="auto"/>
                </w:tcPr>
                <w:p w14:paraId="65F6D2AA" w14:textId="77777777" w:rsidR="00983251" w:rsidRDefault="00983251" w:rsidP="00A53377">
                  <w:r>
                    <w:t>Tapis</w:t>
                  </w:r>
                </w:p>
              </w:tc>
              <w:tc>
                <w:tcPr>
                  <w:tcW w:w="0" w:type="auto"/>
                </w:tcPr>
                <w:p w14:paraId="48FCA6E3" w14:textId="77777777" w:rsidR="00983251" w:rsidRDefault="00983251" w:rsidP="00A53377">
                  <w:r>
                    <w:t>- Il y a un tapis sous l'imprimante</w:t>
                  </w:r>
                </w:p>
              </w:tc>
            </w:tr>
          </w:tbl>
          <w:p w14:paraId="20C88972" w14:textId="77777777" w:rsidR="00983251" w:rsidRDefault="00983251" w:rsidP="00A53377"/>
        </w:tc>
      </w:tr>
    </w:tbl>
    <w:p w14:paraId="6781D95D" w14:textId="77777777" w:rsidR="00983251" w:rsidRDefault="00983251" w:rsidP="00983251"/>
    <w:p w14:paraId="7B7CA00B" w14:textId="77777777" w:rsidR="00983251" w:rsidRDefault="00983251" w:rsidP="00983251">
      <w:pPr>
        <w:pStyle w:val="Titre3"/>
      </w:pPr>
      <w:bookmarkStart w:id="38" w:name="_Toc165981507"/>
      <w:r>
        <w:t>Toilettes D12</w:t>
      </w:r>
      <w:bookmarkEnd w:id="38"/>
    </w:p>
    <w:p w14:paraId="7714CF56" w14:textId="77777777" w:rsidR="00983251" w:rsidRDefault="00983251" w:rsidP="00983251">
      <w:r>
        <w:t>(</w:t>
      </w:r>
      <w:proofErr w:type="gramStart"/>
      <w:r>
        <w:t>Auteur:</w:t>
      </w:r>
      <w:proofErr w:type="gramEnd"/>
      <w:r>
        <w:t xml:space="preserve"> Mykola Zhuravel)</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983251" w14:paraId="18162887" w14:textId="77777777" w:rsidTr="00A53377">
        <w:tc>
          <w:tcPr>
            <w:tcW w:w="0" w:type="auto"/>
          </w:tcPr>
          <w:p w14:paraId="7463147E" w14:textId="77777777" w:rsidR="00983251" w:rsidRDefault="00983251" w:rsidP="00A53377">
            <w:r>
              <w:t xml:space="preserve">En tant </w:t>
            </w:r>
            <w:proofErr w:type="gramStart"/>
            <w:r>
              <w:t>qu'élèves Je</w:t>
            </w:r>
            <w:proofErr w:type="gramEnd"/>
            <w:r>
              <w:t xml:space="preserve"> veux des toilettes Pour pouvoir faire mes besoins</w:t>
            </w:r>
          </w:p>
        </w:tc>
      </w:tr>
      <w:tr w:rsidR="00983251" w14:paraId="60D4A01F" w14:textId="77777777" w:rsidTr="00A53377">
        <w:tc>
          <w:tcPr>
            <w:tcW w:w="0" w:type="auto"/>
          </w:tcPr>
          <w:p w14:paraId="251D752C" w14:textId="77777777" w:rsidR="00983251" w:rsidRDefault="00983251" w:rsidP="00A53377">
            <w:pPr>
              <w:jc w:val="center"/>
            </w:pPr>
            <w:r>
              <w:t xml:space="preserve">Tests </w:t>
            </w:r>
            <w:proofErr w:type="gramStart"/>
            <w:r>
              <w:t>d'acceptance:</w:t>
            </w:r>
            <w:proofErr w:type="gramEnd"/>
            <w:r>
              <w:t xml:space="preserve"> </w:t>
            </w:r>
          </w:p>
          <w:tbl>
            <w:tblPr>
              <w:tblW w:w="100" w:type="auto"/>
              <w:tblCellMar>
                <w:left w:w="10" w:type="dxa"/>
                <w:right w:w="10" w:type="dxa"/>
              </w:tblCellMar>
              <w:tblLook w:val="0000" w:firstRow="0" w:lastRow="0" w:firstColumn="0" w:lastColumn="0" w:noHBand="0" w:noVBand="0"/>
            </w:tblPr>
            <w:tblGrid>
              <w:gridCol w:w="1822"/>
              <w:gridCol w:w="7218"/>
            </w:tblGrid>
            <w:tr w:rsidR="00983251" w14:paraId="4499D09F" w14:textId="77777777" w:rsidTr="00A53377">
              <w:tc>
                <w:tcPr>
                  <w:tcW w:w="0" w:type="auto"/>
                </w:tcPr>
                <w:p w14:paraId="7624E050" w14:textId="77777777" w:rsidR="00983251" w:rsidRDefault="00983251" w:rsidP="00A53377">
                  <w:r>
                    <w:t>Toilette</w:t>
                  </w:r>
                </w:p>
              </w:tc>
              <w:tc>
                <w:tcPr>
                  <w:tcW w:w="0" w:type="auto"/>
                </w:tcPr>
                <w:p w14:paraId="7FBE5A44" w14:textId="77777777" w:rsidR="00983251" w:rsidRDefault="00983251" w:rsidP="00A53377">
                  <w:r>
                    <w:t>- Il y a 3 pièces d'une taille de 1/3 de la pièce entière avec des toilettes a l'intérieure</w:t>
                  </w:r>
                </w:p>
              </w:tc>
            </w:tr>
            <w:tr w:rsidR="00983251" w14:paraId="1535E28D" w14:textId="77777777" w:rsidTr="00A53377">
              <w:tc>
                <w:tcPr>
                  <w:tcW w:w="0" w:type="auto"/>
                </w:tcPr>
                <w:p w14:paraId="5BE54F95" w14:textId="77777777" w:rsidR="00983251" w:rsidRDefault="00983251" w:rsidP="00A53377">
                  <w:r>
                    <w:t>Lavabo</w:t>
                  </w:r>
                </w:p>
              </w:tc>
              <w:tc>
                <w:tcPr>
                  <w:tcW w:w="0" w:type="auto"/>
                </w:tcPr>
                <w:p w14:paraId="072AEF95" w14:textId="77777777" w:rsidR="00983251" w:rsidRDefault="00983251" w:rsidP="00A53377">
                  <w:r>
                    <w:t>- Il y a un lavabo par toilette au milieu du mur de droite</w:t>
                  </w:r>
                </w:p>
              </w:tc>
            </w:tr>
            <w:tr w:rsidR="00983251" w14:paraId="225DCE1F" w14:textId="77777777" w:rsidTr="00A53377">
              <w:tc>
                <w:tcPr>
                  <w:tcW w:w="0" w:type="auto"/>
                </w:tcPr>
                <w:p w14:paraId="4F40F045" w14:textId="77777777" w:rsidR="00983251" w:rsidRDefault="00983251" w:rsidP="00A53377">
                  <w:r>
                    <w:t>Savon</w:t>
                  </w:r>
                </w:p>
              </w:tc>
              <w:tc>
                <w:tcPr>
                  <w:tcW w:w="0" w:type="auto"/>
                </w:tcPr>
                <w:p w14:paraId="094E77FD" w14:textId="77777777" w:rsidR="00983251" w:rsidRDefault="00983251" w:rsidP="00A53377">
                  <w:r>
                    <w:t xml:space="preserve">- Il y a une boite de savon par toilettes en haut </w:t>
                  </w:r>
                  <w:proofErr w:type="spellStart"/>
                  <w:r>
                    <w:t>a</w:t>
                  </w:r>
                  <w:proofErr w:type="spellEnd"/>
                  <w:r>
                    <w:t xml:space="preserve"> droite du lavabo</w:t>
                  </w:r>
                </w:p>
              </w:tc>
            </w:tr>
            <w:tr w:rsidR="00983251" w14:paraId="0CD1E1C2" w14:textId="77777777" w:rsidTr="00A53377">
              <w:tc>
                <w:tcPr>
                  <w:tcW w:w="0" w:type="auto"/>
                </w:tcPr>
                <w:p w14:paraId="03B9515C" w14:textId="77777777" w:rsidR="00983251" w:rsidRDefault="00983251" w:rsidP="00A53377">
                  <w:r>
                    <w:t>Papier pour les mains</w:t>
                  </w:r>
                </w:p>
              </w:tc>
              <w:tc>
                <w:tcPr>
                  <w:tcW w:w="0" w:type="auto"/>
                </w:tcPr>
                <w:p w14:paraId="7772DE95" w14:textId="77777777" w:rsidR="00983251" w:rsidRDefault="00983251" w:rsidP="00A53377">
                  <w:r>
                    <w:t xml:space="preserve">- Il y a 1 distributeur de papier pour les mains par toilette en haut </w:t>
                  </w:r>
                  <w:proofErr w:type="spellStart"/>
                  <w:r>
                    <w:t>a</w:t>
                  </w:r>
                  <w:proofErr w:type="spellEnd"/>
                  <w:r>
                    <w:t xml:space="preserve"> gauche du lavabo</w:t>
                  </w:r>
                </w:p>
              </w:tc>
            </w:tr>
            <w:tr w:rsidR="00983251" w14:paraId="26682ECC" w14:textId="77777777" w:rsidTr="00A53377">
              <w:tc>
                <w:tcPr>
                  <w:tcW w:w="0" w:type="auto"/>
                </w:tcPr>
                <w:p w14:paraId="6ACE8B0B" w14:textId="77777777" w:rsidR="00983251" w:rsidRDefault="00983251" w:rsidP="00A53377">
                  <w:r>
                    <w:t>Poubelle</w:t>
                  </w:r>
                </w:p>
              </w:tc>
              <w:tc>
                <w:tcPr>
                  <w:tcW w:w="0" w:type="auto"/>
                </w:tcPr>
                <w:p w14:paraId="10B90E59" w14:textId="77777777" w:rsidR="00983251" w:rsidRDefault="00983251" w:rsidP="00A53377">
                  <w:r>
                    <w:t xml:space="preserve">- Il y a une poubelle dans chaque </w:t>
                  </w:r>
                  <w:proofErr w:type="gramStart"/>
                  <w:r>
                    <w:t>toilettes</w:t>
                  </w:r>
                  <w:proofErr w:type="gramEnd"/>
                  <w:r>
                    <w:t xml:space="preserve"> sous le lavabo</w:t>
                  </w:r>
                </w:p>
              </w:tc>
            </w:tr>
            <w:tr w:rsidR="00983251" w14:paraId="6E4B3B32" w14:textId="77777777" w:rsidTr="00A53377">
              <w:tc>
                <w:tcPr>
                  <w:tcW w:w="0" w:type="auto"/>
                </w:tcPr>
                <w:p w14:paraId="05D80002" w14:textId="77777777" w:rsidR="00983251" w:rsidRDefault="00983251" w:rsidP="00A53377">
                  <w:r>
                    <w:t>Murs</w:t>
                  </w:r>
                </w:p>
              </w:tc>
              <w:tc>
                <w:tcPr>
                  <w:tcW w:w="0" w:type="auto"/>
                </w:tcPr>
                <w:p w14:paraId="4A851389" w14:textId="77777777" w:rsidR="00983251" w:rsidRDefault="00983251" w:rsidP="00A53377">
                  <w:r>
                    <w:t xml:space="preserve">- Il y a </w:t>
                  </w:r>
                  <w:proofErr w:type="spellStart"/>
                  <w:proofErr w:type="gramStart"/>
                  <w:r>
                    <w:t>tout</w:t>
                  </w:r>
                  <w:proofErr w:type="spellEnd"/>
                  <w:r>
                    <w:t xml:space="preserve"> les murs blanc</w:t>
                  </w:r>
                  <w:proofErr w:type="gramEnd"/>
                  <w:r>
                    <w:t xml:space="preserve"> par toilette</w:t>
                  </w:r>
                </w:p>
              </w:tc>
            </w:tr>
            <w:tr w:rsidR="00983251" w14:paraId="289A5239" w14:textId="77777777" w:rsidTr="00A53377">
              <w:tc>
                <w:tcPr>
                  <w:tcW w:w="0" w:type="auto"/>
                </w:tcPr>
                <w:p w14:paraId="572AD17E" w14:textId="77777777" w:rsidR="00983251" w:rsidRDefault="00983251" w:rsidP="00A53377">
                  <w:r>
                    <w:t>Interrupteur</w:t>
                  </w:r>
                </w:p>
              </w:tc>
              <w:tc>
                <w:tcPr>
                  <w:tcW w:w="0" w:type="auto"/>
                </w:tcPr>
                <w:p w14:paraId="20B3B102" w14:textId="77777777" w:rsidR="00983251" w:rsidRDefault="00983251" w:rsidP="00A53377">
                  <w:r>
                    <w:t xml:space="preserve">- Il y a un interrupteur pour la lumière dans chaque toilette juste </w:t>
                  </w:r>
                  <w:proofErr w:type="spellStart"/>
                  <w:r>
                    <w:t>a</w:t>
                  </w:r>
                  <w:proofErr w:type="spellEnd"/>
                  <w:r>
                    <w:t xml:space="preserve"> gauche de la porte en rentrant</w:t>
                  </w:r>
                </w:p>
              </w:tc>
            </w:tr>
            <w:tr w:rsidR="00983251" w14:paraId="1C565B34" w14:textId="77777777" w:rsidTr="00A53377">
              <w:tc>
                <w:tcPr>
                  <w:tcW w:w="0" w:type="auto"/>
                </w:tcPr>
                <w:p w14:paraId="43512CE6" w14:textId="77777777" w:rsidR="00983251" w:rsidRDefault="00983251" w:rsidP="00A53377">
                  <w:r>
                    <w:t>Porte</w:t>
                  </w:r>
                </w:p>
              </w:tc>
              <w:tc>
                <w:tcPr>
                  <w:tcW w:w="0" w:type="auto"/>
                </w:tcPr>
                <w:p w14:paraId="1C344561" w14:textId="77777777" w:rsidR="00983251" w:rsidRDefault="00983251" w:rsidP="00A53377">
                  <w:r>
                    <w:t>- Il y a une porte en bois claire</w:t>
                  </w:r>
                </w:p>
              </w:tc>
            </w:tr>
            <w:tr w:rsidR="00983251" w14:paraId="44111CAC" w14:textId="77777777" w:rsidTr="00A53377">
              <w:tc>
                <w:tcPr>
                  <w:tcW w:w="0" w:type="auto"/>
                </w:tcPr>
                <w:p w14:paraId="37F59FE0" w14:textId="77777777" w:rsidR="00983251" w:rsidRDefault="00983251" w:rsidP="00A53377">
                  <w:r>
                    <w:t>Papier toilette</w:t>
                  </w:r>
                </w:p>
              </w:tc>
              <w:tc>
                <w:tcPr>
                  <w:tcW w:w="0" w:type="auto"/>
                </w:tcPr>
                <w:p w14:paraId="650320E0" w14:textId="77777777" w:rsidR="00983251" w:rsidRDefault="00983251" w:rsidP="00A53377">
                  <w:r>
                    <w:t>- Il y un rouleau de papier toilette par toilette sur le mur de gauche juste à côté des toilettes</w:t>
                  </w:r>
                </w:p>
              </w:tc>
            </w:tr>
            <w:tr w:rsidR="00983251" w14:paraId="4E0F6AEB" w14:textId="77777777" w:rsidTr="00A53377">
              <w:tc>
                <w:tcPr>
                  <w:tcW w:w="0" w:type="auto"/>
                </w:tcPr>
                <w:p w14:paraId="5F85D085" w14:textId="77777777" w:rsidR="00983251" w:rsidRDefault="00983251" w:rsidP="00A53377">
                  <w:r>
                    <w:t>Miroir</w:t>
                  </w:r>
                </w:p>
              </w:tc>
              <w:tc>
                <w:tcPr>
                  <w:tcW w:w="0" w:type="auto"/>
                </w:tcPr>
                <w:p w14:paraId="2B9D5695" w14:textId="77777777" w:rsidR="00983251" w:rsidRDefault="00983251" w:rsidP="00A53377">
                  <w:r>
                    <w:t xml:space="preserve">- Il y a un miroir </w:t>
                  </w:r>
                  <w:proofErr w:type="spellStart"/>
                  <w:r>
                    <w:t>au dessus</w:t>
                  </w:r>
                  <w:proofErr w:type="spellEnd"/>
                  <w:r>
                    <w:t xml:space="preserve"> de chaque miroir</w:t>
                  </w:r>
                </w:p>
              </w:tc>
            </w:tr>
          </w:tbl>
          <w:p w14:paraId="40859C94" w14:textId="77777777" w:rsidR="00983251" w:rsidRDefault="00983251" w:rsidP="00A53377"/>
        </w:tc>
      </w:tr>
    </w:tbl>
    <w:p w14:paraId="3F8C73E6" w14:textId="77777777" w:rsidR="00983251" w:rsidRDefault="00983251" w:rsidP="00983251"/>
    <w:p w14:paraId="0A472715" w14:textId="77777777" w:rsidR="00983251" w:rsidRDefault="00983251" w:rsidP="00983251">
      <w:pPr>
        <w:pStyle w:val="Titre3"/>
      </w:pPr>
      <w:bookmarkStart w:id="39" w:name="_Toc165981512"/>
      <w:r>
        <w:t>Salle de classe 2ème étage D18</w:t>
      </w:r>
      <w:bookmarkEnd w:id="39"/>
    </w:p>
    <w:p w14:paraId="66B31303" w14:textId="77777777" w:rsidR="00983251" w:rsidRDefault="00983251" w:rsidP="00983251">
      <w:r>
        <w:t>(</w:t>
      </w:r>
      <w:proofErr w:type="gramStart"/>
      <w:r>
        <w:t>Auteur:</w:t>
      </w:r>
      <w:proofErr w:type="gramEnd"/>
      <w:r>
        <w:t xml:space="preserve"> Alexandre Dürrenmatt)</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983251" w14:paraId="724C0550" w14:textId="77777777" w:rsidTr="00A53377">
        <w:tc>
          <w:tcPr>
            <w:tcW w:w="0" w:type="auto"/>
          </w:tcPr>
          <w:p w14:paraId="7EED57BE" w14:textId="77777777" w:rsidR="00983251" w:rsidRDefault="00983251" w:rsidP="00A53377">
            <w:r>
              <w:t>En tant qu'élève Je veux une salle de classe au 2ème étage (très bien équipée) Pour les cours d'informatique</w:t>
            </w:r>
          </w:p>
        </w:tc>
      </w:tr>
      <w:tr w:rsidR="00983251" w14:paraId="1B4A0A07" w14:textId="77777777" w:rsidTr="00A53377">
        <w:tc>
          <w:tcPr>
            <w:tcW w:w="0" w:type="auto"/>
          </w:tcPr>
          <w:p w14:paraId="6974C07A" w14:textId="77777777" w:rsidR="00983251" w:rsidRDefault="00983251" w:rsidP="00A53377">
            <w:pPr>
              <w:jc w:val="center"/>
            </w:pPr>
            <w:r>
              <w:t xml:space="preserve">Tests </w:t>
            </w:r>
            <w:proofErr w:type="gramStart"/>
            <w:r>
              <w:t>d'acceptance:</w:t>
            </w:r>
            <w:proofErr w:type="gramEnd"/>
            <w:r>
              <w:t xml:space="preserve"> </w:t>
            </w:r>
          </w:p>
          <w:tbl>
            <w:tblPr>
              <w:tblW w:w="100" w:type="auto"/>
              <w:tblCellMar>
                <w:left w:w="10" w:type="dxa"/>
                <w:right w:w="10" w:type="dxa"/>
              </w:tblCellMar>
              <w:tblLook w:val="0000" w:firstRow="0" w:lastRow="0" w:firstColumn="0" w:lastColumn="0" w:noHBand="0" w:noVBand="0"/>
            </w:tblPr>
            <w:tblGrid>
              <w:gridCol w:w="1205"/>
              <w:gridCol w:w="7835"/>
            </w:tblGrid>
            <w:tr w:rsidR="00983251" w14:paraId="68132782" w14:textId="77777777" w:rsidTr="00A53377">
              <w:tc>
                <w:tcPr>
                  <w:tcW w:w="0" w:type="auto"/>
                </w:tcPr>
                <w:p w14:paraId="3F08F03F" w14:textId="77777777" w:rsidR="00983251" w:rsidRDefault="00983251" w:rsidP="00A53377">
                  <w:r>
                    <w:t>Tables + tableau</w:t>
                  </w:r>
                </w:p>
              </w:tc>
              <w:tc>
                <w:tcPr>
                  <w:tcW w:w="0" w:type="auto"/>
                </w:tcPr>
                <w:p w14:paraId="54F57841" w14:textId="77777777" w:rsidR="00983251" w:rsidRDefault="00983251" w:rsidP="00A53377">
                  <w:r>
                    <w:t xml:space="preserve">Il y a 17 tables gamer en bois avec la place pour deux écrans, ils seront </w:t>
                  </w:r>
                  <w:proofErr w:type="gramStart"/>
                  <w:r>
                    <w:t>placées</w:t>
                  </w:r>
                  <w:proofErr w:type="gramEnd"/>
                  <w:r>
                    <w:t xml:space="preserve"> en groupes de 4 en chaque coin de manière qu'il soit </w:t>
                  </w:r>
                  <w:proofErr w:type="spellStart"/>
                  <w:r>
                    <w:t>facil</w:t>
                  </w:r>
                  <w:proofErr w:type="spellEnd"/>
                  <w:r>
                    <w:t xml:space="preserve"> la visualisation du tableau de l'enseignant. Il y a une table devant le tableau pour l'enseignant.</w:t>
                  </w:r>
                </w:p>
              </w:tc>
            </w:tr>
            <w:tr w:rsidR="00983251" w14:paraId="0AA29360" w14:textId="77777777" w:rsidTr="00A53377">
              <w:tc>
                <w:tcPr>
                  <w:tcW w:w="0" w:type="auto"/>
                </w:tcPr>
                <w:p w14:paraId="41DF9485" w14:textId="77777777" w:rsidR="00983251" w:rsidRDefault="00983251" w:rsidP="00A53377">
                  <w:proofErr w:type="spellStart"/>
                  <w:r>
                    <w:t>Pillones</w:t>
                  </w:r>
                  <w:proofErr w:type="spellEnd"/>
                </w:p>
              </w:tc>
              <w:tc>
                <w:tcPr>
                  <w:tcW w:w="0" w:type="auto"/>
                </w:tcPr>
                <w:p w14:paraId="39519A8B" w14:textId="77777777" w:rsidR="00983251" w:rsidRDefault="00983251" w:rsidP="00A53377">
                  <w:r>
                    <w:t xml:space="preserve">Il y a 4 </w:t>
                  </w:r>
                  <w:proofErr w:type="spellStart"/>
                  <w:r>
                    <w:t>pillones</w:t>
                  </w:r>
                  <w:proofErr w:type="spellEnd"/>
                  <w:r>
                    <w:t xml:space="preserve"> avec une prise </w:t>
                  </w:r>
                  <w:proofErr w:type="spellStart"/>
                  <w:r>
                    <w:t>electrique</w:t>
                  </w:r>
                  <w:proofErr w:type="spellEnd"/>
                  <w:r>
                    <w:t xml:space="preserve"> à chaque </w:t>
                  </w:r>
                  <w:proofErr w:type="spellStart"/>
                  <w:r>
                    <w:t>coté</w:t>
                  </w:r>
                  <w:proofErr w:type="spellEnd"/>
                  <w:r>
                    <w:t xml:space="preserve">, ils sont </w:t>
                  </w:r>
                  <w:proofErr w:type="gramStart"/>
                  <w:r>
                    <w:t>placées</w:t>
                  </w:r>
                  <w:proofErr w:type="gramEnd"/>
                  <w:r>
                    <w:t xml:space="preserve"> au milieu de chaque groupe de 4 tables.</w:t>
                  </w:r>
                </w:p>
              </w:tc>
            </w:tr>
            <w:tr w:rsidR="00983251" w14:paraId="0CED5A34" w14:textId="77777777" w:rsidTr="00A53377">
              <w:tc>
                <w:tcPr>
                  <w:tcW w:w="0" w:type="auto"/>
                </w:tcPr>
                <w:p w14:paraId="19FC8B4A" w14:textId="77777777" w:rsidR="00983251" w:rsidRDefault="00983251" w:rsidP="00A53377">
                  <w:r>
                    <w:t>TV</w:t>
                  </w:r>
                </w:p>
              </w:tc>
              <w:tc>
                <w:tcPr>
                  <w:tcW w:w="0" w:type="auto"/>
                </w:tcPr>
                <w:p w14:paraId="08785F51" w14:textId="77777777" w:rsidR="00983251" w:rsidRDefault="00983251" w:rsidP="00A53377">
                  <w:r>
                    <w:t xml:space="preserve">Il y a un TV de 65 pouces au mur, derrière de la place de l'enseignant et à coté un tableau de </w:t>
                  </w:r>
                  <w:proofErr w:type="gramStart"/>
                  <w:r>
                    <w:t>1..</w:t>
                  </w:r>
                  <w:proofErr w:type="gramEnd"/>
                  <w:r>
                    <w:t>5m x 3m au centre du mur.</w:t>
                  </w:r>
                </w:p>
              </w:tc>
            </w:tr>
            <w:tr w:rsidR="00983251" w14:paraId="7FA2B5EB" w14:textId="77777777" w:rsidTr="00A53377">
              <w:tc>
                <w:tcPr>
                  <w:tcW w:w="0" w:type="auto"/>
                </w:tcPr>
                <w:p w14:paraId="08AA4414" w14:textId="77777777" w:rsidR="00983251" w:rsidRDefault="00983251" w:rsidP="00A53377">
                  <w:proofErr w:type="spellStart"/>
                  <w:r>
                    <w:lastRenderedPageBreak/>
                    <w:t>Chaisses</w:t>
                  </w:r>
                  <w:proofErr w:type="spellEnd"/>
                </w:p>
              </w:tc>
              <w:tc>
                <w:tcPr>
                  <w:tcW w:w="0" w:type="auto"/>
                </w:tcPr>
                <w:p w14:paraId="070255D0" w14:textId="77777777" w:rsidR="00983251" w:rsidRDefault="00983251" w:rsidP="00A53377">
                  <w:r>
                    <w:t xml:space="preserve">Il y a 17 </w:t>
                  </w:r>
                  <w:proofErr w:type="spellStart"/>
                  <w:r>
                    <w:t>chaisses</w:t>
                  </w:r>
                  <w:proofErr w:type="spellEnd"/>
                  <w:r>
                    <w:t xml:space="preserve"> gamer. Une pour chaque table et elles sont confortables.</w:t>
                  </w:r>
                </w:p>
              </w:tc>
            </w:tr>
            <w:tr w:rsidR="00983251" w14:paraId="7D65604A" w14:textId="77777777" w:rsidTr="00A53377">
              <w:tc>
                <w:tcPr>
                  <w:tcW w:w="0" w:type="auto"/>
                </w:tcPr>
                <w:p w14:paraId="202A02C4" w14:textId="77777777" w:rsidR="00983251" w:rsidRDefault="00983251" w:rsidP="00A53377">
                  <w:r>
                    <w:t>Ecrans</w:t>
                  </w:r>
                </w:p>
              </w:tc>
              <w:tc>
                <w:tcPr>
                  <w:tcW w:w="0" w:type="auto"/>
                </w:tcPr>
                <w:p w14:paraId="06B8DF91" w14:textId="77777777" w:rsidR="00983251" w:rsidRDefault="00983251" w:rsidP="00A53377">
                  <w:r>
                    <w:t xml:space="preserve">Il y a deux écrans par poste de travail. Ils sont de 18 puces chacune et ils sont l'une à </w:t>
                  </w:r>
                  <w:proofErr w:type="spellStart"/>
                  <w:r>
                    <w:t>coté</w:t>
                  </w:r>
                  <w:proofErr w:type="spellEnd"/>
                  <w:r>
                    <w:t xml:space="preserve"> de l'autre et ils sont placés en face de la </w:t>
                  </w:r>
                  <w:proofErr w:type="spellStart"/>
                  <w:r>
                    <w:t>chaisse</w:t>
                  </w:r>
                  <w:proofErr w:type="spellEnd"/>
                  <w:r>
                    <w:t>.</w:t>
                  </w:r>
                </w:p>
              </w:tc>
            </w:tr>
            <w:tr w:rsidR="00983251" w14:paraId="3AA44B9C" w14:textId="77777777" w:rsidTr="00A53377">
              <w:tc>
                <w:tcPr>
                  <w:tcW w:w="0" w:type="auto"/>
                </w:tcPr>
                <w:p w14:paraId="352BF3F0" w14:textId="77777777" w:rsidR="00983251" w:rsidRDefault="00983251" w:rsidP="00A53377">
                  <w:proofErr w:type="spellStart"/>
                  <w:r>
                    <w:t>PC's</w:t>
                  </w:r>
                  <w:proofErr w:type="spellEnd"/>
                </w:p>
              </w:tc>
              <w:tc>
                <w:tcPr>
                  <w:tcW w:w="0" w:type="auto"/>
                </w:tcPr>
                <w:p w14:paraId="723A1E2B" w14:textId="77777777" w:rsidR="00983251" w:rsidRDefault="00983251" w:rsidP="00A53377">
                  <w:r>
                    <w:t xml:space="preserve">Il y a 17 </w:t>
                  </w:r>
                  <w:proofErr w:type="spellStart"/>
                  <w:r>
                    <w:t>PC's</w:t>
                  </w:r>
                  <w:proofErr w:type="spellEnd"/>
                  <w:r>
                    <w:t>, un PC par poste et ils sont sous la table.</w:t>
                  </w:r>
                </w:p>
              </w:tc>
            </w:tr>
            <w:tr w:rsidR="00983251" w14:paraId="0D51B9AC" w14:textId="77777777" w:rsidTr="00A53377">
              <w:tc>
                <w:tcPr>
                  <w:tcW w:w="0" w:type="auto"/>
                </w:tcPr>
                <w:p w14:paraId="4BF58067" w14:textId="77777777" w:rsidR="00983251" w:rsidRDefault="00983251" w:rsidP="00A53377">
                  <w:proofErr w:type="spellStart"/>
                  <w:r>
                    <w:t>Fenetres</w:t>
                  </w:r>
                  <w:proofErr w:type="spellEnd"/>
                </w:p>
              </w:tc>
              <w:tc>
                <w:tcPr>
                  <w:tcW w:w="0" w:type="auto"/>
                </w:tcPr>
                <w:p w14:paraId="244BDC5E" w14:textId="77777777" w:rsidR="00983251" w:rsidRDefault="00983251" w:rsidP="00A53377">
                  <w:r>
                    <w:t xml:space="preserve">Il y a deux grandes </w:t>
                  </w:r>
                  <w:proofErr w:type="spellStart"/>
                  <w:r>
                    <w:t>fenetres</w:t>
                  </w:r>
                  <w:proofErr w:type="spellEnd"/>
                  <w:r>
                    <w:t>, ils sont au centre du mur d'en face de la place de l'enseignant</w:t>
                  </w:r>
                </w:p>
              </w:tc>
            </w:tr>
            <w:tr w:rsidR="00983251" w14:paraId="53A3B2AC" w14:textId="77777777" w:rsidTr="00A53377">
              <w:tc>
                <w:tcPr>
                  <w:tcW w:w="0" w:type="auto"/>
                </w:tcPr>
                <w:p w14:paraId="134CC5D1" w14:textId="77777777" w:rsidR="00983251" w:rsidRDefault="00983251" w:rsidP="00A53377">
                  <w:r>
                    <w:t>Tapis</w:t>
                  </w:r>
                </w:p>
              </w:tc>
              <w:tc>
                <w:tcPr>
                  <w:tcW w:w="0" w:type="auto"/>
                </w:tcPr>
                <w:p w14:paraId="034D9D99" w14:textId="77777777" w:rsidR="00983251" w:rsidRDefault="00983251" w:rsidP="00A53377">
                  <w:r>
                    <w:t>Il y a un grand tapis pour chaque groupe de 4 tables, ils sont de 3m x 3m</w:t>
                  </w:r>
                </w:p>
              </w:tc>
            </w:tr>
            <w:tr w:rsidR="00983251" w14:paraId="3252C582" w14:textId="77777777" w:rsidTr="00A53377">
              <w:tc>
                <w:tcPr>
                  <w:tcW w:w="0" w:type="auto"/>
                </w:tcPr>
                <w:p w14:paraId="4A0A6440" w14:textId="77777777" w:rsidR="00983251" w:rsidRDefault="00983251" w:rsidP="00A53377">
                  <w:r>
                    <w:t>Etagère</w:t>
                  </w:r>
                </w:p>
              </w:tc>
              <w:tc>
                <w:tcPr>
                  <w:tcW w:w="0" w:type="auto"/>
                </w:tcPr>
                <w:p w14:paraId="0BB4CE15" w14:textId="77777777" w:rsidR="00983251" w:rsidRDefault="00983251" w:rsidP="00A53377">
                  <w:r>
                    <w:t xml:space="preserve">Il y a </w:t>
                  </w:r>
                  <w:proofErr w:type="gramStart"/>
                  <w:r>
                    <w:t>un étagère</w:t>
                  </w:r>
                  <w:proofErr w:type="gramEnd"/>
                  <w:r>
                    <w:t xml:space="preserve"> pour les chaussures. Il a la place pour 20 chaussures et il est de 4x5 colonnes, chaque espace est de 20cm x 20cm x 35cm et il est placé au mur à </w:t>
                  </w:r>
                  <w:proofErr w:type="spellStart"/>
                  <w:r>
                    <w:t>coté</w:t>
                  </w:r>
                  <w:proofErr w:type="spellEnd"/>
                  <w:r>
                    <w:t xml:space="preserve"> de la porte.</w:t>
                  </w:r>
                </w:p>
              </w:tc>
            </w:tr>
            <w:tr w:rsidR="00983251" w14:paraId="5BFA6BC1" w14:textId="77777777" w:rsidTr="00A53377">
              <w:tc>
                <w:tcPr>
                  <w:tcW w:w="0" w:type="auto"/>
                </w:tcPr>
                <w:p w14:paraId="2C6FE9D0" w14:textId="77777777" w:rsidR="00983251" w:rsidRDefault="00983251" w:rsidP="00A53377">
                  <w:r>
                    <w:t>Porte-manteaux</w:t>
                  </w:r>
                </w:p>
              </w:tc>
              <w:tc>
                <w:tcPr>
                  <w:tcW w:w="0" w:type="auto"/>
                </w:tcPr>
                <w:p w14:paraId="5C69A561" w14:textId="77777777" w:rsidR="00983251" w:rsidRDefault="00983251" w:rsidP="00A53377">
                  <w:r>
                    <w:t xml:space="preserve">Il y a un </w:t>
                  </w:r>
                  <w:proofErr w:type="spellStart"/>
                  <w:r>
                    <w:t>porte-manteux</w:t>
                  </w:r>
                  <w:proofErr w:type="spellEnd"/>
                  <w:r>
                    <w:t xml:space="preserve"> tout au fond de la classe, au coin gauche. Il est en </w:t>
                  </w:r>
                  <w:proofErr w:type="spellStart"/>
                  <w:r>
                    <w:t>metal</w:t>
                  </w:r>
                  <w:proofErr w:type="spellEnd"/>
                  <w:r>
                    <w:t xml:space="preserve"> et il fait 2m d'hauteur avec la place pour 15 vestes.</w:t>
                  </w:r>
                </w:p>
              </w:tc>
            </w:tr>
          </w:tbl>
          <w:p w14:paraId="3104AC12" w14:textId="77777777" w:rsidR="00983251" w:rsidRDefault="00983251" w:rsidP="00A53377"/>
        </w:tc>
      </w:tr>
    </w:tbl>
    <w:p w14:paraId="026F8012" w14:textId="77777777" w:rsidR="00983251" w:rsidRDefault="00983251" w:rsidP="00983251"/>
    <w:p w14:paraId="0A90D7A2" w14:textId="77777777" w:rsidR="00983251" w:rsidRDefault="00983251" w:rsidP="00983251">
      <w:pPr>
        <w:pStyle w:val="Titre3"/>
      </w:pPr>
      <w:bookmarkStart w:id="40" w:name="_Toc165981513"/>
      <w:r>
        <w:t>Salle de classe 2ème étage D13</w:t>
      </w:r>
      <w:bookmarkEnd w:id="40"/>
    </w:p>
    <w:p w14:paraId="71AD11F5" w14:textId="77777777" w:rsidR="00983251" w:rsidRDefault="00983251" w:rsidP="00983251">
      <w:r>
        <w:t>(</w:t>
      </w:r>
      <w:proofErr w:type="gramStart"/>
      <w:r>
        <w:t>Auteur:</w:t>
      </w:r>
      <w:proofErr w:type="gramEnd"/>
      <w:r>
        <w:t xml:space="preserve"> Alexandre Dürrenmatt)</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983251" w14:paraId="0E36CF2F" w14:textId="77777777" w:rsidTr="00A53377">
        <w:tc>
          <w:tcPr>
            <w:tcW w:w="0" w:type="auto"/>
          </w:tcPr>
          <w:p w14:paraId="1796C601" w14:textId="77777777" w:rsidR="00983251" w:rsidRDefault="00983251" w:rsidP="00A53377">
            <w:r>
              <w:t xml:space="preserve">En tant qu'élève Je veux une salle de classe au 2ème </w:t>
            </w:r>
            <w:proofErr w:type="gramStart"/>
            <w:r>
              <w:t>étage  Pour</w:t>
            </w:r>
            <w:proofErr w:type="gramEnd"/>
            <w:r>
              <w:t xml:space="preserve"> les cours d'informatique</w:t>
            </w:r>
          </w:p>
        </w:tc>
      </w:tr>
      <w:tr w:rsidR="00983251" w14:paraId="35351E19" w14:textId="77777777" w:rsidTr="00A53377">
        <w:tc>
          <w:tcPr>
            <w:tcW w:w="0" w:type="auto"/>
          </w:tcPr>
          <w:p w14:paraId="67B7081A" w14:textId="77777777" w:rsidR="00983251" w:rsidRDefault="00983251" w:rsidP="00A53377">
            <w:pPr>
              <w:jc w:val="center"/>
            </w:pPr>
            <w:r>
              <w:t xml:space="preserve">Tests </w:t>
            </w:r>
            <w:proofErr w:type="gramStart"/>
            <w:r>
              <w:t>d'acceptance:</w:t>
            </w:r>
            <w:proofErr w:type="gramEnd"/>
            <w:r>
              <w:t xml:space="preserve"> </w:t>
            </w:r>
          </w:p>
          <w:tbl>
            <w:tblPr>
              <w:tblW w:w="100" w:type="auto"/>
              <w:tblCellMar>
                <w:left w:w="10" w:type="dxa"/>
                <w:right w:w="10" w:type="dxa"/>
              </w:tblCellMar>
              <w:tblLook w:val="0000" w:firstRow="0" w:lastRow="0" w:firstColumn="0" w:lastColumn="0" w:noHBand="0" w:noVBand="0"/>
            </w:tblPr>
            <w:tblGrid>
              <w:gridCol w:w="1203"/>
              <w:gridCol w:w="7837"/>
            </w:tblGrid>
            <w:tr w:rsidR="00983251" w14:paraId="5D676889" w14:textId="77777777" w:rsidTr="00A53377">
              <w:tc>
                <w:tcPr>
                  <w:tcW w:w="0" w:type="auto"/>
                </w:tcPr>
                <w:p w14:paraId="73BEB8F7" w14:textId="77777777" w:rsidR="00983251" w:rsidRDefault="00983251" w:rsidP="00A53377">
                  <w:r>
                    <w:t>Tables</w:t>
                  </w:r>
                </w:p>
              </w:tc>
              <w:tc>
                <w:tcPr>
                  <w:tcW w:w="0" w:type="auto"/>
                </w:tcPr>
                <w:p w14:paraId="76CACEAB" w14:textId="77777777" w:rsidR="00983251" w:rsidRDefault="00983251" w:rsidP="00A53377">
                  <w:r>
                    <w:t xml:space="preserve">Il y a 17 tables en boit avec la place pour un écran, elles sont placées en groupes de 4 en chaque coin de manière qu'il soit </w:t>
                  </w:r>
                  <w:proofErr w:type="spellStart"/>
                  <w:r>
                    <w:t>facil</w:t>
                  </w:r>
                  <w:proofErr w:type="spellEnd"/>
                  <w:r>
                    <w:t xml:space="preserve"> la visualisation du tableau de l'enseignant. Il y a une table devant le </w:t>
                  </w:r>
                  <w:proofErr w:type="spellStart"/>
                  <w:r>
                    <w:t>tablau</w:t>
                  </w:r>
                  <w:proofErr w:type="spellEnd"/>
                  <w:r>
                    <w:t xml:space="preserve"> pour l'enseignant.</w:t>
                  </w:r>
                </w:p>
              </w:tc>
            </w:tr>
            <w:tr w:rsidR="00983251" w14:paraId="777927CD" w14:textId="77777777" w:rsidTr="00A53377">
              <w:tc>
                <w:tcPr>
                  <w:tcW w:w="0" w:type="auto"/>
                </w:tcPr>
                <w:p w14:paraId="632237B1" w14:textId="77777777" w:rsidR="00983251" w:rsidRDefault="00983251" w:rsidP="00A53377">
                  <w:proofErr w:type="spellStart"/>
                  <w:r>
                    <w:t>Pillones</w:t>
                  </w:r>
                  <w:proofErr w:type="spellEnd"/>
                </w:p>
              </w:tc>
              <w:tc>
                <w:tcPr>
                  <w:tcW w:w="0" w:type="auto"/>
                </w:tcPr>
                <w:p w14:paraId="32BF7F08" w14:textId="77777777" w:rsidR="00983251" w:rsidRDefault="00983251" w:rsidP="00A53377">
                  <w:r>
                    <w:t xml:space="preserve">Il y a 4 </w:t>
                  </w:r>
                  <w:proofErr w:type="spellStart"/>
                  <w:r>
                    <w:t>pillones</w:t>
                  </w:r>
                  <w:proofErr w:type="spellEnd"/>
                  <w:r>
                    <w:t xml:space="preserve"> avec une prise </w:t>
                  </w:r>
                  <w:proofErr w:type="spellStart"/>
                  <w:r>
                    <w:t>electrique</w:t>
                  </w:r>
                  <w:proofErr w:type="spellEnd"/>
                  <w:r>
                    <w:t xml:space="preserve"> à chaque </w:t>
                  </w:r>
                  <w:proofErr w:type="spellStart"/>
                  <w:r>
                    <w:t>coté</w:t>
                  </w:r>
                  <w:proofErr w:type="spellEnd"/>
                  <w:r>
                    <w:t xml:space="preserve">, ils sont </w:t>
                  </w:r>
                  <w:proofErr w:type="gramStart"/>
                  <w:r>
                    <w:t>placées</w:t>
                  </w:r>
                  <w:proofErr w:type="gramEnd"/>
                  <w:r>
                    <w:t xml:space="preserve"> au milieu de chaque groupe de 4 tables.</w:t>
                  </w:r>
                </w:p>
              </w:tc>
            </w:tr>
            <w:tr w:rsidR="00983251" w14:paraId="49AC2CE9" w14:textId="77777777" w:rsidTr="00A53377">
              <w:tc>
                <w:tcPr>
                  <w:tcW w:w="0" w:type="auto"/>
                </w:tcPr>
                <w:p w14:paraId="7DF8D1C3" w14:textId="77777777" w:rsidR="00983251" w:rsidRDefault="00983251" w:rsidP="00A53377">
                  <w:r>
                    <w:t>TV + tableau</w:t>
                  </w:r>
                </w:p>
              </w:tc>
              <w:tc>
                <w:tcPr>
                  <w:tcW w:w="0" w:type="auto"/>
                </w:tcPr>
                <w:p w14:paraId="4D94346E" w14:textId="77777777" w:rsidR="00983251" w:rsidRDefault="00983251" w:rsidP="00A53377">
                  <w:r>
                    <w:t xml:space="preserve">Il y a un TV de 65 pouces au mur, derrière de la place de l'enseignant et à coté un tableau de </w:t>
                  </w:r>
                  <w:proofErr w:type="gramStart"/>
                  <w:r>
                    <w:t>1..</w:t>
                  </w:r>
                  <w:proofErr w:type="gramEnd"/>
                  <w:r>
                    <w:t>5m x 3m au centre du mur.</w:t>
                  </w:r>
                </w:p>
              </w:tc>
            </w:tr>
            <w:tr w:rsidR="00983251" w14:paraId="5C63A1CD" w14:textId="77777777" w:rsidTr="00A53377">
              <w:tc>
                <w:tcPr>
                  <w:tcW w:w="0" w:type="auto"/>
                </w:tcPr>
                <w:p w14:paraId="6D43D563" w14:textId="77777777" w:rsidR="00983251" w:rsidRDefault="00983251" w:rsidP="00A53377">
                  <w:proofErr w:type="spellStart"/>
                  <w:r>
                    <w:t>Chaisses</w:t>
                  </w:r>
                  <w:proofErr w:type="spellEnd"/>
                </w:p>
              </w:tc>
              <w:tc>
                <w:tcPr>
                  <w:tcW w:w="0" w:type="auto"/>
                </w:tcPr>
                <w:p w14:paraId="5E5E22A3" w14:textId="77777777" w:rsidR="00983251" w:rsidRDefault="00983251" w:rsidP="00A53377">
                  <w:r>
                    <w:t xml:space="preserve">Il y a 17 </w:t>
                  </w:r>
                  <w:proofErr w:type="spellStart"/>
                  <w:r>
                    <w:t>chaisses</w:t>
                  </w:r>
                  <w:proofErr w:type="spellEnd"/>
                  <w:r>
                    <w:t xml:space="preserve"> bureau. Une pour chaque table et elles sont confortables.</w:t>
                  </w:r>
                </w:p>
              </w:tc>
            </w:tr>
            <w:tr w:rsidR="00983251" w14:paraId="017772FB" w14:textId="77777777" w:rsidTr="00A53377">
              <w:tc>
                <w:tcPr>
                  <w:tcW w:w="0" w:type="auto"/>
                </w:tcPr>
                <w:p w14:paraId="75432676" w14:textId="77777777" w:rsidR="00983251" w:rsidRDefault="00983251" w:rsidP="00A53377">
                  <w:r>
                    <w:t>Ecrans</w:t>
                  </w:r>
                </w:p>
              </w:tc>
              <w:tc>
                <w:tcPr>
                  <w:tcW w:w="0" w:type="auto"/>
                </w:tcPr>
                <w:p w14:paraId="2C2779C6" w14:textId="77777777" w:rsidR="00983251" w:rsidRDefault="00983251" w:rsidP="00A53377">
                  <w:r>
                    <w:t xml:space="preserve">Il y a un écran par poste de travail. Ils sont de 18 puces chacun et ils sont placés en face de la </w:t>
                  </w:r>
                  <w:proofErr w:type="spellStart"/>
                  <w:r>
                    <w:t>chaisse</w:t>
                  </w:r>
                  <w:proofErr w:type="spellEnd"/>
                  <w:r>
                    <w:t>.</w:t>
                  </w:r>
                </w:p>
              </w:tc>
            </w:tr>
            <w:tr w:rsidR="00983251" w14:paraId="4ACAFFD3" w14:textId="77777777" w:rsidTr="00A53377">
              <w:tc>
                <w:tcPr>
                  <w:tcW w:w="0" w:type="auto"/>
                </w:tcPr>
                <w:p w14:paraId="5E82B6B0" w14:textId="77777777" w:rsidR="00983251" w:rsidRDefault="00983251" w:rsidP="00A53377">
                  <w:proofErr w:type="spellStart"/>
                  <w:r>
                    <w:t>PC's</w:t>
                  </w:r>
                  <w:proofErr w:type="spellEnd"/>
                </w:p>
              </w:tc>
              <w:tc>
                <w:tcPr>
                  <w:tcW w:w="0" w:type="auto"/>
                </w:tcPr>
                <w:p w14:paraId="57A75DEC" w14:textId="77777777" w:rsidR="00983251" w:rsidRDefault="00983251" w:rsidP="00A53377">
                  <w:r>
                    <w:t xml:space="preserve">Il y a 17 </w:t>
                  </w:r>
                  <w:proofErr w:type="spellStart"/>
                  <w:r>
                    <w:t>PC's</w:t>
                  </w:r>
                  <w:proofErr w:type="spellEnd"/>
                  <w:r>
                    <w:t>, un PC par poste et ils sont sous la table.</w:t>
                  </w:r>
                </w:p>
              </w:tc>
            </w:tr>
            <w:tr w:rsidR="00983251" w14:paraId="20C4F472" w14:textId="77777777" w:rsidTr="00A53377">
              <w:tc>
                <w:tcPr>
                  <w:tcW w:w="0" w:type="auto"/>
                </w:tcPr>
                <w:p w14:paraId="68C51A5E" w14:textId="77777777" w:rsidR="00983251" w:rsidRDefault="00983251" w:rsidP="00A53377">
                  <w:proofErr w:type="spellStart"/>
                  <w:r>
                    <w:t>Fenetres</w:t>
                  </w:r>
                  <w:proofErr w:type="spellEnd"/>
                </w:p>
              </w:tc>
              <w:tc>
                <w:tcPr>
                  <w:tcW w:w="0" w:type="auto"/>
                </w:tcPr>
                <w:p w14:paraId="6C916462" w14:textId="77777777" w:rsidR="00983251" w:rsidRDefault="00983251" w:rsidP="00A53377">
                  <w:r>
                    <w:t xml:space="preserve">Il y a deux grandes </w:t>
                  </w:r>
                  <w:proofErr w:type="spellStart"/>
                  <w:r>
                    <w:t>fenetres</w:t>
                  </w:r>
                  <w:proofErr w:type="spellEnd"/>
                  <w:r>
                    <w:t>, ils sont au centre du mur d'en face de l'enseignant.</w:t>
                  </w:r>
                </w:p>
              </w:tc>
            </w:tr>
            <w:tr w:rsidR="00983251" w14:paraId="6839D8D6" w14:textId="77777777" w:rsidTr="00A53377">
              <w:tc>
                <w:tcPr>
                  <w:tcW w:w="0" w:type="auto"/>
                </w:tcPr>
                <w:p w14:paraId="3EE2822B" w14:textId="77777777" w:rsidR="00983251" w:rsidRDefault="00983251" w:rsidP="00A53377">
                  <w:r>
                    <w:t>Tapis</w:t>
                  </w:r>
                </w:p>
              </w:tc>
              <w:tc>
                <w:tcPr>
                  <w:tcW w:w="0" w:type="auto"/>
                </w:tcPr>
                <w:p w14:paraId="12A893C6" w14:textId="77777777" w:rsidR="00983251" w:rsidRDefault="00983251" w:rsidP="00A53377">
                  <w:r>
                    <w:t>Il y a un grand tapis pour chaque groupe de 4 tables, ils sont de 3m x 3m</w:t>
                  </w:r>
                </w:p>
              </w:tc>
            </w:tr>
            <w:tr w:rsidR="00983251" w14:paraId="155C6D84" w14:textId="77777777" w:rsidTr="00A53377">
              <w:tc>
                <w:tcPr>
                  <w:tcW w:w="0" w:type="auto"/>
                </w:tcPr>
                <w:p w14:paraId="0E4075A4" w14:textId="77777777" w:rsidR="00983251" w:rsidRDefault="00983251" w:rsidP="00A53377">
                  <w:r>
                    <w:t>Etagère</w:t>
                  </w:r>
                </w:p>
              </w:tc>
              <w:tc>
                <w:tcPr>
                  <w:tcW w:w="0" w:type="auto"/>
                </w:tcPr>
                <w:p w14:paraId="59EDDDA2" w14:textId="77777777" w:rsidR="00983251" w:rsidRDefault="00983251" w:rsidP="00A53377">
                  <w:r>
                    <w:t xml:space="preserve">Il y a </w:t>
                  </w:r>
                  <w:proofErr w:type="gramStart"/>
                  <w:r>
                    <w:t>un étagère</w:t>
                  </w:r>
                  <w:proofErr w:type="gramEnd"/>
                  <w:r>
                    <w:t xml:space="preserve"> pour les chaussures. Il a la place pour 20 chaussures et il est de 4x5 colonnes, chaque espace est de 20cm x 20cm x 35cm et il est placé au mur à </w:t>
                  </w:r>
                  <w:proofErr w:type="spellStart"/>
                  <w:r>
                    <w:t>coté</w:t>
                  </w:r>
                  <w:proofErr w:type="spellEnd"/>
                  <w:r>
                    <w:t xml:space="preserve"> de la porte.</w:t>
                  </w:r>
                </w:p>
              </w:tc>
            </w:tr>
            <w:tr w:rsidR="00983251" w14:paraId="04A48E67" w14:textId="77777777" w:rsidTr="00A53377">
              <w:tc>
                <w:tcPr>
                  <w:tcW w:w="0" w:type="auto"/>
                </w:tcPr>
                <w:p w14:paraId="15E21661" w14:textId="77777777" w:rsidR="00983251" w:rsidRDefault="00983251" w:rsidP="00A53377">
                  <w:r>
                    <w:t>Porte-manteaux</w:t>
                  </w:r>
                </w:p>
              </w:tc>
              <w:tc>
                <w:tcPr>
                  <w:tcW w:w="0" w:type="auto"/>
                </w:tcPr>
                <w:p w14:paraId="1D814E46" w14:textId="77777777" w:rsidR="00983251" w:rsidRDefault="00983251" w:rsidP="00A53377">
                  <w:r>
                    <w:t xml:space="preserve">Il y a un </w:t>
                  </w:r>
                  <w:proofErr w:type="spellStart"/>
                  <w:r>
                    <w:t>porte-manteux</w:t>
                  </w:r>
                  <w:proofErr w:type="spellEnd"/>
                  <w:r>
                    <w:t xml:space="preserve"> tout au fond de la classe, au coin gauche. Il est en </w:t>
                  </w:r>
                  <w:proofErr w:type="spellStart"/>
                  <w:r>
                    <w:t>metal</w:t>
                  </w:r>
                  <w:proofErr w:type="spellEnd"/>
                  <w:r>
                    <w:t xml:space="preserve"> et il fait 2m d'hauteur avec la place pour 15 vestes.</w:t>
                  </w:r>
                </w:p>
              </w:tc>
            </w:tr>
          </w:tbl>
          <w:p w14:paraId="37F7B705" w14:textId="77777777" w:rsidR="00983251" w:rsidRDefault="00983251" w:rsidP="00A53377"/>
        </w:tc>
      </w:tr>
    </w:tbl>
    <w:p w14:paraId="51D07268" w14:textId="77777777" w:rsidR="00983251" w:rsidRDefault="00983251" w:rsidP="00983251"/>
    <w:p w14:paraId="44C1EB01" w14:textId="77777777" w:rsidR="00983251" w:rsidRDefault="00983251" w:rsidP="00983251">
      <w:pPr>
        <w:pStyle w:val="Titre3"/>
      </w:pPr>
      <w:bookmarkStart w:id="41" w:name="_Toc165981514"/>
      <w:r>
        <w:t>Salle de classe 2ème étage D16</w:t>
      </w:r>
      <w:bookmarkEnd w:id="41"/>
    </w:p>
    <w:p w14:paraId="5E615C6E" w14:textId="77777777" w:rsidR="00983251" w:rsidRDefault="00983251" w:rsidP="00983251">
      <w:r>
        <w:t>(</w:t>
      </w:r>
      <w:proofErr w:type="gramStart"/>
      <w:r>
        <w:t>Auteur:</w:t>
      </w:r>
      <w:proofErr w:type="gramEnd"/>
      <w:r>
        <w:t xml:space="preserve"> Alexandre Dürrenmatt)</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983251" w14:paraId="6F3062BF" w14:textId="77777777" w:rsidTr="00A53377">
        <w:tc>
          <w:tcPr>
            <w:tcW w:w="0" w:type="auto"/>
          </w:tcPr>
          <w:p w14:paraId="5823C459" w14:textId="77777777" w:rsidR="00983251" w:rsidRDefault="00983251" w:rsidP="00A53377">
            <w:r>
              <w:t xml:space="preserve">En tant qu'élève Je veux une salle de classe au 2ème </w:t>
            </w:r>
            <w:proofErr w:type="gramStart"/>
            <w:r>
              <w:t>étage  Pour</w:t>
            </w:r>
            <w:proofErr w:type="gramEnd"/>
            <w:r>
              <w:t xml:space="preserve"> les cours d'informatique</w:t>
            </w:r>
          </w:p>
        </w:tc>
      </w:tr>
      <w:tr w:rsidR="00983251" w14:paraId="159BFF84" w14:textId="77777777" w:rsidTr="00A53377">
        <w:tc>
          <w:tcPr>
            <w:tcW w:w="0" w:type="auto"/>
          </w:tcPr>
          <w:p w14:paraId="2E49201D" w14:textId="77777777" w:rsidR="00983251" w:rsidRDefault="00983251" w:rsidP="00A53377">
            <w:pPr>
              <w:jc w:val="center"/>
            </w:pPr>
            <w:r>
              <w:t xml:space="preserve">Tests </w:t>
            </w:r>
            <w:proofErr w:type="gramStart"/>
            <w:r>
              <w:t>d'acceptance:</w:t>
            </w:r>
            <w:proofErr w:type="gramEnd"/>
            <w:r>
              <w:t xml:space="preserve"> </w:t>
            </w:r>
          </w:p>
          <w:tbl>
            <w:tblPr>
              <w:tblW w:w="100" w:type="auto"/>
              <w:tblCellMar>
                <w:left w:w="10" w:type="dxa"/>
                <w:right w:w="10" w:type="dxa"/>
              </w:tblCellMar>
              <w:tblLook w:val="0000" w:firstRow="0" w:lastRow="0" w:firstColumn="0" w:lastColumn="0" w:noHBand="0" w:noVBand="0"/>
            </w:tblPr>
            <w:tblGrid>
              <w:gridCol w:w="1203"/>
              <w:gridCol w:w="7837"/>
            </w:tblGrid>
            <w:tr w:rsidR="00983251" w14:paraId="0AFA3881" w14:textId="77777777" w:rsidTr="00A53377">
              <w:tc>
                <w:tcPr>
                  <w:tcW w:w="0" w:type="auto"/>
                </w:tcPr>
                <w:p w14:paraId="4661D393" w14:textId="77777777" w:rsidR="00983251" w:rsidRDefault="00983251" w:rsidP="00A53377">
                  <w:r>
                    <w:t>Tables</w:t>
                  </w:r>
                </w:p>
              </w:tc>
              <w:tc>
                <w:tcPr>
                  <w:tcW w:w="0" w:type="auto"/>
                </w:tcPr>
                <w:p w14:paraId="31FE7C7B" w14:textId="77777777" w:rsidR="00983251" w:rsidRDefault="00983251" w:rsidP="00A53377">
                  <w:r>
                    <w:t xml:space="preserve">Il y a 17 tables en boit avec la place pour un écran, elles sont placées en groupes de 4 en chaque coin de manière qu'il soit </w:t>
                  </w:r>
                  <w:proofErr w:type="spellStart"/>
                  <w:r>
                    <w:t>facil</w:t>
                  </w:r>
                  <w:proofErr w:type="spellEnd"/>
                  <w:r>
                    <w:t xml:space="preserve"> la visualisation du tableau de l'enseignant. Il y a une table devant le </w:t>
                  </w:r>
                  <w:proofErr w:type="spellStart"/>
                  <w:r>
                    <w:t>tablau</w:t>
                  </w:r>
                  <w:proofErr w:type="spellEnd"/>
                  <w:r>
                    <w:t xml:space="preserve"> pour l'enseignant.</w:t>
                  </w:r>
                </w:p>
              </w:tc>
            </w:tr>
            <w:tr w:rsidR="00983251" w14:paraId="400E6662" w14:textId="77777777" w:rsidTr="00A53377">
              <w:tc>
                <w:tcPr>
                  <w:tcW w:w="0" w:type="auto"/>
                </w:tcPr>
                <w:p w14:paraId="3C565AB8" w14:textId="77777777" w:rsidR="00983251" w:rsidRDefault="00983251" w:rsidP="00A53377">
                  <w:proofErr w:type="spellStart"/>
                  <w:r>
                    <w:t>Pillones</w:t>
                  </w:r>
                  <w:proofErr w:type="spellEnd"/>
                </w:p>
              </w:tc>
              <w:tc>
                <w:tcPr>
                  <w:tcW w:w="0" w:type="auto"/>
                </w:tcPr>
                <w:p w14:paraId="57E324FA" w14:textId="77777777" w:rsidR="00983251" w:rsidRDefault="00983251" w:rsidP="00A53377">
                  <w:r>
                    <w:t xml:space="preserve">Il y a 4 </w:t>
                  </w:r>
                  <w:proofErr w:type="spellStart"/>
                  <w:r>
                    <w:t>pillones</w:t>
                  </w:r>
                  <w:proofErr w:type="spellEnd"/>
                  <w:r>
                    <w:t xml:space="preserve"> avec une prise </w:t>
                  </w:r>
                  <w:proofErr w:type="spellStart"/>
                  <w:r>
                    <w:t>electrique</w:t>
                  </w:r>
                  <w:proofErr w:type="spellEnd"/>
                  <w:r>
                    <w:t xml:space="preserve"> à chaque </w:t>
                  </w:r>
                  <w:proofErr w:type="spellStart"/>
                  <w:r>
                    <w:t>coté</w:t>
                  </w:r>
                  <w:proofErr w:type="spellEnd"/>
                  <w:r>
                    <w:t xml:space="preserve">, ils sont </w:t>
                  </w:r>
                  <w:proofErr w:type="gramStart"/>
                  <w:r>
                    <w:t>placées</w:t>
                  </w:r>
                  <w:proofErr w:type="gramEnd"/>
                  <w:r>
                    <w:t xml:space="preserve"> au milieu de chaque groupe de 4 tables.</w:t>
                  </w:r>
                </w:p>
              </w:tc>
            </w:tr>
            <w:tr w:rsidR="00983251" w14:paraId="043F6F92" w14:textId="77777777" w:rsidTr="00A53377">
              <w:tc>
                <w:tcPr>
                  <w:tcW w:w="0" w:type="auto"/>
                </w:tcPr>
                <w:p w14:paraId="037A9619" w14:textId="77777777" w:rsidR="00983251" w:rsidRDefault="00983251" w:rsidP="00A53377">
                  <w:r>
                    <w:t>TV + tableau</w:t>
                  </w:r>
                </w:p>
              </w:tc>
              <w:tc>
                <w:tcPr>
                  <w:tcW w:w="0" w:type="auto"/>
                </w:tcPr>
                <w:p w14:paraId="10DCDE0E" w14:textId="77777777" w:rsidR="00983251" w:rsidRDefault="00983251" w:rsidP="00A53377">
                  <w:r>
                    <w:t xml:space="preserve">Il y a un TV de 65 pouces au mur, derrière de la place de l'enseignant et à coté un tableau de </w:t>
                  </w:r>
                  <w:proofErr w:type="gramStart"/>
                  <w:r>
                    <w:t>1..</w:t>
                  </w:r>
                  <w:proofErr w:type="gramEnd"/>
                  <w:r>
                    <w:t>5m x 3m au centre du mur.</w:t>
                  </w:r>
                </w:p>
              </w:tc>
            </w:tr>
            <w:tr w:rsidR="00983251" w14:paraId="25AE704E" w14:textId="77777777" w:rsidTr="00A53377">
              <w:tc>
                <w:tcPr>
                  <w:tcW w:w="0" w:type="auto"/>
                </w:tcPr>
                <w:p w14:paraId="10A7D529" w14:textId="77777777" w:rsidR="00983251" w:rsidRDefault="00983251" w:rsidP="00A53377">
                  <w:proofErr w:type="spellStart"/>
                  <w:r>
                    <w:t>Chaisses</w:t>
                  </w:r>
                  <w:proofErr w:type="spellEnd"/>
                </w:p>
              </w:tc>
              <w:tc>
                <w:tcPr>
                  <w:tcW w:w="0" w:type="auto"/>
                </w:tcPr>
                <w:p w14:paraId="11A94450" w14:textId="77777777" w:rsidR="00983251" w:rsidRDefault="00983251" w:rsidP="00A53377">
                  <w:r>
                    <w:t xml:space="preserve">Il y a 17 </w:t>
                  </w:r>
                  <w:proofErr w:type="spellStart"/>
                  <w:r>
                    <w:t>chaisses</w:t>
                  </w:r>
                  <w:proofErr w:type="spellEnd"/>
                  <w:r>
                    <w:t xml:space="preserve"> bureau. Une pour chaque table et elles sont confortables.</w:t>
                  </w:r>
                </w:p>
              </w:tc>
            </w:tr>
            <w:tr w:rsidR="00983251" w14:paraId="2CAC3222" w14:textId="77777777" w:rsidTr="00A53377">
              <w:tc>
                <w:tcPr>
                  <w:tcW w:w="0" w:type="auto"/>
                </w:tcPr>
                <w:p w14:paraId="30171F80" w14:textId="77777777" w:rsidR="00983251" w:rsidRDefault="00983251" w:rsidP="00A53377">
                  <w:r>
                    <w:t>Ecrans</w:t>
                  </w:r>
                </w:p>
              </w:tc>
              <w:tc>
                <w:tcPr>
                  <w:tcW w:w="0" w:type="auto"/>
                </w:tcPr>
                <w:p w14:paraId="02205010" w14:textId="77777777" w:rsidR="00983251" w:rsidRDefault="00983251" w:rsidP="00A53377">
                  <w:r>
                    <w:t xml:space="preserve">Il y a un écran par poste de travail. Ils sont de 18 puces chacun et ils sont placés en face de la </w:t>
                  </w:r>
                  <w:proofErr w:type="spellStart"/>
                  <w:r>
                    <w:t>chaisse</w:t>
                  </w:r>
                  <w:proofErr w:type="spellEnd"/>
                  <w:r>
                    <w:t>.</w:t>
                  </w:r>
                </w:p>
              </w:tc>
            </w:tr>
            <w:tr w:rsidR="00983251" w14:paraId="3E694A45" w14:textId="77777777" w:rsidTr="00A53377">
              <w:tc>
                <w:tcPr>
                  <w:tcW w:w="0" w:type="auto"/>
                </w:tcPr>
                <w:p w14:paraId="650BFE4B" w14:textId="77777777" w:rsidR="00983251" w:rsidRDefault="00983251" w:rsidP="00A53377">
                  <w:proofErr w:type="spellStart"/>
                  <w:r>
                    <w:t>PC's</w:t>
                  </w:r>
                  <w:proofErr w:type="spellEnd"/>
                </w:p>
              </w:tc>
              <w:tc>
                <w:tcPr>
                  <w:tcW w:w="0" w:type="auto"/>
                </w:tcPr>
                <w:p w14:paraId="18278014" w14:textId="77777777" w:rsidR="00983251" w:rsidRDefault="00983251" w:rsidP="00A53377">
                  <w:r>
                    <w:t xml:space="preserve">Il y a 17 </w:t>
                  </w:r>
                  <w:proofErr w:type="spellStart"/>
                  <w:r>
                    <w:t>PC's</w:t>
                  </w:r>
                  <w:proofErr w:type="spellEnd"/>
                  <w:r>
                    <w:t>, un PC par poste et ils sont sous la table.</w:t>
                  </w:r>
                </w:p>
              </w:tc>
            </w:tr>
            <w:tr w:rsidR="00983251" w14:paraId="041408FC" w14:textId="77777777" w:rsidTr="00A53377">
              <w:tc>
                <w:tcPr>
                  <w:tcW w:w="0" w:type="auto"/>
                </w:tcPr>
                <w:p w14:paraId="68530C16" w14:textId="77777777" w:rsidR="00983251" w:rsidRDefault="00983251" w:rsidP="00A53377">
                  <w:proofErr w:type="spellStart"/>
                  <w:r>
                    <w:t>Fenetres</w:t>
                  </w:r>
                  <w:proofErr w:type="spellEnd"/>
                </w:p>
              </w:tc>
              <w:tc>
                <w:tcPr>
                  <w:tcW w:w="0" w:type="auto"/>
                </w:tcPr>
                <w:p w14:paraId="55038BB9" w14:textId="77777777" w:rsidR="00983251" w:rsidRDefault="00983251" w:rsidP="00A53377">
                  <w:r>
                    <w:t xml:space="preserve">Il y a deux grandes </w:t>
                  </w:r>
                  <w:proofErr w:type="spellStart"/>
                  <w:r>
                    <w:t>fenetres</w:t>
                  </w:r>
                  <w:proofErr w:type="spellEnd"/>
                  <w:r>
                    <w:t>, ils sont au centre du mur d'en face de l'enseignant.</w:t>
                  </w:r>
                </w:p>
              </w:tc>
            </w:tr>
            <w:tr w:rsidR="00983251" w14:paraId="797D0D4C" w14:textId="77777777" w:rsidTr="00A53377">
              <w:tc>
                <w:tcPr>
                  <w:tcW w:w="0" w:type="auto"/>
                </w:tcPr>
                <w:p w14:paraId="0FA957AF" w14:textId="77777777" w:rsidR="00983251" w:rsidRDefault="00983251" w:rsidP="00A53377">
                  <w:r>
                    <w:t>Tapis</w:t>
                  </w:r>
                </w:p>
              </w:tc>
              <w:tc>
                <w:tcPr>
                  <w:tcW w:w="0" w:type="auto"/>
                </w:tcPr>
                <w:p w14:paraId="6E958786" w14:textId="77777777" w:rsidR="00983251" w:rsidRDefault="00983251" w:rsidP="00A53377">
                  <w:r>
                    <w:t>Il y a un grand tapis pour chaque groupe de 4 tables, ils sont de 3m x 3m</w:t>
                  </w:r>
                </w:p>
              </w:tc>
            </w:tr>
            <w:tr w:rsidR="00983251" w14:paraId="1229027E" w14:textId="77777777" w:rsidTr="00A53377">
              <w:tc>
                <w:tcPr>
                  <w:tcW w:w="0" w:type="auto"/>
                </w:tcPr>
                <w:p w14:paraId="4D7412EC" w14:textId="77777777" w:rsidR="00983251" w:rsidRDefault="00983251" w:rsidP="00A53377">
                  <w:r>
                    <w:lastRenderedPageBreak/>
                    <w:t>Etagère</w:t>
                  </w:r>
                </w:p>
              </w:tc>
              <w:tc>
                <w:tcPr>
                  <w:tcW w:w="0" w:type="auto"/>
                </w:tcPr>
                <w:p w14:paraId="7906BA61" w14:textId="77777777" w:rsidR="00983251" w:rsidRDefault="00983251" w:rsidP="00A53377">
                  <w:r>
                    <w:t xml:space="preserve">Il y a </w:t>
                  </w:r>
                  <w:proofErr w:type="gramStart"/>
                  <w:r>
                    <w:t>un étagère</w:t>
                  </w:r>
                  <w:proofErr w:type="gramEnd"/>
                  <w:r>
                    <w:t xml:space="preserve"> pour les chaussures. Il a la place pour 20 chaussures et il est de 4x5 colonnes, chaque espace est de 20cm x 20cm x 35cm et il est placé au mur à </w:t>
                  </w:r>
                  <w:proofErr w:type="spellStart"/>
                  <w:r>
                    <w:t>coté</w:t>
                  </w:r>
                  <w:proofErr w:type="spellEnd"/>
                  <w:r>
                    <w:t xml:space="preserve"> de la porte.</w:t>
                  </w:r>
                </w:p>
              </w:tc>
            </w:tr>
            <w:tr w:rsidR="00983251" w14:paraId="4AD68D11" w14:textId="77777777" w:rsidTr="00A53377">
              <w:tc>
                <w:tcPr>
                  <w:tcW w:w="0" w:type="auto"/>
                </w:tcPr>
                <w:p w14:paraId="4A515AF0" w14:textId="77777777" w:rsidR="00983251" w:rsidRDefault="00983251" w:rsidP="00A53377">
                  <w:r>
                    <w:t>Porte-manteaux</w:t>
                  </w:r>
                </w:p>
              </w:tc>
              <w:tc>
                <w:tcPr>
                  <w:tcW w:w="0" w:type="auto"/>
                </w:tcPr>
                <w:p w14:paraId="2E1A87C0" w14:textId="77777777" w:rsidR="00983251" w:rsidRDefault="00983251" w:rsidP="00A53377">
                  <w:r>
                    <w:t xml:space="preserve">Il y a un </w:t>
                  </w:r>
                  <w:proofErr w:type="spellStart"/>
                  <w:r>
                    <w:t>porte-manteux</w:t>
                  </w:r>
                  <w:proofErr w:type="spellEnd"/>
                  <w:r>
                    <w:t xml:space="preserve"> tout au fond de la classe, au coin gauche. Il est en </w:t>
                  </w:r>
                  <w:proofErr w:type="spellStart"/>
                  <w:r>
                    <w:t>metal</w:t>
                  </w:r>
                  <w:proofErr w:type="spellEnd"/>
                  <w:r>
                    <w:t xml:space="preserve"> et il fait 2m d'hauteur avec la place pour 15 vestes.</w:t>
                  </w:r>
                </w:p>
              </w:tc>
            </w:tr>
          </w:tbl>
          <w:p w14:paraId="23EEA77C" w14:textId="77777777" w:rsidR="00983251" w:rsidRDefault="00983251" w:rsidP="00A53377"/>
        </w:tc>
      </w:tr>
    </w:tbl>
    <w:p w14:paraId="1CA618A9" w14:textId="77777777" w:rsidR="00983251" w:rsidRDefault="00983251" w:rsidP="00983251"/>
    <w:p w14:paraId="68910B79" w14:textId="0AF8353F" w:rsidR="00B3291C" w:rsidDel="00296F79" w:rsidRDefault="00B3291C">
      <w:pPr>
        <w:pStyle w:val="Titre3"/>
        <w:numPr>
          <w:ilvl w:val="0"/>
          <w:numId w:val="0"/>
        </w:numPr>
        <w:rPr>
          <w:del w:id="42" w:author="Alexandre Dürrenmatt" w:date="2024-04-29T09:27:00Z"/>
        </w:rPr>
        <w:pPrChange w:id="43" w:author="Alexandre Dürrenmatt" w:date="2024-04-23T16:18:00Z">
          <w:pPr>
            <w:pStyle w:val="Titre3"/>
          </w:pPr>
        </w:pPrChange>
      </w:pPr>
      <w:del w:id="44" w:author="Alexandre Dürrenmatt" w:date="2024-04-29T09:27:00Z">
        <w:r w:rsidDel="00296F79">
          <w:delText>Sprint 1</w:delText>
        </w:r>
      </w:del>
    </w:p>
    <w:p w14:paraId="1F72037D" w14:textId="2263B3C1" w:rsidR="00B3291C" w:rsidDel="00296F79" w:rsidRDefault="00B3291C">
      <w:pPr>
        <w:pStyle w:val="Titre3"/>
        <w:numPr>
          <w:ilvl w:val="0"/>
          <w:numId w:val="0"/>
        </w:numPr>
        <w:rPr>
          <w:del w:id="45" w:author="Alexandre Dürrenmatt" w:date="2024-04-29T09:27:00Z"/>
        </w:rPr>
        <w:pPrChange w:id="46" w:author="Alexandre Dürrenmatt" w:date="2024-04-23T16:18:00Z">
          <w:pPr>
            <w:pStyle w:val="Titre3"/>
          </w:pPr>
        </w:pPrChange>
      </w:pPr>
      <w:del w:id="47" w:author="Alexandre Dürrenmatt" w:date="2024-04-29T09:27:00Z">
        <w:r w:rsidDel="00296F79">
          <w:delText>Toilettes D02</w:delText>
        </w:r>
      </w:del>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8107"/>
      </w:tblGrid>
      <w:tr w:rsidR="00B3291C" w:rsidDel="00296F79" w14:paraId="3E970E5D" w14:textId="4A9610EF" w:rsidTr="008379B1">
        <w:trPr>
          <w:del w:id="48" w:author="Alexandre Dürrenmatt" w:date="2024-04-29T09:27:00Z"/>
        </w:trPr>
        <w:tc>
          <w:tcPr>
            <w:tcW w:w="0" w:type="auto"/>
          </w:tcPr>
          <w:p w14:paraId="73FCA6C7" w14:textId="4FA6BC63" w:rsidR="00B3291C" w:rsidDel="00296F79" w:rsidRDefault="00B3291C" w:rsidP="008379B1">
            <w:pPr>
              <w:rPr>
                <w:del w:id="49" w:author="Alexandre Dürrenmatt" w:date="2024-04-29T09:27:00Z"/>
              </w:rPr>
            </w:pPr>
            <w:del w:id="50" w:author="Alexandre Dürrenmatt" w:date="2024-04-29T09:27:00Z">
              <w:r w:rsidDel="00296F79">
                <w:delText>En tant qu'élèves Je veux des toilettes Pour pouvoir faire mes besoins</w:delText>
              </w:r>
            </w:del>
          </w:p>
        </w:tc>
      </w:tr>
      <w:tr w:rsidR="00B3291C" w:rsidDel="00296F79" w14:paraId="2176E2CF" w14:textId="4132A721" w:rsidTr="008379B1">
        <w:trPr>
          <w:del w:id="51" w:author="Alexandre Dürrenmatt" w:date="2024-04-29T09:27:00Z"/>
        </w:trPr>
        <w:tc>
          <w:tcPr>
            <w:tcW w:w="0" w:type="auto"/>
          </w:tcPr>
          <w:p w14:paraId="440ED92E" w14:textId="7EC0FCC8" w:rsidR="00B3291C" w:rsidDel="00296F79" w:rsidRDefault="00B3291C" w:rsidP="008379B1">
            <w:pPr>
              <w:jc w:val="center"/>
              <w:rPr>
                <w:del w:id="52" w:author="Alexandre Dürrenmatt" w:date="2024-04-29T09:27:00Z"/>
              </w:rPr>
            </w:pPr>
            <w:del w:id="53" w:author="Alexandre Dürrenmatt" w:date="2024-04-29T09:27:00Z">
              <w:r w:rsidDel="00296F79">
                <w:delText xml:space="preserve">Tests d'acceptance: </w:delText>
              </w:r>
            </w:del>
          </w:p>
          <w:tbl>
            <w:tblPr>
              <w:tblW w:w="100" w:type="auto"/>
              <w:tblCellMar>
                <w:left w:w="10" w:type="dxa"/>
                <w:right w:w="10" w:type="dxa"/>
              </w:tblCellMar>
              <w:tblLook w:val="0000" w:firstRow="0" w:lastRow="0" w:firstColumn="0" w:lastColumn="0" w:noHBand="0" w:noVBand="0"/>
            </w:tblPr>
            <w:tblGrid>
              <w:gridCol w:w="2069"/>
              <w:gridCol w:w="6018"/>
            </w:tblGrid>
            <w:tr w:rsidR="00B3291C" w:rsidDel="00296F79" w14:paraId="7E69A849" w14:textId="5F240B31" w:rsidTr="008379B1">
              <w:trPr>
                <w:del w:id="54" w:author="Alexandre Dürrenmatt" w:date="2024-04-29T09:27:00Z"/>
              </w:trPr>
              <w:tc>
                <w:tcPr>
                  <w:tcW w:w="0" w:type="auto"/>
                </w:tcPr>
                <w:p w14:paraId="08AE99EC" w14:textId="5B06E1E1" w:rsidR="00B3291C" w:rsidDel="00296F79" w:rsidRDefault="00B3291C" w:rsidP="008379B1">
                  <w:pPr>
                    <w:rPr>
                      <w:del w:id="55" w:author="Alexandre Dürrenmatt" w:date="2024-04-29T09:27:00Z"/>
                    </w:rPr>
                  </w:pPr>
                  <w:del w:id="56" w:author="Alexandre Dürrenmatt" w:date="2024-04-29T09:27:00Z">
                    <w:r w:rsidDel="00296F79">
                      <w:delText>Toilette</w:delText>
                    </w:r>
                  </w:del>
                </w:p>
              </w:tc>
              <w:tc>
                <w:tcPr>
                  <w:tcW w:w="0" w:type="auto"/>
                </w:tcPr>
                <w:p w14:paraId="2D53AEE7" w14:textId="51846503" w:rsidR="00B3291C" w:rsidDel="00296F79" w:rsidRDefault="00B3291C" w:rsidP="008379B1">
                  <w:pPr>
                    <w:rPr>
                      <w:del w:id="57" w:author="Alexandre Dürrenmatt" w:date="2024-04-29T09:27:00Z"/>
                    </w:rPr>
                  </w:pPr>
                  <w:del w:id="58" w:author="Alexandre Dürrenmatt" w:date="2024-04-29T09:27:00Z">
                    <w:r w:rsidDel="00296F79">
                      <w:delText>- Il y a 3 petites pièces différente avec des toilettes a l'intérieur</w:delText>
                    </w:r>
                  </w:del>
                </w:p>
              </w:tc>
            </w:tr>
            <w:tr w:rsidR="00B3291C" w:rsidDel="00296F79" w14:paraId="3C233175" w14:textId="50ED79B7" w:rsidTr="008379B1">
              <w:trPr>
                <w:del w:id="59" w:author="Alexandre Dürrenmatt" w:date="2024-04-29T09:27:00Z"/>
              </w:trPr>
              <w:tc>
                <w:tcPr>
                  <w:tcW w:w="0" w:type="auto"/>
                </w:tcPr>
                <w:p w14:paraId="3669E697" w14:textId="74D0D963" w:rsidR="00B3291C" w:rsidDel="00296F79" w:rsidRDefault="00B3291C" w:rsidP="008379B1">
                  <w:pPr>
                    <w:rPr>
                      <w:del w:id="60" w:author="Alexandre Dürrenmatt" w:date="2024-04-29T09:27:00Z"/>
                    </w:rPr>
                  </w:pPr>
                  <w:del w:id="61" w:author="Alexandre Dürrenmatt" w:date="2024-04-29T09:27:00Z">
                    <w:r w:rsidDel="00296F79">
                      <w:delText>Lavabo</w:delText>
                    </w:r>
                  </w:del>
                </w:p>
              </w:tc>
              <w:tc>
                <w:tcPr>
                  <w:tcW w:w="0" w:type="auto"/>
                </w:tcPr>
                <w:p w14:paraId="17C00241" w14:textId="74A3F4A6" w:rsidR="00B3291C" w:rsidDel="00296F79" w:rsidRDefault="00B3291C" w:rsidP="008379B1">
                  <w:pPr>
                    <w:rPr>
                      <w:del w:id="62" w:author="Alexandre Dürrenmatt" w:date="2024-04-29T09:27:00Z"/>
                    </w:rPr>
                  </w:pPr>
                  <w:del w:id="63" w:author="Alexandre Dürrenmatt" w:date="2024-04-29T09:27:00Z">
                    <w:r w:rsidDel="00296F79">
                      <w:delText>- Il y a un lavabo par toilette</w:delText>
                    </w:r>
                  </w:del>
                </w:p>
              </w:tc>
            </w:tr>
            <w:tr w:rsidR="00B3291C" w:rsidDel="00296F79" w14:paraId="2CD2AC49" w14:textId="16064E33" w:rsidTr="008379B1">
              <w:trPr>
                <w:del w:id="64" w:author="Alexandre Dürrenmatt" w:date="2024-04-29T09:27:00Z"/>
              </w:trPr>
              <w:tc>
                <w:tcPr>
                  <w:tcW w:w="0" w:type="auto"/>
                </w:tcPr>
                <w:p w14:paraId="2D2D3809" w14:textId="1A8AE090" w:rsidR="00B3291C" w:rsidDel="00296F79" w:rsidRDefault="00B3291C" w:rsidP="008379B1">
                  <w:pPr>
                    <w:rPr>
                      <w:del w:id="65" w:author="Alexandre Dürrenmatt" w:date="2024-04-29T09:27:00Z"/>
                    </w:rPr>
                  </w:pPr>
                  <w:del w:id="66" w:author="Alexandre Dürrenmatt" w:date="2024-04-29T09:27:00Z">
                    <w:r w:rsidDel="00296F79">
                      <w:delText>Savon</w:delText>
                    </w:r>
                  </w:del>
                </w:p>
              </w:tc>
              <w:tc>
                <w:tcPr>
                  <w:tcW w:w="0" w:type="auto"/>
                </w:tcPr>
                <w:p w14:paraId="3ACB85A4" w14:textId="0CA0F5E7" w:rsidR="00B3291C" w:rsidDel="00296F79" w:rsidRDefault="00B3291C" w:rsidP="008379B1">
                  <w:pPr>
                    <w:rPr>
                      <w:del w:id="67" w:author="Alexandre Dürrenmatt" w:date="2024-04-29T09:27:00Z"/>
                    </w:rPr>
                  </w:pPr>
                  <w:del w:id="68" w:author="Alexandre Dürrenmatt" w:date="2024-04-29T09:27:00Z">
                    <w:r w:rsidDel="00296F79">
                      <w:delText>- Il y a une boite de savon par toilettes</w:delText>
                    </w:r>
                  </w:del>
                </w:p>
              </w:tc>
            </w:tr>
            <w:tr w:rsidR="00B3291C" w:rsidDel="00296F79" w14:paraId="331BBA9F" w14:textId="34FFC5C0" w:rsidTr="008379B1">
              <w:trPr>
                <w:del w:id="69" w:author="Alexandre Dürrenmatt" w:date="2024-04-29T09:27:00Z"/>
              </w:trPr>
              <w:tc>
                <w:tcPr>
                  <w:tcW w:w="0" w:type="auto"/>
                </w:tcPr>
                <w:p w14:paraId="29283FD7" w14:textId="1E93A54D" w:rsidR="00B3291C" w:rsidDel="00296F79" w:rsidRDefault="00B3291C" w:rsidP="008379B1">
                  <w:pPr>
                    <w:rPr>
                      <w:del w:id="70" w:author="Alexandre Dürrenmatt" w:date="2024-04-29T09:27:00Z"/>
                    </w:rPr>
                  </w:pPr>
                  <w:del w:id="71" w:author="Alexandre Dürrenmatt" w:date="2024-04-29T09:27:00Z">
                    <w:r w:rsidDel="00296F79">
                      <w:delText>Papier pour les mains</w:delText>
                    </w:r>
                  </w:del>
                </w:p>
              </w:tc>
              <w:tc>
                <w:tcPr>
                  <w:tcW w:w="0" w:type="auto"/>
                </w:tcPr>
                <w:p w14:paraId="0825F459" w14:textId="2A95197E" w:rsidR="00B3291C" w:rsidDel="00296F79" w:rsidRDefault="00B3291C" w:rsidP="008379B1">
                  <w:pPr>
                    <w:rPr>
                      <w:del w:id="72" w:author="Alexandre Dürrenmatt" w:date="2024-04-29T09:27:00Z"/>
                    </w:rPr>
                  </w:pPr>
                  <w:del w:id="73" w:author="Alexandre Dürrenmatt" w:date="2024-04-29T09:27:00Z">
                    <w:r w:rsidDel="00296F79">
                      <w:delText>- Il y a 1 distributeur de papier pour les mains par toilette</w:delText>
                    </w:r>
                  </w:del>
                </w:p>
              </w:tc>
            </w:tr>
            <w:tr w:rsidR="00B3291C" w:rsidDel="00296F79" w14:paraId="1F17EB52" w14:textId="712D7CEA" w:rsidTr="008379B1">
              <w:trPr>
                <w:del w:id="74" w:author="Alexandre Dürrenmatt" w:date="2024-04-29T09:27:00Z"/>
              </w:trPr>
              <w:tc>
                <w:tcPr>
                  <w:tcW w:w="0" w:type="auto"/>
                </w:tcPr>
                <w:p w14:paraId="49D339C2" w14:textId="0FF44700" w:rsidR="00B3291C" w:rsidDel="00296F79" w:rsidRDefault="00B3291C" w:rsidP="008379B1">
                  <w:pPr>
                    <w:rPr>
                      <w:del w:id="75" w:author="Alexandre Dürrenmatt" w:date="2024-04-29T09:27:00Z"/>
                    </w:rPr>
                  </w:pPr>
                  <w:del w:id="76" w:author="Alexandre Dürrenmatt" w:date="2024-04-29T09:27:00Z">
                    <w:r w:rsidDel="00296F79">
                      <w:delText>Poubelle</w:delText>
                    </w:r>
                  </w:del>
                </w:p>
              </w:tc>
              <w:tc>
                <w:tcPr>
                  <w:tcW w:w="0" w:type="auto"/>
                </w:tcPr>
                <w:p w14:paraId="475B92B4" w14:textId="2B22CD5F" w:rsidR="00B3291C" w:rsidDel="00296F79" w:rsidRDefault="00B3291C" w:rsidP="008379B1">
                  <w:pPr>
                    <w:rPr>
                      <w:del w:id="77" w:author="Alexandre Dürrenmatt" w:date="2024-04-29T09:27:00Z"/>
                    </w:rPr>
                  </w:pPr>
                  <w:del w:id="78" w:author="Alexandre Dürrenmatt" w:date="2024-04-29T09:27:00Z">
                    <w:r w:rsidDel="00296F79">
                      <w:delText>- Il y a une poubelle dans chaque toilettes</w:delText>
                    </w:r>
                  </w:del>
                </w:p>
              </w:tc>
            </w:tr>
            <w:tr w:rsidR="00B3291C" w:rsidDel="00296F79" w14:paraId="1E268BF3" w14:textId="3EFDE23B" w:rsidTr="008379B1">
              <w:trPr>
                <w:del w:id="79" w:author="Alexandre Dürrenmatt" w:date="2024-04-29T09:27:00Z"/>
              </w:trPr>
              <w:tc>
                <w:tcPr>
                  <w:tcW w:w="0" w:type="auto"/>
                </w:tcPr>
                <w:p w14:paraId="73AB59CA" w14:textId="13EBCB70" w:rsidR="00B3291C" w:rsidDel="00296F79" w:rsidRDefault="00B3291C" w:rsidP="008379B1">
                  <w:pPr>
                    <w:rPr>
                      <w:del w:id="80" w:author="Alexandre Dürrenmatt" w:date="2024-04-29T09:27:00Z"/>
                    </w:rPr>
                  </w:pPr>
                  <w:del w:id="81" w:author="Alexandre Dürrenmatt" w:date="2024-04-29T09:27:00Z">
                    <w:r w:rsidDel="00296F79">
                      <w:delText>Murs</w:delText>
                    </w:r>
                  </w:del>
                </w:p>
              </w:tc>
              <w:tc>
                <w:tcPr>
                  <w:tcW w:w="0" w:type="auto"/>
                </w:tcPr>
                <w:p w14:paraId="0FA092A5" w14:textId="04E77847" w:rsidR="00B3291C" w:rsidDel="00296F79" w:rsidRDefault="00B3291C" w:rsidP="008379B1">
                  <w:pPr>
                    <w:rPr>
                      <w:del w:id="82" w:author="Alexandre Dürrenmatt" w:date="2024-04-29T09:27:00Z"/>
                    </w:rPr>
                  </w:pPr>
                  <w:del w:id="83" w:author="Alexandre Dürrenmatt" w:date="2024-04-29T09:27:00Z">
                    <w:r w:rsidDel="00296F79">
                      <w:delText>- Il y a tout les murs blanc par toilette</w:delText>
                    </w:r>
                  </w:del>
                </w:p>
              </w:tc>
            </w:tr>
            <w:tr w:rsidR="00B3291C" w:rsidDel="00296F79" w14:paraId="7318003F" w14:textId="47C5DB1C" w:rsidTr="008379B1">
              <w:trPr>
                <w:del w:id="84" w:author="Alexandre Dürrenmatt" w:date="2024-04-29T09:27:00Z"/>
              </w:trPr>
              <w:tc>
                <w:tcPr>
                  <w:tcW w:w="0" w:type="auto"/>
                </w:tcPr>
                <w:p w14:paraId="47D3B21C" w14:textId="28114CAB" w:rsidR="00B3291C" w:rsidDel="00296F79" w:rsidRDefault="00B3291C" w:rsidP="008379B1">
                  <w:pPr>
                    <w:rPr>
                      <w:del w:id="85" w:author="Alexandre Dürrenmatt" w:date="2024-04-29T09:27:00Z"/>
                    </w:rPr>
                  </w:pPr>
                  <w:del w:id="86" w:author="Alexandre Dürrenmatt" w:date="2024-04-29T09:27:00Z">
                    <w:r w:rsidDel="00296F79">
                      <w:delText>Interrupteur</w:delText>
                    </w:r>
                  </w:del>
                </w:p>
              </w:tc>
              <w:tc>
                <w:tcPr>
                  <w:tcW w:w="0" w:type="auto"/>
                </w:tcPr>
                <w:p w14:paraId="1F64A4EE" w14:textId="1A8DAA2A" w:rsidR="00B3291C" w:rsidDel="00296F79" w:rsidRDefault="00B3291C" w:rsidP="008379B1">
                  <w:pPr>
                    <w:rPr>
                      <w:del w:id="87" w:author="Alexandre Dürrenmatt" w:date="2024-04-29T09:27:00Z"/>
                    </w:rPr>
                  </w:pPr>
                  <w:del w:id="88" w:author="Alexandre Dürrenmatt" w:date="2024-04-29T09:27:00Z">
                    <w:r w:rsidDel="00296F79">
                      <w:delText>- Il y a un interrupteur pour la lumière dans chaque toilette</w:delText>
                    </w:r>
                  </w:del>
                </w:p>
              </w:tc>
            </w:tr>
            <w:tr w:rsidR="00B3291C" w:rsidDel="00296F79" w14:paraId="696B2BF6" w14:textId="515D7231" w:rsidTr="008379B1">
              <w:trPr>
                <w:del w:id="89" w:author="Alexandre Dürrenmatt" w:date="2024-04-29T09:27:00Z"/>
              </w:trPr>
              <w:tc>
                <w:tcPr>
                  <w:tcW w:w="0" w:type="auto"/>
                </w:tcPr>
                <w:p w14:paraId="7ACE5D28" w14:textId="487945FF" w:rsidR="00B3291C" w:rsidDel="00296F79" w:rsidRDefault="00B3291C" w:rsidP="008379B1">
                  <w:pPr>
                    <w:rPr>
                      <w:del w:id="90" w:author="Alexandre Dürrenmatt" w:date="2024-04-29T09:27:00Z"/>
                    </w:rPr>
                  </w:pPr>
                  <w:del w:id="91" w:author="Alexandre Dürrenmatt" w:date="2024-04-29T09:27:00Z">
                    <w:r w:rsidDel="00296F79">
                      <w:delText>Porte</w:delText>
                    </w:r>
                  </w:del>
                </w:p>
              </w:tc>
              <w:tc>
                <w:tcPr>
                  <w:tcW w:w="0" w:type="auto"/>
                </w:tcPr>
                <w:p w14:paraId="59D8B380" w14:textId="7BFA6E11" w:rsidR="00B3291C" w:rsidDel="00296F79" w:rsidRDefault="00B3291C" w:rsidP="008379B1">
                  <w:pPr>
                    <w:rPr>
                      <w:del w:id="92" w:author="Alexandre Dürrenmatt" w:date="2024-04-29T09:27:00Z"/>
                    </w:rPr>
                  </w:pPr>
                  <w:del w:id="93" w:author="Alexandre Dürrenmatt" w:date="2024-04-29T09:27:00Z">
                    <w:r w:rsidDel="00296F79">
                      <w:delText>- Il y a une porte en bois claire</w:delText>
                    </w:r>
                  </w:del>
                </w:p>
              </w:tc>
            </w:tr>
            <w:tr w:rsidR="00B3291C" w:rsidDel="00296F79" w14:paraId="2DD52DC2" w14:textId="0BF34863" w:rsidTr="008379B1">
              <w:trPr>
                <w:del w:id="94" w:author="Alexandre Dürrenmatt" w:date="2024-04-29T09:27:00Z"/>
              </w:trPr>
              <w:tc>
                <w:tcPr>
                  <w:tcW w:w="0" w:type="auto"/>
                </w:tcPr>
                <w:p w14:paraId="4F825CE0" w14:textId="617A0F85" w:rsidR="00B3291C" w:rsidDel="00296F79" w:rsidRDefault="00B3291C" w:rsidP="008379B1">
                  <w:pPr>
                    <w:rPr>
                      <w:del w:id="95" w:author="Alexandre Dürrenmatt" w:date="2024-04-29T09:27:00Z"/>
                    </w:rPr>
                  </w:pPr>
                  <w:del w:id="96" w:author="Alexandre Dürrenmatt" w:date="2024-04-29T09:27:00Z">
                    <w:r w:rsidDel="00296F79">
                      <w:delText>Papier toilette</w:delText>
                    </w:r>
                  </w:del>
                </w:p>
              </w:tc>
              <w:tc>
                <w:tcPr>
                  <w:tcW w:w="0" w:type="auto"/>
                </w:tcPr>
                <w:p w14:paraId="5731D56A" w14:textId="2D575F64" w:rsidR="00B3291C" w:rsidDel="00296F79" w:rsidRDefault="00B3291C" w:rsidP="008379B1">
                  <w:pPr>
                    <w:rPr>
                      <w:del w:id="97" w:author="Alexandre Dürrenmatt" w:date="2024-04-29T09:27:00Z"/>
                    </w:rPr>
                  </w:pPr>
                  <w:del w:id="98" w:author="Alexandre Dürrenmatt" w:date="2024-04-29T09:27:00Z">
                    <w:r w:rsidDel="00296F79">
                      <w:delText>- Il y un rouleau de papier toilette par toilette</w:delText>
                    </w:r>
                  </w:del>
                </w:p>
              </w:tc>
            </w:tr>
          </w:tbl>
          <w:p w14:paraId="664934AE" w14:textId="0F2CB544" w:rsidR="00B3291C" w:rsidDel="00296F79" w:rsidRDefault="00B3291C" w:rsidP="008379B1">
            <w:pPr>
              <w:rPr>
                <w:del w:id="99" w:author="Alexandre Dürrenmatt" w:date="2024-04-29T09:27:00Z"/>
              </w:rPr>
            </w:pPr>
          </w:p>
        </w:tc>
      </w:tr>
    </w:tbl>
    <w:p w14:paraId="68E7F2BE" w14:textId="4F426405" w:rsidR="00B3291C" w:rsidDel="00296F79" w:rsidRDefault="00B3291C" w:rsidP="00B3291C">
      <w:pPr>
        <w:rPr>
          <w:del w:id="100" w:author="Alexandre Dürrenmatt" w:date="2024-04-29T09:27:00Z"/>
        </w:rPr>
      </w:pPr>
    </w:p>
    <w:p w14:paraId="2558512C" w14:textId="4FE08AC5" w:rsidR="00B3291C" w:rsidDel="00296F79" w:rsidRDefault="00B3291C">
      <w:pPr>
        <w:pStyle w:val="Titre3"/>
        <w:numPr>
          <w:ilvl w:val="0"/>
          <w:numId w:val="0"/>
        </w:numPr>
        <w:rPr>
          <w:del w:id="101" w:author="Alexandre Dürrenmatt" w:date="2024-04-29T09:27:00Z"/>
        </w:rPr>
        <w:pPrChange w:id="102" w:author="Alexandre Dürrenmatt" w:date="2024-04-23T16:18:00Z">
          <w:pPr>
            <w:pStyle w:val="Titre3"/>
          </w:pPr>
        </w:pPrChange>
      </w:pPr>
      <w:del w:id="103" w:author="Alexandre Dürrenmatt" w:date="2024-04-29T09:27:00Z">
        <w:r w:rsidDel="00296F79">
          <w:delText>Salle de serveur</w:delText>
        </w:r>
      </w:del>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B3291C" w:rsidDel="00296F79" w14:paraId="437897C3" w14:textId="68A87C2E" w:rsidTr="008379B1">
        <w:trPr>
          <w:del w:id="104" w:author="Alexandre Dürrenmatt" w:date="2024-04-29T09:27:00Z"/>
        </w:trPr>
        <w:tc>
          <w:tcPr>
            <w:tcW w:w="0" w:type="auto"/>
          </w:tcPr>
          <w:p w14:paraId="482EB8E9" w14:textId="28FC0DC1" w:rsidR="00B3291C" w:rsidDel="00296F79" w:rsidRDefault="00B3291C" w:rsidP="008379B1">
            <w:pPr>
              <w:rPr>
                <w:del w:id="105" w:author="Alexandre Dürrenmatt" w:date="2024-04-29T09:27:00Z"/>
              </w:rPr>
            </w:pPr>
            <w:del w:id="106" w:author="Alexandre Dürrenmatt" w:date="2024-04-29T09:27:00Z">
              <w:r w:rsidDel="00296F79">
                <w:delText>En tant que élève Je veux salle de serveur Pour rendre le travail de nos sites possible</w:delText>
              </w:r>
            </w:del>
          </w:p>
        </w:tc>
      </w:tr>
      <w:tr w:rsidR="00B3291C" w:rsidDel="00296F79" w14:paraId="7622AD71" w14:textId="3F02721F" w:rsidTr="008379B1">
        <w:trPr>
          <w:del w:id="107" w:author="Alexandre Dürrenmatt" w:date="2024-04-29T09:27:00Z"/>
        </w:trPr>
        <w:tc>
          <w:tcPr>
            <w:tcW w:w="0" w:type="auto"/>
          </w:tcPr>
          <w:p w14:paraId="0462FADF" w14:textId="73B9107F" w:rsidR="00B3291C" w:rsidDel="00296F79" w:rsidRDefault="00B3291C" w:rsidP="008379B1">
            <w:pPr>
              <w:jc w:val="center"/>
              <w:rPr>
                <w:del w:id="108" w:author="Alexandre Dürrenmatt" w:date="2024-04-29T09:27:00Z"/>
              </w:rPr>
            </w:pPr>
            <w:del w:id="109" w:author="Alexandre Dürrenmatt" w:date="2024-04-29T09:27:00Z">
              <w:r w:rsidDel="00296F79">
                <w:delText xml:space="preserve">Tests d'acceptance: </w:delText>
              </w:r>
            </w:del>
          </w:p>
          <w:tbl>
            <w:tblPr>
              <w:tblW w:w="100" w:type="auto"/>
              <w:tblCellMar>
                <w:left w:w="10" w:type="dxa"/>
                <w:right w:w="10" w:type="dxa"/>
              </w:tblCellMar>
              <w:tblLook w:val="0000" w:firstRow="0" w:lastRow="0" w:firstColumn="0" w:lastColumn="0" w:noHBand="0" w:noVBand="0"/>
            </w:tblPr>
            <w:tblGrid>
              <w:gridCol w:w="1418"/>
              <w:gridCol w:w="7622"/>
            </w:tblGrid>
            <w:tr w:rsidR="00B3291C" w:rsidDel="00296F79" w14:paraId="08ACF3B0" w14:textId="26F83579" w:rsidTr="008379B1">
              <w:trPr>
                <w:del w:id="110" w:author="Alexandre Dürrenmatt" w:date="2024-04-29T09:27:00Z"/>
              </w:trPr>
              <w:tc>
                <w:tcPr>
                  <w:tcW w:w="0" w:type="auto"/>
                </w:tcPr>
                <w:p w14:paraId="643EE71F" w14:textId="2038FF53" w:rsidR="00B3291C" w:rsidDel="00296F79" w:rsidRDefault="00B3291C" w:rsidP="008379B1">
                  <w:pPr>
                    <w:rPr>
                      <w:del w:id="111" w:author="Alexandre Dürrenmatt" w:date="2024-04-29T09:27:00Z"/>
                    </w:rPr>
                  </w:pPr>
                  <w:del w:id="112" w:author="Alexandre Dürrenmatt" w:date="2024-04-29T09:27:00Z">
                    <w:r w:rsidDel="00296F79">
                      <w:delText>blocs de serveur</w:delText>
                    </w:r>
                  </w:del>
                </w:p>
              </w:tc>
              <w:tc>
                <w:tcPr>
                  <w:tcW w:w="0" w:type="auto"/>
                </w:tcPr>
                <w:p w14:paraId="5C356D3F" w14:textId="54785240" w:rsidR="00B3291C" w:rsidDel="00296F79" w:rsidRDefault="00B3291C" w:rsidP="008379B1">
                  <w:pPr>
                    <w:rPr>
                      <w:del w:id="113" w:author="Alexandre Dürrenmatt" w:date="2024-04-29T09:27:00Z"/>
                    </w:rPr>
                  </w:pPr>
                  <w:del w:id="114" w:author="Alexandre Dürrenmatt" w:date="2024-04-29T09:27:00Z">
                    <w:r w:rsidDel="00296F79">
                      <w:delText>Quand j'entre dans la salle des serveurs tout au fond de la salle je vois trois "blocs" de serveurs l'un collé à l'autre .</w:delText>
                    </w:r>
                  </w:del>
                </w:p>
              </w:tc>
            </w:tr>
            <w:tr w:rsidR="00B3291C" w:rsidDel="00296F79" w14:paraId="3C43B993" w14:textId="10389BCD" w:rsidTr="008379B1">
              <w:trPr>
                <w:del w:id="115" w:author="Alexandre Dürrenmatt" w:date="2024-04-29T09:27:00Z"/>
              </w:trPr>
              <w:tc>
                <w:tcPr>
                  <w:tcW w:w="0" w:type="auto"/>
                </w:tcPr>
                <w:p w14:paraId="6E0D6CB1" w14:textId="6CE2E721" w:rsidR="00B3291C" w:rsidDel="00296F79" w:rsidRDefault="00B3291C" w:rsidP="008379B1">
                  <w:pPr>
                    <w:rPr>
                      <w:del w:id="116" w:author="Alexandre Dürrenmatt" w:date="2024-04-29T09:27:00Z"/>
                    </w:rPr>
                  </w:pPr>
                  <w:del w:id="117" w:author="Alexandre Dürrenmatt" w:date="2024-04-29T09:27:00Z">
                    <w:r w:rsidDel="00296F79">
                      <w:delText>table</w:delText>
                    </w:r>
                  </w:del>
                </w:p>
              </w:tc>
              <w:tc>
                <w:tcPr>
                  <w:tcW w:w="0" w:type="auto"/>
                </w:tcPr>
                <w:p w14:paraId="140FC6A1" w14:textId="073ED330" w:rsidR="00B3291C" w:rsidDel="00296F79" w:rsidRDefault="00B3291C" w:rsidP="008379B1">
                  <w:pPr>
                    <w:rPr>
                      <w:del w:id="118" w:author="Alexandre Dürrenmatt" w:date="2024-04-29T09:27:00Z"/>
                    </w:rPr>
                  </w:pPr>
                  <w:del w:id="119" w:author="Alexandre Dürrenmatt" w:date="2024-04-29T09:27:00Z">
                    <w:r w:rsidDel="00296F79">
                      <w:delText>à côté des serveurs je voit une petite table carrée</w:delText>
                    </w:r>
                  </w:del>
                </w:p>
              </w:tc>
            </w:tr>
            <w:tr w:rsidR="00B3291C" w:rsidDel="00296F79" w14:paraId="743AE6B6" w14:textId="6030BCCD" w:rsidTr="008379B1">
              <w:trPr>
                <w:del w:id="120" w:author="Alexandre Dürrenmatt" w:date="2024-04-29T09:27:00Z"/>
              </w:trPr>
              <w:tc>
                <w:tcPr>
                  <w:tcW w:w="0" w:type="auto"/>
                </w:tcPr>
                <w:p w14:paraId="0D3300E4" w14:textId="196BDA6C" w:rsidR="00B3291C" w:rsidDel="00296F79" w:rsidRDefault="00B3291C" w:rsidP="008379B1">
                  <w:pPr>
                    <w:rPr>
                      <w:del w:id="121" w:author="Alexandre Dürrenmatt" w:date="2024-04-29T09:27:00Z"/>
                    </w:rPr>
                  </w:pPr>
                  <w:del w:id="122" w:author="Alexandre Dürrenmatt" w:date="2024-04-29T09:27:00Z">
                    <w:r w:rsidDel="00296F79">
                      <w:delText>pc</w:delText>
                    </w:r>
                  </w:del>
                </w:p>
              </w:tc>
              <w:tc>
                <w:tcPr>
                  <w:tcW w:w="0" w:type="auto"/>
                </w:tcPr>
                <w:p w14:paraId="78B5DF0D" w14:textId="7E3C08F6" w:rsidR="00B3291C" w:rsidDel="00296F79" w:rsidRDefault="00B3291C" w:rsidP="008379B1">
                  <w:pPr>
                    <w:rPr>
                      <w:del w:id="123" w:author="Alexandre Dürrenmatt" w:date="2024-04-29T09:27:00Z"/>
                    </w:rPr>
                  </w:pPr>
                  <w:del w:id="124" w:author="Alexandre Dürrenmatt" w:date="2024-04-29T09:27:00Z">
                    <w:r w:rsidDel="00296F79">
                      <w:delText>Sur la table se trouve un PC portable</w:delText>
                    </w:r>
                  </w:del>
                </w:p>
              </w:tc>
            </w:tr>
            <w:tr w:rsidR="00B3291C" w:rsidDel="00296F79" w14:paraId="5C4B77F0" w14:textId="0D5B2FDB" w:rsidTr="008379B1">
              <w:trPr>
                <w:del w:id="125" w:author="Alexandre Dürrenmatt" w:date="2024-04-29T09:27:00Z"/>
              </w:trPr>
              <w:tc>
                <w:tcPr>
                  <w:tcW w:w="0" w:type="auto"/>
                </w:tcPr>
                <w:p w14:paraId="12B1D107" w14:textId="39C1D10B" w:rsidR="00B3291C" w:rsidDel="00296F79" w:rsidRDefault="00B3291C" w:rsidP="008379B1">
                  <w:pPr>
                    <w:rPr>
                      <w:del w:id="126" w:author="Alexandre Dürrenmatt" w:date="2024-04-29T09:27:00Z"/>
                    </w:rPr>
                  </w:pPr>
                  <w:del w:id="127" w:author="Alexandre Dürrenmatt" w:date="2024-04-29T09:27:00Z">
                    <w:r w:rsidDel="00296F79">
                      <w:delText>chaise</w:delText>
                    </w:r>
                  </w:del>
                </w:p>
              </w:tc>
              <w:tc>
                <w:tcPr>
                  <w:tcW w:w="0" w:type="auto"/>
                </w:tcPr>
                <w:p w14:paraId="4AACA53A" w14:textId="71F98B20" w:rsidR="00B3291C" w:rsidDel="00296F79" w:rsidRDefault="00B3291C" w:rsidP="008379B1">
                  <w:pPr>
                    <w:rPr>
                      <w:del w:id="128" w:author="Alexandre Dürrenmatt" w:date="2024-04-29T09:27:00Z"/>
                    </w:rPr>
                  </w:pPr>
                  <w:del w:id="129" w:author="Alexandre Dürrenmatt" w:date="2024-04-29T09:27:00Z">
                    <w:r w:rsidDel="00296F79">
                      <w:delText>Devant la table se trouve une chaise</w:delText>
                    </w:r>
                  </w:del>
                </w:p>
              </w:tc>
            </w:tr>
            <w:tr w:rsidR="00B3291C" w:rsidDel="00296F79" w14:paraId="7AB31467" w14:textId="094B801B" w:rsidTr="008379B1">
              <w:trPr>
                <w:del w:id="130" w:author="Alexandre Dürrenmatt" w:date="2024-04-29T09:27:00Z"/>
              </w:trPr>
              <w:tc>
                <w:tcPr>
                  <w:tcW w:w="0" w:type="auto"/>
                </w:tcPr>
                <w:p w14:paraId="5645122B" w14:textId="1DEAC890" w:rsidR="00B3291C" w:rsidDel="00296F79" w:rsidRDefault="00B3291C" w:rsidP="008379B1">
                  <w:pPr>
                    <w:rPr>
                      <w:del w:id="131" w:author="Alexandre Dürrenmatt" w:date="2024-04-29T09:27:00Z"/>
                    </w:rPr>
                  </w:pPr>
                  <w:del w:id="132" w:author="Alexandre Dürrenmatt" w:date="2024-04-29T09:27:00Z">
                    <w:r w:rsidDel="00296F79">
                      <w:delText>armoires</w:delText>
                    </w:r>
                  </w:del>
                </w:p>
              </w:tc>
              <w:tc>
                <w:tcPr>
                  <w:tcW w:w="0" w:type="auto"/>
                </w:tcPr>
                <w:p w14:paraId="32D6EF9C" w14:textId="189AE4E2" w:rsidR="00B3291C" w:rsidDel="00296F79" w:rsidRDefault="00B3291C" w:rsidP="008379B1">
                  <w:pPr>
                    <w:rPr>
                      <w:del w:id="133" w:author="Alexandre Dürrenmatt" w:date="2024-04-29T09:27:00Z"/>
                    </w:rPr>
                  </w:pPr>
                  <w:del w:id="134" w:author="Alexandre Dürrenmatt" w:date="2024-04-29T09:27:00Z">
                    <w:r w:rsidDel="00296F79">
                      <w:delText>De l'autre côté des serveurs se trouvent des armoires avec des différents câbles à l'intérieur</w:delText>
                    </w:r>
                  </w:del>
                </w:p>
              </w:tc>
            </w:tr>
            <w:tr w:rsidR="00B3291C" w:rsidDel="00296F79" w14:paraId="14A6698F" w14:textId="1BDABE29" w:rsidTr="008379B1">
              <w:trPr>
                <w:del w:id="135" w:author="Alexandre Dürrenmatt" w:date="2024-04-29T09:27:00Z"/>
              </w:trPr>
              <w:tc>
                <w:tcPr>
                  <w:tcW w:w="0" w:type="auto"/>
                </w:tcPr>
                <w:p w14:paraId="4322A05D" w14:textId="76CFFF5E" w:rsidR="00B3291C" w:rsidDel="00296F79" w:rsidRDefault="00B3291C" w:rsidP="008379B1">
                  <w:pPr>
                    <w:rPr>
                      <w:del w:id="136" w:author="Alexandre Dürrenmatt" w:date="2024-04-29T09:27:00Z"/>
                    </w:rPr>
                  </w:pPr>
                  <w:del w:id="137" w:author="Alexandre Dürrenmatt" w:date="2024-04-29T09:27:00Z">
                    <w:r w:rsidDel="00296F79">
                      <w:delText>anciens PCs</w:delText>
                    </w:r>
                  </w:del>
                </w:p>
              </w:tc>
              <w:tc>
                <w:tcPr>
                  <w:tcW w:w="0" w:type="auto"/>
                </w:tcPr>
                <w:p w14:paraId="226EEDD3" w14:textId="12C7F3A5" w:rsidR="00B3291C" w:rsidDel="00296F79" w:rsidRDefault="00B3291C" w:rsidP="008379B1">
                  <w:pPr>
                    <w:rPr>
                      <w:del w:id="138" w:author="Alexandre Dürrenmatt" w:date="2024-04-29T09:27:00Z"/>
                    </w:rPr>
                  </w:pPr>
                  <w:del w:id="139" w:author="Alexandre Dürrenmatt" w:date="2024-04-29T09:27:00Z">
                    <w:r w:rsidDel="00296F79">
                      <w:delText>sur les armoires je vois trois anciens PC</w:delText>
                    </w:r>
                  </w:del>
                </w:p>
              </w:tc>
            </w:tr>
            <w:tr w:rsidR="00B3291C" w:rsidDel="00296F79" w14:paraId="540F86FC" w14:textId="52FB89E6" w:rsidTr="008379B1">
              <w:trPr>
                <w:del w:id="140" w:author="Alexandre Dürrenmatt" w:date="2024-04-29T09:27:00Z"/>
              </w:trPr>
              <w:tc>
                <w:tcPr>
                  <w:tcW w:w="0" w:type="auto"/>
                </w:tcPr>
                <w:p w14:paraId="4F2C4560" w14:textId="5E55F9AC" w:rsidR="00B3291C" w:rsidDel="00296F79" w:rsidRDefault="00B3291C" w:rsidP="008379B1">
                  <w:pPr>
                    <w:rPr>
                      <w:del w:id="141" w:author="Alexandre Dürrenmatt" w:date="2024-04-29T09:27:00Z"/>
                    </w:rPr>
                  </w:pPr>
                  <w:del w:id="142" w:author="Alexandre Dürrenmatt" w:date="2024-04-29T09:27:00Z">
                    <w:r w:rsidDel="00296F79">
                      <w:delText>boîte en carton</w:delText>
                    </w:r>
                  </w:del>
                </w:p>
              </w:tc>
              <w:tc>
                <w:tcPr>
                  <w:tcW w:w="0" w:type="auto"/>
                </w:tcPr>
                <w:p w14:paraId="706E5714" w14:textId="05060507" w:rsidR="00B3291C" w:rsidDel="00296F79" w:rsidRDefault="00B3291C" w:rsidP="008379B1">
                  <w:pPr>
                    <w:rPr>
                      <w:del w:id="143" w:author="Alexandre Dürrenmatt" w:date="2024-04-29T09:27:00Z"/>
                    </w:rPr>
                  </w:pPr>
                  <w:del w:id="144" w:author="Alexandre Dürrenmatt" w:date="2024-04-29T09:27:00Z">
                    <w:r w:rsidDel="00296F79">
                      <w:delText>à côté de ces PC se trouve une boîte en carton</w:delText>
                    </w:r>
                  </w:del>
                </w:p>
              </w:tc>
            </w:tr>
            <w:tr w:rsidR="00B3291C" w:rsidDel="00296F79" w14:paraId="30D5F544" w14:textId="67340E85" w:rsidTr="008379B1">
              <w:trPr>
                <w:del w:id="145" w:author="Alexandre Dürrenmatt" w:date="2024-04-29T09:27:00Z"/>
              </w:trPr>
              <w:tc>
                <w:tcPr>
                  <w:tcW w:w="0" w:type="auto"/>
                </w:tcPr>
                <w:p w14:paraId="72BA60F6" w14:textId="1703CF30" w:rsidR="00B3291C" w:rsidDel="00296F79" w:rsidRDefault="00B3291C" w:rsidP="008379B1">
                  <w:pPr>
                    <w:rPr>
                      <w:del w:id="146" w:author="Alexandre Dürrenmatt" w:date="2024-04-29T09:27:00Z"/>
                    </w:rPr>
                  </w:pPr>
                  <w:del w:id="147" w:author="Alexandre Dürrenmatt" w:date="2024-04-29T09:27:00Z">
                    <w:r w:rsidDel="00296F79">
                      <w:delText>ventilateur</w:delText>
                    </w:r>
                  </w:del>
                </w:p>
              </w:tc>
              <w:tc>
                <w:tcPr>
                  <w:tcW w:w="0" w:type="auto"/>
                </w:tcPr>
                <w:p w14:paraId="7326C163" w14:textId="3C7ECABA" w:rsidR="00B3291C" w:rsidDel="00296F79" w:rsidRDefault="00B3291C" w:rsidP="008379B1">
                  <w:pPr>
                    <w:rPr>
                      <w:del w:id="148" w:author="Alexandre Dürrenmatt" w:date="2024-04-29T09:27:00Z"/>
                    </w:rPr>
                  </w:pPr>
                  <w:del w:id="149" w:author="Alexandre Dürrenmatt" w:date="2024-04-29T09:27:00Z">
                    <w:r w:rsidDel="00296F79">
                      <w:delText>juste devant les serveurs se trouve un ventilateur pour bien refroidir les serveurs</w:delText>
                    </w:r>
                  </w:del>
                </w:p>
              </w:tc>
            </w:tr>
          </w:tbl>
          <w:p w14:paraId="1B2F06C0" w14:textId="531DF30F" w:rsidR="00B3291C" w:rsidDel="00296F79" w:rsidRDefault="00B3291C" w:rsidP="008379B1">
            <w:pPr>
              <w:rPr>
                <w:del w:id="150" w:author="Alexandre Dürrenmatt" w:date="2024-04-29T09:27:00Z"/>
              </w:rPr>
            </w:pPr>
          </w:p>
        </w:tc>
      </w:tr>
    </w:tbl>
    <w:p w14:paraId="2B64C302" w14:textId="5BE0E9C6" w:rsidR="00B3291C" w:rsidDel="00296F79" w:rsidRDefault="00B3291C" w:rsidP="00B3291C">
      <w:pPr>
        <w:rPr>
          <w:del w:id="151" w:author="Alexandre Dürrenmatt" w:date="2024-04-29T09:27:00Z"/>
        </w:rPr>
      </w:pPr>
    </w:p>
    <w:p w14:paraId="539A0069" w14:textId="52637D4E" w:rsidR="00B3291C" w:rsidDel="00296F79" w:rsidRDefault="00B3291C">
      <w:pPr>
        <w:pStyle w:val="Titre3"/>
        <w:numPr>
          <w:ilvl w:val="0"/>
          <w:numId w:val="0"/>
        </w:numPr>
        <w:rPr>
          <w:del w:id="152" w:author="Alexandre Dürrenmatt" w:date="2024-04-29T09:27:00Z"/>
        </w:rPr>
        <w:pPrChange w:id="153" w:author="Alexandre Dürrenmatt" w:date="2024-04-23T16:18:00Z">
          <w:pPr>
            <w:pStyle w:val="Titre3"/>
          </w:pPr>
        </w:pPrChange>
      </w:pPr>
      <w:del w:id="154" w:author="Alexandre Dürrenmatt" w:date="2024-04-29T09:27:00Z">
        <w:r w:rsidDel="00296F79">
          <w:delText>Salle de détente D15</w:delText>
        </w:r>
      </w:del>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B3291C" w:rsidDel="00296F79" w14:paraId="0C936892" w14:textId="086BAD41" w:rsidTr="008379B1">
        <w:trPr>
          <w:del w:id="155" w:author="Alexandre Dürrenmatt" w:date="2024-04-29T09:27:00Z"/>
        </w:trPr>
        <w:tc>
          <w:tcPr>
            <w:tcW w:w="0" w:type="auto"/>
          </w:tcPr>
          <w:p w14:paraId="560EB06F" w14:textId="2D07343C" w:rsidR="00B3291C" w:rsidDel="00296F79" w:rsidRDefault="00B3291C" w:rsidP="008379B1">
            <w:pPr>
              <w:rPr>
                <w:del w:id="156" w:author="Alexandre Dürrenmatt" w:date="2024-04-29T09:27:00Z"/>
              </w:rPr>
            </w:pPr>
            <w:del w:id="157" w:author="Alexandre Dürrenmatt" w:date="2024-04-29T09:27:00Z">
              <w:r w:rsidDel="00296F79">
                <w:delText>En tant qu'élève Je veux une salle de détente pour l'utiliser pendant les pauses Pour les élèves de l'ETML</w:delText>
              </w:r>
            </w:del>
          </w:p>
        </w:tc>
      </w:tr>
      <w:tr w:rsidR="00B3291C" w:rsidDel="00296F79" w14:paraId="0DF68812" w14:textId="6360763F" w:rsidTr="008379B1">
        <w:trPr>
          <w:del w:id="158" w:author="Alexandre Dürrenmatt" w:date="2024-04-29T09:27:00Z"/>
        </w:trPr>
        <w:tc>
          <w:tcPr>
            <w:tcW w:w="0" w:type="auto"/>
          </w:tcPr>
          <w:p w14:paraId="0E1F5F24" w14:textId="74BFCBD8" w:rsidR="00B3291C" w:rsidDel="00296F79" w:rsidRDefault="00B3291C" w:rsidP="008379B1">
            <w:pPr>
              <w:jc w:val="center"/>
              <w:rPr>
                <w:del w:id="159" w:author="Alexandre Dürrenmatt" w:date="2024-04-29T09:27:00Z"/>
              </w:rPr>
            </w:pPr>
            <w:del w:id="160" w:author="Alexandre Dürrenmatt" w:date="2024-04-29T09:27:00Z">
              <w:r w:rsidDel="00296F79">
                <w:delText xml:space="preserve">Tests d'acceptance: </w:delText>
              </w:r>
            </w:del>
          </w:p>
          <w:tbl>
            <w:tblPr>
              <w:tblW w:w="100" w:type="auto"/>
              <w:tblCellMar>
                <w:left w:w="10" w:type="dxa"/>
                <w:right w:w="10" w:type="dxa"/>
              </w:tblCellMar>
              <w:tblLook w:val="0000" w:firstRow="0" w:lastRow="0" w:firstColumn="0" w:lastColumn="0" w:noHBand="0" w:noVBand="0"/>
            </w:tblPr>
            <w:tblGrid>
              <w:gridCol w:w="1737"/>
              <w:gridCol w:w="7303"/>
            </w:tblGrid>
            <w:tr w:rsidR="00B3291C" w:rsidDel="00296F79" w14:paraId="014C2147" w14:textId="58B5774D" w:rsidTr="008379B1">
              <w:trPr>
                <w:del w:id="161" w:author="Alexandre Dürrenmatt" w:date="2024-04-29T09:27:00Z"/>
              </w:trPr>
              <w:tc>
                <w:tcPr>
                  <w:tcW w:w="0" w:type="auto"/>
                </w:tcPr>
                <w:p w14:paraId="6491A119" w14:textId="6E058CEC" w:rsidR="00B3291C" w:rsidDel="00296F79" w:rsidRDefault="00B3291C" w:rsidP="008379B1">
                  <w:pPr>
                    <w:rPr>
                      <w:del w:id="162" w:author="Alexandre Dürrenmatt" w:date="2024-04-29T09:27:00Z"/>
                    </w:rPr>
                  </w:pPr>
                  <w:del w:id="163" w:author="Alexandre Dürrenmatt" w:date="2024-04-29T09:27:00Z">
                    <w:r w:rsidDel="00296F79">
                      <w:delText>Porte-manteaux</w:delText>
                    </w:r>
                  </w:del>
                </w:p>
              </w:tc>
              <w:tc>
                <w:tcPr>
                  <w:tcW w:w="0" w:type="auto"/>
                </w:tcPr>
                <w:p w14:paraId="41DE1EB0" w14:textId="16EE8D75" w:rsidR="00B3291C" w:rsidDel="00296F79" w:rsidRDefault="00B3291C" w:rsidP="008379B1">
                  <w:pPr>
                    <w:rPr>
                      <w:del w:id="164" w:author="Alexandre Dürrenmatt" w:date="2024-04-29T09:27:00Z"/>
                    </w:rPr>
                  </w:pPr>
                  <w:del w:id="165" w:author="Alexandre Dürrenmatt" w:date="2024-04-29T09:27:00Z">
                    <w:r w:rsidDel="00296F79">
                      <w:delText>Il y aura un porte-veste collé au mur</w:delText>
                    </w:r>
                  </w:del>
                </w:p>
              </w:tc>
            </w:tr>
            <w:tr w:rsidR="00B3291C" w:rsidDel="00296F79" w14:paraId="1C78A202" w14:textId="41408F59" w:rsidTr="008379B1">
              <w:trPr>
                <w:del w:id="166" w:author="Alexandre Dürrenmatt" w:date="2024-04-29T09:27:00Z"/>
              </w:trPr>
              <w:tc>
                <w:tcPr>
                  <w:tcW w:w="0" w:type="auto"/>
                </w:tcPr>
                <w:p w14:paraId="60A56460" w14:textId="7C76878E" w:rsidR="00B3291C" w:rsidDel="00296F79" w:rsidRDefault="00B3291C" w:rsidP="008379B1">
                  <w:pPr>
                    <w:rPr>
                      <w:del w:id="167" w:author="Alexandre Dürrenmatt" w:date="2024-04-29T09:27:00Z"/>
                    </w:rPr>
                  </w:pPr>
                  <w:del w:id="168" w:author="Alexandre Dürrenmatt" w:date="2024-04-29T09:27:00Z">
                    <w:r w:rsidDel="00296F79">
                      <w:delText>Armoire (Librerie)</w:delText>
                    </w:r>
                  </w:del>
                </w:p>
              </w:tc>
              <w:tc>
                <w:tcPr>
                  <w:tcW w:w="0" w:type="auto"/>
                </w:tcPr>
                <w:p w14:paraId="4408B0EF" w14:textId="00E3E122" w:rsidR="00B3291C" w:rsidDel="00296F79" w:rsidRDefault="00B3291C" w:rsidP="008379B1">
                  <w:pPr>
                    <w:rPr>
                      <w:del w:id="169" w:author="Alexandre Dürrenmatt" w:date="2024-04-29T09:27:00Z"/>
                    </w:rPr>
                  </w:pPr>
                  <w:del w:id="170" w:author="Alexandre Dürrenmatt" w:date="2024-04-29T09:27:00Z">
                    <w:r w:rsidDel="00296F79">
                      <w:delText>Il y aura une armoire avec des livres à disposition.</w:delText>
                    </w:r>
                  </w:del>
                </w:p>
              </w:tc>
            </w:tr>
            <w:tr w:rsidR="00B3291C" w:rsidDel="00296F79" w14:paraId="52B1C4CA" w14:textId="120AFD28" w:rsidTr="008379B1">
              <w:trPr>
                <w:del w:id="171" w:author="Alexandre Dürrenmatt" w:date="2024-04-29T09:27:00Z"/>
              </w:trPr>
              <w:tc>
                <w:tcPr>
                  <w:tcW w:w="0" w:type="auto"/>
                </w:tcPr>
                <w:p w14:paraId="5AEBF0C1" w14:textId="6A9E8747" w:rsidR="00B3291C" w:rsidDel="00296F79" w:rsidRDefault="00B3291C" w:rsidP="008379B1">
                  <w:pPr>
                    <w:rPr>
                      <w:del w:id="172" w:author="Alexandre Dürrenmatt" w:date="2024-04-29T09:27:00Z"/>
                    </w:rPr>
                  </w:pPr>
                  <w:del w:id="173" w:author="Alexandre Dürrenmatt" w:date="2024-04-29T09:27:00Z">
                    <w:r w:rsidDel="00296F79">
                      <w:delText>Poufs</w:delText>
                    </w:r>
                  </w:del>
                </w:p>
              </w:tc>
              <w:tc>
                <w:tcPr>
                  <w:tcW w:w="0" w:type="auto"/>
                </w:tcPr>
                <w:p w14:paraId="288007A3" w14:textId="6A4FCA26" w:rsidR="00B3291C" w:rsidDel="00296F79" w:rsidRDefault="00B3291C" w:rsidP="008379B1">
                  <w:pPr>
                    <w:rPr>
                      <w:del w:id="174" w:author="Alexandre Dürrenmatt" w:date="2024-04-29T09:27:00Z"/>
                    </w:rPr>
                  </w:pPr>
                  <w:del w:id="175" w:author="Alexandre Dürrenmatt" w:date="2024-04-29T09:27:00Z">
                    <w:r w:rsidDel="00296F79">
                      <w:delText>Il y aura 10 poufs au milieu de la salle</w:delText>
                    </w:r>
                  </w:del>
                </w:p>
              </w:tc>
            </w:tr>
            <w:tr w:rsidR="00B3291C" w:rsidDel="00296F79" w14:paraId="6187D1FB" w14:textId="0DD53C8C" w:rsidTr="008379B1">
              <w:trPr>
                <w:del w:id="176" w:author="Alexandre Dürrenmatt" w:date="2024-04-29T09:27:00Z"/>
              </w:trPr>
              <w:tc>
                <w:tcPr>
                  <w:tcW w:w="0" w:type="auto"/>
                </w:tcPr>
                <w:p w14:paraId="08D76BA7" w14:textId="43E693CB" w:rsidR="00B3291C" w:rsidDel="00296F79" w:rsidRDefault="00B3291C" w:rsidP="008379B1">
                  <w:pPr>
                    <w:rPr>
                      <w:del w:id="177" w:author="Alexandre Dürrenmatt" w:date="2024-04-29T09:27:00Z"/>
                    </w:rPr>
                  </w:pPr>
                  <w:del w:id="178" w:author="Alexandre Dürrenmatt" w:date="2024-04-29T09:27:00Z">
                    <w:r w:rsidDel="00296F79">
                      <w:delText>Prises élèctriques</w:delText>
                    </w:r>
                  </w:del>
                </w:p>
              </w:tc>
              <w:tc>
                <w:tcPr>
                  <w:tcW w:w="0" w:type="auto"/>
                </w:tcPr>
                <w:p w14:paraId="4B499938" w14:textId="1C0BDACA" w:rsidR="00B3291C" w:rsidDel="00296F79" w:rsidRDefault="00B3291C" w:rsidP="008379B1">
                  <w:pPr>
                    <w:rPr>
                      <w:del w:id="179" w:author="Alexandre Dürrenmatt" w:date="2024-04-29T09:27:00Z"/>
                    </w:rPr>
                  </w:pPr>
                  <w:del w:id="180" w:author="Alexandre Dürrenmatt" w:date="2024-04-29T09:27:00Z">
                    <w:r w:rsidDel="00296F79">
                      <w:delText>Il y aura une grandre prise élèctrique qui permettron aux élèves charger leur telephone.</w:delText>
                    </w:r>
                  </w:del>
                </w:p>
              </w:tc>
            </w:tr>
            <w:tr w:rsidR="00B3291C" w:rsidDel="00296F79" w14:paraId="69C91046" w14:textId="72FBF799" w:rsidTr="008379B1">
              <w:trPr>
                <w:del w:id="181" w:author="Alexandre Dürrenmatt" w:date="2024-04-29T09:27:00Z"/>
              </w:trPr>
              <w:tc>
                <w:tcPr>
                  <w:tcW w:w="0" w:type="auto"/>
                </w:tcPr>
                <w:p w14:paraId="328F85D1" w14:textId="01E53DCF" w:rsidR="00B3291C" w:rsidDel="00296F79" w:rsidRDefault="00B3291C" w:rsidP="008379B1">
                  <w:pPr>
                    <w:rPr>
                      <w:del w:id="182" w:author="Alexandre Dürrenmatt" w:date="2024-04-29T09:27:00Z"/>
                    </w:rPr>
                  </w:pPr>
                  <w:del w:id="183" w:author="Alexandre Dürrenmatt" w:date="2024-04-29T09:27:00Z">
                    <w:r w:rsidDel="00296F79">
                      <w:delText>Machine distributeur</w:delText>
                    </w:r>
                  </w:del>
                </w:p>
              </w:tc>
              <w:tc>
                <w:tcPr>
                  <w:tcW w:w="0" w:type="auto"/>
                </w:tcPr>
                <w:p w14:paraId="470D7187" w14:textId="35615B65" w:rsidR="00B3291C" w:rsidDel="00296F79" w:rsidRDefault="00B3291C" w:rsidP="008379B1">
                  <w:pPr>
                    <w:rPr>
                      <w:del w:id="184" w:author="Alexandre Dürrenmatt" w:date="2024-04-29T09:27:00Z"/>
                    </w:rPr>
                  </w:pPr>
                  <w:del w:id="185" w:author="Alexandre Dürrenmatt" w:date="2024-04-29T09:27:00Z">
                    <w:r w:rsidDel="00296F79">
                      <w:delText>Il y aura une machine distributeur de boissons et une machine distribuiteur de chips à cote de l'autre.</w:delText>
                    </w:r>
                  </w:del>
                </w:p>
              </w:tc>
            </w:tr>
            <w:tr w:rsidR="00B3291C" w:rsidDel="00296F79" w14:paraId="07CBD55E" w14:textId="29E9DF63" w:rsidTr="008379B1">
              <w:trPr>
                <w:del w:id="186" w:author="Alexandre Dürrenmatt" w:date="2024-04-29T09:27:00Z"/>
              </w:trPr>
              <w:tc>
                <w:tcPr>
                  <w:tcW w:w="0" w:type="auto"/>
                </w:tcPr>
                <w:p w14:paraId="61822B2A" w14:textId="5F8AFBBD" w:rsidR="00B3291C" w:rsidDel="00296F79" w:rsidRDefault="00B3291C" w:rsidP="008379B1">
                  <w:pPr>
                    <w:rPr>
                      <w:del w:id="187" w:author="Alexandre Dürrenmatt" w:date="2024-04-29T09:27:00Z"/>
                    </w:rPr>
                  </w:pPr>
                  <w:del w:id="188" w:author="Alexandre Dürrenmatt" w:date="2024-04-29T09:27:00Z">
                    <w:r w:rsidDel="00296F79">
                      <w:delText>Poubelle</w:delText>
                    </w:r>
                  </w:del>
                </w:p>
              </w:tc>
              <w:tc>
                <w:tcPr>
                  <w:tcW w:w="0" w:type="auto"/>
                </w:tcPr>
                <w:p w14:paraId="59BECD03" w14:textId="0D58FCE0" w:rsidR="00B3291C" w:rsidDel="00296F79" w:rsidRDefault="00B3291C" w:rsidP="008379B1">
                  <w:pPr>
                    <w:rPr>
                      <w:del w:id="189" w:author="Alexandre Dürrenmatt" w:date="2024-04-29T09:27:00Z"/>
                    </w:rPr>
                  </w:pPr>
                  <w:del w:id="190" w:author="Alexandre Dürrenmatt" w:date="2024-04-29T09:27:00Z">
                    <w:r w:rsidDel="00296F79">
                      <w:delText>Il y aura une poubelle à cote de la porte</w:delText>
                    </w:r>
                  </w:del>
                </w:p>
              </w:tc>
            </w:tr>
            <w:tr w:rsidR="00B3291C" w:rsidDel="00296F79" w14:paraId="225C9305" w14:textId="0BDD1AAE" w:rsidTr="008379B1">
              <w:trPr>
                <w:del w:id="191" w:author="Alexandre Dürrenmatt" w:date="2024-04-29T09:27:00Z"/>
              </w:trPr>
              <w:tc>
                <w:tcPr>
                  <w:tcW w:w="0" w:type="auto"/>
                </w:tcPr>
                <w:p w14:paraId="31C5327E" w14:textId="039CB8D5" w:rsidR="00B3291C" w:rsidDel="00296F79" w:rsidRDefault="00B3291C" w:rsidP="008379B1">
                  <w:pPr>
                    <w:rPr>
                      <w:del w:id="192" w:author="Alexandre Dürrenmatt" w:date="2024-04-29T09:27:00Z"/>
                    </w:rPr>
                  </w:pPr>
                  <w:del w:id="193" w:author="Alexandre Dürrenmatt" w:date="2024-04-29T09:27:00Z">
                    <w:r w:rsidDel="00296F79">
                      <w:delText>Router</w:delText>
                    </w:r>
                  </w:del>
                </w:p>
              </w:tc>
              <w:tc>
                <w:tcPr>
                  <w:tcW w:w="0" w:type="auto"/>
                </w:tcPr>
                <w:p w14:paraId="752EE037" w14:textId="6962BC42" w:rsidR="00B3291C" w:rsidDel="00296F79" w:rsidRDefault="00B3291C" w:rsidP="008379B1">
                  <w:pPr>
                    <w:rPr>
                      <w:del w:id="194" w:author="Alexandre Dürrenmatt" w:date="2024-04-29T09:27:00Z"/>
                    </w:rPr>
                  </w:pPr>
                  <w:del w:id="195" w:author="Alexandre Dürrenmatt" w:date="2024-04-29T09:27:00Z">
                    <w:r w:rsidDel="00296F79">
                      <w:delText>Il aura un router au dessus de la porte avec un reseaux 5g</w:delText>
                    </w:r>
                  </w:del>
                </w:p>
              </w:tc>
            </w:tr>
            <w:tr w:rsidR="00B3291C" w:rsidDel="00296F79" w14:paraId="63703016" w14:textId="0B225572" w:rsidTr="008379B1">
              <w:trPr>
                <w:del w:id="196" w:author="Alexandre Dürrenmatt" w:date="2024-04-29T09:27:00Z"/>
              </w:trPr>
              <w:tc>
                <w:tcPr>
                  <w:tcW w:w="0" w:type="auto"/>
                </w:tcPr>
                <w:p w14:paraId="5480F62A" w14:textId="2A72A05F" w:rsidR="00B3291C" w:rsidDel="00296F79" w:rsidRDefault="00B3291C" w:rsidP="008379B1">
                  <w:pPr>
                    <w:rPr>
                      <w:del w:id="197" w:author="Alexandre Dürrenmatt" w:date="2024-04-29T09:27:00Z"/>
                    </w:rPr>
                  </w:pPr>
                  <w:del w:id="198" w:author="Alexandre Dürrenmatt" w:date="2024-04-29T09:27:00Z">
                    <w:r w:rsidDel="00296F79">
                      <w:delText>Projecteur</w:delText>
                    </w:r>
                  </w:del>
                </w:p>
              </w:tc>
              <w:tc>
                <w:tcPr>
                  <w:tcW w:w="0" w:type="auto"/>
                </w:tcPr>
                <w:p w14:paraId="727090CE" w14:textId="4CB9B35A" w:rsidR="00B3291C" w:rsidDel="00296F79" w:rsidRDefault="00B3291C" w:rsidP="008379B1">
                  <w:pPr>
                    <w:rPr>
                      <w:del w:id="199" w:author="Alexandre Dürrenmatt" w:date="2024-04-29T09:27:00Z"/>
                    </w:rPr>
                  </w:pPr>
                  <w:del w:id="200" w:author="Alexandre Dürrenmatt" w:date="2024-04-29T09:27:00Z">
                    <w:r w:rsidDel="00296F79">
                      <w:delText>Il y aura un projecteur pour regarder des films ou series</w:delText>
                    </w:r>
                  </w:del>
                </w:p>
              </w:tc>
            </w:tr>
          </w:tbl>
          <w:p w14:paraId="61F1A291" w14:textId="3F34B069" w:rsidR="00B3291C" w:rsidDel="00296F79" w:rsidRDefault="00B3291C" w:rsidP="008379B1">
            <w:pPr>
              <w:rPr>
                <w:del w:id="201" w:author="Alexandre Dürrenmatt" w:date="2024-04-29T09:27:00Z"/>
              </w:rPr>
            </w:pPr>
          </w:p>
        </w:tc>
      </w:tr>
    </w:tbl>
    <w:p w14:paraId="45CEC386" w14:textId="77777777" w:rsidR="00B3291C" w:rsidDel="00B3291C" w:rsidRDefault="00B3291C" w:rsidP="00B3291C">
      <w:pPr>
        <w:rPr>
          <w:del w:id="202" w:author="Alexandre Dürrenmatt" w:date="2024-04-23T16:17:00Z"/>
        </w:rPr>
      </w:pPr>
    </w:p>
    <w:p w14:paraId="282FD33B" w14:textId="0CC9EEB3" w:rsidR="00B3291C" w:rsidDel="00296F79" w:rsidRDefault="00B3291C">
      <w:pPr>
        <w:pStyle w:val="Titre3"/>
        <w:numPr>
          <w:ilvl w:val="0"/>
          <w:numId w:val="0"/>
        </w:numPr>
        <w:rPr>
          <w:del w:id="203" w:author="Alexandre Dürrenmatt" w:date="2024-04-29T09:27:00Z"/>
        </w:rPr>
        <w:pPrChange w:id="204" w:author="Alexandre Dürrenmatt" w:date="2024-04-23T16:17:00Z">
          <w:pPr>
            <w:pStyle w:val="Titre3"/>
          </w:pPr>
        </w:pPrChange>
      </w:pPr>
      <w:del w:id="205" w:author="Alexandre Dürrenmatt" w:date="2024-04-29T09:27:00Z">
        <w:r w:rsidDel="00296F79">
          <w:lastRenderedPageBreak/>
          <w:delText>Terrase (Toit)</w:delText>
        </w:r>
      </w:del>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7202"/>
      </w:tblGrid>
      <w:tr w:rsidR="00B3291C" w:rsidDel="00296F79" w14:paraId="73BA854A" w14:textId="69822CF2" w:rsidTr="008379B1">
        <w:trPr>
          <w:del w:id="206" w:author="Alexandre Dürrenmatt" w:date="2024-04-29T09:27:00Z"/>
        </w:trPr>
        <w:tc>
          <w:tcPr>
            <w:tcW w:w="0" w:type="auto"/>
          </w:tcPr>
          <w:p w14:paraId="4DC75952" w14:textId="059969F2" w:rsidR="00B3291C" w:rsidDel="00296F79" w:rsidRDefault="00B3291C" w:rsidP="008379B1">
            <w:pPr>
              <w:rPr>
                <w:del w:id="207" w:author="Alexandre Dürrenmatt" w:date="2024-04-29T09:27:00Z"/>
              </w:rPr>
            </w:pPr>
            <w:del w:id="208" w:author="Alexandre Dürrenmatt" w:date="2024-04-29T09:27:00Z">
              <w:r w:rsidDel="00296F79">
                <w:delText>En tant qu'élève Je veux une terrasse Pour pouvoir me reposer a l'extérieur</w:delText>
              </w:r>
            </w:del>
          </w:p>
        </w:tc>
      </w:tr>
      <w:tr w:rsidR="00B3291C" w:rsidDel="00296F79" w14:paraId="1E69EE46" w14:textId="6A3C2B07" w:rsidTr="008379B1">
        <w:trPr>
          <w:del w:id="209" w:author="Alexandre Dürrenmatt" w:date="2024-04-29T09:27:00Z"/>
        </w:trPr>
        <w:tc>
          <w:tcPr>
            <w:tcW w:w="0" w:type="auto"/>
          </w:tcPr>
          <w:p w14:paraId="5598544E" w14:textId="1158153B" w:rsidR="00B3291C" w:rsidDel="00296F79" w:rsidRDefault="00B3291C" w:rsidP="008379B1">
            <w:pPr>
              <w:jc w:val="center"/>
              <w:rPr>
                <w:del w:id="210" w:author="Alexandre Dürrenmatt" w:date="2024-04-29T09:27:00Z"/>
              </w:rPr>
            </w:pPr>
            <w:del w:id="211" w:author="Alexandre Dürrenmatt" w:date="2024-04-29T09:27:00Z">
              <w:r w:rsidDel="00296F79">
                <w:delText xml:space="preserve">Tests d'acceptance: </w:delText>
              </w:r>
            </w:del>
          </w:p>
          <w:tbl>
            <w:tblPr>
              <w:tblW w:w="100" w:type="auto"/>
              <w:tblCellMar>
                <w:left w:w="10" w:type="dxa"/>
                <w:right w:w="10" w:type="dxa"/>
              </w:tblCellMar>
              <w:tblLook w:val="0000" w:firstRow="0" w:lastRow="0" w:firstColumn="0" w:lastColumn="0" w:noHBand="0" w:noVBand="0"/>
            </w:tblPr>
            <w:tblGrid>
              <w:gridCol w:w="1752"/>
              <w:gridCol w:w="4941"/>
            </w:tblGrid>
            <w:tr w:rsidR="00B3291C" w:rsidDel="00296F79" w14:paraId="6D2E2863" w14:textId="2AEA857D" w:rsidTr="008379B1">
              <w:trPr>
                <w:del w:id="212" w:author="Alexandre Dürrenmatt" w:date="2024-04-29T09:27:00Z"/>
              </w:trPr>
              <w:tc>
                <w:tcPr>
                  <w:tcW w:w="0" w:type="auto"/>
                </w:tcPr>
                <w:p w14:paraId="4FE707E1" w14:textId="7453A4E2" w:rsidR="00B3291C" w:rsidDel="00296F79" w:rsidRDefault="00B3291C" w:rsidP="008379B1">
                  <w:pPr>
                    <w:rPr>
                      <w:del w:id="213" w:author="Alexandre Dürrenmatt" w:date="2024-04-29T09:27:00Z"/>
                    </w:rPr>
                  </w:pPr>
                  <w:del w:id="214" w:author="Alexandre Dürrenmatt" w:date="2024-04-29T09:27:00Z">
                    <w:r w:rsidDel="00296F79">
                      <w:delText>Parasol</w:delText>
                    </w:r>
                  </w:del>
                </w:p>
              </w:tc>
              <w:tc>
                <w:tcPr>
                  <w:tcW w:w="0" w:type="auto"/>
                </w:tcPr>
                <w:p w14:paraId="6D2630E1" w14:textId="6176F038" w:rsidR="00B3291C" w:rsidDel="00296F79" w:rsidRDefault="00B3291C" w:rsidP="008379B1">
                  <w:pPr>
                    <w:rPr>
                      <w:del w:id="215" w:author="Alexandre Dürrenmatt" w:date="2024-04-29T09:27:00Z"/>
                    </w:rPr>
                  </w:pPr>
                  <w:del w:id="216" w:author="Alexandre Dürrenmatt" w:date="2024-04-29T09:27:00Z">
                    <w:r w:rsidDel="00296F79">
                      <w:delText>- Je veux 1 parasol sous chaque table</w:delText>
                    </w:r>
                  </w:del>
                </w:p>
              </w:tc>
            </w:tr>
            <w:tr w:rsidR="00B3291C" w:rsidDel="00296F79" w14:paraId="40FE7649" w14:textId="0BEE3AB8" w:rsidTr="008379B1">
              <w:trPr>
                <w:del w:id="217" w:author="Alexandre Dürrenmatt" w:date="2024-04-29T09:27:00Z"/>
              </w:trPr>
              <w:tc>
                <w:tcPr>
                  <w:tcW w:w="0" w:type="auto"/>
                </w:tcPr>
                <w:p w14:paraId="1ED05986" w14:textId="32D966C6" w:rsidR="00B3291C" w:rsidDel="00296F79" w:rsidRDefault="00B3291C" w:rsidP="008379B1">
                  <w:pPr>
                    <w:rPr>
                      <w:del w:id="218" w:author="Alexandre Dürrenmatt" w:date="2024-04-29T09:27:00Z"/>
                    </w:rPr>
                  </w:pPr>
                  <w:del w:id="219" w:author="Alexandre Dürrenmatt" w:date="2024-04-29T09:27:00Z">
                    <w:r w:rsidDel="00296F79">
                      <w:delText>Barrières</w:delText>
                    </w:r>
                  </w:del>
                </w:p>
              </w:tc>
              <w:tc>
                <w:tcPr>
                  <w:tcW w:w="0" w:type="auto"/>
                </w:tcPr>
                <w:p w14:paraId="3A073163" w14:textId="4ED2E6D4" w:rsidR="00B3291C" w:rsidDel="00296F79" w:rsidRDefault="00B3291C" w:rsidP="008379B1">
                  <w:pPr>
                    <w:rPr>
                      <w:del w:id="220" w:author="Alexandre Dürrenmatt" w:date="2024-04-29T09:27:00Z"/>
                    </w:rPr>
                  </w:pPr>
                  <w:del w:id="221" w:author="Alexandre Dürrenmatt" w:date="2024-04-29T09:27:00Z">
                    <w:r w:rsidDel="00296F79">
                      <w:delText>- Je veux des barrières tout autour</w:delText>
                    </w:r>
                  </w:del>
                </w:p>
              </w:tc>
            </w:tr>
            <w:tr w:rsidR="00B3291C" w:rsidDel="00296F79" w14:paraId="53815A22" w14:textId="3B8F8950" w:rsidTr="008379B1">
              <w:trPr>
                <w:del w:id="222" w:author="Alexandre Dürrenmatt" w:date="2024-04-29T09:27:00Z"/>
              </w:trPr>
              <w:tc>
                <w:tcPr>
                  <w:tcW w:w="0" w:type="auto"/>
                </w:tcPr>
                <w:p w14:paraId="7D0CA7C1" w14:textId="7A3AF998" w:rsidR="00B3291C" w:rsidDel="00296F79" w:rsidRDefault="00B3291C" w:rsidP="008379B1">
                  <w:pPr>
                    <w:rPr>
                      <w:del w:id="223" w:author="Alexandre Dürrenmatt" w:date="2024-04-29T09:27:00Z"/>
                    </w:rPr>
                  </w:pPr>
                  <w:del w:id="224" w:author="Alexandre Dürrenmatt" w:date="2024-04-29T09:27:00Z">
                    <w:r w:rsidDel="00296F79">
                      <w:delText>Tables</w:delText>
                    </w:r>
                  </w:del>
                </w:p>
              </w:tc>
              <w:tc>
                <w:tcPr>
                  <w:tcW w:w="0" w:type="auto"/>
                </w:tcPr>
                <w:p w14:paraId="698CA420" w14:textId="0CEEADD5" w:rsidR="00B3291C" w:rsidDel="00296F79" w:rsidRDefault="00B3291C" w:rsidP="008379B1">
                  <w:pPr>
                    <w:rPr>
                      <w:del w:id="225" w:author="Alexandre Dürrenmatt" w:date="2024-04-29T09:27:00Z"/>
                    </w:rPr>
                  </w:pPr>
                  <w:del w:id="226" w:author="Alexandre Dürrenmatt" w:date="2024-04-29T09:27:00Z">
                    <w:r w:rsidDel="00296F79">
                      <w:delText>- Je veux 6 tables</w:delText>
                    </w:r>
                  </w:del>
                </w:p>
              </w:tc>
            </w:tr>
            <w:tr w:rsidR="00B3291C" w:rsidDel="00296F79" w14:paraId="7BA5EB54" w14:textId="5CE190B2" w:rsidTr="008379B1">
              <w:trPr>
                <w:del w:id="227" w:author="Alexandre Dürrenmatt" w:date="2024-04-29T09:27:00Z"/>
              </w:trPr>
              <w:tc>
                <w:tcPr>
                  <w:tcW w:w="0" w:type="auto"/>
                </w:tcPr>
                <w:p w14:paraId="246BA385" w14:textId="1671B75A" w:rsidR="00B3291C" w:rsidDel="00296F79" w:rsidRDefault="00B3291C" w:rsidP="008379B1">
                  <w:pPr>
                    <w:rPr>
                      <w:del w:id="228" w:author="Alexandre Dürrenmatt" w:date="2024-04-29T09:27:00Z"/>
                    </w:rPr>
                  </w:pPr>
                  <w:del w:id="229" w:author="Alexandre Dürrenmatt" w:date="2024-04-29T09:27:00Z">
                    <w:r w:rsidDel="00296F79">
                      <w:delText>Chaises</w:delText>
                    </w:r>
                  </w:del>
                </w:p>
              </w:tc>
              <w:tc>
                <w:tcPr>
                  <w:tcW w:w="0" w:type="auto"/>
                </w:tcPr>
                <w:p w14:paraId="506CDEA3" w14:textId="541FA3F3" w:rsidR="00B3291C" w:rsidDel="00296F79" w:rsidRDefault="00B3291C" w:rsidP="008379B1">
                  <w:pPr>
                    <w:rPr>
                      <w:del w:id="230" w:author="Alexandre Dürrenmatt" w:date="2024-04-29T09:27:00Z"/>
                    </w:rPr>
                  </w:pPr>
                  <w:del w:id="231" w:author="Alexandre Dürrenmatt" w:date="2024-04-29T09:27:00Z">
                    <w:r w:rsidDel="00296F79">
                      <w:delText>- Je veux 4 chaises par tables</w:delText>
                    </w:r>
                  </w:del>
                </w:p>
              </w:tc>
            </w:tr>
            <w:tr w:rsidR="00B3291C" w:rsidDel="00296F79" w14:paraId="204F7815" w14:textId="2FF43CD6" w:rsidTr="008379B1">
              <w:trPr>
                <w:del w:id="232" w:author="Alexandre Dürrenmatt" w:date="2024-04-29T09:27:00Z"/>
              </w:trPr>
              <w:tc>
                <w:tcPr>
                  <w:tcW w:w="0" w:type="auto"/>
                </w:tcPr>
                <w:p w14:paraId="2741E6BC" w14:textId="3B5C7DF1" w:rsidR="00B3291C" w:rsidDel="00296F79" w:rsidRDefault="00B3291C" w:rsidP="008379B1">
                  <w:pPr>
                    <w:rPr>
                      <w:del w:id="233" w:author="Alexandre Dürrenmatt" w:date="2024-04-29T09:27:00Z"/>
                    </w:rPr>
                  </w:pPr>
                  <w:del w:id="234" w:author="Alexandre Dürrenmatt" w:date="2024-04-29T09:27:00Z">
                    <w:r w:rsidDel="00296F79">
                      <w:delText>Panneaux solaires</w:delText>
                    </w:r>
                  </w:del>
                </w:p>
              </w:tc>
              <w:tc>
                <w:tcPr>
                  <w:tcW w:w="0" w:type="auto"/>
                </w:tcPr>
                <w:p w14:paraId="263D7F75" w14:textId="64A52E75" w:rsidR="00B3291C" w:rsidDel="00296F79" w:rsidRDefault="00B3291C" w:rsidP="008379B1">
                  <w:pPr>
                    <w:rPr>
                      <w:del w:id="235" w:author="Alexandre Dürrenmatt" w:date="2024-04-29T09:27:00Z"/>
                    </w:rPr>
                  </w:pPr>
                  <w:del w:id="236" w:author="Alexandre Dürrenmatt" w:date="2024-04-29T09:27:00Z">
                    <w:r w:rsidDel="00296F79">
                      <w:delText>- Il y a 5 paneaux solaires qui generent de l'energie</w:delText>
                    </w:r>
                  </w:del>
                </w:p>
              </w:tc>
            </w:tr>
            <w:tr w:rsidR="00B3291C" w:rsidDel="00296F79" w14:paraId="57AC226E" w14:textId="22906610" w:rsidTr="008379B1">
              <w:trPr>
                <w:del w:id="237" w:author="Alexandre Dürrenmatt" w:date="2024-04-29T09:27:00Z"/>
              </w:trPr>
              <w:tc>
                <w:tcPr>
                  <w:tcW w:w="0" w:type="auto"/>
                </w:tcPr>
                <w:p w14:paraId="23BE8989" w14:textId="5C1012B8" w:rsidR="00B3291C" w:rsidDel="00296F79" w:rsidRDefault="00B3291C" w:rsidP="008379B1">
                  <w:pPr>
                    <w:rPr>
                      <w:del w:id="238" w:author="Alexandre Dürrenmatt" w:date="2024-04-29T09:27:00Z"/>
                    </w:rPr>
                  </w:pPr>
                  <w:del w:id="239" w:author="Alexandre Dürrenmatt" w:date="2024-04-29T09:27:00Z">
                    <w:r w:rsidDel="00296F79">
                      <w:delText>Abris</w:delText>
                    </w:r>
                  </w:del>
                </w:p>
              </w:tc>
              <w:tc>
                <w:tcPr>
                  <w:tcW w:w="0" w:type="auto"/>
                </w:tcPr>
                <w:p w14:paraId="5FAF0052" w14:textId="0F614B3F" w:rsidR="00B3291C" w:rsidDel="00296F79" w:rsidRDefault="00B3291C" w:rsidP="008379B1">
                  <w:pPr>
                    <w:rPr>
                      <w:del w:id="240" w:author="Alexandre Dürrenmatt" w:date="2024-04-29T09:27:00Z"/>
                    </w:rPr>
                  </w:pPr>
                  <w:del w:id="241" w:author="Alexandre Dürrenmatt" w:date="2024-04-29T09:27:00Z">
                    <w:r w:rsidDel="00296F79">
                      <w:delText>- Je veux 1 abris</w:delText>
                    </w:r>
                  </w:del>
                </w:p>
              </w:tc>
            </w:tr>
            <w:tr w:rsidR="00B3291C" w:rsidDel="00296F79" w14:paraId="3D4DB281" w14:textId="3A97A6BC" w:rsidTr="008379B1">
              <w:trPr>
                <w:del w:id="242" w:author="Alexandre Dürrenmatt" w:date="2024-04-29T09:27:00Z"/>
              </w:trPr>
              <w:tc>
                <w:tcPr>
                  <w:tcW w:w="0" w:type="auto"/>
                </w:tcPr>
                <w:p w14:paraId="01B1AB3C" w14:textId="07D81DF6" w:rsidR="00B3291C" w:rsidDel="00296F79" w:rsidRDefault="00B3291C" w:rsidP="008379B1">
                  <w:pPr>
                    <w:rPr>
                      <w:del w:id="243" w:author="Alexandre Dürrenmatt" w:date="2024-04-29T09:27:00Z"/>
                    </w:rPr>
                  </w:pPr>
                  <w:del w:id="244" w:author="Alexandre Dürrenmatt" w:date="2024-04-29T09:27:00Z">
                    <w:r w:rsidDel="00296F79">
                      <w:delText>Fleurs</w:delText>
                    </w:r>
                  </w:del>
                </w:p>
              </w:tc>
              <w:tc>
                <w:tcPr>
                  <w:tcW w:w="0" w:type="auto"/>
                </w:tcPr>
                <w:p w14:paraId="1802C509" w14:textId="30EE21E9" w:rsidR="00B3291C" w:rsidDel="00296F79" w:rsidRDefault="00B3291C" w:rsidP="008379B1">
                  <w:pPr>
                    <w:rPr>
                      <w:del w:id="245" w:author="Alexandre Dürrenmatt" w:date="2024-04-29T09:27:00Z"/>
                    </w:rPr>
                  </w:pPr>
                  <w:del w:id="246" w:author="Alexandre Dürrenmatt" w:date="2024-04-29T09:27:00Z">
                    <w:r w:rsidDel="00296F79">
                      <w:delText>- Je veux des fleurs pour décorer la terasse</w:delText>
                    </w:r>
                  </w:del>
                </w:p>
              </w:tc>
            </w:tr>
            <w:tr w:rsidR="00B3291C" w:rsidDel="00296F79" w14:paraId="745F4CED" w14:textId="159DD735" w:rsidTr="008379B1">
              <w:trPr>
                <w:del w:id="247" w:author="Alexandre Dürrenmatt" w:date="2024-04-29T09:27:00Z"/>
              </w:trPr>
              <w:tc>
                <w:tcPr>
                  <w:tcW w:w="0" w:type="auto"/>
                </w:tcPr>
                <w:p w14:paraId="68C5CD3C" w14:textId="60265844" w:rsidR="00B3291C" w:rsidDel="00296F79" w:rsidRDefault="00B3291C" w:rsidP="008379B1">
                  <w:pPr>
                    <w:rPr>
                      <w:del w:id="248" w:author="Alexandre Dürrenmatt" w:date="2024-04-29T09:27:00Z"/>
                    </w:rPr>
                  </w:pPr>
                  <w:del w:id="249" w:author="Alexandre Dürrenmatt" w:date="2024-04-29T09:27:00Z">
                    <w:r w:rsidDel="00296F79">
                      <w:delText>Bancs</w:delText>
                    </w:r>
                  </w:del>
                </w:p>
              </w:tc>
              <w:tc>
                <w:tcPr>
                  <w:tcW w:w="0" w:type="auto"/>
                </w:tcPr>
                <w:p w14:paraId="075F76DA" w14:textId="5445D233" w:rsidR="00B3291C" w:rsidDel="00296F79" w:rsidRDefault="00B3291C" w:rsidP="008379B1">
                  <w:pPr>
                    <w:rPr>
                      <w:del w:id="250" w:author="Alexandre Dürrenmatt" w:date="2024-04-29T09:27:00Z"/>
                    </w:rPr>
                  </w:pPr>
                  <w:del w:id="251" w:author="Alexandre Dürrenmatt" w:date="2024-04-29T09:27:00Z">
                    <w:r w:rsidDel="00296F79">
                      <w:delText>- Je veux 4 bancs</w:delText>
                    </w:r>
                  </w:del>
                </w:p>
              </w:tc>
            </w:tr>
          </w:tbl>
          <w:p w14:paraId="07172819" w14:textId="6355B636" w:rsidR="00B3291C" w:rsidDel="00296F79" w:rsidRDefault="00B3291C" w:rsidP="008379B1">
            <w:pPr>
              <w:rPr>
                <w:del w:id="252" w:author="Alexandre Dürrenmatt" w:date="2024-04-29T09:27:00Z"/>
              </w:rPr>
            </w:pPr>
          </w:p>
        </w:tc>
      </w:tr>
    </w:tbl>
    <w:p w14:paraId="60E6A6D4" w14:textId="214B9D96" w:rsidR="00B3291C" w:rsidDel="00296F79" w:rsidRDefault="00B3291C" w:rsidP="00B3291C">
      <w:pPr>
        <w:rPr>
          <w:del w:id="253" w:author="Alexandre Dürrenmatt" w:date="2024-04-29T09:27:00Z"/>
        </w:rPr>
      </w:pPr>
    </w:p>
    <w:p w14:paraId="0B9B0416" w14:textId="4C8F3B81" w:rsidR="00B3291C" w:rsidDel="00296F79" w:rsidRDefault="00B3291C">
      <w:pPr>
        <w:pStyle w:val="Titre3"/>
        <w:numPr>
          <w:ilvl w:val="0"/>
          <w:numId w:val="0"/>
        </w:numPr>
        <w:rPr>
          <w:del w:id="254" w:author="Alexandre Dürrenmatt" w:date="2024-04-29T09:27:00Z"/>
        </w:rPr>
        <w:pPrChange w:id="255" w:author="Alexandre Dürrenmatt" w:date="2024-04-23T16:18:00Z">
          <w:pPr>
            <w:pStyle w:val="Titre3"/>
          </w:pPr>
        </w:pPrChange>
      </w:pPr>
      <w:del w:id="256" w:author="Alexandre Dürrenmatt" w:date="2024-04-29T09:27:00Z">
        <w:r w:rsidDel="00296F79">
          <w:delText>Entrée</w:delText>
        </w:r>
      </w:del>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B3291C" w:rsidDel="00296F79" w14:paraId="5AFF6DED" w14:textId="09DCD384" w:rsidTr="008379B1">
        <w:trPr>
          <w:del w:id="257" w:author="Alexandre Dürrenmatt" w:date="2024-04-29T09:27:00Z"/>
        </w:trPr>
        <w:tc>
          <w:tcPr>
            <w:tcW w:w="0" w:type="auto"/>
          </w:tcPr>
          <w:p w14:paraId="54F87723" w14:textId="1BD65DE5" w:rsidR="00B3291C" w:rsidDel="00296F79" w:rsidRDefault="00B3291C" w:rsidP="008379B1">
            <w:pPr>
              <w:rPr>
                <w:del w:id="258" w:author="Alexandre Dürrenmatt" w:date="2024-04-29T09:27:00Z"/>
              </w:rPr>
            </w:pPr>
            <w:del w:id="259" w:author="Alexandre Dürrenmatt" w:date="2024-04-29T09:27:00Z">
              <w:r w:rsidDel="00296F79">
                <w:delText>En tant qu'élève Je veux une belle entrée au batiment Pour les élèves et enseignants</w:delText>
              </w:r>
            </w:del>
          </w:p>
        </w:tc>
      </w:tr>
      <w:tr w:rsidR="00B3291C" w:rsidDel="00296F79" w14:paraId="4FF3C77B" w14:textId="11C16267" w:rsidTr="008379B1">
        <w:trPr>
          <w:del w:id="260" w:author="Alexandre Dürrenmatt" w:date="2024-04-29T09:27:00Z"/>
        </w:trPr>
        <w:tc>
          <w:tcPr>
            <w:tcW w:w="0" w:type="auto"/>
          </w:tcPr>
          <w:p w14:paraId="142912BD" w14:textId="7B128A9B" w:rsidR="00B3291C" w:rsidDel="00296F79" w:rsidRDefault="00B3291C" w:rsidP="008379B1">
            <w:pPr>
              <w:jc w:val="center"/>
              <w:rPr>
                <w:del w:id="261" w:author="Alexandre Dürrenmatt" w:date="2024-04-29T09:27:00Z"/>
              </w:rPr>
            </w:pPr>
            <w:del w:id="262" w:author="Alexandre Dürrenmatt" w:date="2024-04-29T09:27:00Z">
              <w:r w:rsidDel="00296F79">
                <w:delText xml:space="preserve">Tests d'acceptance: </w:delText>
              </w:r>
            </w:del>
          </w:p>
          <w:tbl>
            <w:tblPr>
              <w:tblW w:w="100" w:type="auto"/>
              <w:tblCellMar>
                <w:left w:w="10" w:type="dxa"/>
                <w:right w:w="10" w:type="dxa"/>
              </w:tblCellMar>
              <w:tblLook w:val="0000" w:firstRow="0" w:lastRow="0" w:firstColumn="0" w:lastColumn="0" w:noHBand="0" w:noVBand="0"/>
            </w:tblPr>
            <w:tblGrid>
              <w:gridCol w:w="638"/>
              <w:gridCol w:w="8402"/>
            </w:tblGrid>
            <w:tr w:rsidR="00B3291C" w:rsidDel="00296F79" w14:paraId="4B4DC983" w14:textId="60388379" w:rsidTr="008379B1">
              <w:trPr>
                <w:del w:id="263" w:author="Alexandre Dürrenmatt" w:date="2024-04-29T09:27:00Z"/>
              </w:trPr>
              <w:tc>
                <w:tcPr>
                  <w:tcW w:w="0" w:type="auto"/>
                </w:tcPr>
                <w:p w14:paraId="06C096E2" w14:textId="1C3C8308" w:rsidR="00B3291C" w:rsidDel="00296F79" w:rsidRDefault="00B3291C" w:rsidP="008379B1">
                  <w:pPr>
                    <w:rPr>
                      <w:del w:id="264" w:author="Alexandre Dürrenmatt" w:date="2024-04-29T09:27:00Z"/>
                    </w:rPr>
                  </w:pPr>
                  <w:del w:id="265" w:author="Alexandre Dürrenmatt" w:date="2024-04-29T09:27:00Z">
                    <w:r w:rsidDel="00296F79">
                      <w:delText>Entrée</w:delText>
                    </w:r>
                  </w:del>
                </w:p>
              </w:tc>
              <w:tc>
                <w:tcPr>
                  <w:tcW w:w="0" w:type="auto"/>
                </w:tcPr>
                <w:p w14:paraId="256914C0" w14:textId="6DB8A901" w:rsidR="00B3291C" w:rsidDel="00296F79" w:rsidRDefault="00B3291C" w:rsidP="008379B1">
                  <w:pPr>
                    <w:rPr>
                      <w:del w:id="266" w:author="Alexandre Dürrenmatt" w:date="2024-04-29T09:27:00Z"/>
                    </w:rPr>
                  </w:pPr>
                  <w:del w:id="267" w:author="Alexandre Dürrenmatt" w:date="2024-04-29T09:27:00Z">
                    <w:r w:rsidDel="00296F79">
                      <w:delText>- Une porte automatique - Pannel pour s'identifier avant d'entrer - Poubelle pour le carton à cote de la porte - Poubelle pour les cannettes à cote de la porte - Poubelle à coté de la porte (tout) - Cendrier à coté de la porte  - Des cassières au murs</w:delText>
                    </w:r>
                  </w:del>
                </w:p>
              </w:tc>
            </w:tr>
          </w:tbl>
          <w:p w14:paraId="02389689" w14:textId="73189963" w:rsidR="00B3291C" w:rsidDel="00296F79" w:rsidRDefault="00B3291C" w:rsidP="008379B1">
            <w:pPr>
              <w:rPr>
                <w:del w:id="268" w:author="Alexandre Dürrenmatt" w:date="2024-04-29T09:27:00Z"/>
              </w:rPr>
            </w:pPr>
          </w:p>
        </w:tc>
      </w:tr>
    </w:tbl>
    <w:p w14:paraId="56389EFD" w14:textId="42E8D193" w:rsidR="00B3291C" w:rsidDel="00296F79" w:rsidRDefault="00B3291C" w:rsidP="00B3291C">
      <w:pPr>
        <w:rPr>
          <w:del w:id="269" w:author="Alexandre Dürrenmatt" w:date="2024-04-29T09:27:00Z"/>
        </w:rPr>
      </w:pPr>
    </w:p>
    <w:p w14:paraId="55383091" w14:textId="7DCB177F" w:rsidR="00B3291C" w:rsidDel="00296F79" w:rsidRDefault="00B3291C">
      <w:pPr>
        <w:pStyle w:val="Titre3"/>
        <w:numPr>
          <w:ilvl w:val="0"/>
          <w:numId w:val="0"/>
        </w:numPr>
        <w:rPr>
          <w:del w:id="270" w:author="Alexandre Dürrenmatt" w:date="2024-04-29T09:27:00Z"/>
        </w:rPr>
        <w:pPrChange w:id="271" w:author="Alexandre Dürrenmatt" w:date="2024-04-23T16:18:00Z">
          <w:pPr>
            <w:pStyle w:val="Titre3"/>
          </w:pPr>
        </w:pPrChange>
      </w:pPr>
      <w:del w:id="272" w:author="Alexandre Dürrenmatt" w:date="2024-04-29T09:27:00Z">
        <w:r w:rsidDel="00296F79">
          <w:delText>Couloir 1er étage</w:delText>
        </w:r>
      </w:del>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B3291C" w:rsidDel="00296F79" w14:paraId="4F07B8AC" w14:textId="3EBA6D06" w:rsidTr="008379B1">
        <w:trPr>
          <w:del w:id="273" w:author="Alexandre Dürrenmatt" w:date="2024-04-29T09:27:00Z"/>
        </w:trPr>
        <w:tc>
          <w:tcPr>
            <w:tcW w:w="0" w:type="auto"/>
          </w:tcPr>
          <w:p w14:paraId="67AC10A7" w14:textId="10E1BA72" w:rsidR="00B3291C" w:rsidDel="00296F79" w:rsidRDefault="00B3291C" w:rsidP="008379B1">
            <w:pPr>
              <w:rPr>
                <w:del w:id="274" w:author="Alexandre Dürrenmatt" w:date="2024-04-29T09:27:00Z"/>
              </w:rPr>
            </w:pPr>
            <w:del w:id="275" w:author="Alexandre Dürrenmatt" w:date="2024-04-29T09:27:00Z">
              <w:r w:rsidDel="00296F79">
                <w:delText>En tant qu'élève  Je veux un couloir Pour passer et se reposser un moment</w:delText>
              </w:r>
            </w:del>
          </w:p>
        </w:tc>
      </w:tr>
      <w:tr w:rsidR="00B3291C" w:rsidDel="00296F79" w14:paraId="5CF5562E" w14:textId="59D2D57D" w:rsidTr="008379B1">
        <w:trPr>
          <w:del w:id="276" w:author="Alexandre Dürrenmatt" w:date="2024-04-29T09:27:00Z"/>
        </w:trPr>
        <w:tc>
          <w:tcPr>
            <w:tcW w:w="0" w:type="auto"/>
          </w:tcPr>
          <w:p w14:paraId="76448ECD" w14:textId="2DEC576E" w:rsidR="00B3291C" w:rsidDel="00296F79" w:rsidRDefault="00B3291C" w:rsidP="008379B1">
            <w:pPr>
              <w:jc w:val="center"/>
              <w:rPr>
                <w:del w:id="277" w:author="Alexandre Dürrenmatt" w:date="2024-04-29T09:27:00Z"/>
              </w:rPr>
            </w:pPr>
            <w:del w:id="278" w:author="Alexandre Dürrenmatt" w:date="2024-04-29T09:27:00Z">
              <w:r w:rsidDel="00296F79">
                <w:delText xml:space="preserve">Tests d'acceptance: </w:delText>
              </w:r>
            </w:del>
          </w:p>
          <w:tbl>
            <w:tblPr>
              <w:tblW w:w="100" w:type="auto"/>
              <w:tblCellMar>
                <w:left w:w="10" w:type="dxa"/>
                <w:right w:w="10" w:type="dxa"/>
              </w:tblCellMar>
              <w:tblLook w:val="0000" w:firstRow="0" w:lastRow="0" w:firstColumn="0" w:lastColumn="0" w:noHBand="0" w:noVBand="0"/>
            </w:tblPr>
            <w:tblGrid>
              <w:gridCol w:w="707"/>
              <w:gridCol w:w="8333"/>
            </w:tblGrid>
            <w:tr w:rsidR="00B3291C" w:rsidDel="00296F79" w14:paraId="116129CC" w14:textId="5B03890A" w:rsidTr="008379B1">
              <w:trPr>
                <w:del w:id="279" w:author="Alexandre Dürrenmatt" w:date="2024-04-29T09:27:00Z"/>
              </w:trPr>
              <w:tc>
                <w:tcPr>
                  <w:tcW w:w="0" w:type="auto"/>
                </w:tcPr>
                <w:p w14:paraId="3F273307" w14:textId="4395D623" w:rsidR="00B3291C" w:rsidDel="00296F79" w:rsidRDefault="00B3291C" w:rsidP="008379B1">
                  <w:pPr>
                    <w:rPr>
                      <w:del w:id="280" w:author="Alexandre Dürrenmatt" w:date="2024-04-29T09:27:00Z"/>
                    </w:rPr>
                  </w:pPr>
                  <w:del w:id="281" w:author="Alexandre Dürrenmatt" w:date="2024-04-29T09:27:00Z">
                    <w:r w:rsidDel="00296F79">
                      <w:delText>Couloir</w:delText>
                    </w:r>
                  </w:del>
                </w:p>
              </w:tc>
              <w:tc>
                <w:tcPr>
                  <w:tcW w:w="0" w:type="auto"/>
                </w:tcPr>
                <w:p w14:paraId="5DDD6464" w14:textId="6C17757F" w:rsidR="00B3291C" w:rsidDel="00296F79" w:rsidRDefault="00B3291C" w:rsidP="008379B1">
                  <w:pPr>
                    <w:rPr>
                      <w:del w:id="282" w:author="Alexandre Dürrenmatt" w:date="2024-04-29T09:27:00Z"/>
                    </w:rPr>
                  </w:pPr>
                  <w:del w:id="283" w:author="Alexandre Dürrenmatt" w:date="2024-04-29T09:27:00Z">
                    <w:r w:rsidDel="00296F79">
                      <w:delText>- Deux cannapés pour chaque salle de classe  - Deux machine distri - Deux escalière pour monter au 2me étage</w:delText>
                    </w:r>
                  </w:del>
                </w:p>
              </w:tc>
            </w:tr>
          </w:tbl>
          <w:p w14:paraId="578D25F0" w14:textId="31AD20DF" w:rsidR="00B3291C" w:rsidDel="00296F79" w:rsidRDefault="00B3291C" w:rsidP="008379B1">
            <w:pPr>
              <w:rPr>
                <w:del w:id="284" w:author="Alexandre Dürrenmatt" w:date="2024-04-29T09:27:00Z"/>
              </w:rPr>
            </w:pPr>
          </w:p>
        </w:tc>
      </w:tr>
    </w:tbl>
    <w:p w14:paraId="4AF8156D" w14:textId="08550B62" w:rsidR="00B3291C" w:rsidDel="00296F79" w:rsidRDefault="00B3291C" w:rsidP="00B3291C">
      <w:pPr>
        <w:rPr>
          <w:del w:id="285" w:author="Alexandre Dürrenmatt" w:date="2024-04-29T09:27:00Z"/>
        </w:rPr>
      </w:pPr>
    </w:p>
    <w:p w14:paraId="2A5AD3F6" w14:textId="0DA7CA4B" w:rsidR="00B3291C" w:rsidDel="00296F79" w:rsidRDefault="00B3291C">
      <w:pPr>
        <w:pStyle w:val="Titre3"/>
        <w:numPr>
          <w:ilvl w:val="0"/>
          <w:numId w:val="0"/>
        </w:numPr>
        <w:rPr>
          <w:del w:id="286" w:author="Alexandre Dürrenmatt" w:date="2024-04-29T09:27:00Z"/>
        </w:rPr>
        <w:pPrChange w:id="287" w:author="Alexandre Dürrenmatt" w:date="2024-04-23T16:18:00Z">
          <w:pPr>
            <w:pStyle w:val="Titre3"/>
          </w:pPr>
        </w:pPrChange>
      </w:pPr>
      <w:del w:id="288" w:author="Alexandre Dürrenmatt" w:date="2024-04-29T09:27:00Z">
        <w:r w:rsidDel="00296F79">
          <w:delText>Couloir 2me étage</w:delText>
        </w:r>
      </w:del>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B3291C" w:rsidDel="00296F79" w14:paraId="158255AD" w14:textId="5900A1F2" w:rsidTr="008379B1">
        <w:trPr>
          <w:del w:id="289" w:author="Alexandre Dürrenmatt" w:date="2024-04-29T09:27:00Z"/>
        </w:trPr>
        <w:tc>
          <w:tcPr>
            <w:tcW w:w="0" w:type="auto"/>
          </w:tcPr>
          <w:p w14:paraId="79824447" w14:textId="51F25701" w:rsidR="00B3291C" w:rsidDel="00296F79" w:rsidRDefault="00B3291C" w:rsidP="008379B1">
            <w:pPr>
              <w:rPr>
                <w:del w:id="290" w:author="Alexandre Dürrenmatt" w:date="2024-04-29T09:27:00Z"/>
              </w:rPr>
            </w:pPr>
            <w:del w:id="291" w:author="Alexandre Dürrenmatt" w:date="2024-04-29T09:27:00Z">
              <w:r w:rsidDel="00296F79">
                <w:delText>En tant que élève Je veux un couloir au 2me étage Pour pouvoir passer entre les classes</w:delText>
              </w:r>
            </w:del>
          </w:p>
        </w:tc>
      </w:tr>
      <w:tr w:rsidR="00B3291C" w:rsidDel="00296F79" w14:paraId="0B45F67B" w14:textId="31221188" w:rsidTr="008379B1">
        <w:trPr>
          <w:del w:id="292" w:author="Alexandre Dürrenmatt" w:date="2024-04-29T09:27:00Z"/>
        </w:trPr>
        <w:tc>
          <w:tcPr>
            <w:tcW w:w="0" w:type="auto"/>
          </w:tcPr>
          <w:p w14:paraId="441D8751" w14:textId="3E7106DD" w:rsidR="00B3291C" w:rsidDel="00296F79" w:rsidRDefault="00B3291C" w:rsidP="008379B1">
            <w:pPr>
              <w:jc w:val="center"/>
              <w:rPr>
                <w:del w:id="293" w:author="Alexandre Dürrenmatt" w:date="2024-04-29T09:27:00Z"/>
              </w:rPr>
            </w:pPr>
            <w:del w:id="294" w:author="Alexandre Dürrenmatt" w:date="2024-04-29T09:27:00Z">
              <w:r w:rsidDel="00296F79">
                <w:delText xml:space="preserve">Tests d'acceptance: </w:delText>
              </w:r>
            </w:del>
          </w:p>
          <w:tbl>
            <w:tblPr>
              <w:tblW w:w="100" w:type="auto"/>
              <w:tblCellMar>
                <w:left w:w="10" w:type="dxa"/>
                <w:right w:w="10" w:type="dxa"/>
              </w:tblCellMar>
              <w:tblLook w:val="0000" w:firstRow="0" w:lastRow="0" w:firstColumn="0" w:lastColumn="0" w:noHBand="0" w:noVBand="0"/>
            </w:tblPr>
            <w:tblGrid>
              <w:gridCol w:w="1687"/>
              <w:gridCol w:w="7353"/>
            </w:tblGrid>
            <w:tr w:rsidR="00B3291C" w:rsidDel="00296F79" w14:paraId="3B0BAA71" w14:textId="2864BFC1" w:rsidTr="008379B1">
              <w:trPr>
                <w:del w:id="295" w:author="Alexandre Dürrenmatt" w:date="2024-04-29T09:27:00Z"/>
              </w:trPr>
              <w:tc>
                <w:tcPr>
                  <w:tcW w:w="0" w:type="auto"/>
                </w:tcPr>
                <w:p w14:paraId="3BDD147B" w14:textId="3D50A75C" w:rsidR="00B3291C" w:rsidDel="00296F79" w:rsidRDefault="00B3291C" w:rsidP="008379B1">
                  <w:pPr>
                    <w:rPr>
                      <w:del w:id="296" w:author="Alexandre Dürrenmatt" w:date="2024-04-29T09:27:00Z"/>
                    </w:rPr>
                  </w:pPr>
                  <w:del w:id="297" w:author="Alexandre Dürrenmatt" w:date="2024-04-29T09:27:00Z">
                    <w:r w:rsidDel="00296F79">
                      <w:delText>tapis</w:delText>
                    </w:r>
                  </w:del>
                </w:p>
              </w:tc>
              <w:tc>
                <w:tcPr>
                  <w:tcW w:w="0" w:type="auto"/>
                </w:tcPr>
                <w:p w14:paraId="2B67754C" w14:textId="324BFE3A" w:rsidR="00B3291C" w:rsidDel="00296F79" w:rsidRDefault="00B3291C" w:rsidP="008379B1">
                  <w:pPr>
                    <w:rPr>
                      <w:del w:id="298" w:author="Alexandre Dürrenmatt" w:date="2024-04-29T09:27:00Z"/>
                    </w:rPr>
                  </w:pPr>
                  <w:del w:id="299" w:author="Alexandre Dürrenmatt" w:date="2024-04-29T09:27:00Z">
                    <w:r w:rsidDel="00296F79">
                      <w:delText>Quand je monte les escaliers je vois un tapis sur le sol qui prend la moitié de couloir en longeur.</w:delText>
                    </w:r>
                  </w:del>
                </w:p>
              </w:tc>
            </w:tr>
            <w:tr w:rsidR="00B3291C" w:rsidDel="00296F79" w14:paraId="166325B6" w14:textId="30009F23" w:rsidTr="008379B1">
              <w:trPr>
                <w:del w:id="300" w:author="Alexandre Dürrenmatt" w:date="2024-04-29T09:27:00Z"/>
              </w:trPr>
              <w:tc>
                <w:tcPr>
                  <w:tcW w:w="0" w:type="auto"/>
                </w:tcPr>
                <w:p w14:paraId="499695FB" w14:textId="4112DFDB" w:rsidR="00B3291C" w:rsidDel="00296F79" w:rsidRDefault="00B3291C" w:rsidP="008379B1">
                  <w:pPr>
                    <w:rPr>
                      <w:del w:id="301" w:author="Alexandre Dürrenmatt" w:date="2024-04-29T09:27:00Z"/>
                    </w:rPr>
                  </w:pPr>
                  <w:del w:id="302" w:author="Alexandre Dürrenmatt" w:date="2024-04-29T09:27:00Z">
                    <w:r w:rsidDel="00296F79">
                      <w:delText>deuxième tapis</w:delText>
                    </w:r>
                  </w:del>
                </w:p>
              </w:tc>
              <w:tc>
                <w:tcPr>
                  <w:tcW w:w="0" w:type="auto"/>
                </w:tcPr>
                <w:p w14:paraId="31048B5C" w14:textId="266FF46C" w:rsidR="00B3291C" w:rsidDel="00296F79" w:rsidRDefault="00B3291C" w:rsidP="008379B1">
                  <w:pPr>
                    <w:rPr>
                      <w:del w:id="303" w:author="Alexandre Dürrenmatt" w:date="2024-04-29T09:27:00Z"/>
                    </w:rPr>
                  </w:pPr>
                  <w:del w:id="304" w:author="Alexandre Dürrenmatt" w:date="2024-04-29T09:27:00Z">
                    <w:r w:rsidDel="00296F79">
                      <w:delText>A côté de ce tapis je vois un deuxième tapis qui prend l'autre moitié de couloir.</w:delText>
                    </w:r>
                  </w:del>
                </w:p>
              </w:tc>
            </w:tr>
            <w:tr w:rsidR="00B3291C" w:rsidDel="00296F79" w14:paraId="31D0A850" w14:textId="28B38713" w:rsidTr="008379B1">
              <w:trPr>
                <w:del w:id="305" w:author="Alexandre Dürrenmatt" w:date="2024-04-29T09:27:00Z"/>
              </w:trPr>
              <w:tc>
                <w:tcPr>
                  <w:tcW w:w="0" w:type="auto"/>
                </w:tcPr>
                <w:p w14:paraId="74AA700F" w14:textId="67278820" w:rsidR="00B3291C" w:rsidDel="00296F79" w:rsidRDefault="00B3291C" w:rsidP="008379B1">
                  <w:pPr>
                    <w:rPr>
                      <w:del w:id="306" w:author="Alexandre Dürrenmatt" w:date="2024-04-29T09:27:00Z"/>
                    </w:rPr>
                  </w:pPr>
                  <w:del w:id="307" w:author="Alexandre Dürrenmatt" w:date="2024-04-29T09:27:00Z">
                    <w:r w:rsidDel="00296F79">
                      <w:delText>peinture</w:delText>
                    </w:r>
                  </w:del>
                </w:p>
              </w:tc>
              <w:tc>
                <w:tcPr>
                  <w:tcW w:w="0" w:type="auto"/>
                </w:tcPr>
                <w:p w14:paraId="4999F173" w14:textId="3987C594" w:rsidR="00B3291C" w:rsidDel="00296F79" w:rsidRDefault="00B3291C" w:rsidP="008379B1">
                  <w:pPr>
                    <w:rPr>
                      <w:del w:id="308" w:author="Alexandre Dürrenmatt" w:date="2024-04-29T09:27:00Z"/>
                    </w:rPr>
                  </w:pPr>
                  <w:del w:id="309" w:author="Alexandre Dürrenmatt" w:date="2024-04-29T09:27:00Z">
                    <w:r w:rsidDel="00296F79">
                      <w:delText>A ma droite je vois une peinture.</w:delText>
                    </w:r>
                  </w:del>
                </w:p>
              </w:tc>
            </w:tr>
            <w:tr w:rsidR="00B3291C" w:rsidDel="00296F79" w14:paraId="392DA819" w14:textId="5698A835" w:rsidTr="008379B1">
              <w:trPr>
                <w:del w:id="310" w:author="Alexandre Dürrenmatt" w:date="2024-04-29T09:27:00Z"/>
              </w:trPr>
              <w:tc>
                <w:tcPr>
                  <w:tcW w:w="0" w:type="auto"/>
                </w:tcPr>
                <w:p w14:paraId="2CD5CF3E" w14:textId="78CA0328" w:rsidR="00B3291C" w:rsidDel="00296F79" w:rsidRDefault="00B3291C" w:rsidP="008379B1">
                  <w:pPr>
                    <w:rPr>
                      <w:del w:id="311" w:author="Alexandre Dürrenmatt" w:date="2024-04-29T09:27:00Z"/>
                    </w:rPr>
                  </w:pPr>
                  <w:del w:id="312" w:author="Alexandre Dürrenmatt" w:date="2024-04-29T09:27:00Z">
                    <w:r w:rsidDel="00296F79">
                      <w:delText>deuxième peinture</w:delText>
                    </w:r>
                  </w:del>
                </w:p>
              </w:tc>
              <w:tc>
                <w:tcPr>
                  <w:tcW w:w="0" w:type="auto"/>
                </w:tcPr>
                <w:p w14:paraId="217C509F" w14:textId="7735660B" w:rsidR="00B3291C" w:rsidDel="00296F79" w:rsidRDefault="00B3291C" w:rsidP="008379B1">
                  <w:pPr>
                    <w:rPr>
                      <w:del w:id="313" w:author="Alexandre Dürrenmatt" w:date="2024-04-29T09:27:00Z"/>
                    </w:rPr>
                  </w:pPr>
                  <w:del w:id="314" w:author="Alexandre Dürrenmatt" w:date="2024-04-29T09:27:00Z">
                    <w:r w:rsidDel="00296F79">
                      <w:delText>A ma gauche je vois une autre peinture.</w:delText>
                    </w:r>
                  </w:del>
                </w:p>
              </w:tc>
            </w:tr>
            <w:tr w:rsidR="00B3291C" w:rsidDel="00296F79" w14:paraId="7B925569" w14:textId="6171428E" w:rsidTr="008379B1">
              <w:trPr>
                <w:del w:id="315" w:author="Alexandre Dürrenmatt" w:date="2024-04-29T09:27:00Z"/>
              </w:trPr>
              <w:tc>
                <w:tcPr>
                  <w:tcW w:w="0" w:type="auto"/>
                </w:tcPr>
                <w:p w14:paraId="279693BC" w14:textId="15D16149" w:rsidR="00B3291C" w:rsidDel="00296F79" w:rsidRDefault="00B3291C" w:rsidP="008379B1">
                  <w:pPr>
                    <w:rPr>
                      <w:del w:id="316" w:author="Alexandre Dürrenmatt" w:date="2024-04-29T09:27:00Z"/>
                    </w:rPr>
                  </w:pPr>
                  <w:del w:id="317" w:author="Alexandre Dürrenmatt" w:date="2024-04-29T09:27:00Z">
                    <w:r w:rsidDel="00296F79">
                      <w:delText>troisième peinture</w:delText>
                    </w:r>
                  </w:del>
                </w:p>
              </w:tc>
              <w:tc>
                <w:tcPr>
                  <w:tcW w:w="0" w:type="auto"/>
                </w:tcPr>
                <w:p w14:paraId="56AE662B" w14:textId="0A25A680" w:rsidR="00B3291C" w:rsidDel="00296F79" w:rsidRDefault="00B3291C" w:rsidP="008379B1">
                  <w:pPr>
                    <w:rPr>
                      <w:del w:id="318" w:author="Alexandre Dürrenmatt" w:date="2024-04-29T09:27:00Z"/>
                    </w:rPr>
                  </w:pPr>
                  <w:del w:id="319" w:author="Alexandre Dürrenmatt" w:date="2024-04-29T09:27:00Z">
                    <w:r w:rsidDel="00296F79">
                      <w:delText>A 2 mètres plus loin à droite je vois une troisième peinture.</w:delText>
                    </w:r>
                  </w:del>
                </w:p>
              </w:tc>
            </w:tr>
            <w:tr w:rsidR="00B3291C" w:rsidDel="00296F79" w14:paraId="28163FF5" w14:textId="6B5DC83F" w:rsidTr="008379B1">
              <w:trPr>
                <w:del w:id="320" w:author="Alexandre Dürrenmatt" w:date="2024-04-29T09:27:00Z"/>
              </w:trPr>
              <w:tc>
                <w:tcPr>
                  <w:tcW w:w="0" w:type="auto"/>
                </w:tcPr>
                <w:p w14:paraId="37E39C86" w14:textId="69DB5F0C" w:rsidR="00B3291C" w:rsidDel="00296F79" w:rsidRDefault="00B3291C" w:rsidP="008379B1">
                  <w:pPr>
                    <w:rPr>
                      <w:del w:id="321" w:author="Alexandre Dürrenmatt" w:date="2024-04-29T09:27:00Z"/>
                    </w:rPr>
                  </w:pPr>
                  <w:del w:id="322" w:author="Alexandre Dürrenmatt" w:date="2024-04-29T09:27:00Z">
                    <w:r w:rsidDel="00296F79">
                      <w:delText>quatrième peinture</w:delText>
                    </w:r>
                  </w:del>
                </w:p>
              </w:tc>
              <w:tc>
                <w:tcPr>
                  <w:tcW w:w="0" w:type="auto"/>
                </w:tcPr>
                <w:p w14:paraId="31F8926D" w14:textId="101AB350" w:rsidR="00B3291C" w:rsidDel="00296F79" w:rsidRDefault="00B3291C" w:rsidP="008379B1">
                  <w:pPr>
                    <w:rPr>
                      <w:del w:id="323" w:author="Alexandre Dürrenmatt" w:date="2024-04-29T09:27:00Z"/>
                    </w:rPr>
                  </w:pPr>
                  <w:del w:id="324" w:author="Alexandre Dürrenmatt" w:date="2024-04-29T09:27:00Z">
                    <w:r w:rsidDel="00296F79">
                      <w:delText>A 2 mètres plus loin de la deuxième peinture, à gauche je vois une quatrième peinture.</w:delText>
                    </w:r>
                  </w:del>
                </w:p>
              </w:tc>
            </w:tr>
            <w:tr w:rsidR="00B3291C" w:rsidDel="00296F79" w14:paraId="31BB1C6E" w14:textId="7414D019" w:rsidTr="008379B1">
              <w:trPr>
                <w:del w:id="325" w:author="Alexandre Dürrenmatt" w:date="2024-04-29T09:27:00Z"/>
              </w:trPr>
              <w:tc>
                <w:tcPr>
                  <w:tcW w:w="0" w:type="auto"/>
                </w:tcPr>
                <w:p w14:paraId="78A0641B" w14:textId="0436C7EC" w:rsidR="00B3291C" w:rsidDel="00296F79" w:rsidRDefault="00B3291C" w:rsidP="008379B1">
                  <w:pPr>
                    <w:rPr>
                      <w:del w:id="326" w:author="Alexandre Dürrenmatt" w:date="2024-04-29T09:27:00Z"/>
                    </w:rPr>
                  </w:pPr>
                  <w:del w:id="327" w:author="Alexandre Dürrenmatt" w:date="2024-04-29T09:27:00Z">
                    <w:r w:rsidDel="00296F79">
                      <w:delText>tabouret</w:delText>
                    </w:r>
                  </w:del>
                </w:p>
              </w:tc>
              <w:tc>
                <w:tcPr>
                  <w:tcW w:w="0" w:type="auto"/>
                </w:tcPr>
                <w:p w14:paraId="3C2D524D" w14:textId="5751B18A" w:rsidR="00B3291C" w:rsidDel="00296F79" w:rsidRDefault="00B3291C" w:rsidP="008379B1">
                  <w:pPr>
                    <w:rPr>
                      <w:del w:id="328" w:author="Alexandre Dürrenmatt" w:date="2024-04-29T09:27:00Z"/>
                    </w:rPr>
                  </w:pPr>
                  <w:del w:id="329" w:author="Alexandre Dürrenmatt" w:date="2024-04-29T09:27:00Z">
                    <w:r w:rsidDel="00296F79">
                      <w:delText>Entre la peinture 2 et 4 je vois un tabouret d'une hauteur de 60 cm.</w:delText>
                    </w:r>
                  </w:del>
                </w:p>
              </w:tc>
            </w:tr>
            <w:tr w:rsidR="00B3291C" w:rsidDel="00296F79" w14:paraId="0FE6F1B3" w14:textId="3C9F4ECF" w:rsidTr="008379B1">
              <w:trPr>
                <w:del w:id="330" w:author="Alexandre Dürrenmatt" w:date="2024-04-29T09:27:00Z"/>
              </w:trPr>
              <w:tc>
                <w:tcPr>
                  <w:tcW w:w="0" w:type="auto"/>
                </w:tcPr>
                <w:p w14:paraId="723E743C" w14:textId="1E51B690" w:rsidR="00B3291C" w:rsidDel="00296F79" w:rsidRDefault="00B3291C" w:rsidP="008379B1">
                  <w:pPr>
                    <w:rPr>
                      <w:del w:id="331" w:author="Alexandre Dürrenmatt" w:date="2024-04-29T09:27:00Z"/>
                    </w:rPr>
                  </w:pPr>
                  <w:del w:id="332" w:author="Alexandre Dürrenmatt" w:date="2024-04-29T09:27:00Z">
                    <w:r w:rsidDel="00296F79">
                      <w:delText>chaise</w:delText>
                    </w:r>
                  </w:del>
                </w:p>
              </w:tc>
              <w:tc>
                <w:tcPr>
                  <w:tcW w:w="0" w:type="auto"/>
                </w:tcPr>
                <w:p w14:paraId="60FE1E8D" w14:textId="7A1617E3" w:rsidR="00B3291C" w:rsidDel="00296F79" w:rsidRDefault="00B3291C" w:rsidP="008379B1">
                  <w:pPr>
                    <w:rPr>
                      <w:del w:id="333" w:author="Alexandre Dürrenmatt" w:date="2024-04-29T09:27:00Z"/>
                    </w:rPr>
                  </w:pPr>
                  <w:del w:id="334" w:author="Alexandre Dürrenmatt" w:date="2024-04-29T09:27:00Z">
                    <w:r w:rsidDel="00296F79">
                      <w:delText>Entre les peintures 1 et 3 je vois une chaise d'une hauteur de 40 cm.</w:delText>
                    </w:r>
                  </w:del>
                </w:p>
              </w:tc>
            </w:tr>
            <w:tr w:rsidR="00B3291C" w:rsidDel="00296F79" w14:paraId="21E1ADEE" w14:textId="63C3FB1A" w:rsidTr="008379B1">
              <w:trPr>
                <w:del w:id="335" w:author="Alexandre Dürrenmatt" w:date="2024-04-29T09:27:00Z"/>
              </w:trPr>
              <w:tc>
                <w:tcPr>
                  <w:tcW w:w="0" w:type="auto"/>
                </w:tcPr>
                <w:p w14:paraId="29D317C7" w14:textId="644F977A" w:rsidR="00B3291C" w:rsidDel="00296F79" w:rsidRDefault="00B3291C" w:rsidP="008379B1">
                  <w:pPr>
                    <w:rPr>
                      <w:del w:id="336" w:author="Alexandre Dürrenmatt" w:date="2024-04-29T09:27:00Z"/>
                    </w:rPr>
                  </w:pPr>
                  <w:del w:id="337" w:author="Alexandre Dürrenmatt" w:date="2024-04-29T09:27:00Z">
                    <w:r w:rsidDel="00296F79">
                      <w:delText>lampe</w:delText>
                    </w:r>
                  </w:del>
                </w:p>
              </w:tc>
              <w:tc>
                <w:tcPr>
                  <w:tcW w:w="0" w:type="auto"/>
                </w:tcPr>
                <w:p w14:paraId="2243E62A" w14:textId="440A8CAF" w:rsidR="00B3291C" w:rsidDel="00296F79" w:rsidRDefault="00B3291C" w:rsidP="008379B1">
                  <w:pPr>
                    <w:rPr>
                      <w:del w:id="338" w:author="Alexandre Dürrenmatt" w:date="2024-04-29T09:27:00Z"/>
                    </w:rPr>
                  </w:pPr>
                  <w:del w:id="339" w:author="Alexandre Dürrenmatt" w:date="2024-04-29T09:27:00Z">
                    <w:r w:rsidDel="00296F79">
                      <w:delText>En haut je vois une lampe.(ECOLO)</w:delText>
                    </w:r>
                  </w:del>
                </w:p>
              </w:tc>
            </w:tr>
            <w:tr w:rsidR="00B3291C" w:rsidDel="00296F79" w14:paraId="398AA519" w14:textId="7A7EF1E4" w:rsidTr="008379B1">
              <w:trPr>
                <w:del w:id="340" w:author="Alexandre Dürrenmatt" w:date="2024-04-29T09:27:00Z"/>
              </w:trPr>
              <w:tc>
                <w:tcPr>
                  <w:tcW w:w="0" w:type="auto"/>
                </w:tcPr>
                <w:p w14:paraId="69DA40AD" w14:textId="376B500B" w:rsidR="00B3291C" w:rsidDel="00296F79" w:rsidRDefault="00B3291C" w:rsidP="008379B1">
                  <w:pPr>
                    <w:rPr>
                      <w:del w:id="341" w:author="Alexandre Dürrenmatt" w:date="2024-04-29T09:27:00Z"/>
                    </w:rPr>
                  </w:pPr>
                  <w:del w:id="342" w:author="Alexandre Dürrenmatt" w:date="2024-04-29T09:27:00Z">
                    <w:r w:rsidDel="00296F79">
                      <w:delText>deuxième lampe</w:delText>
                    </w:r>
                  </w:del>
                </w:p>
              </w:tc>
              <w:tc>
                <w:tcPr>
                  <w:tcW w:w="0" w:type="auto"/>
                </w:tcPr>
                <w:p w14:paraId="74F0160B" w14:textId="4E35A16F" w:rsidR="00B3291C" w:rsidDel="00296F79" w:rsidRDefault="00B3291C" w:rsidP="008379B1">
                  <w:pPr>
                    <w:rPr>
                      <w:del w:id="343" w:author="Alexandre Dürrenmatt" w:date="2024-04-29T09:27:00Z"/>
                    </w:rPr>
                  </w:pPr>
                  <w:del w:id="344" w:author="Alexandre Dürrenmatt" w:date="2024-04-29T09:27:00Z">
                    <w:r w:rsidDel="00296F79">
                      <w:delText>A 5 mètres plus loin je vois une deuxième lampe. (ECOLO)</w:delText>
                    </w:r>
                  </w:del>
                </w:p>
              </w:tc>
            </w:tr>
          </w:tbl>
          <w:p w14:paraId="16EC88BA" w14:textId="7312BE79" w:rsidR="00B3291C" w:rsidDel="00296F79" w:rsidRDefault="00B3291C" w:rsidP="008379B1">
            <w:pPr>
              <w:rPr>
                <w:del w:id="345" w:author="Alexandre Dürrenmatt" w:date="2024-04-29T09:27:00Z"/>
              </w:rPr>
            </w:pPr>
          </w:p>
        </w:tc>
      </w:tr>
    </w:tbl>
    <w:p w14:paraId="160D74EC" w14:textId="030765B4" w:rsidR="00B3291C" w:rsidDel="00296F79" w:rsidRDefault="00B3291C" w:rsidP="00B3291C">
      <w:pPr>
        <w:rPr>
          <w:del w:id="346" w:author="Alexandre Dürrenmatt" w:date="2024-04-29T09:27:00Z"/>
        </w:rPr>
      </w:pPr>
    </w:p>
    <w:p w14:paraId="1D4B49F8" w14:textId="0B42D910" w:rsidR="00B3291C" w:rsidDel="00296F79" w:rsidRDefault="00B3291C">
      <w:pPr>
        <w:pStyle w:val="Titre3"/>
        <w:numPr>
          <w:ilvl w:val="0"/>
          <w:numId w:val="0"/>
        </w:numPr>
        <w:rPr>
          <w:del w:id="347" w:author="Alexandre Dürrenmatt" w:date="2024-04-29T09:27:00Z"/>
        </w:rPr>
        <w:pPrChange w:id="348" w:author="Alexandre Dürrenmatt" w:date="2024-04-23T16:18:00Z">
          <w:pPr>
            <w:pStyle w:val="Titre3"/>
          </w:pPr>
        </w:pPrChange>
      </w:pPr>
      <w:del w:id="349" w:author="Alexandre Dürrenmatt" w:date="2024-04-29T09:27:00Z">
        <w:r w:rsidDel="00296F79">
          <w:delText>Autour du bâtiment</w:delText>
        </w:r>
      </w:del>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6776"/>
      </w:tblGrid>
      <w:tr w:rsidR="00B3291C" w:rsidDel="00296F79" w14:paraId="6FA4C5FC" w14:textId="1673D4F2" w:rsidTr="008379B1">
        <w:trPr>
          <w:del w:id="350" w:author="Alexandre Dürrenmatt" w:date="2024-04-29T09:27:00Z"/>
        </w:trPr>
        <w:tc>
          <w:tcPr>
            <w:tcW w:w="0" w:type="auto"/>
          </w:tcPr>
          <w:p w14:paraId="6C616677" w14:textId="45C7A0E2" w:rsidR="00B3291C" w:rsidDel="00296F79" w:rsidRDefault="00B3291C" w:rsidP="008379B1">
            <w:pPr>
              <w:rPr>
                <w:del w:id="351" w:author="Alexandre Dürrenmatt" w:date="2024-04-29T09:27:00Z"/>
              </w:rPr>
            </w:pPr>
            <w:del w:id="352" w:author="Alexandre Dürrenmatt" w:date="2024-04-29T09:27:00Z">
              <w:r w:rsidDel="00296F79">
                <w:delText>En tant qu'élève Je veux un extérieur pour me sentir plus à l'aise</w:delText>
              </w:r>
            </w:del>
          </w:p>
        </w:tc>
      </w:tr>
      <w:tr w:rsidR="00B3291C" w:rsidDel="00296F79" w14:paraId="64D50BC3" w14:textId="63C94196" w:rsidTr="008379B1">
        <w:trPr>
          <w:del w:id="353" w:author="Alexandre Dürrenmatt" w:date="2024-04-29T09:27:00Z"/>
        </w:trPr>
        <w:tc>
          <w:tcPr>
            <w:tcW w:w="0" w:type="auto"/>
          </w:tcPr>
          <w:p w14:paraId="1F4C3DF9" w14:textId="14047A79" w:rsidR="00B3291C" w:rsidDel="00296F79" w:rsidRDefault="00B3291C" w:rsidP="008379B1">
            <w:pPr>
              <w:jc w:val="center"/>
              <w:rPr>
                <w:del w:id="354" w:author="Alexandre Dürrenmatt" w:date="2024-04-29T09:27:00Z"/>
              </w:rPr>
            </w:pPr>
            <w:del w:id="355" w:author="Alexandre Dürrenmatt" w:date="2024-04-29T09:27:00Z">
              <w:r w:rsidDel="00296F79">
                <w:delText xml:space="preserve">Tests d'acceptance: </w:delText>
              </w:r>
            </w:del>
          </w:p>
          <w:tbl>
            <w:tblPr>
              <w:tblW w:w="100" w:type="auto"/>
              <w:tblCellMar>
                <w:left w:w="10" w:type="dxa"/>
                <w:right w:w="10" w:type="dxa"/>
              </w:tblCellMar>
              <w:tblLook w:val="0000" w:firstRow="0" w:lastRow="0" w:firstColumn="0" w:lastColumn="0" w:noHBand="0" w:noVBand="0"/>
            </w:tblPr>
            <w:tblGrid>
              <w:gridCol w:w="1369"/>
              <w:gridCol w:w="5387"/>
            </w:tblGrid>
            <w:tr w:rsidR="00B3291C" w:rsidDel="00296F79" w14:paraId="72C80F99" w14:textId="4EC2159F" w:rsidTr="008379B1">
              <w:trPr>
                <w:del w:id="356" w:author="Alexandre Dürrenmatt" w:date="2024-04-29T09:27:00Z"/>
              </w:trPr>
              <w:tc>
                <w:tcPr>
                  <w:tcW w:w="0" w:type="auto"/>
                </w:tcPr>
                <w:p w14:paraId="4AF242D0" w14:textId="164ACA91" w:rsidR="00B3291C" w:rsidDel="00296F79" w:rsidRDefault="00B3291C" w:rsidP="008379B1">
                  <w:pPr>
                    <w:rPr>
                      <w:del w:id="357" w:author="Alexandre Dürrenmatt" w:date="2024-04-29T09:27:00Z"/>
                    </w:rPr>
                  </w:pPr>
                  <w:del w:id="358" w:author="Alexandre Dürrenmatt" w:date="2024-04-29T09:27:00Z">
                    <w:r w:rsidDel="00296F79">
                      <w:delText>Places Moto</w:delText>
                    </w:r>
                  </w:del>
                </w:p>
              </w:tc>
              <w:tc>
                <w:tcPr>
                  <w:tcW w:w="0" w:type="auto"/>
                </w:tcPr>
                <w:p w14:paraId="4AF9F8BC" w14:textId="00DA38CF" w:rsidR="00B3291C" w:rsidDel="00296F79" w:rsidRDefault="00B3291C" w:rsidP="008379B1">
                  <w:pPr>
                    <w:rPr>
                      <w:del w:id="359" w:author="Alexandre Dürrenmatt" w:date="2024-04-29T09:27:00Z"/>
                    </w:rPr>
                  </w:pPr>
                  <w:del w:id="360" w:author="Alexandre Dürrenmatt" w:date="2024-04-29T09:27:00Z">
                    <w:r w:rsidDel="00296F79">
                      <w:delText>- Il y a 10 places moto alignés</w:delText>
                    </w:r>
                  </w:del>
                </w:p>
              </w:tc>
            </w:tr>
            <w:tr w:rsidR="00B3291C" w:rsidDel="00296F79" w14:paraId="66A562F2" w14:textId="30D3A004" w:rsidTr="008379B1">
              <w:trPr>
                <w:del w:id="361" w:author="Alexandre Dürrenmatt" w:date="2024-04-29T09:27:00Z"/>
              </w:trPr>
              <w:tc>
                <w:tcPr>
                  <w:tcW w:w="0" w:type="auto"/>
                </w:tcPr>
                <w:p w14:paraId="000B4F7B" w14:textId="32BDB5F4" w:rsidR="00B3291C" w:rsidDel="00296F79" w:rsidRDefault="00B3291C" w:rsidP="008379B1">
                  <w:pPr>
                    <w:rPr>
                      <w:del w:id="362" w:author="Alexandre Dürrenmatt" w:date="2024-04-29T09:27:00Z"/>
                    </w:rPr>
                  </w:pPr>
                  <w:del w:id="363" w:author="Alexandre Dürrenmatt" w:date="2024-04-29T09:27:00Z">
                    <w:r w:rsidDel="00296F79">
                      <w:delText>Places voiture</w:delText>
                    </w:r>
                  </w:del>
                </w:p>
              </w:tc>
              <w:tc>
                <w:tcPr>
                  <w:tcW w:w="0" w:type="auto"/>
                </w:tcPr>
                <w:p w14:paraId="4CF4CE91" w14:textId="43265690" w:rsidR="00B3291C" w:rsidDel="00296F79" w:rsidRDefault="00B3291C" w:rsidP="008379B1">
                  <w:pPr>
                    <w:rPr>
                      <w:del w:id="364" w:author="Alexandre Dürrenmatt" w:date="2024-04-29T09:27:00Z"/>
                    </w:rPr>
                  </w:pPr>
                  <w:del w:id="365" w:author="Alexandre Dürrenmatt" w:date="2024-04-29T09:27:00Z">
                    <w:r w:rsidDel="00296F79">
                      <w:delText>- Il y a 3 places voitures</w:delText>
                    </w:r>
                  </w:del>
                </w:p>
              </w:tc>
            </w:tr>
            <w:tr w:rsidR="00B3291C" w:rsidDel="00296F79" w14:paraId="265F13F4" w14:textId="0D7FEF09" w:rsidTr="008379B1">
              <w:trPr>
                <w:del w:id="366" w:author="Alexandre Dürrenmatt" w:date="2024-04-29T09:27:00Z"/>
              </w:trPr>
              <w:tc>
                <w:tcPr>
                  <w:tcW w:w="0" w:type="auto"/>
                </w:tcPr>
                <w:p w14:paraId="71D1D652" w14:textId="5DA98035" w:rsidR="00B3291C" w:rsidDel="00296F79" w:rsidRDefault="00B3291C" w:rsidP="008379B1">
                  <w:pPr>
                    <w:rPr>
                      <w:del w:id="367" w:author="Alexandre Dürrenmatt" w:date="2024-04-29T09:27:00Z"/>
                    </w:rPr>
                  </w:pPr>
                  <w:del w:id="368" w:author="Alexandre Dürrenmatt" w:date="2024-04-29T09:27:00Z">
                    <w:r w:rsidDel="00296F79">
                      <w:delText>Fleurs</w:delText>
                    </w:r>
                  </w:del>
                </w:p>
              </w:tc>
              <w:tc>
                <w:tcPr>
                  <w:tcW w:w="0" w:type="auto"/>
                </w:tcPr>
                <w:p w14:paraId="1A180406" w14:textId="1C8AA245" w:rsidR="00B3291C" w:rsidDel="00296F79" w:rsidRDefault="00B3291C" w:rsidP="008379B1">
                  <w:pPr>
                    <w:rPr>
                      <w:del w:id="369" w:author="Alexandre Dürrenmatt" w:date="2024-04-29T09:27:00Z"/>
                    </w:rPr>
                  </w:pPr>
                  <w:del w:id="370" w:author="Alexandre Dürrenmatt" w:date="2024-04-29T09:27:00Z">
                    <w:r w:rsidDel="00296F79">
                      <w:delText>- Il y a des fleurs de décoration tout autour du bâtiment</w:delText>
                    </w:r>
                  </w:del>
                </w:p>
              </w:tc>
            </w:tr>
            <w:tr w:rsidR="00B3291C" w:rsidDel="00296F79" w14:paraId="0F3610EB" w14:textId="0412FCAB" w:rsidTr="008379B1">
              <w:trPr>
                <w:del w:id="371" w:author="Alexandre Dürrenmatt" w:date="2024-04-29T09:27:00Z"/>
              </w:trPr>
              <w:tc>
                <w:tcPr>
                  <w:tcW w:w="0" w:type="auto"/>
                </w:tcPr>
                <w:p w14:paraId="288D2CD7" w14:textId="643085B4" w:rsidR="00B3291C" w:rsidDel="00296F79" w:rsidRDefault="00B3291C" w:rsidP="008379B1">
                  <w:pPr>
                    <w:rPr>
                      <w:del w:id="372" w:author="Alexandre Dürrenmatt" w:date="2024-04-29T09:27:00Z"/>
                    </w:rPr>
                  </w:pPr>
                  <w:del w:id="373" w:author="Alexandre Dürrenmatt" w:date="2024-04-29T09:27:00Z">
                    <w:r w:rsidDel="00296F79">
                      <w:lastRenderedPageBreak/>
                      <w:delText>Bancs</w:delText>
                    </w:r>
                  </w:del>
                </w:p>
              </w:tc>
              <w:tc>
                <w:tcPr>
                  <w:tcW w:w="0" w:type="auto"/>
                </w:tcPr>
                <w:p w14:paraId="4AFE0C98" w14:textId="1987A6B4" w:rsidR="00B3291C" w:rsidDel="00296F79" w:rsidRDefault="00B3291C" w:rsidP="008379B1">
                  <w:pPr>
                    <w:rPr>
                      <w:del w:id="374" w:author="Alexandre Dürrenmatt" w:date="2024-04-29T09:27:00Z"/>
                    </w:rPr>
                  </w:pPr>
                  <w:del w:id="375" w:author="Alexandre Dürrenmatt" w:date="2024-04-29T09:27:00Z">
                    <w:r w:rsidDel="00296F79">
                      <w:delText>Il y a 2 bancs de chaque côté du mur</w:delText>
                    </w:r>
                  </w:del>
                </w:p>
              </w:tc>
            </w:tr>
            <w:tr w:rsidR="00B3291C" w:rsidDel="00296F79" w14:paraId="014AEAA1" w14:textId="3DA38248" w:rsidTr="008379B1">
              <w:trPr>
                <w:del w:id="376" w:author="Alexandre Dürrenmatt" w:date="2024-04-29T09:27:00Z"/>
              </w:trPr>
              <w:tc>
                <w:tcPr>
                  <w:tcW w:w="0" w:type="auto"/>
                </w:tcPr>
                <w:p w14:paraId="2833B7DA" w14:textId="642D588D" w:rsidR="00B3291C" w:rsidDel="00296F79" w:rsidRDefault="00B3291C" w:rsidP="008379B1">
                  <w:pPr>
                    <w:rPr>
                      <w:del w:id="377" w:author="Alexandre Dürrenmatt" w:date="2024-04-29T09:27:00Z"/>
                    </w:rPr>
                  </w:pPr>
                  <w:del w:id="378" w:author="Alexandre Dürrenmatt" w:date="2024-04-29T09:27:00Z">
                    <w:r w:rsidDel="00296F79">
                      <w:delText>Lampadaires</w:delText>
                    </w:r>
                  </w:del>
                </w:p>
              </w:tc>
              <w:tc>
                <w:tcPr>
                  <w:tcW w:w="0" w:type="auto"/>
                </w:tcPr>
                <w:p w14:paraId="6320EDAD" w14:textId="5096A0CC" w:rsidR="00B3291C" w:rsidDel="00296F79" w:rsidRDefault="00B3291C" w:rsidP="008379B1">
                  <w:pPr>
                    <w:rPr>
                      <w:del w:id="379" w:author="Alexandre Dürrenmatt" w:date="2024-04-29T09:27:00Z"/>
                    </w:rPr>
                  </w:pPr>
                  <w:del w:id="380" w:author="Alexandre Dürrenmatt" w:date="2024-04-29T09:27:00Z">
                    <w:r w:rsidDel="00296F79">
                      <w:delText>- Il y 4 lampadaires, 1 de chaque côté du bâtiment</w:delText>
                    </w:r>
                  </w:del>
                </w:p>
              </w:tc>
            </w:tr>
            <w:tr w:rsidR="00B3291C" w:rsidDel="00296F79" w14:paraId="5AFAE324" w14:textId="5F2D4209" w:rsidTr="008379B1">
              <w:trPr>
                <w:del w:id="381" w:author="Alexandre Dürrenmatt" w:date="2024-04-29T09:27:00Z"/>
              </w:trPr>
              <w:tc>
                <w:tcPr>
                  <w:tcW w:w="0" w:type="auto"/>
                </w:tcPr>
                <w:p w14:paraId="3217E1BB" w14:textId="116179C6" w:rsidR="00B3291C" w:rsidDel="00296F79" w:rsidRDefault="00B3291C" w:rsidP="008379B1">
                  <w:pPr>
                    <w:rPr>
                      <w:del w:id="382" w:author="Alexandre Dürrenmatt" w:date="2024-04-29T09:27:00Z"/>
                    </w:rPr>
                  </w:pPr>
                  <w:del w:id="383" w:author="Alexandre Dürrenmatt" w:date="2024-04-29T09:27:00Z">
                    <w:r w:rsidDel="00296F79">
                      <w:delText>Arbres</w:delText>
                    </w:r>
                  </w:del>
                </w:p>
              </w:tc>
              <w:tc>
                <w:tcPr>
                  <w:tcW w:w="0" w:type="auto"/>
                </w:tcPr>
                <w:p w14:paraId="593B8219" w14:textId="28FBCE7C" w:rsidR="00B3291C" w:rsidDel="00296F79" w:rsidRDefault="00B3291C" w:rsidP="008379B1">
                  <w:pPr>
                    <w:rPr>
                      <w:del w:id="384" w:author="Alexandre Dürrenmatt" w:date="2024-04-29T09:27:00Z"/>
                    </w:rPr>
                  </w:pPr>
                  <w:del w:id="385" w:author="Alexandre Dürrenmatt" w:date="2024-04-29T09:27:00Z">
                    <w:r w:rsidDel="00296F79">
                      <w:delText>- Il y a 5 arbres autour du bâtiment</w:delText>
                    </w:r>
                  </w:del>
                </w:p>
              </w:tc>
            </w:tr>
            <w:tr w:rsidR="00B3291C" w:rsidDel="00296F79" w14:paraId="4D46592A" w14:textId="6EFD4087" w:rsidTr="008379B1">
              <w:trPr>
                <w:del w:id="386" w:author="Alexandre Dürrenmatt" w:date="2024-04-29T09:27:00Z"/>
              </w:trPr>
              <w:tc>
                <w:tcPr>
                  <w:tcW w:w="0" w:type="auto"/>
                </w:tcPr>
                <w:p w14:paraId="65E8CD5E" w14:textId="72248242" w:rsidR="00B3291C" w:rsidDel="00296F79" w:rsidRDefault="00B3291C" w:rsidP="008379B1">
                  <w:pPr>
                    <w:rPr>
                      <w:del w:id="387" w:author="Alexandre Dürrenmatt" w:date="2024-04-29T09:27:00Z"/>
                    </w:rPr>
                  </w:pPr>
                  <w:del w:id="388" w:author="Alexandre Dürrenmatt" w:date="2024-04-29T09:27:00Z">
                    <w:r w:rsidDel="00296F79">
                      <w:delText>Poubelles</w:delText>
                    </w:r>
                  </w:del>
                </w:p>
              </w:tc>
              <w:tc>
                <w:tcPr>
                  <w:tcW w:w="0" w:type="auto"/>
                </w:tcPr>
                <w:p w14:paraId="2F1B8191" w14:textId="6500E926" w:rsidR="00B3291C" w:rsidDel="00296F79" w:rsidRDefault="00B3291C" w:rsidP="008379B1">
                  <w:pPr>
                    <w:rPr>
                      <w:del w:id="389" w:author="Alexandre Dürrenmatt" w:date="2024-04-29T09:27:00Z"/>
                    </w:rPr>
                  </w:pPr>
                  <w:del w:id="390" w:author="Alexandre Dürrenmatt" w:date="2024-04-29T09:27:00Z">
                    <w:r w:rsidDel="00296F79">
                      <w:delText>- Il y a 5 poubelles autour du bâtiment</w:delText>
                    </w:r>
                  </w:del>
                </w:p>
              </w:tc>
            </w:tr>
            <w:tr w:rsidR="00B3291C" w:rsidDel="00296F79" w14:paraId="7126C147" w14:textId="763CA7D7" w:rsidTr="008379B1">
              <w:trPr>
                <w:del w:id="391" w:author="Alexandre Dürrenmatt" w:date="2024-04-29T09:27:00Z"/>
              </w:trPr>
              <w:tc>
                <w:tcPr>
                  <w:tcW w:w="0" w:type="auto"/>
                </w:tcPr>
                <w:p w14:paraId="1ED770A9" w14:textId="3DF44065" w:rsidR="00B3291C" w:rsidDel="00296F79" w:rsidRDefault="00B3291C" w:rsidP="008379B1">
                  <w:pPr>
                    <w:rPr>
                      <w:del w:id="392" w:author="Alexandre Dürrenmatt" w:date="2024-04-29T09:27:00Z"/>
                    </w:rPr>
                  </w:pPr>
                  <w:del w:id="393" w:author="Alexandre Dürrenmatt" w:date="2024-04-29T09:27:00Z">
                    <w:r w:rsidDel="00296F79">
                      <w:delText>Fontaine</w:delText>
                    </w:r>
                  </w:del>
                </w:p>
              </w:tc>
              <w:tc>
                <w:tcPr>
                  <w:tcW w:w="0" w:type="auto"/>
                </w:tcPr>
                <w:p w14:paraId="4A09B30C" w14:textId="7DE93253" w:rsidR="00B3291C" w:rsidDel="00296F79" w:rsidRDefault="00B3291C" w:rsidP="008379B1">
                  <w:pPr>
                    <w:rPr>
                      <w:del w:id="394" w:author="Alexandre Dürrenmatt" w:date="2024-04-29T09:27:00Z"/>
                    </w:rPr>
                  </w:pPr>
                  <w:del w:id="395" w:author="Alexandre Dürrenmatt" w:date="2024-04-29T09:27:00Z">
                    <w:r w:rsidDel="00296F79">
                      <w:delText>- Il y a 2 fontaines autour du bâtiment</w:delText>
                    </w:r>
                  </w:del>
                </w:p>
              </w:tc>
            </w:tr>
          </w:tbl>
          <w:p w14:paraId="76D1AC89" w14:textId="0FFFCF88" w:rsidR="00B3291C" w:rsidDel="00296F79" w:rsidRDefault="00B3291C" w:rsidP="008379B1">
            <w:pPr>
              <w:rPr>
                <w:del w:id="396" w:author="Alexandre Dürrenmatt" w:date="2024-04-29T09:27:00Z"/>
              </w:rPr>
            </w:pPr>
          </w:p>
        </w:tc>
      </w:tr>
    </w:tbl>
    <w:p w14:paraId="5C312BC1" w14:textId="3AE605A3" w:rsidR="00B3291C" w:rsidDel="00296F79" w:rsidRDefault="00B3291C" w:rsidP="00B3291C">
      <w:pPr>
        <w:rPr>
          <w:del w:id="397" w:author="Alexandre Dürrenmatt" w:date="2024-04-29T09:27:00Z"/>
        </w:rPr>
      </w:pPr>
    </w:p>
    <w:p w14:paraId="656864E0" w14:textId="4B7FE1FB" w:rsidR="00B3291C" w:rsidDel="00296F79" w:rsidRDefault="00B3291C">
      <w:pPr>
        <w:pStyle w:val="Titre3"/>
        <w:numPr>
          <w:ilvl w:val="0"/>
          <w:numId w:val="0"/>
        </w:numPr>
        <w:rPr>
          <w:del w:id="398" w:author="Alexandre Dürrenmatt" w:date="2024-04-29T09:27:00Z"/>
        </w:rPr>
        <w:pPrChange w:id="399" w:author="Alexandre Dürrenmatt" w:date="2024-04-23T16:18:00Z">
          <w:pPr>
            <w:pStyle w:val="Titre3"/>
          </w:pPr>
        </w:pPrChange>
      </w:pPr>
      <w:del w:id="400" w:author="Alexandre Dürrenmatt" w:date="2024-04-29T09:27:00Z">
        <w:r w:rsidDel="00296F79">
          <w:delText>Salle de classe 2ème étage D11</w:delText>
        </w:r>
      </w:del>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B3291C" w:rsidDel="00296F79" w14:paraId="2F198A90" w14:textId="027DA058" w:rsidTr="008379B1">
        <w:trPr>
          <w:del w:id="401" w:author="Alexandre Dürrenmatt" w:date="2024-04-29T09:27:00Z"/>
        </w:trPr>
        <w:tc>
          <w:tcPr>
            <w:tcW w:w="0" w:type="auto"/>
          </w:tcPr>
          <w:p w14:paraId="70F2D670" w14:textId="0B8B8518" w:rsidR="00B3291C" w:rsidDel="00296F79" w:rsidRDefault="00B3291C" w:rsidP="008379B1">
            <w:pPr>
              <w:rPr>
                <w:del w:id="402" w:author="Alexandre Dürrenmatt" w:date="2024-04-29T09:27:00Z"/>
              </w:rPr>
            </w:pPr>
            <w:del w:id="403" w:author="Alexandre Dürrenmatt" w:date="2024-04-29T09:27:00Z">
              <w:r w:rsidDel="00296F79">
                <w:delText>En tant qu'élève Je veux une salle de classe au 2ème étage (très bien équipée) Pour les cours d'informatique</w:delText>
              </w:r>
            </w:del>
          </w:p>
        </w:tc>
      </w:tr>
      <w:tr w:rsidR="00B3291C" w:rsidDel="00296F79" w14:paraId="353471BA" w14:textId="6D05094C" w:rsidTr="008379B1">
        <w:trPr>
          <w:del w:id="404" w:author="Alexandre Dürrenmatt" w:date="2024-04-29T09:27:00Z"/>
        </w:trPr>
        <w:tc>
          <w:tcPr>
            <w:tcW w:w="0" w:type="auto"/>
          </w:tcPr>
          <w:p w14:paraId="01E5842B" w14:textId="615E428A" w:rsidR="00B3291C" w:rsidDel="00296F79" w:rsidRDefault="00B3291C" w:rsidP="008379B1">
            <w:pPr>
              <w:jc w:val="center"/>
              <w:rPr>
                <w:del w:id="405" w:author="Alexandre Dürrenmatt" w:date="2024-04-29T09:27:00Z"/>
              </w:rPr>
            </w:pPr>
            <w:del w:id="406" w:author="Alexandre Dürrenmatt" w:date="2024-04-29T09:27:00Z">
              <w:r w:rsidDel="00296F79">
                <w:delText xml:space="preserve">Tests d'acceptance: </w:delText>
              </w:r>
            </w:del>
          </w:p>
          <w:tbl>
            <w:tblPr>
              <w:tblW w:w="100" w:type="auto"/>
              <w:tblCellMar>
                <w:left w:w="10" w:type="dxa"/>
                <w:right w:w="10" w:type="dxa"/>
              </w:tblCellMar>
              <w:tblLook w:val="0000" w:firstRow="0" w:lastRow="0" w:firstColumn="0" w:lastColumn="0" w:noHBand="0" w:noVBand="0"/>
            </w:tblPr>
            <w:tblGrid>
              <w:gridCol w:w="1331"/>
              <w:gridCol w:w="7709"/>
            </w:tblGrid>
            <w:tr w:rsidR="00B3291C" w:rsidDel="00296F79" w14:paraId="4CBA7AEC" w14:textId="01EEC0A9" w:rsidTr="008379B1">
              <w:trPr>
                <w:del w:id="407" w:author="Alexandre Dürrenmatt" w:date="2024-04-29T09:27:00Z"/>
              </w:trPr>
              <w:tc>
                <w:tcPr>
                  <w:tcW w:w="0" w:type="auto"/>
                </w:tcPr>
                <w:p w14:paraId="5D0C0E88" w14:textId="3C369050" w:rsidR="00B3291C" w:rsidDel="00296F79" w:rsidRDefault="00B3291C" w:rsidP="008379B1">
                  <w:pPr>
                    <w:rPr>
                      <w:del w:id="408" w:author="Alexandre Dürrenmatt" w:date="2024-04-29T09:27:00Z"/>
                    </w:rPr>
                  </w:pPr>
                  <w:del w:id="409" w:author="Alexandre Dürrenmatt" w:date="2024-04-29T09:27:00Z">
                    <w:r w:rsidDel="00296F79">
                      <w:delText>Tables</w:delText>
                    </w:r>
                  </w:del>
                </w:p>
              </w:tc>
              <w:tc>
                <w:tcPr>
                  <w:tcW w:w="0" w:type="auto"/>
                </w:tcPr>
                <w:p w14:paraId="329657FE" w14:textId="30352590" w:rsidR="00B3291C" w:rsidDel="00296F79" w:rsidRDefault="00B3291C" w:rsidP="008379B1">
                  <w:pPr>
                    <w:rPr>
                      <w:del w:id="410" w:author="Alexandre Dürrenmatt" w:date="2024-04-29T09:27:00Z"/>
                    </w:rPr>
                  </w:pPr>
                  <w:del w:id="411" w:author="Alexandre Dürrenmatt" w:date="2024-04-29T09:27:00Z">
                    <w:r w:rsidDel="00296F79">
                      <w:delText>Il y aura 17 tables gamer en boite avec la place pour deux écrans, ils seront placées en groupes de 4, une table sera pour l'enseignant.</w:delText>
                    </w:r>
                  </w:del>
                </w:p>
              </w:tc>
            </w:tr>
            <w:tr w:rsidR="00B3291C" w:rsidDel="00296F79" w14:paraId="602CE197" w14:textId="4ABFCDA0" w:rsidTr="008379B1">
              <w:trPr>
                <w:del w:id="412" w:author="Alexandre Dürrenmatt" w:date="2024-04-29T09:27:00Z"/>
              </w:trPr>
              <w:tc>
                <w:tcPr>
                  <w:tcW w:w="0" w:type="auto"/>
                </w:tcPr>
                <w:p w14:paraId="290A8CCC" w14:textId="24483400" w:rsidR="00B3291C" w:rsidDel="00296F79" w:rsidRDefault="00B3291C" w:rsidP="008379B1">
                  <w:pPr>
                    <w:rPr>
                      <w:del w:id="413" w:author="Alexandre Dürrenmatt" w:date="2024-04-29T09:27:00Z"/>
                    </w:rPr>
                  </w:pPr>
                  <w:del w:id="414" w:author="Alexandre Dürrenmatt" w:date="2024-04-29T09:27:00Z">
                    <w:r w:rsidDel="00296F79">
                      <w:delText>Pillones</w:delText>
                    </w:r>
                  </w:del>
                </w:p>
              </w:tc>
              <w:tc>
                <w:tcPr>
                  <w:tcW w:w="0" w:type="auto"/>
                </w:tcPr>
                <w:p w14:paraId="14C83884" w14:textId="6A3D3FA7" w:rsidR="00B3291C" w:rsidDel="00296F79" w:rsidRDefault="00B3291C" w:rsidP="008379B1">
                  <w:pPr>
                    <w:rPr>
                      <w:del w:id="415" w:author="Alexandre Dürrenmatt" w:date="2024-04-29T09:27:00Z"/>
                    </w:rPr>
                  </w:pPr>
                  <w:del w:id="416" w:author="Alexandre Dürrenmatt" w:date="2024-04-29T09:27:00Z">
                    <w:r w:rsidDel="00296F79">
                      <w:delText>Il aura 4 pillones avec des prises electriques, ils seront placées au milieu des groupes de 4 tables.</w:delText>
                    </w:r>
                  </w:del>
                </w:p>
              </w:tc>
            </w:tr>
            <w:tr w:rsidR="00B3291C" w:rsidDel="00296F79" w14:paraId="173C8313" w14:textId="1F02F15A" w:rsidTr="008379B1">
              <w:trPr>
                <w:del w:id="417" w:author="Alexandre Dürrenmatt" w:date="2024-04-29T09:27:00Z"/>
              </w:trPr>
              <w:tc>
                <w:tcPr>
                  <w:tcW w:w="0" w:type="auto"/>
                </w:tcPr>
                <w:p w14:paraId="34D73C31" w14:textId="2A93AB66" w:rsidR="00B3291C" w:rsidDel="00296F79" w:rsidRDefault="00B3291C" w:rsidP="008379B1">
                  <w:pPr>
                    <w:rPr>
                      <w:del w:id="418" w:author="Alexandre Dürrenmatt" w:date="2024-04-29T09:27:00Z"/>
                    </w:rPr>
                  </w:pPr>
                  <w:del w:id="419" w:author="Alexandre Dürrenmatt" w:date="2024-04-29T09:27:00Z">
                    <w:r w:rsidDel="00296F79">
                      <w:delText>TV</w:delText>
                    </w:r>
                  </w:del>
                </w:p>
              </w:tc>
              <w:tc>
                <w:tcPr>
                  <w:tcW w:w="0" w:type="auto"/>
                </w:tcPr>
                <w:p w14:paraId="402CF194" w14:textId="6CE16C41" w:rsidR="00B3291C" w:rsidDel="00296F79" w:rsidRDefault="00B3291C" w:rsidP="008379B1">
                  <w:pPr>
                    <w:rPr>
                      <w:del w:id="420" w:author="Alexandre Dürrenmatt" w:date="2024-04-29T09:27:00Z"/>
                    </w:rPr>
                  </w:pPr>
                  <w:del w:id="421" w:author="Alexandre Dürrenmatt" w:date="2024-04-29T09:27:00Z">
                    <w:r w:rsidDel="00296F79">
                      <w:delText>Il y aura un TV de 65 pouces au mur, derrière de la place de l'enseignant.</w:delText>
                    </w:r>
                  </w:del>
                </w:p>
              </w:tc>
            </w:tr>
            <w:tr w:rsidR="00B3291C" w:rsidDel="00296F79" w14:paraId="5A74EB2E" w14:textId="37BEDDCE" w:rsidTr="008379B1">
              <w:trPr>
                <w:del w:id="422" w:author="Alexandre Dürrenmatt" w:date="2024-04-29T09:27:00Z"/>
              </w:trPr>
              <w:tc>
                <w:tcPr>
                  <w:tcW w:w="0" w:type="auto"/>
                </w:tcPr>
                <w:p w14:paraId="077D2E3F" w14:textId="2C7A0112" w:rsidR="00B3291C" w:rsidDel="00296F79" w:rsidRDefault="00B3291C" w:rsidP="008379B1">
                  <w:pPr>
                    <w:rPr>
                      <w:del w:id="423" w:author="Alexandre Dürrenmatt" w:date="2024-04-29T09:27:00Z"/>
                    </w:rPr>
                  </w:pPr>
                  <w:del w:id="424" w:author="Alexandre Dürrenmatt" w:date="2024-04-29T09:27:00Z">
                    <w:r w:rsidDel="00296F79">
                      <w:delText>Chaisses</w:delText>
                    </w:r>
                  </w:del>
                </w:p>
              </w:tc>
              <w:tc>
                <w:tcPr>
                  <w:tcW w:w="0" w:type="auto"/>
                </w:tcPr>
                <w:p w14:paraId="6863DF28" w14:textId="787EE908" w:rsidR="00B3291C" w:rsidDel="00296F79" w:rsidRDefault="00B3291C" w:rsidP="008379B1">
                  <w:pPr>
                    <w:rPr>
                      <w:del w:id="425" w:author="Alexandre Dürrenmatt" w:date="2024-04-29T09:27:00Z"/>
                    </w:rPr>
                  </w:pPr>
                  <w:del w:id="426" w:author="Alexandre Dürrenmatt" w:date="2024-04-29T09:27:00Z">
                    <w:r w:rsidDel="00296F79">
                      <w:delText>Il y aura 17 chaisses gamer, une pour chaque poste</w:delText>
                    </w:r>
                  </w:del>
                </w:p>
              </w:tc>
            </w:tr>
            <w:tr w:rsidR="00B3291C" w:rsidDel="00296F79" w14:paraId="610AD73D" w14:textId="23C34B30" w:rsidTr="008379B1">
              <w:trPr>
                <w:del w:id="427" w:author="Alexandre Dürrenmatt" w:date="2024-04-29T09:27:00Z"/>
              </w:trPr>
              <w:tc>
                <w:tcPr>
                  <w:tcW w:w="0" w:type="auto"/>
                </w:tcPr>
                <w:p w14:paraId="526F21E5" w14:textId="0607366C" w:rsidR="00B3291C" w:rsidDel="00296F79" w:rsidRDefault="00B3291C" w:rsidP="008379B1">
                  <w:pPr>
                    <w:rPr>
                      <w:del w:id="428" w:author="Alexandre Dürrenmatt" w:date="2024-04-29T09:27:00Z"/>
                    </w:rPr>
                  </w:pPr>
                  <w:del w:id="429" w:author="Alexandre Dürrenmatt" w:date="2024-04-29T09:27:00Z">
                    <w:r w:rsidDel="00296F79">
                      <w:delText>Ecrans</w:delText>
                    </w:r>
                  </w:del>
                </w:p>
              </w:tc>
              <w:tc>
                <w:tcPr>
                  <w:tcW w:w="0" w:type="auto"/>
                </w:tcPr>
                <w:p w14:paraId="0C743466" w14:textId="18A241CE" w:rsidR="00B3291C" w:rsidDel="00296F79" w:rsidRDefault="00B3291C" w:rsidP="008379B1">
                  <w:pPr>
                    <w:rPr>
                      <w:del w:id="430" w:author="Alexandre Dürrenmatt" w:date="2024-04-29T09:27:00Z"/>
                    </w:rPr>
                  </w:pPr>
                  <w:del w:id="431" w:author="Alexandre Dürrenmatt" w:date="2024-04-29T09:27:00Z">
                    <w:r w:rsidDel="00296F79">
                      <w:delText>Il y aura deux écrans par poste de travail. Ils seront de 18 puces chacune et ils ne consumiront pas beaucoup d'energie.</w:delText>
                    </w:r>
                  </w:del>
                </w:p>
              </w:tc>
            </w:tr>
            <w:tr w:rsidR="00B3291C" w:rsidDel="00296F79" w14:paraId="11EF0531" w14:textId="7CC6BB42" w:rsidTr="008379B1">
              <w:trPr>
                <w:del w:id="432" w:author="Alexandre Dürrenmatt" w:date="2024-04-29T09:27:00Z"/>
              </w:trPr>
              <w:tc>
                <w:tcPr>
                  <w:tcW w:w="0" w:type="auto"/>
                </w:tcPr>
                <w:p w14:paraId="77F0231D" w14:textId="1F04A204" w:rsidR="00B3291C" w:rsidDel="00296F79" w:rsidRDefault="00B3291C" w:rsidP="008379B1">
                  <w:pPr>
                    <w:rPr>
                      <w:del w:id="433" w:author="Alexandre Dürrenmatt" w:date="2024-04-29T09:27:00Z"/>
                    </w:rPr>
                  </w:pPr>
                  <w:del w:id="434" w:author="Alexandre Dürrenmatt" w:date="2024-04-29T09:27:00Z">
                    <w:r w:rsidDel="00296F79">
                      <w:delText>PC's</w:delText>
                    </w:r>
                  </w:del>
                </w:p>
              </w:tc>
              <w:tc>
                <w:tcPr>
                  <w:tcW w:w="0" w:type="auto"/>
                </w:tcPr>
                <w:p w14:paraId="527FF536" w14:textId="0E701448" w:rsidR="00B3291C" w:rsidDel="00296F79" w:rsidRDefault="00B3291C" w:rsidP="008379B1">
                  <w:pPr>
                    <w:rPr>
                      <w:del w:id="435" w:author="Alexandre Dürrenmatt" w:date="2024-04-29T09:27:00Z"/>
                    </w:rPr>
                  </w:pPr>
                  <w:del w:id="436" w:author="Alexandre Dürrenmatt" w:date="2024-04-29T09:27:00Z">
                    <w:r w:rsidDel="00296F79">
                      <w:delText>Il y aura 17 PC's, un PC par poste</w:delText>
                    </w:r>
                  </w:del>
                </w:p>
              </w:tc>
            </w:tr>
            <w:tr w:rsidR="00B3291C" w:rsidDel="00296F79" w14:paraId="6838B293" w14:textId="7D4AB306" w:rsidTr="008379B1">
              <w:trPr>
                <w:del w:id="437" w:author="Alexandre Dürrenmatt" w:date="2024-04-29T09:27:00Z"/>
              </w:trPr>
              <w:tc>
                <w:tcPr>
                  <w:tcW w:w="0" w:type="auto"/>
                </w:tcPr>
                <w:p w14:paraId="19A6E3D9" w14:textId="0F540671" w:rsidR="00B3291C" w:rsidDel="00296F79" w:rsidRDefault="00B3291C" w:rsidP="008379B1">
                  <w:pPr>
                    <w:rPr>
                      <w:del w:id="438" w:author="Alexandre Dürrenmatt" w:date="2024-04-29T09:27:00Z"/>
                    </w:rPr>
                  </w:pPr>
                  <w:del w:id="439" w:author="Alexandre Dürrenmatt" w:date="2024-04-29T09:27:00Z">
                    <w:r w:rsidDel="00296F79">
                      <w:delText>Fenetres</w:delText>
                    </w:r>
                  </w:del>
                </w:p>
              </w:tc>
              <w:tc>
                <w:tcPr>
                  <w:tcW w:w="0" w:type="auto"/>
                </w:tcPr>
                <w:p w14:paraId="327FB467" w14:textId="66A2595A" w:rsidR="00B3291C" w:rsidDel="00296F79" w:rsidRDefault="00B3291C" w:rsidP="008379B1">
                  <w:pPr>
                    <w:rPr>
                      <w:del w:id="440" w:author="Alexandre Dürrenmatt" w:date="2024-04-29T09:27:00Z"/>
                    </w:rPr>
                  </w:pPr>
                  <w:del w:id="441" w:author="Alexandre Dürrenmatt" w:date="2024-04-29T09:27:00Z">
                    <w:r w:rsidDel="00296F79">
                      <w:delText>Il y aura deux grandes fenetres</w:delText>
                    </w:r>
                  </w:del>
                </w:p>
              </w:tc>
            </w:tr>
            <w:tr w:rsidR="00B3291C" w:rsidDel="00296F79" w14:paraId="76346C48" w14:textId="601E21E2" w:rsidTr="008379B1">
              <w:trPr>
                <w:del w:id="442" w:author="Alexandre Dürrenmatt" w:date="2024-04-29T09:27:00Z"/>
              </w:trPr>
              <w:tc>
                <w:tcPr>
                  <w:tcW w:w="0" w:type="auto"/>
                </w:tcPr>
                <w:p w14:paraId="6227A577" w14:textId="11D1BDA9" w:rsidR="00B3291C" w:rsidDel="00296F79" w:rsidRDefault="00B3291C" w:rsidP="008379B1">
                  <w:pPr>
                    <w:rPr>
                      <w:del w:id="443" w:author="Alexandre Dürrenmatt" w:date="2024-04-29T09:27:00Z"/>
                    </w:rPr>
                  </w:pPr>
                  <w:del w:id="444" w:author="Alexandre Dürrenmatt" w:date="2024-04-29T09:27:00Z">
                    <w:r w:rsidDel="00296F79">
                      <w:delText>Tapis</w:delText>
                    </w:r>
                  </w:del>
                </w:p>
              </w:tc>
              <w:tc>
                <w:tcPr>
                  <w:tcW w:w="0" w:type="auto"/>
                </w:tcPr>
                <w:p w14:paraId="2603ADEF" w14:textId="764F6D39" w:rsidR="00B3291C" w:rsidDel="00296F79" w:rsidRDefault="00B3291C" w:rsidP="008379B1">
                  <w:pPr>
                    <w:rPr>
                      <w:del w:id="445" w:author="Alexandre Dürrenmatt" w:date="2024-04-29T09:27:00Z"/>
                    </w:rPr>
                  </w:pPr>
                  <w:del w:id="446" w:author="Alexandre Dürrenmatt" w:date="2024-04-29T09:27:00Z">
                    <w:r w:rsidDel="00296F79">
                      <w:delText>Il y aura un grand tapis dans la salle</w:delText>
                    </w:r>
                  </w:del>
                </w:p>
              </w:tc>
            </w:tr>
            <w:tr w:rsidR="00B3291C" w:rsidDel="00296F79" w14:paraId="24329E67" w14:textId="6B6CF5F9" w:rsidTr="008379B1">
              <w:trPr>
                <w:del w:id="447" w:author="Alexandre Dürrenmatt" w:date="2024-04-29T09:27:00Z"/>
              </w:trPr>
              <w:tc>
                <w:tcPr>
                  <w:tcW w:w="0" w:type="auto"/>
                </w:tcPr>
                <w:p w14:paraId="542B0AC7" w14:textId="6ED081D3" w:rsidR="00B3291C" w:rsidDel="00296F79" w:rsidRDefault="00B3291C" w:rsidP="008379B1">
                  <w:pPr>
                    <w:rPr>
                      <w:del w:id="448" w:author="Alexandre Dürrenmatt" w:date="2024-04-29T09:27:00Z"/>
                    </w:rPr>
                  </w:pPr>
                  <w:del w:id="449" w:author="Alexandre Dürrenmatt" w:date="2024-04-29T09:27:00Z">
                    <w:r w:rsidDel="00296F79">
                      <w:delText>Etagère</w:delText>
                    </w:r>
                  </w:del>
                </w:p>
              </w:tc>
              <w:tc>
                <w:tcPr>
                  <w:tcW w:w="0" w:type="auto"/>
                </w:tcPr>
                <w:p w14:paraId="1249619E" w14:textId="46C4152B" w:rsidR="00B3291C" w:rsidDel="00296F79" w:rsidRDefault="00B3291C" w:rsidP="008379B1">
                  <w:pPr>
                    <w:rPr>
                      <w:del w:id="450" w:author="Alexandre Dürrenmatt" w:date="2024-04-29T09:27:00Z"/>
                    </w:rPr>
                  </w:pPr>
                  <w:del w:id="451" w:author="Alexandre Dürrenmatt" w:date="2024-04-29T09:27:00Z">
                    <w:r w:rsidDel="00296F79">
                      <w:delText>Il y aura un étagère pour les chaussures.</w:delText>
                    </w:r>
                  </w:del>
                </w:p>
              </w:tc>
            </w:tr>
            <w:tr w:rsidR="00B3291C" w:rsidDel="00296F79" w14:paraId="4D378265" w14:textId="6B150791" w:rsidTr="008379B1">
              <w:trPr>
                <w:del w:id="452" w:author="Alexandre Dürrenmatt" w:date="2024-04-29T09:27:00Z"/>
              </w:trPr>
              <w:tc>
                <w:tcPr>
                  <w:tcW w:w="0" w:type="auto"/>
                </w:tcPr>
                <w:p w14:paraId="44F38B24" w14:textId="07E5DBB7" w:rsidR="00B3291C" w:rsidDel="00296F79" w:rsidRDefault="00B3291C" w:rsidP="008379B1">
                  <w:pPr>
                    <w:rPr>
                      <w:del w:id="453" w:author="Alexandre Dürrenmatt" w:date="2024-04-29T09:27:00Z"/>
                    </w:rPr>
                  </w:pPr>
                  <w:del w:id="454" w:author="Alexandre Dürrenmatt" w:date="2024-04-29T09:27:00Z">
                    <w:r w:rsidDel="00296F79">
                      <w:delText>Porte-manteaux</w:delText>
                    </w:r>
                  </w:del>
                </w:p>
              </w:tc>
              <w:tc>
                <w:tcPr>
                  <w:tcW w:w="0" w:type="auto"/>
                </w:tcPr>
                <w:p w14:paraId="4E2DC6FC" w14:textId="393616CA" w:rsidR="00B3291C" w:rsidDel="00296F79" w:rsidRDefault="00B3291C" w:rsidP="008379B1">
                  <w:pPr>
                    <w:rPr>
                      <w:del w:id="455" w:author="Alexandre Dürrenmatt" w:date="2024-04-29T09:27:00Z"/>
                    </w:rPr>
                  </w:pPr>
                  <w:del w:id="456" w:author="Alexandre Dürrenmatt" w:date="2024-04-29T09:27:00Z">
                    <w:r w:rsidDel="00296F79">
                      <w:delText>Il y aura un porte-manteux tout au fond de la classe, au coin.</w:delText>
                    </w:r>
                  </w:del>
                </w:p>
              </w:tc>
            </w:tr>
          </w:tbl>
          <w:p w14:paraId="65923627" w14:textId="20D02AC2" w:rsidR="00B3291C" w:rsidDel="00296F79" w:rsidRDefault="00B3291C" w:rsidP="008379B1">
            <w:pPr>
              <w:rPr>
                <w:del w:id="457" w:author="Alexandre Dürrenmatt" w:date="2024-04-29T09:27:00Z"/>
              </w:rPr>
            </w:pPr>
          </w:p>
        </w:tc>
      </w:tr>
    </w:tbl>
    <w:p w14:paraId="37FBB434" w14:textId="7542AAFB" w:rsidR="00B3291C" w:rsidDel="00296F79" w:rsidRDefault="00B3291C" w:rsidP="00B3291C">
      <w:pPr>
        <w:rPr>
          <w:del w:id="458" w:author="Alexandre Dürrenmatt" w:date="2024-04-29T09:27:00Z"/>
        </w:rPr>
      </w:pPr>
    </w:p>
    <w:p w14:paraId="4E3CFB3E" w14:textId="1EF6A718" w:rsidR="00B3291C" w:rsidDel="00296F79" w:rsidRDefault="00B3291C">
      <w:pPr>
        <w:pStyle w:val="Titre3"/>
        <w:numPr>
          <w:ilvl w:val="0"/>
          <w:numId w:val="0"/>
        </w:numPr>
        <w:rPr>
          <w:del w:id="459" w:author="Alexandre Dürrenmatt" w:date="2024-04-29T09:27:00Z"/>
        </w:rPr>
        <w:pPrChange w:id="460" w:author="Alexandre Dürrenmatt" w:date="2024-04-23T16:18:00Z">
          <w:pPr>
            <w:pStyle w:val="Titre3"/>
          </w:pPr>
        </w:pPrChange>
      </w:pPr>
      <w:del w:id="461" w:author="Alexandre Dürrenmatt" w:date="2024-04-29T09:27:00Z">
        <w:r w:rsidDel="00296F79">
          <w:delText>Extérieur bâtiment</w:delText>
        </w:r>
      </w:del>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B3291C" w:rsidDel="00296F79" w14:paraId="74350260" w14:textId="244CE222" w:rsidTr="008379B1">
        <w:trPr>
          <w:del w:id="462" w:author="Alexandre Dürrenmatt" w:date="2024-04-29T09:27:00Z"/>
        </w:trPr>
        <w:tc>
          <w:tcPr>
            <w:tcW w:w="0" w:type="auto"/>
          </w:tcPr>
          <w:p w14:paraId="147F56E3" w14:textId="5E2AA01A" w:rsidR="00B3291C" w:rsidDel="00296F79" w:rsidRDefault="00B3291C" w:rsidP="008379B1">
            <w:pPr>
              <w:rPr>
                <w:del w:id="463" w:author="Alexandre Dürrenmatt" w:date="2024-04-29T09:27:00Z"/>
              </w:rPr>
            </w:pPr>
            <w:del w:id="464" w:author="Alexandre Dürrenmatt" w:date="2024-04-29T09:27:00Z">
              <w:r w:rsidDel="00296F79">
                <w:delText>En tant que élève Je veux un extérieur du bâtiment Pour améliorer le point visuel de notre collège</w:delText>
              </w:r>
            </w:del>
          </w:p>
        </w:tc>
      </w:tr>
      <w:tr w:rsidR="00B3291C" w:rsidDel="00296F79" w14:paraId="3D5629B2" w14:textId="1CF33F0F" w:rsidTr="008379B1">
        <w:trPr>
          <w:del w:id="465" w:author="Alexandre Dürrenmatt" w:date="2024-04-29T09:27:00Z"/>
        </w:trPr>
        <w:tc>
          <w:tcPr>
            <w:tcW w:w="0" w:type="auto"/>
          </w:tcPr>
          <w:p w14:paraId="30A91AC1" w14:textId="79F37A08" w:rsidR="00B3291C" w:rsidDel="00296F79" w:rsidRDefault="00B3291C" w:rsidP="008379B1">
            <w:pPr>
              <w:jc w:val="center"/>
              <w:rPr>
                <w:del w:id="466" w:author="Alexandre Dürrenmatt" w:date="2024-04-29T09:27:00Z"/>
              </w:rPr>
            </w:pPr>
            <w:del w:id="467" w:author="Alexandre Dürrenmatt" w:date="2024-04-29T09:27:00Z">
              <w:r w:rsidDel="00296F79">
                <w:delText xml:space="preserve">Tests d'acceptance: </w:delText>
              </w:r>
            </w:del>
          </w:p>
          <w:tbl>
            <w:tblPr>
              <w:tblW w:w="100" w:type="auto"/>
              <w:tblCellMar>
                <w:left w:w="10" w:type="dxa"/>
                <w:right w:w="10" w:type="dxa"/>
              </w:tblCellMar>
              <w:tblLook w:val="0000" w:firstRow="0" w:lastRow="0" w:firstColumn="0" w:lastColumn="0" w:noHBand="0" w:noVBand="0"/>
            </w:tblPr>
            <w:tblGrid>
              <w:gridCol w:w="1072"/>
              <w:gridCol w:w="7747"/>
            </w:tblGrid>
            <w:tr w:rsidR="00B3291C" w:rsidDel="00296F79" w14:paraId="6970B6B4" w14:textId="0D9250F5" w:rsidTr="008379B1">
              <w:trPr>
                <w:del w:id="468" w:author="Alexandre Dürrenmatt" w:date="2024-04-29T09:27:00Z"/>
              </w:trPr>
              <w:tc>
                <w:tcPr>
                  <w:tcW w:w="0" w:type="auto"/>
                </w:tcPr>
                <w:p w14:paraId="62743DF2" w14:textId="126CF078" w:rsidR="00B3291C" w:rsidDel="00296F79" w:rsidRDefault="00B3291C" w:rsidP="008379B1">
                  <w:pPr>
                    <w:rPr>
                      <w:del w:id="469" w:author="Alexandre Dürrenmatt" w:date="2024-04-29T09:27:00Z"/>
                    </w:rPr>
                  </w:pPr>
                  <w:del w:id="470" w:author="Alexandre Dürrenmatt" w:date="2024-04-29T09:27:00Z">
                    <w:r w:rsidDel="00296F79">
                      <w:delText>fontaine</w:delText>
                    </w:r>
                  </w:del>
                </w:p>
              </w:tc>
              <w:tc>
                <w:tcPr>
                  <w:tcW w:w="0" w:type="auto"/>
                </w:tcPr>
                <w:p w14:paraId="207952F8" w14:textId="7B4E8006" w:rsidR="00B3291C" w:rsidDel="00296F79" w:rsidRDefault="00B3291C" w:rsidP="008379B1">
                  <w:pPr>
                    <w:rPr>
                      <w:del w:id="471" w:author="Alexandre Dürrenmatt" w:date="2024-04-29T09:27:00Z"/>
                    </w:rPr>
                  </w:pPr>
                  <w:del w:id="472" w:author="Alexandre Dürrenmatt" w:date="2024-04-29T09:27:00Z">
                    <w:r w:rsidDel="00296F79">
                      <w:delText>Quand je sort du bâtiment, à 5 mètres devant moi je vois une fontaine blanche.</w:delText>
                    </w:r>
                  </w:del>
                </w:p>
              </w:tc>
            </w:tr>
            <w:tr w:rsidR="00B3291C" w:rsidDel="00296F79" w14:paraId="77D7DA68" w14:textId="0E12CDDD" w:rsidTr="008379B1">
              <w:trPr>
                <w:del w:id="473" w:author="Alexandre Dürrenmatt" w:date="2024-04-29T09:27:00Z"/>
              </w:trPr>
              <w:tc>
                <w:tcPr>
                  <w:tcW w:w="0" w:type="auto"/>
                </w:tcPr>
                <w:p w14:paraId="241E0397" w14:textId="2DD3DCF6" w:rsidR="00B3291C" w:rsidDel="00296F79" w:rsidRDefault="00B3291C" w:rsidP="008379B1">
                  <w:pPr>
                    <w:rPr>
                      <w:del w:id="474" w:author="Alexandre Dürrenmatt" w:date="2024-04-29T09:27:00Z"/>
                    </w:rPr>
                  </w:pPr>
                  <w:del w:id="475" w:author="Alexandre Dürrenmatt" w:date="2024-04-29T09:27:00Z">
                    <w:r w:rsidDel="00296F79">
                      <w:delText>parking</w:delText>
                    </w:r>
                  </w:del>
                </w:p>
              </w:tc>
              <w:tc>
                <w:tcPr>
                  <w:tcW w:w="0" w:type="auto"/>
                </w:tcPr>
                <w:p w14:paraId="2E7C766C" w14:textId="64E70760" w:rsidR="00B3291C" w:rsidDel="00296F79" w:rsidRDefault="00B3291C" w:rsidP="008379B1">
                  <w:pPr>
                    <w:rPr>
                      <w:del w:id="476" w:author="Alexandre Dürrenmatt" w:date="2024-04-29T09:27:00Z"/>
                    </w:rPr>
                  </w:pPr>
                  <w:del w:id="477" w:author="Alexandre Dürrenmatt" w:date="2024-04-29T09:27:00Z">
                    <w:r w:rsidDel="00296F79">
                      <w:delText>à droite de la fontaine il y'a deux places de parking de voitures</w:delText>
                    </w:r>
                  </w:del>
                </w:p>
              </w:tc>
            </w:tr>
            <w:tr w:rsidR="00B3291C" w:rsidDel="00296F79" w14:paraId="05368494" w14:textId="0F16C238" w:rsidTr="008379B1">
              <w:trPr>
                <w:del w:id="478" w:author="Alexandre Dürrenmatt" w:date="2024-04-29T09:27:00Z"/>
              </w:trPr>
              <w:tc>
                <w:tcPr>
                  <w:tcW w:w="0" w:type="auto"/>
                </w:tcPr>
                <w:p w14:paraId="2EE2CB6E" w14:textId="271C6198" w:rsidR="00B3291C" w:rsidDel="00296F79" w:rsidRDefault="00B3291C" w:rsidP="008379B1">
                  <w:pPr>
                    <w:rPr>
                      <w:del w:id="479" w:author="Alexandre Dürrenmatt" w:date="2024-04-29T09:27:00Z"/>
                    </w:rPr>
                  </w:pPr>
                  <w:del w:id="480" w:author="Alexandre Dürrenmatt" w:date="2024-04-29T09:27:00Z">
                    <w:r w:rsidDel="00296F79">
                      <w:delText>arbre</w:delText>
                    </w:r>
                  </w:del>
                </w:p>
              </w:tc>
              <w:tc>
                <w:tcPr>
                  <w:tcW w:w="0" w:type="auto"/>
                </w:tcPr>
                <w:p w14:paraId="4DA31A58" w14:textId="18FF240D" w:rsidR="00B3291C" w:rsidDel="00296F79" w:rsidRDefault="00B3291C" w:rsidP="008379B1">
                  <w:pPr>
                    <w:rPr>
                      <w:del w:id="481" w:author="Alexandre Dürrenmatt" w:date="2024-04-29T09:27:00Z"/>
                    </w:rPr>
                  </w:pPr>
                  <w:del w:id="482" w:author="Alexandre Dürrenmatt" w:date="2024-04-29T09:27:00Z">
                    <w:r w:rsidDel="00296F79">
                      <w:delText>Quand je sort du bâtiment, à 3 mètres à gauche je vois une arbre.</w:delText>
                    </w:r>
                  </w:del>
                </w:p>
              </w:tc>
            </w:tr>
            <w:tr w:rsidR="00B3291C" w:rsidDel="00296F79" w14:paraId="4275065E" w14:textId="4A8EA114" w:rsidTr="008379B1">
              <w:trPr>
                <w:del w:id="483" w:author="Alexandre Dürrenmatt" w:date="2024-04-29T09:27:00Z"/>
              </w:trPr>
              <w:tc>
                <w:tcPr>
                  <w:tcW w:w="0" w:type="auto"/>
                </w:tcPr>
                <w:p w14:paraId="1788D6BE" w14:textId="789FA837" w:rsidR="00B3291C" w:rsidDel="00296F79" w:rsidRDefault="00B3291C" w:rsidP="008379B1">
                  <w:pPr>
                    <w:rPr>
                      <w:del w:id="484" w:author="Alexandre Dürrenmatt" w:date="2024-04-29T09:27:00Z"/>
                    </w:rPr>
                  </w:pPr>
                  <w:del w:id="485" w:author="Alexandre Dürrenmatt" w:date="2024-04-29T09:27:00Z">
                    <w:r w:rsidDel="00296F79">
                      <w:delText>banc</w:delText>
                    </w:r>
                  </w:del>
                </w:p>
              </w:tc>
              <w:tc>
                <w:tcPr>
                  <w:tcW w:w="0" w:type="auto"/>
                </w:tcPr>
                <w:p w14:paraId="77A2FA9B" w14:textId="03E6DBE5" w:rsidR="00B3291C" w:rsidDel="00296F79" w:rsidRDefault="00B3291C" w:rsidP="008379B1">
                  <w:pPr>
                    <w:rPr>
                      <w:del w:id="486" w:author="Alexandre Dürrenmatt" w:date="2024-04-29T09:27:00Z"/>
                    </w:rPr>
                  </w:pPr>
                  <w:del w:id="487" w:author="Alexandre Dürrenmatt" w:date="2024-04-29T09:27:00Z">
                    <w:r w:rsidDel="00296F79">
                      <w:delText>Devant l'arbre y'a un banc.</w:delText>
                    </w:r>
                  </w:del>
                </w:p>
              </w:tc>
            </w:tr>
            <w:tr w:rsidR="00B3291C" w:rsidDel="00296F79" w14:paraId="680A8B6C" w14:textId="00870692" w:rsidTr="008379B1">
              <w:trPr>
                <w:del w:id="488" w:author="Alexandre Dürrenmatt" w:date="2024-04-29T09:27:00Z"/>
              </w:trPr>
              <w:tc>
                <w:tcPr>
                  <w:tcW w:w="0" w:type="auto"/>
                </w:tcPr>
                <w:p w14:paraId="1E8219F2" w14:textId="419CC791" w:rsidR="00B3291C" w:rsidDel="00296F79" w:rsidRDefault="00B3291C" w:rsidP="008379B1">
                  <w:pPr>
                    <w:rPr>
                      <w:del w:id="489" w:author="Alexandre Dürrenmatt" w:date="2024-04-29T09:27:00Z"/>
                    </w:rPr>
                  </w:pPr>
                  <w:del w:id="490" w:author="Alexandre Dürrenmatt" w:date="2024-04-29T09:27:00Z">
                    <w:r w:rsidDel="00296F79">
                      <w:delText>chaise</w:delText>
                    </w:r>
                  </w:del>
                </w:p>
              </w:tc>
              <w:tc>
                <w:tcPr>
                  <w:tcW w:w="0" w:type="auto"/>
                </w:tcPr>
                <w:p w14:paraId="002A0B92" w14:textId="517B415A" w:rsidR="00B3291C" w:rsidDel="00296F79" w:rsidRDefault="00B3291C" w:rsidP="008379B1">
                  <w:pPr>
                    <w:rPr>
                      <w:del w:id="491" w:author="Alexandre Dürrenmatt" w:date="2024-04-29T09:27:00Z"/>
                    </w:rPr>
                  </w:pPr>
                  <w:del w:id="492" w:author="Alexandre Dürrenmatt" w:date="2024-04-29T09:27:00Z">
                    <w:r w:rsidDel="00296F79">
                      <w:delText>A 50 cm de ce banc à gauche il y'a une chaise.</w:delText>
                    </w:r>
                  </w:del>
                </w:p>
              </w:tc>
            </w:tr>
            <w:tr w:rsidR="00B3291C" w:rsidDel="00296F79" w14:paraId="05634E87" w14:textId="02CDB259" w:rsidTr="008379B1">
              <w:trPr>
                <w:del w:id="493" w:author="Alexandre Dürrenmatt" w:date="2024-04-29T09:27:00Z"/>
              </w:trPr>
              <w:tc>
                <w:tcPr>
                  <w:tcW w:w="0" w:type="auto"/>
                </w:tcPr>
                <w:p w14:paraId="77938E97" w14:textId="2BA9F8AC" w:rsidR="00B3291C" w:rsidDel="00296F79" w:rsidRDefault="00B3291C" w:rsidP="008379B1">
                  <w:pPr>
                    <w:rPr>
                      <w:del w:id="494" w:author="Alexandre Dürrenmatt" w:date="2024-04-29T09:27:00Z"/>
                    </w:rPr>
                  </w:pPr>
                  <w:del w:id="495" w:author="Alexandre Dürrenmatt" w:date="2024-04-29T09:27:00Z">
                    <w:r w:rsidDel="00296F79">
                      <w:delText>buissons</w:delText>
                    </w:r>
                  </w:del>
                </w:p>
              </w:tc>
              <w:tc>
                <w:tcPr>
                  <w:tcW w:w="0" w:type="auto"/>
                </w:tcPr>
                <w:p w14:paraId="72D235B5" w14:textId="7D6ABC7B" w:rsidR="00B3291C" w:rsidDel="00296F79" w:rsidRDefault="00B3291C" w:rsidP="008379B1">
                  <w:pPr>
                    <w:rPr>
                      <w:del w:id="496" w:author="Alexandre Dürrenmatt" w:date="2024-04-29T09:27:00Z"/>
                    </w:rPr>
                  </w:pPr>
                  <w:del w:id="497" w:author="Alexandre Dürrenmatt" w:date="2024-04-29T09:27:00Z">
                    <w:r w:rsidDel="00296F79">
                      <w:delText>Derrière l'arbre se trouvent trois buissons.</w:delText>
                    </w:r>
                  </w:del>
                </w:p>
              </w:tc>
            </w:tr>
            <w:tr w:rsidR="00B3291C" w:rsidDel="00296F79" w14:paraId="3DBDE065" w14:textId="035E97F7" w:rsidTr="008379B1">
              <w:trPr>
                <w:del w:id="498" w:author="Alexandre Dürrenmatt" w:date="2024-04-29T09:27:00Z"/>
              </w:trPr>
              <w:tc>
                <w:tcPr>
                  <w:tcW w:w="0" w:type="auto"/>
                </w:tcPr>
                <w:p w14:paraId="4DC84890" w14:textId="2F5A9871" w:rsidR="00B3291C" w:rsidDel="00296F79" w:rsidRDefault="00B3291C" w:rsidP="008379B1">
                  <w:pPr>
                    <w:rPr>
                      <w:del w:id="499" w:author="Alexandre Dürrenmatt" w:date="2024-04-29T09:27:00Z"/>
                    </w:rPr>
                  </w:pPr>
                  <w:del w:id="500" w:author="Alexandre Dürrenmatt" w:date="2024-04-29T09:27:00Z">
                    <w:r w:rsidDel="00296F79">
                      <w:delText>fleurs</w:delText>
                    </w:r>
                  </w:del>
                </w:p>
              </w:tc>
              <w:tc>
                <w:tcPr>
                  <w:tcW w:w="0" w:type="auto"/>
                </w:tcPr>
                <w:p w14:paraId="1794AD02" w14:textId="3BE2B5A0" w:rsidR="00B3291C" w:rsidDel="00296F79" w:rsidRDefault="00B3291C" w:rsidP="008379B1">
                  <w:pPr>
                    <w:rPr>
                      <w:del w:id="501" w:author="Alexandre Dürrenmatt" w:date="2024-04-29T09:27:00Z"/>
                    </w:rPr>
                  </w:pPr>
                  <w:del w:id="502" w:author="Alexandre Dürrenmatt" w:date="2024-04-29T09:27:00Z">
                    <w:r w:rsidDel="00296F79">
                      <w:delText>Tout autours de ces buissons je vois des fleurs rouges.</w:delText>
                    </w:r>
                  </w:del>
                </w:p>
              </w:tc>
            </w:tr>
            <w:tr w:rsidR="00B3291C" w:rsidDel="00296F79" w14:paraId="0F0D2D16" w14:textId="382DC16F" w:rsidTr="008379B1">
              <w:trPr>
                <w:del w:id="503" w:author="Alexandre Dürrenmatt" w:date="2024-04-29T09:27:00Z"/>
              </w:trPr>
              <w:tc>
                <w:tcPr>
                  <w:tcW w:w="0" w:type="auto"/>
                </w:tcPr>
                <w:p w14:paraId="38566526" w14:textId="015B6970" w:rsidR="00B3291C" w:rsidDel="00296F79" w:rsidRDefault="00B3291C" w:rsidP="008379B1">
                  <w:pPr>
                    <w:rPr>
                      <w:del w:id="504" w:author="Alexandre Dürrenmatt" w:date="2024-04-29T09:27:00Z"/>
                    </w:rPr>
                  </w:pPr>
                  <w:del w:id="505" w:author="Alexandre Dürrenmatt" w:date="2024-04-29T09:27:00Z">
                    <w:r w:rsidDel="00296F79">
                      <w:delText>tobogan</w:delText>
                    </w:r>
                  </w:del>
                </w:p>
              </w:tc>
              <w:tc>
                <w:tcPr>
                  <w:tcW w:w="0" w:type="auto"/>
                </w:tcPr>
                <w:p w14:paraId="65733034" w14:textId="39FCF41D" w:rsidR="00B3291C" w:rsidDel="00296F79" w:rsidRDefault="00B3291C" w:rsidP="008379B1">
                  <w:pPr>
                    <w:rPr>
                      <w:del w:id="506" w:author="Alexandre Dürrenmatt" w:date="2024-04-29T09:27:00Z"/>
                    </w:rPr>
                  </w:pPr>
                  <w:del w:id="507" w:author="Alexandre Dürrenmatt" w:date="2024-04-29T09:27:00Z">
                    <w:r w:rsidDel="00296F79">
                      <w:delText>A 3 mètres à droite de l'arbre je vois un tobogan.</w:delText>
                    </w:r>
                  </w:del>
                </w:p>
              </w:tc>
            </w:tr>
            <w:tr w:rsidR="00B3291C" w:rsidDel="00296F79" w14:paraId="63A38D26" w14:textId="0F8373D9" w:rsidTr="008379B1">
              <w:trPr>
                <w:del w:id="508" w:author="Alexandre Dürrenmatt" w:date="2024-04-29T09:27:00Z"/>
              </w:trPr>
              <w:tc>
                <w:tcPr>
                  <w:tcW w:w="0" w:type="auto"/>
                </w:tcPr>
                <w:p w14:paraId="07875194" w14:textId="34D4B1E0" w:rsidR="00B3291C" w:rsidDel="00296F79" w:rsidRDefault="00B3291C" w:rsidP="008379B1">
                  <w:pPr>
                    <w:rPr>
                      <w:del w:id="509" w:author="Alexandre Dürrenmatt" w:date="2024-04-29T09:27:00Z"/>
                    </w:rPr>
                  </w:pPr>
                  <w:del w:id="510" w:author="Alexandre Dürrenmatt" w:date="2024-04-29T09:27:00Z">
                    <w:r w:rsidDel="00296F79">
                      <w:delText>trampoline</w:delText>
                    </w:r>
                  </w:del>
                </w:p>
              </w:tc>
              <w:tc>
                <w:tcPr>
                  <w:tcW w:w="0" w:type="auto"/>
                </w:tcPr>
                <w:p w14:paraId="6D515129" w14:textId="6CBFA756" w:rsidR="00B3291C" w:rsidDel="00296F79" w:rsidRDefault="00B3291C" w:rsidP="008379B1">
                  <w:pPr>
                    <w:rPr>
                      <w:del w:id="511" w:author="Alexandre Dürrenmatt" w:date="2024-04-29T09:27:00Z"/>
                    </w:rPr>
                  </w:pPr>
                  <w:del w:id="512" w:author="Alexandre Dürrenmatt" w:date="2024-04-29T09:27:00Z">
                    <w:r w:rsidDel="00296F79">
                      <w:delText>à trois mètres à gauche de l'arbre je vois une trampoline.</w:delText>
                    </w:r>
                  </w:del>
                </w:p>
              </w:tc>
            </w:tr>
            <w:tr w:rsidR="00B3291C" w:rsidDel="00296F79" w14:paraId="3DB75A99" w14:textId="346FC4C2" w:rsidTr="008379B1">
              <w:trPr>
                <w:del w:id="513" w:author="Alexandre Dürrenmatt" w:date="2024-04-29T09:27:00Z"/>
              </w:trPr>
              <w:tc>
                <w:tcPr>
                  <w:tcW w:w="0" w:type="auto"/>
                </w:tcPr>
                <w:p w14:paraId="146AE35E" w14:textId="39B2B732" w:rsidR="00B3291C" w:rsidDel="00296F79" w:rsidRDefault="00B3291C" w:rsidP="008379B1">
                  <w:pPr>
                    <w:rPr>
                      <w:del w:id="514" w:author="Alexandre Dürrenmatt" w:date="2024-04-29T09:27:00Z"/>
                    </w:rPr>
                  </w:pPr>
                  <w:del w:id="515" w:author="Alexandre Dürrenmatt" w:date="2024-04-29T09:27:00Z">
                    <w:r w:rsidDel="00296F79">
                      <w:delText>roses</w:delText>
                    </w:r>
                  </w:del>
                </w:p>
              </w:tc>
              <w:tc>
                <w:tcPr>
                  <w:tcW w:w="0" w:type="auto"/>
                </w:tcPr>
                <w:p w14:paraId="63A14A96" w14:textId="3F40CFC6" w:rsidR="00B3291C" w:rsidDel="00296F79" w:rsidRDefault="00B3291C" w:rsidP="008379B1">
                  <w:pPr>
                    <w:rPr>
                      <w:del w:id="516" w:author="Alexandre Dürrenmatt" w:date="2024-04-29T09:27:00Z"/>
                    </w:rPr>
                  </w:pPr>
                  <w:del w:id="517" w:author="Alexandre Dürrenmatt" w:date="2024-04-29T09:27:00Z">
                    <w:r w:rsidDel="00296F79">
                      <w:delText>à côté du tobogan je vois des roses de différentes couleurs.</w:delText>
                    </w:r>
                  </w:del>
                </w:p>
              </w:tc>
            </w:tr>
          </w:tbl>
          <w:p w14:paraId="3E1B6DF5" w14:textId="3EDC1A8C" w:rsidR="00B3291C" w:rsidDel="00296F79" w:rsidRDefault="00B3291C" w:rsidP="008379B1">
            <w:pPr>
              <w:rPr>
                <w:del w:id="518" w:author="Alexandre Dürrenmatt" w:date="2024-04-29T09:27:00Z"/>
              </w:rPr>
            </w:pPr>
          </w:p>
        </w:tc>
      </w:tr>
    </w:tbl>
    <w:p w14:paraId="2D8A5567" w14:textId="3AC6DFE4" w:rsidR="00B3291C" w:rsidDel="00296F79" w:rsidRDefault="00B3291C" w:rsidP="00B3291C">
      <w:pPr>
        <w:rPr>
          <w:del w:id="519" w:author="Alexandre Dürrenmatt" w:date="2024-04-29T09:27:00Z"/>
        </w:rPr>
      </w:pPr>
    </w:p>
    <w:p w14:paraId="2EFB0BB0" w14:textId="4F4A806A" w:rsidR="00B3291C" w:rsidDel="00296F79" w:rsidRDefault="00B3291C">
      <w:pPr>
        <w:pStyle w:val="Titre3"/>
        <w:numPr>
          <w:ilvl w:val="0"/>
          <w:numId w:val="0"/>
        </w:numPr>
        <w:rPr>
          <w:del w:id="520" w:author="Alexandre Dürrenmatt" w:date="2024-04-29T09:27:00Z"/>
        </w:rPr>
        <w:pPrChange w:id="521" w:author="Alexandre Dürrenmatt" w:date="2024-04-23T16:18:00Z">
          <w:pPr>
            <w:pStyle w:val="Titre3"/>
          </w:pPr>
        </w:pPrChange>
      </w:pPr>
      <w:del w:id="522" w:author="Alexandre Dürrenmatt" w:date="2024-04-29T09:27:00Z">
        <w:r w:rsidDel="00296F79">
          <w:delText>Salle d'imprimante D14</w:delText>
        </w:r>
      </w:del>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B3291C" w:rsidDel="00296F79" w14:paraId="3840B14E" w14:textId="6F95B127" w:rsidTr="008379B1">
        <w:trPr>
          <w:del w:id="523" w:author="Alexandre Dürrenmatt" w:date="2024-04-29T09:27:00Z"/>
        </w:trPr>
        <w:tc>
          <w:tcPr>
            <w:tcW w:w="0" w:type="auto"/>
          </w:tcPr>
          <w:p w14:paraId="6FFC2C69" w14:textId="5A4DA3E7" w:rsidR="00B3291C" w:rsidDel="00296F79" w:rsidRDefault="00B3291C" w:rsidP="008379B1">
            <w:pPr>
              <w:rPr>
                <w:del w:id="524" w:author="Alexandre Dürrenmatt" w:date="2024-04-29T09:27:00Z"/>
              </w:rPr>
            </w:pPr>
            <w:del w:id="525" w:author="Alexandre Dürrenmatt" w:date="2024-04-29T09:27:00Z">
              <w:r w:rsidDel="00296F79">
                <w:delText>En tant qu'élève Je veux une salle d'imprimante Afin de pouvoir imprimer des papiers si j'en ai besoin</w:delText>
              </w:r>
            </w:del>
          </w:p>
        </w:tc>
      </w:tr>
      <w:tr w:rsidR="00B3291C" w:rsidDel="00296F79" w14:paraId="46DFDFCC" w14:textId="17C29E2F" w:rsidTr="008379B1">
        <w:trPr>
          <w:del w:id="526" w:author="Alexandre Dürrenmatt" w:date="2024-04-29T09:27:00Z"/>
        </w:trPr>
        <w:tc>
          <w:tcPr>
            <w:tcW w:w="0" w:type="auto"/>
          </w:tcPr>
          <w:p w14:paraId="24DECC3D" w14:textId="69EB39D8" w:rsidR="00B3291C" w:rsidDel="00296F79" w:rsidRDefault="00B3291C" w:rsidP="008379B1">
            <w:pPr>
              <w:jc w:val="center"/>
              <w:rPr>
                <w:del w:id="527" w:author="Alexandre Dürrenmatt" w:date="2024-04-29T09:27:00Z"/>
              </w:rPr>
            </w:pPr>
            <w:del w:id="528" w:author="Alexandre Dürrenmatt" w:date="2024-04-29T09:27:00Z">
              <w:r w:rsidDel="00296F79">
                <w:delText xml:space="preserve">Tests d'acceptance: </w:delText>
              </w:r>
            </w:del>
          </w:p>
          <w:tbl>
            <w:tblPr>
              <w:tblW w:w="100" w:type="auto"/>
              <w:tblCellMar>
                <w:left w:w="10" w:type="dxa"/>
                <w:right w:w="10" w:type="dxa"/>
              </w:tblCellMar>
              <w:tblLook w:val="0000" w:firstRow="0" w:lastRow="0" w:firstColumn="0" w:lastColumn="0" w:noHBand="0" w:noVBand="0"/>
            </w:tblPr>
            <w:tblGrid>
              <w:gridCol w:w="1134"/>
              <w:gridCol w:w="3814"/>
            </w:tblGrid>
            <w:tr w:rsidR="00B3291C" w:rsidDel="00296F79" w14:paraId="3B33D9E0" w14:textId="19F36516" w:rsidTr="008379B1">
              <w:trPr>
                <w:del w:id="529" w:author="Alexandre Dürrenmatt" w:date="2024-04-29T09:27:00Z"/>
              </w:trPr>
              <w:tc>
                <w:tcPr>
                  <w:tcW w:w="0" w:type="auto"/>
                </w:tcPr>
                <w:p w14:paraId="124DFDE7" w14:textId="0CBFC8AC" w:rsidR="00B3291C" w:rsidDel="00296F79" w:rsidRDefault="00B3291C" w:rsidP="008379B1">
                  <w:pPr>
                    <w:rPr>
                      <w:del w:id="530" w:author="Alexandre Dürrenmatt" w:date="2024-04-29T09:27:00Z"/>
                    </w:rPr>
                  </w:pPr>
                  <w:del w:id="531" w:author="Alexandre Dürrenmatt" w:date="2024-04-29T09:27:00Z">
                    <w:r w:rsidDel="00296F79">
                      <w:delText>Imprimante</w:delText>
                    </w:r>
                  </w:del>
                </w:p>
              </w:tc>
              <w:tc>
                <w:tcPr>
                  <w:tcW w:w="0" w:type="auto"/>
                </w:tcPr>
                <w:p w14:paraId="5512542B" w14:textId="02127A88" w:rsidR="00B3291C" w:rsidDel="00296F79" w:rsidRDefault="00B3291C" w:rsidP="008379B1">
                  <w:pPr>
                    <w:rPr>
                      <w:del w:id="532" w:author="Alexandre Dürrenmatt" w:date="2024-04-29T09:27:00Z"/>
                    </w:rPr>
                  </w:pPr>
                  <w:del w:id="533" w:author="Alexandre Dürrenmatt" w:date="2024-04-29T09:27:00Z">
                    <w:r w:rsidDel="00296F79">
                      <w:delText>- Il y a 1 imprimante dans la salle</w:delText>
                    </w:r>
                  </w:del>
                </w:p>
              </w:tc>
            </w:tr>
            <w:tr w:rsidR="00B3291C" w:rsidDel="00296F79" w14:paraId="48F60517" w14:textId="1DCA14BA" w:rsidTr="008379B1">
              <w:trPr>
                <w:del w:id="534" w:author="Alexandre Dürrenmatt" w:date="2024-04-29T09:27:00Z"/>
              </w:trPr>
              <w:tc>
                <w:tcPr>
                  <w:tcW w:w="0" w:type="auto"/>
                </w:tcPr>
                <w:p w14:paraId="4F3A4190" w14:textId="3EE957F2" w:rsidR="00B3291C" w:rsidDel="00296F79" w:rsidRDefault="00B3291C" w:rsidP="008379B1">
                  <w:pPr>
                    <w:rPr>
                      <w:del w:id="535" w:author="Alexandre Dürrenmatt" w:date="2024-04-29T09:27:00Z"/>
                    </w:rPr>
                  </w:pPr>
                  <w:del w:id="536" w:author="Alexandre Dürrenmatt" w:date="2024-04-29T09:27:00Z">
                    <w:r w:rsidDel="00296F79">
                      <w:delText>Fenêtre</w:delText>
                    </w:r>
                  </w:del>
                </w:p>
              </w:tc>
              <w:tc>
                <w:tcPr>
                  <w:tcW w:w="0" w:type="auto"/>
                </w:tcPr>
                <w:p w14:paraId="08F20D54" w14:textId="5B0D06C8" w:rsidR="00B3291C" w:rsidDel="00296F79" w:rsidRDefault="00B3291C" w:rsidP="008379B1">
                  <w:pPr>
                    <w:rPr>
                      <w:del w:id="537" w:author="Alexandre Dürrenmatt" w:date="2024-04-29T09:27:00Z"/>
                    </w:rPr>
                  </w:pPr>
                  <w:del w:id="538" w:author="Alexandre Dürrenmatt" w:date="2024-04-29T09:27:00Z">
                    <w:r w:rsidDel="00296F79">
                      <w:delText>- Il y a 1 fenêtre dans la pièce</w:delText>
                    </w:r>
                  </w:del>
                </w:p>
              </w:tc>
            </w:tr>
            <w:tr w:rsidR="00B3291C" w:rsidDel="00296F79" w14:paraId="3104803D" w14:textId="292EA936" w:rsidTr="008379B1">
              <w:trPr>
                <w:del w:id="539" w:author="Alexandre Dürrenmatt" w:date="2024-04-29T09:27:00Z"/>
              </w:trPr>
              <w:tc>
                <w:tcPr>
                  <w:tcW w:w="0" w:type="auto"/>
                </w:tcPr>
                <w:p w14:paraId="212E1854" w14:textId="03D16212" w:rsidR="00B3291C" w:rsidDel="00296F79" w:rsidRDefault="00B3291C" w:rsidP="008379B1">
                  <w:pPr>
                    <w:rPr>
                      <w:del w:id="540" w:author="Alexandre Dürrenmatt" w:date="2024-04-29T09:27:00Z"/>
                    </w:rPr>
                  </w:pPr>
                  <w:del w:id="541" w:author="Alexandre Dürrenmatt" w:date="2024-04-29T09:27:00Z">
                    <w:r w:rsidDel="00296F79">
                      <w:delText>Armoire</w:delText>
                    </w:r>
                  </w:del>
                </w:p>
              </w:tc>
              <w:tc>
                <w:tcPr>
                  <w:tcW w:w="0" w:type="auto"/>
                </w:tcPr>
                <w:p w14:paraId="0068013F" w14:textId="6D77D4E1" w:rsidR="00B3291C" w:rsidDel="00296F79" w:rsidRDefault="00B3291C" w:rsidP="008379B1">
                  <w:pPr>
                    <w:rPr>
                      <w:del w:id="542" w:author="Alexandre Dürrenmatt" w:date="2024-04-29T09:27:00Z"/>
                    </w:rPr>
                  </w:pPr>
                  <w:del w:id="543" w:author="Alexandre Dürrenmatt" w:date="2024-04-29T09:27:00Z">
                    <w:r w:rsidDel="00296F79">
                      <w:delText>- Il y a 1 armoire pour stocker du papier</w:delText>
                    </w:r>
                  </w:del>
                </w:p>
              </w:tc>
            </w:tr>
            <w:tr w:rsidR="00B3291C" w:rsidDel="00296F79" w14:paraId="1CAA9E8C" w14:textId="706ECF12" w:rsidTr="008379B1">
              <w:trPr>
                <w:del w:id="544" w:author="Alexandre Dürrenmatt" w:date="2024-04-29T09:27:00Z"/>
              </w:trPr>
              <w:tc>
                <w:tcPr>
                  <w:tcW w:w="0" w:type="auto"/>
                </w:tcPr>
                <w:p w14:paraId="14B88067" w14:textId="6955814D" w:rsidR="00B3291C" w:rsidDel="00296F79" w:rsidRDefault="00B3291C" w:rsidP="008379B1">
                  <w:pPr>
                    <w:rPr>
                      <w:del w:id="545" w:author="Alexandre Dürrenmatt" w:date="2024-04-29T09:27:00Z"/>
                    </w:rPr>
                  </w:pPr>
                  <w:del w:id="546" w:author="Alexandre Dürrenmatt" w:date="2024-04-29T09:27:00Z">
                    <w:r w:rsidDel="00296F79">
                      <w:delText>Murs</w:delText>
                    </w:r>
                  </w:del>
                </w:p>
              </w:tc>
              <w:tc>
                <w:tcPr>
                  <w:tcW w:w="0" w:type="auto"/>
                </w:tcPr>
                <w:p w14:paraId="0522A1EC" w14:textId="11366FE1" w:rsidR="00B3291C" w:rsidDel="00296F79" w:rsidRDefault="00B3291C" w:rsidP="008379B1">
                  <w:pPr>
                    <w:rPr>
                      <w:del w:id="547" w:author="Alexandre Dürrenmatt" w:date="2024-04-29T09:27:00Z"/>
                    </w:rPr>
                  </w:pPr>
                  <w:del w:id="548" w:author="Alexandre Dürrenmatt" w:date="2024-04-29T09:27:00Z">
                    <w:r w:rsidDel="00296F79">
                      <w:delText>- Il y a des murs gris clair</w:delText>
                    </w:r>
                  </w:del>
                </w:p>
              </w:tc>
            </w:tr>
            <w:tr w:rsidR="00B3291C" w:rsidDel="00296F79" w14:paraId="321A7EDC" w14:textId="2D219013" w:rsidTr="008379B1">
              <w:trPr>
                <w:del w:id="549" w:author="Alexandre Dürrenmatt" w:date="2024-04-29T09:27:00Z"/>
              </w:trPr>
              <w:tc>
                <w:tcPr>
                  <w:tcW w:w="0" w:type="auto"/>
                </w:tcPr>
                <w:p w14:paraId="58912318" w14:textId="49229288" w:rsidR="00B3291C" w:rsidDel="00296F79" w:rsidRDefault="00B3291C" w:rsidP="008379B1">
                  <w:pPr>
                    <w:rPr>
                      <w:del w:id="550" w:author="Alexandre Dürrenmatt" w:date="2024-04-29T09:27:00Z"/>
                    </w:rPr>
                  </w:pPr>
                  <w:del w:id="551" w:author="Alexandre Dürrenmatt" w:date="2024-04-29T09:27:00Z">
                    <w:r w:rsidDel="00296F79">
                      <w:delText>Poubelle</w:delText>
                    </w:r>
                  </w:del>
                </w:p>
              </w:tc>
              <w:tc>
                <w:tcPr>
                  <w:tcW w:w="0" w:type="auto"/>
                </w:tcPr>
                <w:p w14:paraId="52FC3F70" w14:textId="45496E84" w:rsidR="00B3291C" w:rsidDel="00296F79" w:rsidRDefault="00B3291C" w:rsidP="008379B1">
                  <w:pPr>
                    <w:rPr>
                      <w:del w:id="552" w:author="Alexandre Dürrenmatt" w:date="2024-04-29T09:27:00Z"/>
                    </w:rPr>
                  </w:pPr>
                  <w:del w:id="553" w:author="Alexandre Dürrenmatt" w:date="2024-04-29T09:27:00Z">
                    <w:r w:rsidDel="00296F79">
                      <w:delText>- Il y a une poubelle</w:delText>
                    </w:r>
                  </w:del>
                </w:p>
              </w:tc>
            </w:tr>
            <w:tr w:rsidR="00B3291C" w:rsidDel="00296F79" w14:paraId="45C06D31" w14:textId="4353583A" w:rsidTr="008379B1">
              <w:trPr>
                <w:del w:id="554" w:author="Alexandre Dürrenmatt" w:date="2024-04-29T09:27:00Z"/>
              </w:trPr>
              <w:tc>
                <w:tcPr>
                  <w:tcW w:w="0" w:type="auto"/>
                </w:tcPr>
                <w:p w14:paraId="3D81893A" w14:textId="6B65FF85" w:rsidR="00B3291C" w:rsidDel="00296F79" w:rsidRDefault="00B3291C" w:rsidP="008379B1">
                  <w:pPr>
                    <w:rPr>
                      <w:del w:id="555" w:author="Alexandre Dürrenmatt" w:date="2024-04-29T09:27:00Z"/>
                    </w:rPr>
                  </w:pPr>
                  <w:del w:id="556" w:author="Alexandre Dürrenmatt" w:date="2024-04-29T09:27:00Z">
                    <w:r w:rsidDel="00296F79">
                      <w:delText>Sol</w:delText>
                    </w:r>
                  </w:del>
                </w:p>
              </w:tc>
              <w:tc>
                <w:tcPr>
                  <w:tcW w:w="0" w:type="auto"/>
                </w:tcPr>
                <w:p w14:paraId="2D7A3E9A" w14:textId="3903013D" w:rsidR="00B3291C" w:rsidDel="00296F79" w:rsidRDefault="00B3291C" w:rsidP="008379B1">
                  <w:pPr>
                    <w:rPr>
                      <w:del w:id="557" w:author="Alexandre Dürrenmatt" w:date="2024-04-29T09:27:00Z"/>
                    </w:rPr>
                  </w:pPr>
                  <w:del w:id="558" w:author="Alexandre Dürrenmatt" w:date="2024-04-29T09:27:00Z">
                    <w:r w:rsidDel="00296F79">
                      <w:delText>- Il y a un sol noir</w:delText>
                    </w:r>
                  </w:del>
                </w:p>
              </w:tc>
            </w:tr>
            <w:tr w:rsidR="00B3291C" w:rsidDel="00296F79" w14:paraId="45D3F4AF" w14:textId="4B938877" w:rsidTr="008379B1">
              <w:trPr>
                <w:del w:id="559" w:author="Alexandre Dürrenmatt" w:date="2024-04-29T09:27:00Z"/>
              </w:trPr>
              <w:tc>
                <w:tcPr>
                  <w:tcW w:w="0" w:type="auto"/>
                </w:tcPr>
                <w:p w14:paraId="0229C313" w14:textId="3148B1EC" w:rsidR="00B3291C" w:rsidDel="00296F79" w:rsidRDefault="00B3291C" w:rsidP="008379B1">
                  <w:pPr>
                    <w:rPr>
                      <w:del w:id="560" w:author="Alexandre Dürrenmatt" w:date="2024-04-29T09:27:00Z"/>
                    </w:rPr>
                  </w:pPr>
                  <w:del w:id="561" w:author="Alexandre Dürrenmatt" w:date="2024-04-29T09:27:00Z">
                    <w:r w:rsidDel="00296F79">
                      <w:delText>Porte</w:delText>
                    </w:r>
                  </w:del>
                </w:p>
              </w:tc>
              <w:tc>
                <w:tcPr>
                  <w:tcW w:w="0" w:type="auto"/>
                </w:tcPr>
                <w:p w14:paraId="172D7451" w14:textId="0BBF790C" w:rsidR="00B3291C" w:rsidDel="00296F79" w:rsidRDefault="00B3291C" w:rsidP="008379B1">
                  <w:pPr>
                    <w:rPr>
                      <w:del w:id="562" w:author="Alexandre Dürrenmatt" w:date="2024-04-29T09:27:00Z"/>
                    </w:rPr>
                  </w:pPr>
                  <w:del w:id="563" w:author="Alexandre Dürrenmatt" w:date="2024-04-29T09:27:00Z">
                    <w:r w:rsidDel="00296F79">
                      <w:delText>- Il y a une porte en bois</w:delText>
                    </w:r>
                  </w:del>
                </w:p>
              </w:tc>
            </w:tr>
            <w:tr w:rsidR="00B3291C" w:rsidDel="00296F79" w14:paraId="1C6D95CB" w14:textId="650F2A7F" w:rsidTr="008379B1">
              <w:trPr>
                <w:del w:id="564" w:author="Alexandre Dürrenmatt" w:date="2024-04-29T09:27:00Z"/>
              </w:trPr>
              <w:tc>
                <w:tcPr>
                  <w:tcW w:w="0" w:type="auto"/>
                </w:tcPr>
                <w:p w14:paraId="6F5EC353" w14:textId="3F97A640" w:rsidR="00B3291C" w:rsidDel="00296F79" w:rsidRDefault="00B3291C" w:rsidP="008379B1">
                  <w:pPr>
                    <w:rPr>
                      <w:del w:id="565" w:author="Alexandre Dürrenmatt" w:date="2024-04-29T09:27:00Z"/>
                    </w:rPr>
                  </w:pPr>
                  <w:del w:id="566" w:author="Alexandre Dürrenmatt" w:date="2024-04-29T09:27:00Z">
                    <w:r w:rsidDel="00296F79">
                      <w:delText>Tapis</w:delText>
                    </w:r>
                  </w:del>
                </w:p>
              </w:tc>
              <w:tc>
                <w:tcPr>
                  <w:tcW w:w="0" w:type="auto"/>
                </w:tcPr>
                <w:p w14:paraId="21783A9E" w14:textId="061815F6" w:rsidR="00B3291C" w:rsidDel="00296F79" w:rsidRDefault="00B3291C" w:rsidP="008379B1">
                  <w:pPr>
                    <w:rPr>
                      <w:del w:id="567" w:author="Alexandre Dürrenmatt" w:date="2024-04-29T09:27:00Z"/>
                    </w:rPr>
                  </w:pPr>
                  <w:del w:id="568" w:author="Alexandre Dürrenmatt" w:date="2024-04-29T09:27:00Z">
                    <w:r w:rsidDel="00296F79">
                      <w:delText>- Il y a un tapis sous l'imprimante</w:delText>
                    </w:r>
                  </w:del>
                </w:p>
              </w:tc>
            </w:tr>
          </w:tbl>
          <w:p w14:paraId="331850C8" w14:textId="11DE49D1" w:rsidR="00B3291C" w:rsidDel="00296F79" w:rsidRDefault="00B3291C" w:rsidP="008379B1">
            <w:pPr>
              <w:rPr>
                <w:del w:id="569" w:author="Alexandre Dürrenmatt" w:date="2024-04-29T09:27:00Z"/>
              </w:rPr>
            </w:pPr>
          </w:p>
        </w:tc>
      </w:tr>
    </w:tbl>
    <w:p w14:paraId="15997878" w14:textId="203B40F3" w:rsidR="00B3291C" w:rsidDel="00296F79" w:rsidRDefault="00B3291C" w:rsidP="00B3291C">
      <w:pPr>
        <w:rPr>
          <w:del w:id="570" w:author="Alexandre Dürrenmatt" w:date="2024-04-29T09:27:00Z"/>
        </w:rPr>
      </w:pPr>
    </w:p>
    <w:p w14:paraId="3BAF4186" w14:textId="16B21D25" w:rsidR="00B3291C" w:rsidDel="00296F79" w:rsidRDefault="00B3291C">
      <w:pPr>
        <w:pStyle w:val="Titre3"/>
        <w:numPr>
          <w:ilvl w:val="0"/>
          <w:numId w:val="0"/>
        </w:numPr>
        <w:rPr>
          <w:del w:id="571" w:author="Alexandre Dürrenmatt" w:date="2024-04-29T09:27:00Z"/>
        </w:rPr>
        <w:pPrChange w:id="572" w:author="Alexandre Dürrenmatt" w:date="2024-04-23T16:18:00Z">
          <w:pPr>
            <w:pStyle w:val="Titre3"/>
          </w:pPr>
        </w:pPrChange>
      </w:pPr>
      <w:del w:id="573" w:author="Alexandre Dürrenmatt" w:date="2024-04-29T09:27:00Z">
        <w:r w:rsidDel="00296F79">
          <w:delText>Salle d'imprimante D04</w:delText>
        </w:r>
      </w:del>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B3291C" w:rsidDel="00296F79" w14:paraId="19FF081A" w14:textId="7045A48D" w:rsidTr="008379B1">
        <w:trPr>
          <w:del w:id="574" w:author="Alexandre Dürrenmatt" w:date="2024-04-29T09:27:00Z"/>
        </w:trPr>
        <w:tc>
          <w:tcPr>
            <w:tcW w:w="0" w:type="auto"/>
          </w:tcPr>
          <w:p w14:paraId="4D7198C8" w14:textId="772F6514" w:rsidR="00B3291C" w:rsidDel="00296F79" w:rsidRDefault="00B3291C" w:rsidP="008379B1">
            <w:pPr>
              <w:rPr>
                <w:del w:id="575" w:author="Alexandre Dürrenmatt" w:date="2024-04-29T09:27:00Z"/>
              </w:rPr>
            </w:pPr>
            <w:del w:id="576" w:author="Alexandre Dürrenmatt" w:date="2024-04-29T09:27:00Z">
              <w:r w:rsidDel="00296F79">
                <w:delText>En tant qu'élève Je veux une salle d'imprimante Afin de pouvoir imprimer des papiers si j'en ai besoin</w:delText>
              </w:r>
            </w:del>
          </w:p>
        </w:tc>
      </w:tr>
      <w:tr w:rsidR="00B3291C" w:rsidDel="00296F79" w14:paraId="72256689" w14:textId="139AC125" w:rsidTr="008379B1">
        <w:trPr>
          <w:del w:id="577" w:author="Alexandre Dürrenmatt" w:date="2024-04-29T09:27:00Z"/>
        </w:trPr>
        <w:tc>
          <w:tcPr>
            <w:tcW w:w="0" w:type="auto"/>
          </w:tcPr>
          <w:p w14:paraId="67E67FF2" w14:textId="73A0EE8D" w:rsidR="00B3291C" w:rsidDel="00296F79" w:rsidRDefault="00B3291C" w:rsidP="008379B1">
            <w:pPr>
              <w:jc w:val="center"/>
              <w:rPr>
                <w:del w:id="578" w:author="Alexandre Dürrenmatt" w:date="2024-04-29T09:27:00Z"/>
              </w:rPr>
            </w:pPr>
            <w:del w:id="579" w:author="Alexandre Dürrenmatt" w:date="2024-04-29T09:27:00Z">
              <w:r w:rsidDel="00296F79">
                <w:delText xml:space="preserve">Tests d'acceptance: </w:delText>
              </w:r>
            </w:del>
          </w:p>
          <w:tbl>
            <w:tblPr>
              <w:tblW w:w="100" w:type="auto"/>
              <w:tblCellMar>
                <w:left w:w="10" w:type="dxa"/>
                <w:right w:w="10" w:type="dxa"/>
              </w:tblCellMar>
              <w:tblLook w:val="0000" w:firstRow="0" w:lastRow="0" w:firstColumn="0" w:lastColumn="0" w:noHBand="0" w:noVBand="0"/>
            </w:tblPr>
            <w:tblGrid>
              <w:gridCol w:w="1134"/>
              <w:gridCol w:w="4077"/>
            </w:tblGrid>
            <w:tr w:rsidR="00B3291C" w:rsidDel="00296F79" w14:paraId="1A0A0D94" w14:textId="23A595D5" w:rsidTr="008379B1">
              <w:trPr>
                <w:del w:id="580" w:author="Alexandre Dürrenmatt" w:date="2024-04-29T09:27:00Z"/>
              </w:trPr>
              <w:tc>
                <w:tcPr>
                  <w:tcW w:w="0" w:type="auto"/>
                </w:tcPr>
                <w:p w14:paraId="10C75117" w14:textId="2E9A4F0A" w:rsidR="00B3291C" w:rsidDel="00296F79" w:rsidRDefault="00B3291C" w:rsidP="008379B1">
                  <w:pPr>
                    <w:rPr>
                      <w:del w:id="581" w:author="Alexandre Dürrenmatt" w:date="2024-04-29T09:27:00Z"/>
                    </w:rPr>
                  </w:pPr>
                  <w:del w:id="582" w:author="Alexandre Dürrenmatt" w:date="2024-04-29T09:27:00Z">
                    <w:r w:rsidDel="00296F79">
                      <w:delText>Imprimante</w:delText>
                    </w:r>
                  </w:del>
                </w:p>
              </w:tc>
              <w:tc>
                <w:tcPr>
                  <w:tcW w:w="0" w:type="auto"/>
                </w:tcPr>
                <w:p w14:paraId="497EA198" w14:textId="01A7F66E" w:rsidR="00B3291C" w:rsidDel="00296F79" w:rsidRDefault="00B3291C" w:rsidP="008379B1">
                  <w:pPr>
                    <w:rPr>
                      <w:del w:id="583" w:author="Alexandre Dürrenmatt" w:date="2024-04-29T09:27:00Z"/>
                    </w:rPr>
                  </w:pPr>
                  <w:del w:id="584" w:author="Alexandre Dürrenmatt" w:date="2024-04-29T09:27:00Z">
                    <w:r w:rsidDel="00296F79">
                      <w:delText>- Il y a 1 imprimante dans la salle</w:delText>
                    </w:r>
                  </w:del>
                </w:p>
              </w:tc>
            </w:tr>
            <w:tr w:rsidR="00B3291C" w:rsidDel="00296F79" w14:paraId="64A39D48" w14:textId="6A9D8DD6" w:rsidTr="008379B1">
              <w:trPr>
                <w:del w:id="585" w:author="Alexandre Dürrenmatt" w:date="2024-04-29T09:27:00Z"/>
              </w:trPr>
              <w:tc>
                <w:tcPr>
                  <w:tcW w:w="0" w:type="auto"/>
                </w:tcPr>
                <w:p w14:paraId="0EB79393" w14:textId="019AA912" w:rsidR="00B3291C" w:rsidDel="00296F79" w:rsidRDefault="00B3291C" w:rsidP="008379B1">
                  <w:pPr>
                    <w:rPr>
                      <w:del w:id="586" w:author="Alexandre Dürrenmatt" w:date="2024-04-29T09:27:00Z"/>
                    </w:rPr>
                  </w:pPr>
                  <w:del w:id="587" w:author="Alexandre Dürrenmatt" w:date="2024-04-29T09:27:00Z">
                    <w:r w:rsidDel="00296F79">
                      <w:delText>Fenêtre</w:delText>
                    </w:r>
                  </w:del>
                </w:p>
              </w:tc>
              <w:tc>
                <w:tcPr>
                  <w:tcW w:w="0" w:type="auto"/>
                </w:tcPr>
                <w:p w14:paraId="33A539B5" w14:textId="41FB8EAE" w:rsidR="00B3291C" w:rsidDel="00296F79" w:rsidRDefault="00B3291C" w:rsidP="008379B1">
                  <w:pPr>
                    <w:rPr>
                      <w:del w:id="588" w:author="Alexandre Dürrenmatt" w:date="2024-04-29T09:27:00Z"/>
                    </w:rPr>
                  </w:pPr>
                  <w:del w:id="589" w:author="Alexandre Dürrenmatt" w:date="2024-04-29T09:27:00Z">
                    <w:r w:rsidDel="00296F79">
                      <w:delText>- Il y a 1 fenêtre dans la pièce</w:delText>
                    </w:r>
                  </w:del>
                </w:p>
              </w:tc>
            </w:tr>
            <w:tr w:rsidR="00B3291C" w:rsidDel="00296F79" w14:paraId="3B3205E1" w14:textId="56C776A4" w:rsidTr="008379B1">
              <w:trPr>
                <w:del w:id="590" w:author="Alexandre Dürrenmatt" w:date="2024-04-29T09:27:00Z"/>
              </w:trPr>
              <w:tc>
                <w:tcPr>
                  <w:tcW w:w="0" w:type="auto"/>
                </w:tcPr>
                <w:p w14:paraId="73D5CCC3" w14:textId="648F9B56" w:rsidR="00B3291C" w:rsidDel="00296F79" w:rsidRDefault="00B3291C" w:rsidP="008379B1">
                  <w:pPr>
                    <w:rPr>
                      <w:del w:id="591" w:author="Alexandre Dürrenmatt" w:date="2024-04-29T09:27:00Z"/>
                    </w:rPr>
                  </w:pPr>
                  <w:del w:id="592" w:author="Alexandre Dürrenmatt" w:date="2024-04-29T09:27:00Z">
                    <w:r w:rsidDel="00296F79">
                      <w:delText>Armoire</w:delText>
                    </w:r>
                  </w:del>
                </w:p>
              </w:tc>
              <w:tc>
                <w:tcPr>
                  <w:tcW w:w="0" w:type="auto"/>
                </w:tcPr>
                <w:p w14:paraId="6C1D4D79" w14:textId="653FAC72" w:rsidR="00B3291C" w:rsidDel="00296F79" w:rsidRDefault="00B3291C" w:rsidP="008379B1">
                  <w:pPr>
                    <w:rPr>
                      <w:del w:id="593" w:author="Alexandre Dürrenmatt" w:date="2024-04-29T09:27:00Z"/>
                    </w:rPr>
                  </w:pPr>
                  <w:del w:id="594" w:author="Alexandre Dürrenmatt" w:date="2024-04-29T09:27:00Z">
                    <w:r w:rsidDel="00296F79">
                      <w:delText>- Il y a une armoire pour stocker du papier</w:delText>
                    </w:r>
                  </w:del>
                </w:p>
              </w:tc>
            </w:tr>
            <w:tr w:rsidR="00B3291C" w:rsidDel="00296F79" w14:paraId="37C83BB5" w14:textId="0AA3B5F7" w:rsidTr="008379B1">
              <w:trPr>
                <w:del w:id="595" w:author="Alexandre Dürrenmatt" w:date="2024-04-29T09:27:00Z"/>
              </w:trPr>
              <w:tc>
                <w:tcPr>
                  <w:tcW w:w="0" w:type="auto"/>
                </w:tcPr>
                <w:p w14:paraId="09186A60" w14:textId="76E49F49" w:rsidR="00B3291C" w:rsidDel="00296F79" w:rsidRDefault="00B3291C" w:rsidP="008379B1">
                  <w:pPr>
                    <w:rPr>
                      <w:del w:id="596" w:author="Alexandre Dürrenmatt" w:date="2024-04-29T09:27:00Z"/>
                    </w:rPr>
                  </w:pPr>
                  <w:del w:id="597" w:author="Alexandre Dürrenmatt" w:date="2024-04-29T09:27:00Z">
                    <w:r w:rsidDel="00296F79">
                      <w:delText>Murs</w:delText>
                    </w:r>
                  </w:del>
                </w:p>
              </w:tc>
              <w:tc>
                <w:tcPr>
                  <w:tcW w:w="0" w:type="auto"/>
                </w:tcPr>
                <w:p w14:paraId="08B58BFE" w14:textId="4569E5DA" w:rsidR="00B3291C" w:rsidDel="00296F79" w:rsidRDefault="00B3291C" w:rsidP="008379B1">
                  <w:pPr>
                    <w:rPr>
                      <w:del w:id="598" w:author="Alexandre Dürrenmatt" w:date="2024-04-29T09:27:00Z"/>
                    </w:rPr>
                  </w:pPr>
                  <w:del w:id="599" w:author="Alexandre Dürrenmatt" w:date="2024-04-29T09:27:00Z">
                    <w:r w:rsidDel="00296F79">
                      <w:delText>- Je veux des murs gris clair</w:delText>
                    </w:r>
                  </w:del>
                </w:p>
              </w:tc>
            </w:tr>
            <w:tr w:rsidR="00B3291C" w:rsidDel="00296F79" w14:paraId="2F77164B" w14:textId="2B51D46F" w:rsidTr="008379B1">
              <w:trPr>
                <w:del w:id="600" w:author="Alexandre Dürrenmatt" w:date="2024-04-29T09:27:00Z"/>
              </w:trPr>
              <w:tc>
                <w:tcPr>
                  <w:tcW w:w="0" w:type="auto"/>
                </w:tcPr>
                <w:p w14:paraId="17A75D95" w14:textId="1D33B50D" w:rsidR="00B3291C" w:rsidDel="00296F79" w:rsidRDefault="00B3291C" w:rsidP="008379B1">
                  <w:pPr>
                    <w:rPr>
                      <w:del w:id="601" w:author="Alexandre Dürrenmatt" w:date="2024-04-29T09:27:00Z"/>
                    </w:rPr>
                  </w:pPr>
                  <w:del w:id="602" w:author="Alexandre Dürrenmatt" w:date="2024-04-29T09:27:00Z">
                    <w:r w:rsidDel="00296F79">
                      <w:delText>Poubelle</w:delText>
                    </w:r>
                  </w:del>
                </w:p>
              </w:tc>
              <w:tc>
                <w:tcPr>
                  <w:tcW w:w="0" w:type="auto"/>
                </w:tcPr>
                <w:p w14:paraId="0ABDD3E8" w14:textId="4538B3AD" w:rsidR="00B3291C" w:rsidDel="00296F79" w:rsidRDefault="00B3291C" w:rsidP="008379B1">
                  <w:pPr>
                    <w:rPr>
                      <w:del w:id="603" w:author="Alexandre Dürrenmatt" w:date="2024-04-29T09:27:00Z"/>
                    </w:rPr>
                  </w:pPr>
                  <w:del w:id="604" w:author="Alexandre Dürrenmatt" w:date="2024-04-29T09:27:00Z">
                    <w:r w:rsidDel="00296F79">
                      <w:delText>- Il y a une poubelle</w:delText>
                    </w:r>
                  </w:del>
                </w:p>
              </w:tc>
            </w:tr>
            <w:tr w:rsidR="00B3291C" w:rsidDel="00296F79" w14:paraId="50BEFE7A" w14:textId="6AFE9069" w:rsidTr="008379B1">
              <w:trPr>
                <w:del w:id="605" w:author="Alexandre Dürrenmatt" w:date="2024-04-29T09:27:00Z"/>
              </w:trPr>
              <w:tc>
                <w:tcPr>
                  <w:tcW w:w="0" w:type="auto"/>
                </w:tcPr>
                <w:p w14:paraId="069EF8C4" w14:textId="68FB3638" w:rsidR="00B3291C" w:rsidDel="00296F79" w:rsidRDefault="00B3291C" w:rsidP="008379B1">
                  <w:pPr>
                    <w:rPr>
                      <w:del w:id="606" w:author="Alexandre Dürrenmatt" w:date="2024-04-29T09:27:00Z"/>
                    </w:rPr>
                  </w:pPr>
                  <w:del w:id="607" w:author="Alexandre Dürrenmatt" w:date="2024-04-29T09:27:00Z">
                    <w:r w:rsidDel="00296F79">
                      <w:delText>Sol</w:delText>
                    </w:r>
                  </w:del>
                </w:p>
              </w:tc>
              <w:tc>
                <w:tcPr>
                  <w:tcW w:w="0" w:type="auto"/>
                </w:tcPr>
                <w:p w14:paraId="1BBA2F8D" w14:textId="4A6DA277" w:rsidR="00B3291C" w:rsidDel="00296F79" w:rsidRDefault="00B3291C" w:rsidP="008379B1">
                  <w:pPr>
                    <w:rPr>
                      <w:del w:id="608" w:author="Alexandre Dürrenmatt" w:date="2024-04-29T09:27:00Z"/>
                    </w:rPr>
                  </w:pPr>
                  <w:del w:id="609" w:author="Alexandre Dürrenmatt" w:date="2024-04-29T09:27:00Z">
                    <w:r w:rsidDel="00296F79">
                      <w:delText>- Il y a un sol noir</w:delText>
                    </w:r>
                  </w:del>
                </w:p>
              </w:tc>
            </w:tr>
            <w:tr w:rsidR="00B3291C" w:rsidDel="00296F79" w14:paraId="5613D7BC" w14:textId="4B0BAF80" w:rsidTr="008379B1">
              <w:trPr>
                <w:del w:id="610" w:author="Alexandre Dürrenmatt" w:date="2024-04-29T09:27:00Z"/>
              </w:trPr>
              <w:tc>
                <w:tcPr>
                  <w:tcW w:w="0" w:type="auto"/>
                </w:tcPr>
                <w:p w14:paraId="4A356862" w14:textId="1842FF4B" w:rsidR="00B3291C" w:rsidDel="00296F79" w:rsidRDefault="00B3291C" w:rsidP="008379B1">
                  <w:pPr>
                    <w:rPr>
                      <w:del w:id="611" w:author="Alexandre Dürrenmatt" w:date="2024-04-29T09:27:00Z"/>
                    </w:rPr>
                  </w:pPr>
                  <w:del w:id="612" w:author="Alexandre Dürrenmatt" w:date="2024-04-29T09:27:00Z">
                    <w:r w:rsidDel="00296F79">
                      <w:delText>Porte</w:delText>
                    </w:r>
                  </w:del>
                </w:p>
              </w:tc>
              <w:tc>
                <w:tcPr>
                  <w:tcW w:w="0" w:type="auto"/>
                </w:tcPr>
                <w:p w14:paraId="7DF25E2D" w14:textId="481AE68E" w:rsidR="00B3291C" w:rsidDel="00296F79" w:rsidRDefault="00B3291C" w:rsidP="008379B1">
                  <w:pPr>
                    <w:rPr>
                      <w:del w:id="613" w:author="Alexandre Dürrenmatt" w:date="2024-04-29T09:27:00Z"/>
                    </w:rPr>
                  </w:pPr>
                  <w:del w:id="614" w:author="Alexandre Dürrenmatt" w:date="2024-04-29T09:27:00Z">
                    <w:r w:rsidDel="00296F79">
                      <w:delText>- Il y a une porte en bois</w:delText>
                    </w:r>
                  </w:del>
                </w:p>
              </w:tc>
            </w:tr>
            <w:tr w:rsidR="00B3291C" w:rsidDel="00296F79" w14:paraId="575C47AE" w14:textId="1D7DABD3" w:rsidTr="008379B1">
              <w:trPr>
                <w:del w:id="615" w:author="Alexandre Dürrenmatt" w:date="2024-04-29T09:27:00Z"/>
              </w:trPr>
              <w:tc>
                <w:tcPr>
                  <w:tcW w:w="0" w:type="auto"/>
                </w:tcPr>
                <w:p w14:paraId="52483D02" w14:textId="541E2C58" w:rsidR="00B3291C" w:rsidDel="00296F79" w:rsidRDefault="00B3291C" w:rsidP="008379B1">
                  <w:pPr>
                    <w:rPr>
                      <w:del w:id="616" w:author="Alexandre Dürrenmatt" w:date="2024-04-29T09:27:00Z"/>
                    </w:rPr>
                  </w:pPr>
                  <w:del w:id="617" w:author="Alexandre Dürrenmatt" w:date="2024-04-29T09:27:00Z">
                    <w:r w:rsidDel="00296F79">
                      <w:delText>Tapis</w:delText>
                    </w:r>
                  </w:del>
                </w:p>
              </w:tc>
              <w:tc>
                <w:tcPr>
                  <w:tcW w:w="0" w:type="auto"/>
                </w:tcPr>
                <w:p w14:paraId="38595D47" w14:textId="7B34390D" w:rsidR="00B3291C" w:rsidDel="00296F79" w:rsidRDefault="00B3291C" w:rsidP="008379B1">
                  <w:pPr>
                    <w:rPr>
                      <w:del w:id="618" w:author="Alexandre Dürrenmatt" w:date="2024-04-29T09:27:00Z"/>
                    </w:rPr>
                  </w:pPr>
                  <w:del w:id="619" w:author="Alexandre Dürrenmatt" w:date="2024-04-29T09:27:00Z">
                    <w:r w:rsidDel="00296F79">
                      <w:delText>- Il y a un tapis sous l'imprimante</w:delText>
                    </w:r>
                  </w:del>
                </w:p>
              </w:tc>
            </w:tr>
          </w:tbl>
          <w:p w14:paraId="0A36C4B7" w14:textId="79357A1E" w:rsidR="00B3291C" w:rsidDel="00296F79" w:rsidRDefault="00B3291C" w:rsidP="008379B1">
            <w:pPr>
              <w:rPr>
                <w:del w:id="620" w:author="Alexandre Dürrenmatt" w:date="2024-04-29T09:27:00Z"/>
              </w:rPr>
            </w:pPr>
          </w:p>
        </w:tc>
      </w:tr>
    </w:tbl>
    <w:p w14:paraId="1FDB8F9B" w14:textId="32F05FD1" w:rsidR="00B3291C" w:rsidDel="00296F79" w:rsidRDefault="00B3291C" w:rsidP="00B3291C">
      <w:pPr>
        <w:rPr>
          <w:del w:id="621" w:author="Alexandre Dürrenmatt" w:date="2024-04-29T09:27:00Z"/>
        </w:rPr>
      </w:pPr>
    </w:p>
    <w:p w14:paraId="4520EE45" w14:textId="5A0BB9B3" w:rsidR="00B3291C" w:rsidDel="00296F79" w:rsidRDefault="00B3291C">
      <w:pPr>
        <w:pStyle w:val="Titre3"/>
        <w:numPr>
          <w:ilvl w:val="0"/>
          <w:numId w:val="0"/>
        </w:numPr>
        <w:rPr>
          <w:del w:id="622" w:author="Alexandre Dürrenmatt" w:date="2024-04-29T09:27:00Z"/>
        </w:rPr>
        <w:pPrChange w:id="623" w:author="Alexandre Dürrenmatt" w:date="2024-04-23T16:18:00Z">
          <w:pPr>
            <w:pStyle w:val="Titre3"/>
          </w:pPr>
        </w:pPrChange>
      </w:pPr>
      <w:del w:id="624" w:author="Alexandre Dürrenmatt" w:date="2024-04-29T09:27:00Z">
        <w:r w:rsidDel="00296F79">
          <w:delText>Toilettes D12</w:delText>
        </w:r>
      </w:del>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8107"/>
      </w:tblGrid>
      <w:tr w:rsidR="00B3291C" w:rsidDel="00296F79" w14:paraId="0F12E403" w14:textId="62E138B2" w:rsidTr="008379B1">
        <w:trPr>
          <w:del w:id="625" w:author="Alexandre Dürrenmatt" w:date="2024-04-29T09:27:00Z"/>
        </w:trPr>
        <w:tc>
          <w:tcPr>
            <w:tcW w:w="0" w:type="auto"/>
          </w:tcPr>
          <w:p w14:paraId="1B61B96A" w14:textId="3F16A5BE" w:rsidR="00B3291C" w:rsidDel="00296F79" w:rsidRDefault="00B3291C" w:rsidP="008379B1">
            <w:pPr>
              <w:rPr>
                <w:del w:id="626" w:author="Alexandre Dürrenmatt" w:date="2024-04-29T09:27:00Z"/>
              </w:rPr>
            </w:pPr>
            <w:del w:id="627" w:author="Alexandre Dürrenmatt" w:date="2024-04-29T09:27:00Z">
              <w:r w:rsidDel="00296F79">
                <w:delText>En tant qu'élèves Je veux des toilettes Pour pouvoir faire mes besoins</w:delText>
              </w:r>
            </w:del>
          </w:p>
        </w:tc>
      </w:tr>
      <w:tr w:rsidR="00B3291C" w:rsidDel="00296F79" w14:paraId="127D1152" w14:textId="21BAB25C" w:rsidTr="008379B1">
        <w:trPr>
          <w:del w:id="628" w:author="Alexandre Dürrenmatt" w:date="2024-04-29T09:27:00Z"/>
        </w:trPr>
        <w:tc>
          <w:tcPr>
            <w:tcW w:w="0" w:type="auto"/>
          </w:tcPr>
          <w:p w14:paraId="62C20C06" w14:textId="0BB45CB0" w:rsidR="00B3291C" w:rsidDel="00296F79" w:rsidRDefault="00B3291C" w:rsidP="008379B1">
            <w:pPr>
              <w:jc w:val="center"/>
              <w:rPr>
                <w:del w:id="629" w:author="Alexandre Dürrenmatt" w:date="2024-04-29T09:27:00Z"/>
              </w:rPr>
            </w:pPr>
            <w:del w:id="630" w:author="Alexandre Dürrenmatt" w:date="2024-04-29T09:27:00Z">
              <w:r w:rsidDel="00296F79">
                <w:delText xml:space="preserve">Tests d'acceptance: </w:delText>
              </w:r>
            </w:del>
          </w:p>
          <w:tbl>
            <w:tblPr>
              <w:tblW w:w="100" w:type="auto"/>
              <w:tblCellMar>
                <w:left w:w="10" w:type="dxa"/>
                <w:right w:w="10" w:type="dxa"/>
              </w:tblCellMar>
              <w:tblLook w:val="0000" w:firstRow="0" w:lastRow="0" w:firstColumn="0" w:lastColumn="0" w:noHBand="0" w:noVBand="0"/>
            </w:tblPr>
            <w:tblGrid>
              <w:gridCol w:w="2069"/>
              <w:gridCol w:w="6018"/>
            </w:tblGrid>
            <w:tr w:rsidR="00B3291C" w:rsidDel="00296F79" w14:paraId="21B067AE" w14:textId="1DBC4BFF" w:rsidTr="008379B1">
              <w:trPr>
                <w:del w:id="631" w:author="Alexandre Dürrenmatt" w:date="2024-04-29T09:27:00Z"/>
              </w:trPr>
              <w:tc>
                <w:tcPr>
                  <w:tcW w:w="0" w:type="auto"/>
                </w:tcPr>
                <w:p w14:paraId="49542037" w14:textId="430D4725" w:rsidR="00B3291C" w:rsidDel="00296F79" w:rsidRDefault="00B3291C" w:rsidP="008379B1">
                  <w:pPr>
                    <w:rPr>
                      <w:del w:id="632" w:author="Alexandre Dürrenmatt" w:date="2024-04-29T09:27:00Z"/>
                    </w:rPr>
                  </w:pPr>
                  <w:del w:id="633" w:author="Alexandre Dürrenmatt" w:date="2024-04-29T09:27:00Z">
                    <w:r w:rsidDel="00296F79">
                      <w:delText>Toilette</w:delText>
                    </w:r>
                  </w:del>
                </w:p>
              </w:tc>
              <w:tc>
                <w:tcPr>
                  <w:tcW w:w="0" w:type="auto"/>
                </w:tcPr>
                <w:p w14:paraId="3B64B63F" w14:textId="15B361D1" w:rsidR="00B3291C" w:rsidDel="00296F79" w:rsidRDefault="00B3291C" w:rsidP="008379B1">
                  <w:pPr>
                    <w:rPr>
                      <w:del w:id="634" w:author="Alexandre Dürrenmatt" w:date="2024-04-29T09:27:00Z"/>
                    </w:rPr>
                  </w:pPr>
                  <w:del w:id="635" w:author="Alexandre Dürrenmatt" w:date="2024-04-29T09:27:00Z">
                    <w:r w:rsidDel="00296F79">
                      <w:delText>- Il y a 3 petites pièces différente avec des toilettes a l'intérieur</w:delText>
                    </w:r>
                  </w:del>
                </w:p>
              </w:tc>
            </w:tr>
            <w:tr w:rsidR="00B3291C" w:rsidDel="00296F79" w14:paraId="2B923465" w14:textId="218C8663" w:rsidTr="008379B1">
              <w:trPr>
                <w:del w:id="636" w:author="Alexandre Dürrenmatt" w:date="2024-04-29T09:27:00Z"/>
              </w:trPr>
              <w:tc>
                <w:tcPr>
                  <w:tcW w:w="0" w:type="auto"/>
                </w:tcPr>
                <w:p w14:paraId="07863B0E" w14:textId="5CB8ACC0" w:rsidR="00B3291C" w:rsidDel="00296F79" w:rsidRDefault="00B3291C" w:rsidP="008379B1">
                  <w:pPr>
                    <w:rPr>
                      <w:del w:id="637" w:author="Alexandre Dürrenmatt" w:date="2024-04-29T09:27:00Z"/>
                    </w:rPr>
                  </w:pPr>
                  <w:del w:id="638" w:author="Alexandre Dürrenmatt" w:date="2024-04-29T09:27:00Z">
                    <w:r w:rsidDel="00296F79">
                      <w:delText>Lavabo</w:delText>
                    </w:r>
                  </w:del>
                </w:p>
              </w:tc>
              <w:tc>
                <w:tcPr>
                  <w:tcW w:w="0" w:type="auto"/>
                </w:tcPr>
                <w:p w14:paraId="43944E72" w14:textId="1E89A505" w:rsidR="00B3291C" w:rsidDel="00296F79" w:rsidRDefault="00B3291C" w:rsidP="008379B1">
                  <w:pPr>
                    <w:rPr>
                      <w:del w:id="639" w:author="Alexandre Dürrenmatt" w:date="2024-04-29T09:27:00Z"/>
                    </w:rPr>
                  </w:pPr>
                  <w:del w:id="640" w:author="Alexandre Dürrenmatt" w:date="2024-04-29T09:27:00Z">
                    <w:r w:rsidDel="00296F79">
                      <w:delText>- Il y a un lavabo par toilette</w:delText>
                    </w:r>
                  </w:del>
                </w:p>
              </w:tc>
            </w:tr>
            <w:tr w:rsidR="00B3291C" w:rsidDel="00296F79" w14:paraId="30A3E040" w14:textId="69B6CCDE" w:rsidTr="008379B1">
              <w:trPr>
                <w:del w:id="641" w:author="Alexandre Dürrenmatt" w:date="2024-04-29T09:27:00Z"/>
              </w:trPr>
              <w:tc>
                <w:tcPr>
                  <w:tcW w:w="0" w:type="auto"/>
                </w:tcPr>
                <w:p w14:paraId="22F0DD63" w14:textId="1D35DF04" w:rsidR="00B3291C" w:rsidDel="00296F79" w:rsidRDefault="00B3291C" w:rsidP="008379B1">
                  <w:pPr>
                    <w:rPr>
                      <w:del w:id="642" w:author="Alexandre Dürrenmatt" w:date="2024-04-29T09:27:00Z"/>
                    </w:rPr>
                  </w:pPr>
                  <w:del w:id="643" w:author="Alexandre Dürrenmatt" w:date="2024-04-29T09:27:00Z">
                    <w:r w:rsidDel="00296F79">
                      <w:delText>Savon</w:delText>
                    </w:r>
                  </w:del>
                </w:p>
              </w:tc>
              <w:tc>
                <w:tcPr>
                  <w:tcW w:w="0" w:type="auto"/>
                </w:tcPr>
                <w:p w14:paraId="0D69D883" w14:textId="7F0B25D1" w:rsidR="00B3291C" w:rsidDel="00296F79" w:rsidRDefault="00B3291C" w:rsidP="008379B1">
                  <w:pPr>
                    <w:rPr>
                      <w:del w:id="644" w:author="Alexandre Dürrenmatt" w:date="2024-04-29T09:27:00Z"/>
                    </w:rPr>
                  </w:pPr>
                  <w:del w:id="645" w:author="Alexandre Dürrenmatt" w:date="2024-04-29T09:27:00Z">
                    <w:r w:rsidDel="00296F79">
                      <w:delText>- Il y a une boite de savon par toilettes</w:delText>
                    </w:r>
                  </w:del>
                </w:p>
              </w:tc>
            </w:tr>
            <w:tr w:rsidR="00B3291C" w:rsidDel="00296F79" w14:paraId="5EE8B8D7" w14:textId="60922758" w:rsidTr="008379B1">
              <w:trPr>
                <w:del w:id="646" w:author="Alexandre Dürrenmatt" w:date="2024-04-29T09:27:00Z"/>
              </w:trPr>
              <w:tc>
                <w:tcPr>
                  <w:tcW w:w="0" w:type="auto"/>
                </w:tcPr>
                <w:p w14:paraId="19DEB5BE" w14:textId="7EC6C470" w:rsidR="00B3291C" w:rsidDel="00296F79" w:rsidRDefault="00B3291C" w:rsidP="008379B1">
                  <w:pPr>
                    <w:rPr>
                      <w:del w:id="647" w:author="Alexandre Dürrenmatt" w:date="2024-04-29T09:27:00Z"/>
                    </w:rPr>
                  </w:pPr>
                  <w:del w:id="648" w:author="Alexandre Dürrenmatt" w:date="2024-04-29T09:27:00Z">
                    <w:r w:rsidDel="00296F79">
                      <w:delText>Papier pour les mains</w:delText>
                    </w:r>
                  </w:del>
                </w:p>
              </w:tc>
              <w:tc>
                <w:tcPr>
                  <w:tcW w:w="0" w:type="auto"/>
                </w:tcPr>
                <w:p w14:paraId="0FEF003C" w14:textId="3EDA87A2" w:rsidR="00B3291C" w:rsidDel="00296F79" w:rsidRDefault="00B3291C" w:rsidP="008379B1">
                  <w:pPr>
                    <w:rPr>
                      <w:del w:id="649" w:author="Alexandre Dürrenmatt" w:date="2024-04-29T09:27:00Z"/>
                    </w:rPr>
                  </w:pPr>
                  <w:del w:id="650" w:author="Alexandre Dürrenmatt" w:date="2024-04-29T09:27:00Z">
                    <w:r w:rsidDel="00296F79">
                      <w:delText>- Il y a 1 distributeur de papier pour les mains par toilette</w:delText>
                    </w:r>
                  </w:del>
                </w:p>
              </w:tc>
            </w:tr>
            <w:tr w:rsidR="00B3291C" w:rsidDel="00296F79" w14:paraId="2D050673" w14:textId="58E73B5E" w:rsidTr="008379B1">
              <w:trPr>
                <w:del w:id="651" w:author="Alexandre Dürrenmatt" w:date="2024-04-29T09:27:00Z"/>
              </w:trPr>
              <w:tc>
                <w:tcPr>
                  <w:tcW w:w="0" w:type="auto"/>
                </w:tcPr>
                <w:p w14:paraId="2107EF0B" w14:textId="24F58A31" w:rsidR="00B3291C" w:rsidDel="00296F79" w:rsidRDefault="00B3291C" w:rsidP="008379B1">
                  <w:pPr>
                    <w:rPr>
                      <w:del w:id="652" w:author="Alexandre Dürrenmatt" w:date="2024-04-29T09:27:00Z"/>
                    </w:rPr>
                  </w:pPr>
                  <w:del w:id="653" w:author="Alexandre Dürrenmatt" w:date="2024-04-29T09:27:00Z">
                    <w:r w:rsidDel="00296F79">
                      <w:delText>Poubelle</w:delText>
                    </w:r>
                  </w:del>
                </w:p>
              </w:tc>
              <w:tc>
                <w:tcPr>
                  <w:tcW w:w="0" w:type="auto"/>
                </w:tcPr>
                <w:p w14:paraId="486A31CB" w14:textId="2D6D65CD" w:rsidR="00B3291C" w:rsidDel="00296F79" w:rsidRDefault="00B3291C" w:rsidP="008379B1">
                  <w:pPr>
                    <w:rPr>
                      <w:del w:id="654" w:author="Alexandre Dürrenmatt" w:date="2024-04-29T09:27:00Z"/>
                    </w:rPr>
                  </w:pPr>
                  <w:del w:id="655" w:author="Alexandre Dürrenmatt" w:date="2024-04-29T09:27:00Z">
                    <w:r w:rsidDel="00296F79">
                      <w:delText>- Il y a une poubelle dans chaque toilettes</w:delText>
                    </w:r>
                  </w:del>
                </w:p>
              </w:tc>
            </w:tr>
            <w:tr w:rsidR="00B3291C" w:rsidDel="00296F79" w14:paraId="712307AE" w14:textId="16F211BB" w:rsidTr="008379B1">
              <w:trPr>
                <w:del w:id="656" w:author="Alexandre Dürrenmatt" w:date="2024-04-29T09:27:00Z"/>
              </w:trPr>
              <w:tc>
                <w:tcPr>
                  <w:tcW w:w="0" w:type="auto"/>
                </w:tcPr>
                <w:p w14:paraId="34D52B1E" w14:textId="7FA29E46" w:rsidR="00B3291C" w:rsidDel="00296F79" w:rsidRDefault="00B3291C" w:rsidP="008379B1">
                  <w:pPr>
                    <w:rPr>
                      <w:del w:id="657" w:author="Alexandre Dürrenmatt" w:date="2024-04-29T09:27:00Z"/>
                    </w:rPr>
                  </w:pPr>
                  <w:del w:id="658" w:author="Alexandre Dürrenmatt" w:date="2024-04-29T09:27:00Z">
                    <w:r w:rsidDel="00296F79">
                      <w:delText>Murs</w:delText>
                    </w:r>
                  </w:del>
                </w:p>
              </w:tc>
              <w:tc>
                <w:tcPr>
                  <w:tcW w:w="0" w:type="auto"/>
                </w:tcPr>
                <w:p w14:paraId="70E3E05B" w14:textId="149E460D" w:rsidR="00B3291C" w:rsidDel="00296F79" w:rsidRDefault="00B3291C" w:rsidP="008379B1">
                  <w:pPr>
                    <w:rPr>
                      <w:del w:id="659" w:author="Alexandre Dürrenmatt" w:date="2024-04-29T09:27:00Z"/>
                    </w:rPr>
                  </w:pPr>
                  <w:del w:id="660" w:author="Alexandre Dürrenmatt" w:date="2024-04-29T09:27:00Z">
                    <w:r w:rsidDel="00296F79">
                      <w:delText>- Il y a tout les murs blanc par toilette</w:delText>
                    </w:r>
                  </w:del>
                </w:p>
              </w:tc>
            </w:tr>
            <w:tr w:rsidR="00B3291C" w:rsidDel="00296F79" w14:paraId="59C7D386" w14:textId="3ACC5C2E" w:rsidTr="008379B1">
              <w:trPr>
                <w:del w:id="661" w:author="Alexandre Dürrenmatt" w:date="2024-04-29T09:27:00Z"/>
              </w:trPr>
              <w:tc>
                <w:tcPr>
                  <w:tcW w:w="0" w:type="auto"/>
                </w:tcPr>
                <w:p w14:paraId="67EA8B87" w14:textId="6CC96986" w:rsidR="00B3291C" w:rsidDel="00296F79" w:rsidRDefault="00B3291C" w:rsidP="008379B1">
                  <w:pPr>
                    <w:rPr>
                      <w:del w:id="662" w:author="Alexandre Dürrenmatt" w:date="2024-04-29T09:27:00Z"/>
                    </w:rPr>
                  </w:pPr>
                  <w:del w:id="663" w:author="Alexandre Dürrenmatt" w:date="2024-04-29T09:27:00Z">
                    <w:r w:rsidDel="00296F79">
                      <w:delText>Interrupteur</w:delText>
                    </w:r>
                  </w:del>
                </w:p>
              </w:tc>
              <w:tc>
                <w:tcPr>
                  <w:tcW w:w="0" w:type="auto"/>
                </w:tcPr>
                <w:p w14:paraId="2BF7BAD9" w14:textId="4F3B8E3B" w:rsidR="00B3291C" w:rsidDel="00296F79" w:rsidRDefault="00B3291C" w:rsidP="008379B1">
                  <w:pPr>
                    <w:rPr>
                      <w:del w:id="664" w:author="Alexandre Dürrenmatt" w:date="2024-04-29T09:27:00Z"/>
                    </w:rPr>
                  </w:pPr>
                  <w:del w:id="665" w:author="Alexandre Dürrenmatt" w:date="2024-04-29T09:27:00Z">
                    <w:r w:rsidDel="00296F79">
                      <w:delText>- Il y a un interrupteur pour la lumière dans chaque toilette</w:delText>
                    </w:r>
                  </w:del>
                </w:p>
              </w:tc>
            </w:tr>
            <w:tr w:rsidR="00B3291C" w:rsidDel="00296F79" w14:paraId="35E97016" w14:textId="6FD843B4" w:rsidTr="008379B1">
              <w:trPr>
                <w:del w:id="666" w:author="Alexandre Dürrenmatt" w:date="2024-04-29T09:27:00Z"/>
              </w:trPr>
              <w:tc>
                <w:tcPr>
                  <w:tcW w:w="0" w:type="auto"/>
                </w:tcPr>
                <w:p w14:paraId="620A9A76" w14:textId="0ACE9855" w:rsidR="00B3291C" w:rsidDel="00296F79" w:rsidRDefault="00B3291C" w:rsidP="008379B1">
                  <w:pPr>
                    <w:rPr>
                      <w:del w:id="667" w:author="Alexandre Dürrenmatt" w:date="2024-04-29T09:27:00Z"/>
                    </w:rPr>
                  </w:pPr>
                  <w:del w:id="668" w:author="Alexandre Dürrenmatt" w:date="2024-04-29T09:27:00Z">
                    <w:r w:rsidDel="00296F79">
                      <w:delText>Porte</w:delText>
                    </w:r>
                  </w:del>
                </w:p>
              </w:tc>
              <w:tc>
                <w:tcPr>
                  <w:tcW w:w="0" w:type="auto"/>
                </w:tcPr>
                <w:p w14:paraId="4BD49874" w14:textId="26D260CC" w:rsidR="00B3291C" w:rsidDel="00296F79" w:rsidRDefault="00B3291C" w:rsidP="008379B1">
                  <w:pPr>
                    <w:rPr>
                      <w:del w:id="669" w:author="Alexandre Dürrenmatt" w:date="2024-04-29T09:27:00Z"/>
                    </w:rPr>
                  </w:pPr>
                  <w:del w:id="670" w:author="Alexandre Dürrenmatt" w:date="2024-04-29T09:27:00Z">
                    <w:r w:rsidDel="00296F79">
                      <w:delText>- Il y a une porte en bois claire</w:delText>
                    </w:r>
                  </w:del>
                </w:p>
              </w:tc>
            </w:tr>
            <w:tr w:rsidR="00B3291C" w:rsidDel="00296F79" w14:paraId="76B94CF5" w14:textId="0BFC51FD" w:rsidTr="008379B1">
              <w:trPr>
                <w:del w:id="671" w:author="Alexandre Dürrenmatt" w:date="2024-04-29T09:27:00Z"/>
              </w:trPr>
              <w:tc>
                <w:tcPr>
                  <w:tcW w:w="0" w:type="auto"/>
                </w:tcPr>
                <w:p w14:paraId="577DBC94" w14:textId="133B190C" w:rsidR="00B3291C" w:rsidDel="00296F79" w:rsidRDefault="00B3291C" w:rsidP="008379B1">
                  <w:pPr>
                    <w:rPr>
                      <w:del w:id="672" w:author="Alexandre Dürrenmatt" w:date="2024-04-29T09:27:00Z"/>
                    </w:rPr>
                  </w:pPr>
                  <w:del w:id="673" w:author="Alexandre Dürrenmatt" w:date="2024-04-29T09:27:00Z">
                    <w:r w:rsidDel="00296F79">
                      <w:delText>Papier toilette</w:delText>
                    </w:r>
                  </w:del>
                </w:p>
              </w:tc>
              <w:tc>
                <w:tcPr>
                  <w:tcW w:w="0" w:type="auto"/>
                </w:tcPr>
                <w:p w14:paraId="0DB869A3" w14:textId="7699F942" w:rsidR="00B3291C" w:rsidDel="00296F79" w:rsidRDefault="00B3291C" w:rsidP="008379B1">
                  <w:pPr>
                    <w:rPr>
                      <w:del w:id="674" w:author="Alexandre Dürrenmatt" w:date="2024-04-29T09:27:00Z"/>
                    </w:rPr>
                  </w:pPr>
                  <w:del w:id="675" w:author="Alexandre Dürrenmatt" w:date="2024-04-29T09:27:00Z">
                    <w:r w:rsidDel="00296F79">
                      <w:delText>- Il y un rouleau de papier toilette par toilette</w:delText>
                    </w:r>
                  </w:del>
                </w:p>
              </w:tc>
            </w:tr>
          </w:tbl>
          <w:p w14:paraId="3DCA3C6E" w14:textId="69E217DF" w:rsidR="00B3291C" w:rsidDel="00296F79" w:rsidRDefault="00B3291C" w:rsidP="008379B1">
            <w:pPr>
              <w:rPr>
                <w:del w:id="676" w:author="Alexandre Dürrenmatt" w:date="2024-04-29T09:27:00Z"/>
              </w:rPr>
            </w:pPr>
          </w:p>
        </w:tc>
      </w:tr>
    </w:tbl>
    <w:p w14:paraId="630E2398" w14:textId="12593FED" w:rsidR="00B3291C" w:rsidDel="00296F79" w:rsidRDefault="00B3291C" w:rsidP="00B3291C">
      <w:pPr>
        <w:rPr>
          <w:del w:id="677" w:author="Alexandre Dürrenmatt" w:date="2024-04-29T09:27:00Z"/>
        </w:rPr>
      </w:pPr>
    </w:p>
    <w:p w14:paraId="30786FE3" w14:textId="73040CF0" w:rsidR="00B3291C" w:rsidDel="00296F79" w:rsidRDefault="00B3291C">
      <w:pPr>
        <w:pStyle w:val="Titre3"/>
        <w:numPr>
          <w:ilvl w:val="0"/>
          <w:numId w:val="0"/>
        </w:numPr>
        <w:rPr>
          <w:del w:id="678" w:author="Alexandre Dürrenmatt" w:date="2024-04-29T09:27:00Z"/>
        </w:rPr>
        <w:pPrChange w:id="679" w:author="Alexandre Dürrenmatt" w:date="2024-04-23T16:18:00Z">
          <w:pPr>
            <w:pStyle w:val="Titre3"/>
          </w:pPr>
        </w:pPrChange>
      </w:pPr>
      <w:del w:id="680" w:author="Alexandre Dürrenmatt" w:date="2024-04-29T09:27:00Z">
        <w:r w:rsidDel="00296F79">
          <w:delText>Salle de classe étage D08</w:delText>
        </w:r>
      </w:del>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B3291C" w:rsidDel="00296F79" w14:paraId="36FD4CE2" w14:textId="1E3AEA81" w:rsidTr="008379B1">
        <w:trPr>
          <w:del w:id="681" w:author="Alexandre Dürrenmatt" w:date="2024-04-29T09:27:00Z"/>
        </w:trPr>
        <w:tc>
          <w:tcPr>
            <w:tcW w:w="0" w:type="auto"/>
          </w:tcPr>
          <w:p w14:paraId="17692000" w14:textId="7F5C97DD" w:rsidR="00B3291C" w:rsidDel="00296F79" w:rsidRDefault="00B3291C" w:rsidP="008379B1">
            <w:pPr>
              <w:rPr>
                <w:del w:id="682" w:author="Alexandre Dürrenmatt" w:date="2024-04-29T09:27:00Z"/>
              </w:rPr>
            </w:pPr>
            <w:del w:id="683" w:author="Alexandre Dürrenmatt" w:date="2024-04-29T09:27:00Z">
              <w:r w:rsidDel="00296F79">
                <w:delText>En tant que élève Je veux une salle de classe en 1er étage Pour enseigner des élèves</w:delText>
              </w:r>
            </w:del>
          </w:p>
        </w:tc>
      </w:tr>
      <w:tr w:rsidR="00B3291C" w:rsidDel="00296F79" w14:paraId="041216E0" w14:textId="0968E124" w:rsidTr="008379B1">
        <w:trPr>
          <w:del w:id="684" w:author="Alexandre Dürrenmatt" w:date="2024-04-29T09:27:00Z"/>
        </w:trPr>
        <w:tc>
          <w:tcPr>
            <w:tcW w:w="0" w:type="auto"/>
          </w:tcPr>
          <w:p w14:paraId="2E7B4C60" w14:textId="0A96DEC3" w:rsidR="00B3291C" w:rsidDel="00296F79" w:rsidRDefault="00B3291C" w:rsidP="008379B1">
            <w:pPr>
              <w:jc w:val="center"/>
              <w:rPr>
                <w:del w:id="685" w:author="Alexandre Dürrenmatt" w:date="2024-04-29T09:27:00Z"/>
              </w:rPr>
            </w:pPr>
            <w:del w:id="686" w:author="Alexandre Dürrenmatt" w:date="2024-04-29T09:27:00Z">
              <w:r w:rsidDel="00296F79">
                <w:delText xml:space="preserve">Tests d'acceptance: </w:delText>
              </w:r>
            </w:del>
          </w:p>
          <w:tbl>
            <w:tblPr>
              <w:tblW w:w="100" w:type="auto"/>
              <w:tblCellMar>
                <w:left w:w="10" w:type="dxa"/>
                <w:right w:w="10" w:type="dxa"/>
              </w:tblCellMar>
              <w:tblLook w:val="0000" w:firstRow="0" w:lastRow="0" w:firstColumn="0" w:lastColumn="0" w:noHBand="0" w:noVBand="0"/>
            </w:tblPr>
            <w:tblGrid>
              <w:gridCol w:w="1947"/>
              <w:gridCol w:w="7093"/>
            </w:tblGrid>
            <w:tr w:rsidR="00B3291C" w:rsidDel="00296F79" w14:paraId="46B182D4" w14:textId="559A0923" w:rsidTr="008379B1">
              <w:trPr>
                <w:del w:id="687" w:author="Alexandre Dürrenmatt" w:date="2024-04-29T09:27:00Z"/>
              </w:trPr>
              <w:tc>
                <w:tcPr>
                  <w:tcW w:w="0" w:type="auto"/>
                </w:tcPr>
                <w:p w14:paraId="4B2DC349" w14:textId="049F5728" w:rsidR="00B3291C" w:rsidDel="00296F79" w:rsidRDefault="00B3291C" w:rsidP="008379B1">
                  <w:pPr>
                    <w:rPr>
                      <w:del w:id="688" w:author="Alexandre Dürrenmatt" w:date="2024-04-29T09:27:00Z"/>
                    </w:rPr>
                  </w:pPr>
                  <w:del w:id="689" w:author="Alexandre Dürrenmatt" w:date="2024-04-29T09:27:00Z">
                    <w:r w:rsidDel="00296F79">
                      <w:delText>rangée de tables</w:delText>
                    </w:r>
                  </w:del>
                </w:p>
              </w:tc>
              <w:tc>
                <w:tcPr>
                  <w:tcW w:w="0" w:type="auto"/>
                </w:tcPr>
                <w:p w14:paraId="35A99B24" w14:textId="2219DF58" w:rsidR="00B3291C" w:rsidDel="00296F79" w:rsidRDefault="00B3291C" w:rsidP="008379B1">
                  <w:pPr>
                    <w:rPr>
                      <w:del w:id="690" w:author="Alexandre Dürrenmatt" w:date="2024-04-29T09:27:00Z"/>
                    </w:rPr>
                  </w:pPr>
                  <w:del w:id="691" w:author="Alexandre Dürrenmatt" w:date="2024-04-29T09:27:00Z">
                    <w:r w:rsidDel="00296F79">
                      <w:delText>Quand j'entre dans la classe il y'a trois rangées de  4 tables chacune.</w:delText>
                    </w:r>
                  </w:del>
                </w:p>
              </w:tc>
            </w:tr>
            <w:tr w:rsidR="00B3291C" w:rsidDel="00296F79" w14:paraId="03173B2F" w14:textId="26810661" w:rsidTr="008379B1">
              <w:trPr>
                <w:del w:id="692" w:author="Alexandre Dürrenmatt" w:date="2024-04-29T09:27:00Z"/>
              </w:trPr>
              <w:tc>
                <w:tcPr>
                  <w:tcW w:w="0" w:type="auto"/>
                </w:tcPr>
                <w:p w14:paraId="22F4D52F" w14:textId="453429C2" w:rsidR="00B3291C" w:rsidDel="00296F79" w:rsidRDefault="00B3291C" w:rsidP="008379B1">
                  <w:pPr>
                    <w:rPr>
                      <w:del w:id="693" w:author="Alexandre Dürrenmatt" w:date="2024-04-29T09:27:00Z"/>
                    </w:rPr>
                  </w:pPr>
                  <w:del w:id="694" w:author="Alexandre Dürrenmatt" w:date="2024-04-29T09:27:00Z">
                    <w:r w:rsidDel="00296F79">
                      <w:delText>bibliothèque</w:delText>
                    </w:r>
                  </w:del>
                </w:p>
              </w:tc>
              <w:tc>
                <w:tcPr>
                  <w:tcW w:w="0" w:type="auto"/>
                </w:tcPr>
                <w:p w14:paraId="25A34192" w14:textId="22D6D39E" w:rsidR="00B3291C" w:rsidDel="00296F79" w:rsidRDefault="00B3291C" w:rsidP="008379B1">
                  <w:pPr>
                    <w:rPr>
                      <w:del w:id="695" w:author="Alexandre Dürrenmatt" w:date="2024-04-29T09:27:00Z"/>
                    </w:rPr>
                  </w:pPr>
                  <w:del w:id="696" w:author="Alexandre Dürrenmatt" w:date="2024-04-29T09:27:00Z">
                    <w:r w:rsidDel="00296F79">
                      <w:delText>Quand j'entre dans la salle je vois une bibliothèque à ma droite.</w:delText>
                    </w:r>
                  </w:del>
                </w:p>
              </w:tc>
            </w:tr>
            <w:tr w:rsidR="00B3291C" w:rsidDel="00296F79" w14:paraId="2D90D457" w14:textId="56DB8540" w:rsidTr="008379B1">
              <w:trPr>
                <w:del w:id="697" w:author="Alexandre Dürrenmatt" w:date="2024-04-29T09:27:00Z"/>
              </w:trPr>
              <w:tc>
                <w:tcPr>
                  <w:tcW w:w="0" w:type="auto"/>
                </w:tcPr>
                <w:p w14:paraId="2D4635F2" w14:textId="7693D5EF" w:rsidR="00B3291C" w:rsidDel="00296F79" w:rsidRDefault="00B3291C" w:rsidP="008379B1">
                  <w:pPr>
                    <w:rPr>
                      <w:del w:id="698" w:author="Alexandre Dürrenmatt" w:date="2024-04-29T09:27:00Z"/>
                    </w:rPr>
                  </w:pPr>
                  <w:del w:id="699" w:author="Alexandre Dürrenmatt" w:date="2024-04-29T09:27:00Z">
                    <w:r w:rsidDel="00296F79">
                      <w:delText>fenêtres</w:delText>
                    </w:r>
                  </w:del>
                </w:p>
              </w:tc>
              <w:tc>
                <w:tcPr>
                  <w:tcW w:w="0" w:type="auto"/>
                </w:tcPr>
                <w:p w14:paraId="79903D69" w14:textId="61460931" w:rsidR="00B3291C" w:rsidDel="00296F79" w:rsidRDefault="00B3291C" w:rsidP="008379B1">
                  <w:pPr>
                    <w:rPr>
                      <w:del w:id="700" w:author="Alexandre Dürrenmatt" w:date="2024-04-29T09:27:00Z"/>
                    </w:rPr>
                  </w:pPr>
                  <w:del w:id="701" w:author="Alexandre Dürrenmatt" w:date="2024-04-29T09:27:00Z">
                    <w:r w:rsidDel="00296F79">
                      <w:delText>Quand j'entre dans la salle je vois deux fenêtres séparés de deux mètres à l'horizontale à ma gauche.</w:delText>
                    </w:r>
                  </w:del>
                </w:p>
              </w:tc>
            </w:tr>
            <w:tr w:rsidR="00B3291C" w:rsidDel="00296F79" w14:paraId="34DF2050" w14:textId="0BAEFC20" w:rsidTr="008379B1">
              <w:trPr>
                <w:del w:id="702" w:author="Alexandre Dürrenmatt" w:date="2024-04-29T09:27:00Z"/>
              </w:trPr>
              <w:tc>
                <w:tcPr>
                  <w:tcW w:w="0" w:type="auto"/>
                </w:tcPr>
                <w:p w14:paraId="282ED65D" w14:textId="46BA7052" w:rsidR="00B3291C" w:rsidDel="00296F79" w:rsidRDefault="00B3291C" w:rsidP="008379B1">
                  <w:pPr>
                    <w:rPr>
                      <w:del w:id="703" w:author="Alexandre Dürrenmatt" w:date="2024-04-29T09:27:00Z"/>
                    </w:rPr>
                  </w:pPr>
                  <w:del w:id="704" w:author="Alexandre Dürrenmatt" w:date="2024-04-29T09:27:00Z">
                    <w:r w:rsidDel="00296F79">
                      <w:delText>chaises</w:delText>
                    </w:r>
                  </w:del>
                </w:p>
              </w:tc>
              <w:tc>
                <w:tcPr>
                  <w:tcW w:w="0" w:type="auto"/>
                </w:tcPr>
                <w:p w14:paraId="27E26F93" w14:textId="5F0631BD" w:rsidR="00B3291C" w:rsidDel="00296F79" w:rsidRDefault="00B3291C" w:rsidP="008379B1">
                  <w:pPr>
                    <w:rPr>
                      <w:del w:id="705" w:author="Alexandre Dürrenmatt" w:date="2024-04-29T09:27:00Z"/>
                    </w:rPr>
                  </w:pPr>
                  <w:del w:id="706" w:author="Alexandre Dürrenmatt" w:date="2024-04-29T09:27:00Z">
                    <w:r w:rsidDel="00296F79">
                      <w:delText>Les chaises sont devant les tables</w:delText>
                    </w:r>
                  </w:del>
                </w:p>
              </w:tc>
            </w:tr>
            <w:tr w:rsidR="00B3291C" w:rsidDel="00296F79" w14:paraId="49285AF3" w14:textId="288E163B" w:rsidTr="008379B1">
              <w:trPr>
                <w:del w:id="707" w:author="Alexandre Dürrenmatt" w:date="2024-04-29T09:27:00Z"/>
              </w:trPr>
              <w:tc>
                <w:tcPr>
                  <w:tcW w:w="0" w:type="auto"/>
                </w:tcPr>
                <w:p w14:paraId="6EE76298" w14:textId="6A8A6C8B" w:rsidR="00B3291C" w:rsidDel="00296F79" w:rsidRDefault="00B3291C" w:rsidP="008379B1">
                  <w:pPr>
                    <w:rPr>
                      <w:del w:id="708" w:author="Alexandre Dürrenmatt" w:date="2024-04-29T09:27:00Z"/>
                    </w:rPr>
                  </w:pPr>
                  <w:del w:id="709" w:author="Alexandre Dürrenmatt" w:date="2024-04-29T09:27:00Z">
                    <w:r w:rsidDel="00296F79">
                      <w:delText>tableau blanc</w:delText>
                    </w:r>
                  </w:del>
                </w:p>
              </w:tc>
              <w:tc>
                <w:tcPr>
                  <w:tcW w:w="0" w:type="auto"/>
                </w:tcPr>
                <w:p w14:paraId="3DBE50A3" w14:textId="688DF21C" w:rsidR="00B3291C" w:rsidDel="00296F79" w:rsidRDefault="00B3291C" w:rsidP="008379B1">
                  <w:pPr>
                    <w:rPr>
                      <w:del w:id="710" w:author="Alexandre Dürrenmatt" w:date="2024-04-29T09:27:00Z"/>
                    </w:rPr>
                  </w:pPr>
                  <w:del w:id="711" w:author="Alexandre Dürrenmatt" w:date="2024-04-29T09:27:00Z">
                    <w:r w:rsidDel="00296F79">
                      <w:delText>Devant les tables se positionne un tableau blanc</w:delText>
                    </w:r>
                  </w:del>
                </w:p>
              </w:tc>
            </w:tr>
            <w:tr w:rsidR="00B3291C" w:rsidDel="00296F79" w14:paraId="5C04296B" w14:textId="2C87B598" w:rsidTr="008379B1">
              <w:trPr>
                <w:del w:id="712" w:author="Alexandre Dürrenmatt" w:date="2024-04-29T09:27:00Z"/>
              </w:trPr>
              <w:tc>
                <w:tcPr>
                  <w:tcW w:w="0" w:type="auto"/>
                </w:tcPr>
                <w:p w14:paraId="2C35FF09" w14:textId="516DC937" w:rsidR="00B3291C" w:rsidDel="00296F79" w:rsidRDefault="00B3291C" w:rsidP="008379B1">
                  <w:pPr>
                    <w:rPr>
                      <w:del w:id="713" w:author="Alexandre Dürrenmatt" w:date="2024-04-29T09:27:00Z"/>
                    </w:rPr>
                  </w:pPr>
                  <w:del w:id="714" w:author="Alexandre Dürrenmatt" w:date="2024-04-29T09:27:00Z">
                    <w:r w:rsidDel="00296F79">
                      <w:delText>écrans claviers et souris</w:delText>
                    </w:r>
                  </w:del>
                </w:p>
              </w:tc>
              <w:tc>
                <w:tcPr>
                  <w:tcW w:w="0" w:type="auto"/>
                </w:tcPr>
                <w:p w14:paraId="2E85BF2F" w14:textId="0641FCB1" w:rsidR="00B3291C" w:rsidDel="00296F79" w:rsidRDefault="00B3291C" w:rsidP="008379B1">
                  <w:pPr>
                    <w:rPr>
                      <w:del w:id="715" w:author="Alexandre Dürrenmatt" w:date="2024-04-29T09:27:00Z"/>
                    </w:rPr>
                  </w:pPr>
                  <w:del w:id="716" w:author="Alexandre Dürrenmatt" w:date="2024-04-29T09:27:00Z">
                    <w:r w:rsidDel="00296F79">
                      <w:delText>Sur chaque table se trouvent deux écrans avec un clavier et souris</w:delText>
                    </w:r>
                  </w:del>
                </w:p>
              </w:tc>
            </w:tr>
            <w:tr w:rsidR="00B3291C" w:rsidDel="00296F79" w14:paraId="79FBF0A4" w14:textId="188F0835" w:rsidTr="008379B1">
              <w:trPr>
                <w:del w:id="717" w:author="Alexandre Dürrenmatt" w:date="2024-04-29T09:27:00Z"/>
              </w:trPr>
              <w:tc>
                <w:tcPr>
                  <w:tcW w:w="0" w:type="auto"/>
                </w:tcPr>
                <w:p w14:paraId="26B5C251" w14:textId="708268BC" w:rsidR="00B3291C" w:rsidDel="00296F79" w:rsidRDefault="00B3291C" w:rsidP="008379B1">
                  <w:pPr>
                    <w:rPr>
                      <w:del w:id="718" w:author="Alexandre Dürrenmatt" w:date="2024-04-29T09:27:00Z"/>
                    </w:rPr>
                  </w:pPr>
                  <w:del w:id="719" w:author="Alexandre Dürrenmatt" w:date="2024-04-29T09:27:00Z">
                    <w:r w:rsidDel="00296F79">
                      <w:delText>canapé</w:delText>
                    </w:r>
                  </w:del>
                </w:p>
              </w:tc>
              <w:tc>
                <w:tcPr>
                  <w:tcW w:w="0" w:type="auto"/>
                </w:tcPr>
                <w:p w14:paraId="25EC6C1A" w14:textId="486CFF68" w:rsidR="00B3291C" w:rsidDel="00296F79" w:rsidRDefault="00B3291C" w:rsidP="008379B1">
                  <w:pPr>
                    <w:rPr>
                      <w:del w:id="720" w:author="Alexandre Dürrenmatt" w:date="2024-04-29T09:27:00Z"/>
                    </w:rPr>
                  </w:pPr>
                  <w:del w:id="721" w:author="Alexandre Dürrenmatt" w:date="2024-04-29T09:27:00Z">
                    <w:r w:rsidDel="00296F79">
                      <w:delText>Au fond de la salle, dans le coin à droite se trouve un canapé à quatre places</w:delText>
                    </w:r>
                  </w:del>
                </w:p>
              </w:tc>
            </w:tr>
            <w:tr w:rsidR="00B3291C" w:rsidDel="00296F79" w14:paraId="4940AF3C" w14:textId="6308A235" w:rsidTr="008379B1">
              <w:trPr>
                <w:del w:id="722" w:author="Alexandre Dürrenmatt" w:date="2024-04-29T09:27:00Z"/>
              </w:trPr>
              <w:tc>
                <w:tcPr>
                  <w:tcW w:w="0" w:type="auto"/>
                </w:tcPr>
                <w:p w14:paraId="514BC38E" w14:textId="5E4F0FE9" w:rsidR="00B3291C" w:rsidDel="00296F79" w:rsidRDefault="00B3291C" w:rsidP="008379B1">
                  <w:pPr>
                    <w:rPr>
                      <w:del w:id="723" w:author="Alexandre Dürrenmatt" w:date="2024-04-29T09:27:00Z"/>
                    </w:rPr>
                  </w:pPr>
                  <w:del w:id="724" w:author="Alexandre Dürrenmatt" w:date="2024-04-29T09:27:00Z">
                    <w:r w:rsidDel="00296F79">
                      <w:delText>poufs</w:delText>
                    </w:r>
                  </w:del>
                </w:p>
              </w:tc>
              <w:tc>
                <w:tcPr>
                  <w:tcW w:w="0" w:type="auto"/>
                </w:tcPr>
                <w:p w14:paraId="629A01B7" w14:textId="2FAB8B38" w:rsidR="00B3291C" w:rsidDel="00296F79" w:rsidRDefault="00B3291C" w:rsidP="008379B1">
                  <w:pPr>
                    <w:rPr>
                      <w:del w:id="725" w:author="Alexandre Dürrenmatt" w:date="2024-04-29T09:27:00Z"/>
                    </w:rPr>
                  </w:pPr>
                  <w:del w:id="726" w:author="Alexandre Dürrenmatt" w:date="2024-04-29T09:27:00Z">
                    <w:r w:rsidDel="00296F79">
                      <w:delText>Devant ce canapé se trouvent deux poufs</w:delText>
                    </w:r>
                  </w:del>
                </w:p>
              </w:tc>
            </w:tr>
          </w:tbl>
          <w:p w14:paraId="518F5DE6" w14:textId="5D43B44D" w:rsidR="00B3291C" w:rsidDel="00296F79" w:rsidRDefault="00B3291C" w:rsidP="008379B1">
            <w:pPr>
              <w:rPr>
                <w:del w:id="727" w:author="Alexandre Dürrenmatt" w:date="2024-04-29T09:27:00Z"/>
              </w:rPr>
            </w:pPr>
          </w:p>
        </w:tc>
      </w:tr>
    </w:tbl>
    <w:p w14:paraId="45044C71" w14:textId="1791DC86" w:rsidR="00B3291C" w:rsidDel="00296F79" w:rsidRDefault="00B3291C" w:rsidP="00B3291C">
      <w:pPr>
        <w:rPr>
          <w:del w:id="728" w:author="Alexandre Dürrenmatt" w:date="2024-04-29T09:27:00Z"/>
        </w:rPr>
      </w:pPr>
    </w:p>
    <w:p w14:paraId="50F56650" w14:textId="2C858733" w:rsidR="00B3291C" w:rsidDel="00296F79" w:rsidRDefault="00B3291C">
      <w:pPr>
        <w:pStyle w:val="Titre3"/>
        <w:numPr>
          <w:ilvl w:val="0"/>
          <w:numId w:val="0"/>
        </w:numPr>
        <w:rPr>
          <w:del w:id="729" w:author="Alexandre Dürrenmatt" w:date="2024-04-29T09:27:00Z"/>
        </w:rPr>
        <w:pPrChange w:id="730" w:author="Alexandre Dürrenmatt" w:date="2024-04-23T16:18:00Z">
          <w:pPr>
            <w:pStyle w:val="Titre3"/>
          </w:pPr>
        </w:pPrChange>
      </w:pPr>
      <w:del w:id="731" w:author="Alexandre Dürrenmatt" w:date="2024-04-29T09:27:00Z">
        <w:r w:rsidDel="00296F79">
          <w:delText>Salle de classe 1er étage D03</w:delText>
        </w:r>
      </w:del>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B3291C" w:rsidDel="00296F79" w14:paraId="7B52F3CF" w14:textId="49DD3FC4" w:rsidTr="008379B1">
        <w:trPr>
          <w:del w:id="732" w:author="Alexandre Dürrenmatt" w:date="2024-04-29T09:27:00Z"/>
        </w:trPr>
        <w:tc>
          <w:tcPr>
            <w:tcW w:w="0" w:type="auto"/>
          </w:tcPr>
          <w:p w14:paraId="7162EE0A" w14:textId="3C7E06F2" w:rsidR="00B3291C" w:rsidDel="00296F79" w:rsidRDefault="00B3291C" w:rsidP="008379B1">
            <w:pPr>
              <w:rPr>
                <w:del w:id="733" w:author="Alexandre Dürrenmatt" w:date="2024-04-29T09:27:00Z"/>
              </w:rPr>
            </w:pPr>
            <w:del w:id="734" w:author="Alexandre Dürrenmatt" w:date="2024-04-29T09:27:00Z">
              <w:r w:rsidDel="00296F79">
                <w:delText>En tant que élève Je veux une salle de classe en 1er étage Pour enseigner des élèves</w:delText>
              </w:r>
            </w:del>
          </w:p>
        </w:tc>
      </w:tr>
      <w:tr w:rsidR="00B3291C" w:rsidDel="00296F79" w14:paraId="0D377472" w14:textId="4AB52945" w:rsidTr="008379B1">
        <w:trPr>
          <w:del w:id="735" w:author="Alexandre Dürrenmatt" w:date="2024-04-29T09:27:00Z"/>
        </w:trPr>
        <w:tc>
          <w:tcPr>
            <w:tcW w:w="0" w:type="auto"/>
          </w:tcPr>
          <w:p w14:paraId="386047E8" w14:textId="137F55E8" w:rsidR="00B3291C" w:rsidDel="00296F79" w:rsidRDefault="00B3291C" w:rsidP="008379B1">
            <w:pPr>
              <w:jc w:val="center"/>
              <w:rPr>
                <w:del w:id="736" w:author="Alexandre Dürrenmatt" w:date="2024-04-29T09:27:00Z"/>
              </w:rPr>
            </w:pPr>
            <w:del w:id="737" w:author="Alexandre Dürrenmatt" w:date="2024-04-29T09:27:00Z">
              <w:r w:rsidDel="00296F79">
                <w:delText xml:space="preserve">Tests d'acceptance: </w:delText>
              </w:r>
            </w:del>
          </w:p>
          <w:tbl>
            <w:tblPr>
              <w:tblW w:w="100" w:type="auto"/>
              <w:tblCellMar>
                <w:left w:w="10" w:type="dxa"/>
                <w:right w:w="10" w:type="dxa"/>
              </w:tblCellMar>
              <w:tblLook w:val="0000" w:firstRow="0" w:lastRow="0" w:firstColumn="0" w:lastColumn="0" w:noHBand="0" w:noVBand="0"/>
            </w:tblPr>
            <w:tblGrid>
              <w:gridCol w:w="1947"/>
              <w:gridCol w:w="7093"/>
            </w:tblGrid>
            <w:tr w:rsidR="00B3291C" w:rsidDel="00296F79" w14:paraId="2107CF57" w14:textId="152BAC9E" w:rsidTr="008379B1">
              <w:trPr>
                <w:del w:id="738" w:author="Alexandre Dürrenmatt" w:date="2024-04-29T09:27:00Z"/>
              </w:trPr>
              <w:tc>
                <w:tcPr>
                  <w:tcW w:w="0" w:type="auto"/>
                </w:tcPr>
                <w:p w14:paraId="60B364EC" w14:textId="4393333A" w:rsidR="00B3291C" w:rsidDel="00296F79" w:rsidRDefault="00B3291C" w:rsidP="008379B1">
                  <w:pPr>
                    <w:rPr>
                      <w:del w:id="739" w:author="Alexandre Dürrenmatt" w:date="2024-04-29T09:27:00Z"/>
                    </w:rPr>
                  </w:pPr>
                  <w:del w:id="740" w:author="Alexandre Dürrenmatt" w:date="2024-04-29T09:27:00Z">
                    <w:r w:rsidDel="00296F79">
                      <w:delText>rangée de tables</w:delText>
                    </w:r>
                  </w:del>
                </w:p>
              </w:tc>
              <w:tc>
                <w:tcPr>
                  <w:tcW w:w="0" w:type="auto"/>
                </w:tcPr>
                <w:p w14:paraId="5D33A32D" w14:textId="132BDF8C" w:rsidR="00B3291C" w:rsidDel="00296F79" w:rsidRDefault="00B3291C" w:rsidP="008379B1">
                  <w:pPr>
                    <w:rPr>
                      <w:del w:id="741" w:author="Alexandre Dürrenmatt" w:date="2024-04-29T09:27:00Z"/>
                    </w:rPr>
                  </w:pPr>
                  <w:del w:id="742" w:author="Alexandre Dürrenmatt" w:date="2024-04-29T09:27:00Z">
                    <w:r w:rsidDel="00296F79">
                      <w:delText>Quand j'entre dans la classe il y'a trois rangées de  4 tables chacune.</w:delText>
                    </w:r>
                  </w:del>
                </w:p>
              </w:tc>
            </w:tr>
            <w:tr w:rsidR="00B3291C" w:rsidDel="00296F79" w14:paraId="205A67F2" w14:textId="1A53D285" w:rsidTr="008379B1">
              <w:trPr>
                <w:del w:id="743" w:author="Alexandre Dürrenmatt" w:date="2024-04-29T09:27:00Z"/>
              </w:trPr>
              <w:tc>
                <w:tcPr>
                  <w:tcW w:w="0" w:type="auto"/>
                </w:tcPr>
                <w:p w14:paraId="43A9F5DA" w14:textId="10E5384A" w:rsidR="00B3291C" w:rsidDel="00296F79" w:rsidRDefault="00B3291C" w:rsidP="008379B1">
                  <w:pPr>
                    <w:rPr>
                      <w:del w:id="744" w:author="Alexandre Dürrenmatt" w:date="2024-04-29T09:27:00Z"/>
                    </w:rPr>
                  </w:pPr>
                  <w:del w:id="745" w:author="Alexandre Dürrenmatt" w:date="2024-04-29T09:27:00Z">
                    <w:r w:rsidDel="00296F79">
                      <w:delText>bibliothèque</w:delText>
                    </w:r>
                  </w:del>
                </w:p>
              </w:tc>
              <w:tc>
                <w:tcPr>
                  <w:tcW w:w="0" w:type="auto"/>
                </w:tcPr>
                <w:p w14:paraId="6A497D57" w14:textId="4184AFAA" w:rsidR="00B3291C" w:rsidDel="00296F79" w:rsidRDefault="00B3291C" w:rsidP="008379B1">
                  <w:pPr>
                    <w:rPr>
                      <w:del w:id="746" w:author="Alexandre Dürrenmatt" w:date="2024-04-29T09:27:00Z"/>
                    </w:rPr>
                  </w:pPr>
                  <w:del w:id="747" w:author="Alexandre Dürrenmatt" w:date="2024-04-29T09:27:00Z">
                    <w:r w:rsidDel="00296F79">
                      <w:delText>Quand j'entre dans la salle je vois une bibliothèque à ma droite.</w:delText>
                    </w:r>
                  </w:del>
                </w:p>
              </w:tc>
            </w:tr>
            <w:tr w:rsidR="00B3291C" w:rsidDel="00296F79" w14:paraId="1806C43F" w14:textId="2450C1BA" w:rsidTr="008379B1">
              <w:trPr>
                <w:del w:id="748" w:author="Alexandre Dürrenmatt" w:date="2024-04-29T09:27:00Z"/>
              </w:trPr>
              <w:tc>
                <w:tcPr>
                  <w:tcW w:w="0" w:type="auto"/>
                </w:tcPr>
                <w:p w14:paraId="475273A0" w14:textId="0A63B54F" w:rsidR="00B3291C" w:rsidDel="00296F79" w:rsidRDefault="00B3291C" w:rsidP="008379B1">
                  <w:pPr>
                    <w:rPr>
                      <w:del w:id="749" w:author="Alexandre Dürrenmatt" w:date="2024-04-29T09:27:00Z"/>
                    </w:rPr>
                  </w:pPr>
                  <w:del w:id="750" w:author="Alexandre Dürrenmatt" w:date="2024-04-29T09:27:00Z">
                    <w:r w:rsidDel="00296F79">
                      <w:delText>fenêtres</w:delText>
                    </w:r>
                  </w:del>
                </w:p>
              </w:tc>
              <w:tc>
                <w:tcPr>
                  <w:tcW w:w="0" w:type="auto"/>
                </w:tcPr>
                <w:p w14:paraId="412A8A41" w14:textId="67D9A9B7" w:rsidR="00B3291C" w:rsidDel="00296F79" w:rsidRDefault="00B3291C" w:rsidP="008379B1">
                  <w:pPr>
                    <w:rPr>
                      <w:del w:id="751" w:author="Alexandre Dürrenmatt" w:date="2024-04-29T09:27:00Z"/>
                    </w:rPr>
                  </w:pPr>
                  <w:del w:id="752" w:author="Alexandre Dürrenmatt" w:date="2024-04-29T09:27:00Z">
                    <w:r w:rsidDel="00296F79">
                      <w:delText>Quand j'entre dans la salle je vois deux fenêtres séparés de deux mètres à l'horizontale à ma gauche.</w:delText>
                    </w:r>
                  </w:del>
                </w:p>
              </w:tc>
            </w:tr>
            <w:tr w:rsidR="00B3291C" w:rsidDel="00296F79" w14:paraId="34BA9811" w14:textId="5DC2912D" w:rsidTr="008379B1">
              <w:trPr>
                <w:del w:id="753" w:author="Alexandre Dürrenmatt" w:date="2024-04-29T09:27:00Z"/>
              </w:trPr>
              <w:tc>
                <w:tcPr>
                  <w:tcW w:w="0" w:type="auto"/>
                </w:tcPr>
                <w:p w14:paraId="56A35630" w14:textId="20124791" w:rsidR="00B3291C" w:rsidDel="00296F79" w:rsidRDefault="00B3291C" w:rsidP="008379B1">
                  <w:pPr>
                    <w:rPr>
                      <w:del w:id="754" w:author="Alexandre Dürrenmatt" w:date="2024-04-29T09:27:00Z"/>
                    </w:rPr>
                  </w:pPr>
                  <w:del w:id="755" w:author="Alexandre Dürrenmatt" w:date="2024-04-29T09:27:00Z">
                    <w:r w:rsidDel="00296F79">
                      <w:delText>chaises</w:delText>
                    </w:r>
                  </w:del>
                </w:p>
              </w:tc>
              <w:tc>
                <w:tcPr>
                  <w:tcW w:w="0" w:type="auto"/>
                </w:tcPr>
                <w:p w14:paraId="532E5D35" w14:textId="0D06ED19" w:rsidR="00B3291C" w:rsidDel="00296F79" w:rsidRDefault="00B3291C" w:rsidP="008379B1">
                  <w:pPr>
                    <w:rPr>
                      <w:del w:id="756" w:author="Alexandre Dürrenmatt" w:date="2024-04-29T09:27:00Z"/>
                    </w:rPr>
                  </w:pPr>
                  <w:del w:id="757" w:author="Alexandre Dürrenmatt" w:date="2024-04-29T09:27:00Z">
                    <w:r w:rsidDel="00296F79">
                      <w:delText>Les chaises sont devant les tables</w:delText>
                    </w:r>
                  </w:del>
                </w:p>
              </w:tc>
            </w:tr>
            <w:tr w:rsidR="00B3291C" w:rsidDel="00296F79" w14:paraId="00197AF8" w14:textId="691BC65F" w:rsidTr="008379B1">
              <w:trPr>
                <w:del w:id="758" w:author="Alexandre Dürrenmatt" w:date="2024-04-29T09:27:00Z"/>
              </w:trPr>
              <w:tc>
                <w:tcPr>
                  <w:tcW w:w="0" w:type="auto"/>
                </w:tcPr>
                <w:p w14:paraId="75688789" w14:textId="4DEEB8F3" w:rsidR="00B3291C" w:rsidDel="00296F79" w:rsidRDefault="00B3291C" w:rsidP="008379B1">
                  <w:pPr>
                    <w:rPr>
                      <w:del w:id="759" w:author="Alexandre Dürrenmatt" w:date="2024-04-29T09:27:00Z"/>
                    </w:rPr>
                  </w:pPr>
                  <w:del w:id="760" w:author="Alexandre Dürrenmatt" w:date="2024-04-29T09:27:00Z">
                    <w:r w:rsidDel="00296F79">
                      <w:delText>tableau blanc</w:delText>
                    </w:r>
                  </w:del>
                </w:p>
              </w:tc>
              <w:tc>
                <w:tcPr>
                  <w:tcW w:w="0" w:type="auto"/>
                </w:tcPr>
                <w:p w14:paraId="462477EC" w14:textId="04CDE01F" w:rsidR="00B3291C" w:rsidDel="00296F79" w:rsidRDefault="00B3291C" w:rsidP="008379B1">
                  <w:pPr>
                    <w:rPr>
                      <w:del w:id="761" w:author="Alexandre Dürrenmatt" w:date="2024-04-29T09:27:00Z"/>
                    </w:rPr>
                  </w:pPr>
                  <w:del w:id="762" w:author="Alexandre Dürrenmatt" w:date="2024-04-29T09:27:00Z">
                    <w:r w:rsidDel="00296F79">
                      <w:delText>Devant les tables se positionne un tableau blanc</w:delText>
                    </w:r>
                  </w:del>
                </w:p>
              </w:tc>
            </w:tr>
            <w:tr w:rsidR="00B3291C" w:rsidDel="00296F79" w14:paraId="7CBB74E4" w14:textId="0DDA58F4" w:rsidTr="008379B1">
              <w:trPr>
                <w:del w:id="763" w:author="Alexandre Dürrenmatt" w:date="2024-04-29T09:27:00Z"/>
              </w:trPr>
              <w:tc>
                <w:tcPr>
                  <w:tcW w:w="0" w:type="auto"/>
                </w:tcPr>
                <w:p w14:paraId="6C8F3496" w14:textId="400E6A5F" w:rsidR="00B3291C" w:rsidDel="00296F79" w:rsidRDefault="00B3291C" w:rsidP="008379B1">
                  <w:pPr>
                    <w:rPr>
                      <w:del w:id="764" w:author="Alexandre Dürrenmatt" w:date="2024-04-29T09:27:00Z"/>
                    </w:rPr>
                  </w:pPr>
                  <w:del w:id="765" w:author="Alexandre Dürrenmatt" w:date="2024-04-29T09:27:00Z">
                    <w:r w:rsidDel="00296F79">
                      <w:lastRenderedPageBreak/>
                      <w:delText>écrans claviers et souris</w:delText>
                    </w:r>
                  </w:del>
                </w:p>
              </w:tc>
              <w:tc>
                <w:tcPr>
                  <w:tcW w:w="0" w:type="auto"/>
                </w:tcPr>
                <w:p w14:paraId="4CE15D0C" w14:textId="7BC34927" w:rsidR="00B3291C" w:rsidDel="00296F79" w:rsidRDefault="00B3291C" w:rsidP="008379B1">
                  <w:pPr>
                    <w:rPr>
                      <w:del w:id="766" w:author="Alexandre Dürrenmatt" w:date="2024-04-29T09:27:00Z"/>
                    </w:rPr>
                  </w:pPr>
                  <w:del w:id="767" w:author="Alexandre Dürrenmatt" w:date="2024-04-29T09:27:00Z">
                    <w:r w:rsidDel="00296F79">
                      <w:delText>Sur chaque table se trouvent deux écrans avec un clavier et souris</w:delText>
                    </w:r>
                  </w:del>
                </w:p>
              </w:tc>
            </w:tr>
            <w:tr w:rsidR="00B3291C" w:rsidDel="00296F79" w14:paraId="3A6CCEC0" w14:textId="7316BE79" w:rsidTr="008379B1">
              <w:trPr>
                <w:del w:id="768" w:author="Alexandre Dürrenmatt" w:date="2024-04-29T09:27:00Z"/>
              </w:trPr>
              <w:tc>
                <w:tcPr>
                  <w:tcW w:w="0" w:type="auto"/>
                </w:tcPr>
                <w:p w14:paraId="3E803F5F" w14:textId="07DD97EB" w:rsidR="00B3291C" w:rsidDel="00296F79" w:rsidRDefault="00B3291C" w:rsidP="008379B1">
                  <w:pPr>
                    <w:rPr>
                      <w:del w:id="769" w:author="Alexandre Dürrenmatt" w:date="2024-04-29T09:27:00Z"/>
                    </w:rPr>
                  </w:pPr>
                  <w:del w:id="770" w:author="Alexandre Dürrenmatt" w:date="2024-04-29T09:27:00Z">
                    <w:r w:rsidDel="00296F79">
                      <w:delText>canapé</w:delText>
                    </w:r>
                  </w:del>
                </w:p>
              </w:tc>
              <w:tc>
                <w:tcPr>
                  <w:tcW w:w="0" w:type="auto"/>
                </w:tcPr>
                <w:p w14:paraId="590BF2C1" w14:textId="077A1F7D" w:rsidR="00B3291C" w:rsidDel="00296F79" w:rsidRDefault="00B3291C" w:rsidP="008379B1">
                  <w:pPr>
                    <w:rPr>
                      <w:del w:id="771" w:author="Alexandre Dürrenmatt" w:date="2024-04-29T09:27:00Z"/>
                    </w:rPr>
                  </w:pPr>
                  <w:del w:id="772" w:author="Alexandre Dürrenmatt" w:date="2024-04-29T09:27:00Z">
                    <w:r w:rsidDel="00296F79">
                      <w:delText>Au fond de la salle, dans le coin à droite se trouve un canapé à quatre places</w:delText>
                    </w:r>
                  </w:del>
                </w:p>
              </w:tc>
            </w:tr>
            <w:tr w:rsidR="00B3291C" w:rsidDel="00296F79" w14:paraId="25640EB4" w14:textId="57EE73E1" w:rsidTr="008379B1">
              <w:trPr>
                <w:del w:id="773" w:author="Alexandre Dürrenmatt" w:date="2024-04-29T09:27:00Z"/>
              </w:trPr>
              <w:tc>
                <w:tcPr>
                  <w:tcW w:w="0" w:type="auto"/>
                </w:tcPr>
                <w:p w14:paraId="7B446028" w14:textId="3CCB6ED7" w:rsidR="00B3291C" w:rsidDel="00296F79" w:rsidRDefault="00B3291C" w:rsidP="008379B1">
                  <w:pPr>
                    <w:rPr>
                      <w:del w:id="774" w:author="Alexandre Dürrenmatt" w:date="2024-04-29T09:27:00Z"/>
                    </w:rPr>
                  </w:pPr>
                  <w:del w:id="775" w:author="Alexandre Dürrenmatt" w:date="2024-04-29T09:27:00Z">
                    <w:r w:rsidDel="00296F79">
                      <w:delText>poufs</w:delText>
                    </w:r>
                  </w:del>
                </w:p>
              </w:tc>
              <w:tc>
                <w:tcPr>
                  <w:tcW w:w="0" w:type="auto"/>
                </w:tcPr>
                <w:p w14:paraId="0929D885" w14:textId="2905A096" w:rsidR="00B3291C" w:rsidDel="00296F79" w:rsidRDefault="00B3291C" w:rsidP="008379B1">
                  <w:pPr>
                    <w:rPr>
                      <w:del w:id="776" w:author="Alexandre Dürrenmatt" w:date="2024-04-29T09:27:00Z"/>
                    </w:rPr>
                  </w:pPr>
                  <w:del w:id="777" w:author="Alexandre Dürrenmatt" w:date="2024-04-29T09:27:00Z">
                    <w:r w:rsidDel="00296F79">
                      <w:delText>Devant ce canapé se trouvent deux poufs</w:delText>
                    </w:r>
                  </w:del>
                </w:p>
              </w:tc>
            </w:tr>
          </w:tbl>
          <w:p w14:paraId="0A94E590" w14:textId="71E07353" w:rsidR="00B3291C" w:rsidDel="00296F79" w:rsidRDefault="00B3291C" w:rsidP="008379B1">
            <w:pPr>
              <w:rPr>
                <w:del w:id="778" w:author="Alexandre Dürrenmatt" w:date="2024-04-29T09:27:00Z"/>
              </w:rPr>
            </w:pPr>
          </w:p>
        </w:tc>
      </w:tr>
    </w:tbl>
    <w:p w14:paraId="237AF68F" w14:textId="22FD081F" w:rsidR="00B3291C" w:rsidDel="00296F79" w:rsidRDefault="00B3291C" w:rsidP="00B3291C">
      <w:pPr>
        <w:rPr>
          <w:del w:id="779" w:author="Alexandre Dürrenmatt" w:date="2024-04-29T09:27:00Z"/>
        </w:rPr>
      </w:pPr>
    </w:p>
    <w:p w14:paraId="3F5187D1" w14:textId="4532EC26" w:rsidR="00B3291C" w:rsidDel="00296F79" w:rsidRDefault="00B3291C">
      <w:pPr>
        <w:pStyle w:val="Titre3"/>
        <w:numPr>
          <w:ilvl w:val="0"/>
          <w:numId w:val="0"/>
        </w:numPr>
        <w:rPr>
          <w:del w:id="780" w:author="Alexandre Dürrenmatt" w:date="2024-04-29T09:27:00Z"/>
        </w:rPr>
        <w:pPrChange w:id="781" w:author="Alexandre Dürrenmatt" w:date="2024-04-23T16:18:00Z">
          <w:pPr>
            <w:pStyle w:val="Titre3"/>
          </w:pPr>
        </w:pPrChange>
      </w:pPr>
      <w:del w:id="782" w:author="Alexandre Dürrenmatt" w:date="2024-04-29T09:27:00Z">
        <w:r w:rsidDel="00296F79">
          <w:delText>Salle de classe étage D01</w:delText>
        </w:r>
      </w:del>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B3291C" w:rsidDel="00296F79" w14:paraId="2A066636" w14:textId="5FEF8600" w:rsidTr="008379B1">
        <w:trPr>
          <w:del w:id="783" w:author="Alexandre Dürrenmatt" w:date="2024-04-29T09:27:00Z"/>
        </w:trPr>
        <w:tc>
          <w:tcPr>
            <w:tcW w:w="0" w:type="auto"/>
          </w:tcPr>
          <w:p w14:paraId="35D43BC9" w14:textId="3228BD36" w:rsidR="00B3291C" w:rsidDel="00296F79" w:rsidRDefault="00B3291C" w:rsidP="008379B1">
            <w:pPr>
              <w:rPr>
                <w:del w:id="784" w:author="Alexandre Dürrenmatt" w:date="2024-04-29T09:27:00Z"/>
              </w:rPr>
            </w:pPr>
            <w:del w:id="785" w:author="Alexandre Dürrenmatt" w:date="2024-04-29T09:27:00Z">
              <w:r w:rsidDel="00296F79">
                <w:delText>En tant que élève Je veux une salle de classe en 1er étage Pour suivre les cours</w:delText>
              </w:r>
            </w:del>
          </w:p>
        </w:tc>
      </w:tr>
      <w:tr w:rsidR="00B3291C" w:rsidDel="00296F79" w14:paraId="1ACA3A4D" w14:textId="2CBBED2E" w:rsidTr="008379B1">
        <w:trPr>
          <w:del w:id="786" w:author="Alexandre Dürrenmatt" w:date="2024-04-29T09:27:00Z"/>
        </w:trPr>
        <w:tc>
          <w:tcPr>
            <w:tcW w:w="0" w:type="auto"/>
          </w:tcPr>
          <w:p w14:paraId="528BF770" w14:textId="7B314795" w:rsidR="00B3291C" w:rsidDel="00296F79" w:rsidRDefault="00B3291C" w:rsidP="008379B1">
            <w:pPr>
              <w:jc w:val="center"/>
              <w:rPr>
                <w:del w:id="787" w:author="Alexandre Dürrenmatt" w:date="2024-04-29T09:27:00Z"/>
              </w:rPr>
            </w:pPr>
            <w:del w:id="788" w:author="Alexandre Dürrenmatt" w:date="2024-04-29T09:27:00Z">
              <w:r w:rsidDel="00296F79">
                <w:delText xml:space="preserve">Tests d'acceptance: </w:delText>
              </w:r>
            </w:del>
          </w:p>
          <w:tbl>
            <w:tblPr>
              <w:tblW w:w="100" w:type="auto"/>
              <w:tblCellMar>
                <w:left w:w="10" w:type="dxa"/>
                <w:right w:w="10" w:type="dxa"/>
              </w:tblCellMar>
              <w:tblLook w:val="0000" w:firstRow="0" w:lastRow="0" w:firstColumn="0" w:lastColumn="0" w:noHBand="0" w:noVBand="0"/>
            </w:tblPr>
            <w:tblGrid>
              <w:gridCol w:w="1947"/>
              <w:gridCol w:w="7093"/>
            </w:tblGrid>
            <w:tr w:rsidR="00B3291C" w:rsidDel="00296F79" w14:paraId="7B061B30" w14:textId="438BD77B" w:rsidTr="008379B1">
              <w:trPr>
                <w:del w:id="789" w:author="Alexandre Dürrenmatt" w:date="2024-04-29T09:27:00Z"/>
              </w:trPr>
              <w:tc>
                <w:tcPr>
                  <w:tcW w:w="0" w:type="auto"/>
                </w:tcPr>
                <w:p w14:paraId="5EA06B03" w14:textId="49B0E67C" w:rsidR="00B3291C" w:rsidDel="00296F79" w:rsidRDefault="00B3291C" w:rsidP="008379B1">
                  <w:pPr>
                    <w:rPr>
                      <w:del w:id="790" w:author="Alexandre Dürrenmatt" w:date="2024-04-29T09:27:00Z"/>
                    </w:rPr>
                  </w:pPr>
                  <w:del w:id="791" w:author="Alexandre Dürrenmatt" w:date="2024-04-29T09:27:00Z">
                    <w:r w:rsidDel="00296F79">
                      <w:delText>rangée de tables</w:delText>
                    </w:r>
                  </w:del>
                </w:p>
              </w:tc>
              <w:tc>
                <w:tcPr>
                  <w:tcW w:w="0" w:type="auto"/>
                </w:tcPr>
                <w:p w14:paraId="4B363E70" w14:textId="098EBA40" w:rsidR="00B3291C" w:rsidDel="00296F79" w:rsidRDefault="00B3291C" w:rsidP="008379B1">
                  <w:pPr>
                    <w:rPr>
                      <w:del w:id="792" w:author="Alexandre Dürrenmatt" w:date="2024-04-29T09:27:00Z"/>
                    </w:rPr>
                  </w:pPr>
                  <w:del w:id="793" w:author="Alexandre Dürrenmatt" w:date="2024-04-29T09:27:00Z">
                    <w:r w:rsidDel="00296F79">
                      <w:delText>Quand j'entre dans la classe il y'a trois rangées de  4 tables chacune.</w:delText>
                    </w:r>
                  </w:del>
                </w:p>
              </w:tc>
            </w:tr>
            <w:tr w:rsidR="00B3291C" w:rsidDel="00296F79" w14:paraId="7D2ABA24" w14:textId="106599C1" w:rsidTr="008379B1">
              <w:trPr>
                <w:del w:id="794" w:author="Alexandre Dürrenmatt" w:date="2024-04-29T09:27:00Z"/>
              </w:trPr>
              <w:tc>
                <w:tcPr>
                  <w:tcW w:w="0" w:type="auto"/>
                </w:tcPr>
                <w:p w14:paraId="344DEBBC" w14:textId="4A1F3891" w:rsidR="00B3291C" w:rsidDel="00296F79" w:rsidRDefault="00B3291C" w:rsidP="008379B1">
                  <w:pPr>
                    <w:rPr>
                      <w:del w:id="795" w:author="Alexandre Dürrenmatt" w:date="2024-04-29T09:27:00Z"/>
                    </w:rPr>
                  </w:pPr>
                  <w:del w:id="796" w:author="Alexandre Dürrenmatt" w:date="2024-04-29T09:27:00Z">
                    <w:r w:rsidDel="00296F79">
                      <w:delText>bibliothèque</w:delText>
                    </w:r>
                  </w:del>
                </w:p>
              </w:tc>
              <w:tc>
                <w:tcPr>
                  <w:tcW w:w="0" w:type="auto"/>
                </w:tcPr>
                <w:p w14:paraId="2C596955" w14:textId="1F9774B9" w:rsidR="00B3291C" w:rsidDel="00296F79" w:rsidRDefault="00B3291C" w:rsidP="008379B1">
                  <w:pPr>
                    <w:rPr>
                      <w:del w:id="797" w:author="Alexandre Dürrenmatt" w:date="2024-04-29T09:27:00Z"/>
                    </w:rPr>
                  </w:pPr>
                  <w:del w:id="798" w:author="Alexandre Dürrenmatt" w:date="2024-04-29T09:27:00Z">
                    <w:r w:rsidDel="00296F79">
                      <w:delText>Quand j'entre dans la salle je vois une bibliothèque à ma droite.</w:delText>
                    </w:r>
                  </w:del>
                </w:p>
              </w:tc>
            </w:tr>
            <w:tr w:rsidR="00B3291C" w:rsidDel="00296F79" w14:paraId="3E12F1E2" w14:textId="1FEB0AB3" w:rsidTr="008379B1">
              <w:trPr>
                <w:del w:id="799" w:author="Alexandre Dürrenmatt" w:date="2024-04-29T09:27:00Z"/>
              </w:trPr>
              <w:tc>
                <w:tcPr>
                  <w:tcW w:w="0" w:type="auto"/>
                </w:tcPr>
                <w:p w14:paraId="6B33F63B" w14:textId="2E3D660C" w:rsidR="00B3291C" w:rsidDel="00296F79" w:rsidRDefault="00B3291C" w:rsidP="008379B1">
                  <w:pPr>
                    <w:rPr>
                      <w:del w:id="800" w:author="Alexandre Dürrenmatt" w:date="2024-04-29T09:27:00Z"/>
                    </w:rPr>
                  </w:pPr>
                  <w:del w:id="801" w:author="Alexandre Dürrenmatt" w:date="2024-04-29T09:27:00Z">
                    <w:r w:rsidDel="00296F79">
                      <w:delText>fenêtres</w:delText>
                    </w:r>
                  </w:del>
                </w:p>
              </w:tc>
              <w:tc>
                <w:tcPr>
                  <w:tcW w:w="0" w:type="auto"/>
                </w:tcPr>
                <w:p w14:paraId="437A18B7" w14:textId="57DBA237" w:rsidR="00B3291C" w:rsidDel="00296F79" w:rsidRDefault="00B3291C" w:rsidP="008379B1">
                  <w:pPr>
                    <w:rPr>
                      <w:del w:id="802" w:author="Alexandre Dürrenmatt" w:date="2024-04-29T09:27:00Z"/>
                    </w:rPr>
                  </w:pPr>
                  <w:del w:id="803" w:author="Alexandre Dürrenmatt" w:date="2024-04-29T09:27:00Z">
                    <w:r w:rsidDel="00296F79">
                      <w:delText>Quand j'entre dans la salle je vois deux fenêtres séparés de deux mètres à l'horizontale à ma gauche.</w:delText>
                    </w:r>
                  </w:del>
                </w:p>
              </w:tc>
            </w:tr>
            <w:tr w:rsidR="00B3291C" w:rsidDel="00296F79" w14:paraId="3556419E" w14:textId="474558E7" w:rsidTr="008379B1">
              <w:trPr>
                <w:del w:id="804" w:author="Alexandre Dürrenmatt" w:date="2024-04-29T09:27:00Z"/>
              </w:trPr>
              <w:tc>
                <w:tcPr>
                  <w:tcW w:w="0" w:type="auto"/>
                </w:tcPr>
                <w:p w14:paraId="77D636ED" w14:textId="62D3C874" w:rsidR="00B3291C" w:rsidDel="00296F79" w:rsidRDefault="00B3291C" w:rsidP="008379B1">
                  <w:pPr>
                    <w:rPr>
                      <w:del w:id="805" w:author="Alexandre Dürrenmatt" w:date="2024-04-29T09:27:00Z"/>
                    </w:rPr>
                  </w:pPr>
                  <w:del w:id="806" w:author="Alexandre Dürrenmatt" w:date="2024-04-29T09:27:00Z">
                    <w:r w:rsidDel="00296F79">
                      <w:delText>chaises</w:delText>
                    </w:r>
                  </w:del>
                </w:p>
              </w:tc>
              <w:tc>
                <w:tcPr>
                  <w:tcW w:w="0" w:type="auto"/>
                </w:tcPr>
                <w:p w14:paraId="70061B67" w14:textId="06CED170" w:rsidR="00B3291C" w:rsidDel="00296F79" w:rsidRDefault="00B3291C" w:rsidP="008379B1">
                  <w:pPr>
                    <w:rPr>
                      <w:del w:id="807" w:author="Alexandre Dürrenmatt" w:date="2024-04-29T09:27:00Z"/>
                    </w:rPr>
                  </w:pPr>
                  <w:del w:id="808" w:author="Alexandre Dürrenmatt" w:date="2024-04-29T09:27:00Z">
                    <w:r w:rsidDel="00296F79">
                      <w:delText>Les chaises sont devant les tables</w:delText>
                    </w:r>
                  </w:del>
                </w:p>
              </w:tc>
            </w:tr>
            <w:tr w:rsidR="00B3291C" w:rsidDel="00296F79" w14:paraId="45089EB5" w14:textId="17B67231" w:rsidTr="008379B1">
              <w:trPr>
                <w:del w:id="809" w:author="Alexandre Dürrenmatt" w:date="2024-04-29T09:27:00Z"/>
              </w:trPr>
              <w:tc>
                <w:tcPr>
                  <w:tcW w:w="0" w:type="auto"/>
                </w:tcPr>
                <w:p w14:paraId="49202656" w14:textId="589E5E93" w:rsidR="00B3291C" w:rsidDel="00296F79" w:rsidRDefault="00B3291C" w:rsidP="008379B1">
                  <w:pPr>
                    <w:rPr>
                      <w:del w:id="810" w:author="Alexandre Dürrenmatt" w:date="2024-04-29T09:27:00Z"/>
                    </w:rPr>
                  </w:pPr>
                  <w:del w:id="811" w:author="Alexandre Dürrenmatt" w:date="2024-04-29T09:27:00Z">
                    <w:r w:rsidDel="00296F79">
                      <w:delText>tableau blanc</w:delText>
                    </w:r>
                  </w:del>
                </w:p>
              </w:tc>
              <w:tc>
                <w:tcPr>
                  <w:tcW w:w="0" w:type="auto"/>
                </w:tcPr>
                <w:p w14:paraId="716B8635" w14:textId="493880EA" w:rsidR="00B3291C" w:rsidDel="00296F79" w:rsidRDefault="00B3291C" w:rsidP="008379B1">
                  <w:pPr>
                    <w:rPr>
                      <w:del w:id="812" w:author="Alexandre Dürrenmatt" w:date="2024-04-29T09:27:00Z"/>
                    </w:rPr>
                  </w:pPr>
                  <w:del w:id="813" w:author="Alexandre Dürrenmatt" w:date="2024-04-29T09:27:00Z">
                    <w:r w:rsidDel="00296F79">
                      <w:delText>Devant les tables se positionne un tableau blanc</w:delText>
                    </w:r>
                  </w:del>
                </w:p>
              </w:tc>
            </w:tr>
            <w:tr w:rsidR="00B3291C" w:rsidDel="00296F79" w14:paraId="22A608C0" w14:textId="3757D8BB" w:rsidTr="008379B1">
              <w:trPr>
                <w:del w:id="814" w:author="Alexandre Dürrenmatt" w:date="2024-04-29T09:27:00Z"/>
              </w:trPr>
              <w:tc>
                <w:tcPr>
                  <w:tcW w:w="0" w:type="auto"/>
                </w:tcPr>
                <w:p w14:paraId="76BD5E8A" w14:textId="4CCC2F8A" w:rsidR="00B3291C" w:rsidDel="00296F79" w:rsidRDefault="00B3291C" w:rsidP="008379B1">
                  <w:pPr>
                    <w:rPr>
                      <w:del w:id="815" w:author="Alexandre Dürrenmatt" w:date="2024-04-29T09:27:00Z"/>
                    </w:rPr>
                  </w:pPr>
                  <w:del w:id="816" w:author="Alexandre Dürrenmatt" w:date="2024-04-29T09:27:00Z">
                    <w:r w:rsidDel="00296F79">
                      <w:delText>écrans claviers et souris</w:delText>
                    </w:r>
                  </w:del>
                </w:p>
              </w:tc>
              <w:tc>
                <w:tcPr>
                  <w:tcW w:w="0" w:type="auto"/>
                </w:tcPr>
                <w:p w14:paraId="59E0DDB3" w14:textId="0A714B06" w:rsidR="00B3291C" w:rsidDel="00296F79" w:rsidRDefault="00B3291C" w:rsidP="008379B1">
                  <w:pPr>
                    <w:rPr>
                      <w:del w:id="817" w:author="Alexandre Dürrenmatt" w:date="2024-04-29T09:27:00Z"/>
                    </w:rPr>
                  </w:pPr>
                  <w:del w:id="818" w:author="Alexandre Dürrenmatt" w:date="2024-04-29T09:27:00Z">
                    <w:r w:rsidDel="00296F79">
                      <w:delText>Sur chaque table se trouvent deux écrans avec un clavier et souris</w:delText>
                    </w:r>
                  </w:del>
                </w:p>
              </w:tc>
            </w:tr>
            <w:tr w:rsidR="00B3291C" w:rsidDel="00296F79" w14:paraId="78996C08" w14:textId="4F6139D1" w:rsidTr="008379B1">
              <w:trPr>
                <w:del w:id="819" w:author="Alexandre Dürrenmatt" w:date="2024-04-29T09:27:00Z"/>
              </w:trPr>
              <w:tc>
                <w:tcPr>
                  <w:tcW w:w="0" w:type="auto"/>
                </w:tcPr>
                <w:p w14:paraId="56AA76BB" w14:textId="00601AAD" w:rsidR="00B3291C" w:rsidDel="00296F79" w:rsidRDefault="00B3291C" w:rsidP="008379B1">
                  <w:pPr>
                    <w:rPr>
                      <w:del w:id="820" w:author="Alexandre Dürrenmatt" w:date="2024-04-29T09:27:00Z"/>
                    </w:rPr>
                  </w:pPr>
                  <w:del w:id="821" w:author="Alexandre Dürrenmatt" w:date="2024-04-29T09:27:00Z">
                    <w:r w:rsidDel="00296F79">
                      <w:delText>canapé</w:delText>
                    </w:r>
                  </w:del>
                </w:p>
              </w:tc>
              <w:tc>
                <w:tcPr>
                  <w:tcW w:w="0" w:type="auto"/>
                </w:tcPr>
                <w:p w14:paraId="6499BAA0" w14:textId="56D89F39" w:rsidR="00B3291C" w:rsidDel="00296F79" w:rsidRDefault="00B3291C" w:rsidP="008379B1">
                  <w:pPr>
                    <w:rPr>
                      <w:del w:id="822" w:author="Alexandre Dürrenmatt" w:date="2024-04-29T09:27:00Z"/>
                    </w:rPr>
                  </w:pPr>
                  <w:del w:id="823" w:author="Alexandre Dürrenmatt" w:date="2024-04-29T09:27:00Z">
                    <w:r w:rsidDel="00296F79">
                      <w:delText>Au fond de la salle, dans le coin à droite se trouve un canapé à quatre places</w:delText>
                    </w:r>
                  </w:del>
                </w:p>
              </w:tc>
            </w:tr>
            <w:tr w:rsidR="00B3291C" w:rsidDel="00296F79" w14:paraId="329271B8" w14:textId="2AC99D38" w:rsidTr="008379B1">
              <w:trPr>
                <w:del w:id="824" w:author="Alexandre Dürrenmatt" w:date="2024-04-29T09:27:00Z"/>
              </w:trPr>
              <w:tc>
                <w:tcPr>
                  <w:tcW w:w="0" w:type="auto"/>
                </w:tcPr>
                <w:p w14:paraId="30D25BEE" w14:textId="5EE3E4A4" w:rsidR="00B3291C" w:rsidDel="00296F79" w:rsidRDefault="00B3291C" w:rsidP="008379B1">
                  <w:pPr>
                    <w:rPr>
                      <w:del w:id="825" w:author="Alexandre Dürrenmatt" w:date="2024-04-29T09:27:00Z"/>
                    </w:rPr>
                  </w:pPr>
                  <w:del w:id="826" w:author="Alexandre Dürrenmatt" w:date="2024-04-29T09:27:00Z">
                    <w:r w:rsidDel="00296F79">
                      <w:delText>poufs</w:delText>
                    </w:r>
                  </w:del>
                </w:p>
              </w:tc>
              <w:tc>
                <w:tcPr>
                  <w:tcW w:w="0" w:type="auto"/>
                </w:tcPr>
                <w:p w14:paraId="111D7807" w14:textId="638CC760" w:rsidR="00B3291C" w:rsidDel="00296F79" w:rsidRDefault="00B3291C" w:rsidP="008379B1">
                  <w:pPr>
                    <w:rPr>
                      <w:del w:id="827" w:author="Alexandre Dürrenmatt" w:date="2024-04-29T09:27:00Z"/>
                    </w:rPr>
                  </w:pPr>
                  <w:del w:id="828" w:author="Alexandre Dürrenmatt" w:date="2024-04-29T09:27:00Z">
                    <w:r w:rsidDel="00296F79">
                      <w:delText>Devant ce canapé se trouvent deux poufs</w:delText>
                    </w:r>
                  </w:del>
                </w:p>
              </w:tc>
            </w:tr>
          </w:tbl>
          <w:p w14:paraId="37217D21" w14:textId="13A1440A" w:rsidR="00B3291C" w:rsidDel="00296F79" w:rsidRDefault="00B3291C" w:rsidP="008379B1">
            <w:pPr>
              <w:rPr>
                <w:del w:id="829" w:author="Alexandre Dürrenmatt" w:date="2024-04-29T09:27:00Z"/>
              </w:rPr>
            </w:pPr>
          </w:p>
        </w:tc>
      </w:tr>
    </w:tbl>
    <w:p w14:paraId="5B2B513F" w14:textId="4086C45E" w:rsidR="00B3291C" w:rsidDel="00296F79" w:rsidRDefault="00B3291C" w:rsidP="00B3291C">
      <w:pPr>
        <w:rPr>
          <w:del w:id="830" w:author="Alexandre Dürrenmatt" w:date="2024-04-29T09:27:00Z"/>
        </w:rPr>
      </w:pPr>
    </w:p>
    <w:p w14:paraId="27D8BD59" w14:textId="599FFF92" w:rsidR="00B3291C" w:rsidDel="00296F79" w:rsidRDefault="00B3291C">
      <w:pPr>
        <w:pStyle w:val="Titre3"/>
        <w:numPr>
          <w:ilvl w:val="0"/>
          <w:numId w:val="0"/>
        </w:numPr>
        <w:rPr>
          <w:del w:id="831" w:author="Alexandre Dürrenmatt" w:date="2024-04-29T09:27:00Z"/>
        </w:rPr>
        <w:pPrChange w:id="832" w:author="Alexandre Dürrenmatt" w:date="2024-04-23T16:18:00Z">
          <w:pPr>
            <w:pStyle w:val="Titre3"/>
          </w:pPr>
        </w:pPrChange>
      </w:pPr>
      <w:del w:id="833" w:author="Alexandre Dürrenmatt" w:date="2024-04-29T09:27:00Z">
        <w:r w:rsidDel="00296F79">
          <w:delText>Salle de classe 1er étage D06</w:delText>
        </w:r>
      </w:del>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B3291C" w:rsidDel="00296F79" w14:paraId="230825B7" w14:textId="0910267F" w:rsidTr="008379B1">
        <w:trPr>
          <w:del w:id="834" w:author="Alexandre Dürrenmatt" w:date="2024-04-29T09:27:00Z"/>
        </w:trPr>
        <w:tc>
          <w:tcPr>
            <w:tcW w:w="0" w:type="auto"/>
          </w:tcPr>
          <w:p w14:paraId="40E4C28B" w14:textId="5E6CA559" w:rsidR="00B3291C" w:rsidDel="00296F79" w:rsidRDefault="00B3291C" w:rsidP="008379B1">
            <w:pPr>
              <w:rPr>
                <w:del w:id="835" w:author="Alexandre Dürrenmatt" w:date="2024-04-29T09:27:00Z"/>
              </w:rPr>
            </w:pPr>
            <w:del w:id="836" w:author="Alexandre Dürrenmatt" w:date="2024-04-29T09:27:00Z">
              <w:r w:rsidDel="00296F79">
                <w:delText>En tant que élève Je veux une salle de classe en 1er étage Pour enseigner des élèves</w:delText>
              </w:r>
            </w:del>
          </w:p>
        </w:tc>
      </w:tr>
      <w:tr w:rsidR="00B3291C" w:rsidDel="00296F79" w14:paraId="32002549" w14:textId="2C7BB871" w:rsidTr="008379B1">
        <w:trPr>
          <w:del w:id="837" w:author="Alexandre Dürrenmatt" w:date="2024-04-29T09:27:00Z"/>
        </w:trPr>
        <w:tc>
          <w:tcPr>
            <w:tcW w:w="0" w:type="auto"/>
          </w:tcPr>
          <w:p w14:paraId="0A9BA172" w14:textId="0D5772A9" w:rsidR="00B3291C" w:rsidDel="00296F79" w:rsidRDefault="00B3291C" w:rsidP="008379B1">
            <w:pPr>
              <w:jc w:val="center"/>
              <w:rPr>
                <w:del w:id="838" w:author="Alexandre Dürrenmatt" w:date="2024-04-29T09:27:00Z"/>
              </w:rPr>
            </w:pPr>
            <w:del w:id="839" w:author="Alexandre Dürrenmatt" w:date="2024-04-29T09:27:00Z">
              <w:r w:rsidDel="00296F79">
                <w:delText xml:space="preserve">Tests d'acceptance: </w:delText>
              </w:r>
            </w:del>
          </w:p>
          <w:tbl>
            <w:tblPr>
              <w:tblW w:w="100" w:type="auto"/>
              <w:tblCellMar>
                <w:left w:w="10" w:type="dxa"/>
                <w:right w:w="10" w:type="dxa"/>
              </w:tblCellMar>
              <w:tblLook w:val="0000" w:firstRow="0" w:lastRow="0" w:firstColumn="0" w:lastColumn="0" w:noHBand="0" w:noVBand="0"/>
            </w:tblPr>
            <w:tblGrid>
              <w:gridCol w:w="2365"/>
              <w:gridCol w:w="6675"/>
            </w:tblGrid>
            <w:tr w:rsidR="00B3291C" w:rsidDel="00296F79" w14:paraId="5FFA64FE" w14:textId="61D51D25" w:rsidTr="008379B1">
              <w:trPr>
                <w:del w:id="840" w:author="Alexandre Dürrenmatt" w:date="2024-04-29T09:27:00Z"/>
              </w:trPr>
              <w:tc>
                <w:tcPr>
                  <w:tcW w:w="0" w:type="auto"/>
                </w:tcPr>
                <w:p w14:paraId="0F8D3C3A" w14:textId="35F3D2D2" w:rsidR="00B3291C" w:rsidDel="00296F79" w:rsidRDefault="00B3291C" w:rsidP="008379B1">
                  <w:pPr>
                    <w:rPr>
                      <w:del w:id="841" w:author="Alexandre Dürrenmatt" w:date="2024-04-29T09:27:00Z"/>
                    </w:rPr>
                  </w:pPr>
                  <w:del w:id="842" w:author="Alexandre Dürrenmatt" w:date="2024-04-29T09:27:00Z">
                    <w:r w:rsidDel="00296F79">
                      <w:delText>rangée de tables</w:delText>
                    </w:r>
                  </w:del>
                </w:p>
              </w:tc>
              <w:tc>
                <w:tcPr>
                  <w:tcW w:w="0" w:type="auto"/>
                </w:tcPr>
                <w:p w14:paraId="384C3E2F" w14:textId="62654356" w:rsidR="00B3291C" w:rsidDel="00296F79" w:rsidRDefault="00B3291C" w:rsidP="008379B1">
                  <w:pPr>
                    <w:rPr>
                      <w:del w:id="843" w:author="Alexandre Dürrenmatt" w:date="2024-04-29T09:27:00Z"/>
                    </w:rPr>
                  </w:pPr>
                  <w:del w:id="844" w:author="Alexandre Dürrenmatt" w:date="2024-04-29T09:27:00Z">
                    <w:r w:rsidDel="00296F79">
                      <w:delText>Quand j'entre dans la classe il y a trois rangées de 4 tables chacune.</w:delText>
                    </w:r>
                  </w:del>
                </w:p>
              </w:tc>
            </w:tr>
            <w:tr w:rsidR="00B3291C" w:rsidDel="00296F79" w14:paraId="6BE96226" w14:textId="1DFD7800" w:rsidTr="008379B1">
              <w:trPr>
                <w:del w:id="845" w:author="Alexandre Dürrenmatt" w:date="2024-04-29T09:27:00Z"/>
              </w:trPr>
              <w:tc>
                <w:tcPr>
                  <w:tcW w:w="0" w:type="auto"/>
                </w:tcPr>
                <w:p w14:paraId="24014EE6" w14:textId="79E7DF21" w:rsidR="00B3291C" w:rsidDel="00296F79" w:rsidRDefault="00B3291C" w:rsidP="008379B1">
                  <w:pPr>
                    <w:rPr>
                      <w:del w:id="846" w:author="Alexandre Dürrenmatt" w:date="2024-04-29T09:27:00Z"/>
                    </w:rPr>
                  </w:pPr>
                  <w:del w:id="847" w:author="Alexandre Dürrenmatt" w:date="2024-04-29T09:27:00Z">
                    <w:r w:rsidDel="00296F79">
                      <w:delText>bibliothèque</w:delText>
                    </w:r>
                  </w:del>
                </w:p>
              </w:tc>
              <w:tc>
                <w:tcPr>
                  <w:tcW w:w="0" w:type="auto"/>
                </w:tcPr>
                <w:p w14:paraId="613C933C" w14:textId="6183F290" w:rsidR="00B3291C" w:rsidDel="00296F79" w:rsidRDefault="00B3291C" w:rsidP="008379B1">
                  <w:pPr>
                    <w:rPr>
                      <w:del w:id="848" w:author="Alexandre Dürrenmatt" w:date="2024-04-29T09:27:00Z"/>
                    </w:rPr>
                  </w:pPr>
                  <w:del w:id="849" w:author="Alexandre Dürrenmatt" w:date="2024-04-29T09:27:00Z">
                    <w:r w:rsidDel="00296F79">
                      <w:delText>Quand j'entre dans la salle je vois une bibliothèque à ma droite.</w:delText>
                    </w:r>
                  </w:del>
                </w:p>
              </w:tc>
            </w:tr>
            <w:tr w:rsidR="00B3291C" w:rsidDel="00296F79" w14:paraId="0A504CF9" w14:textId="30EA4859" w:rsidTr="008379B1">
              <w:trPr>
                <w:del w:id="850" w:author="Alexandre Dürrenmatt" w:date="2024-04-29T09:27:00Z"/>
              </w:trPr>
              <w:tc>
                <w:tcPr>
                  <w:tcW w:w="0" w:type="auto"/>
                </w:tcPr>
                <w:p w14:paraId="73674795" w14:textId="06D25A08" w:rsidR="00B3291C" w:rsidDel="00296F79" w:rsidRDefault="00B3291C" w:rsidP="008379B1">
                  <w:pPr>
                    <w:rPr>
                      <w:del w:id="851" w:author="Alexandre Dürrenmatt" w:date="2024-04-29T09:27:00Z"/>
                    </w:rPr>
                  </w:pPr>
                  <w:del w:id="852" w:author="Alexandre Dürrenmatt" w:date="2024-04-29T09:27:00Z">
                    <w:r w:rsidDel="00296F79">
                      <w:delText>fenêtres</w:delText>
                    </w:r>
                  </w:del>
                </w:p>
              </w:tc>
              <w:tc>
                <w:tcPr>
                  <w:tcW w:w="0" w:type="auto"/>
                </w:tcPr>
                <w:p w14:paraId="5C322207" w14:textId="4C06835C" w:rsidR="00B3291C" w:rsidDel="00296F79" w:rsidRDefault="00B3291C" w:rsidP="008379B1">
                  <w:pPr>
                    <w:rPr>
                      <w:del w:id="853" w:author="Alexandre Dürrenmatt" w:date="2024-04-29T09:27:00Z"/>
                    </w:rPr>
                  </w:pPr>
                  <w:del w:id="854" w:author="Alexandre Dürrenmatt" w:date="2024-04-29T09:27:00Z">
                    <w:r w:rsidDel="00296F79">
                      <w:delText>Quand j'entre dans la salle je vois deux fenêtres séparés de deux mètres à l'horizontale à ma gauche.</w:delText>
                    </w:r>
                  </w:del>
                </w:p>
              </w:tc>
            </w:tr>
            <w:tr w:rsidR="00B3291C" w:rsidDel="00296F79" w14:paraId="0EE5AF95" w14:textId="4E1545D3" w:rsidTr="008379B1">
              <w:trPr>
                <w:del w:id="855" w:author="Alexandre Dürrenmatt" w:date="2024-04-29T09:27:00Z"/>
              </w:trPr>
              <w:tc>
                <w:tcPr>
                  <w:tcW w:w="0" w:type="auto"/>
                </w:tcPr>
                <w:p w14:paraId="45A5AB8C" w14:textId="6D7285EC" w:rsidR="00B3291C" w:rsidDel="00296F79" w:rsidRDefault="00B3291C" w:rsidP="008379B1">
                  <w:pPr>
                    <w:rPr>
                      <w:del w:id="856" w:author="Alexandre Dürrenmatt" w:date="2024-04-29T09:27:00Z"/>
                    </w:rPr>
                  </w:pPr>
                  <w:del w:id="857" w:author="Alexandre Dürrenmatt" w:date="2024-04-29T09:27:00Z">
                    <w:r w:rsidDel="00296F79">
                      <w:delText>chaises</w:delText>
                    </w:r>
                  </w:del>
                </w:p>
              </w:tc>
              <w:tc>
                <w:tcPr>
                  <w:tcW w:w="0" w:type="auto"/>
                </w:tcPr>
                <w:p w14:paraId="7FB2F172" w14:textId="70A03B71" w:rsidR="00B3291C" w:rsidDel="00296F79" w:rsidRDefault="00B3291C" w:rsidP="008379B1">
                  <w:pPr>
                    <w:rPr>
                      <w:del w:id="858" w:author="Alexandre Dürrenmatt" w:date="2024-04-29T09:27:00Z"/>
                    </w:rPr>
                  </w:pPr>
                  <w:del w:id="859" w:author="Alexandre Dürrenmatt" w:date="2024-04-29T09:27:00Z">
                    <w:r w:rsidDel="00296F79">
                      <w:delText>Les chaises sont devant les tables par poste</w:delText>
                    </w:r>
                  </w:del>
                </w:p>
              </w:tc>
            </w:tr>
            <w:tr w:rsidR="00B3291C" w:rsidDel="00296F79" w14:paraId="32810BC4" w14:textId="3DF1970D" w:rsidTr="008379B1">
              <w:trPr>
                <w:del w:id="860" w:author="Alexandre Dürrenmatt" w:date="2024-04-29T09:27:00Z"/>
              </w:trPr>
              <w:tc>
                <w:tcPr>
                  <w:tcW w:w="0" w:type="auto"/>
                </w:tcPr>
                <w:p w14:paraId="1C8DA2B3" w14:textId="1508926D" w:rsidR="00B3291C" w:rsidDel="00296F79" w:rsidRDefault="00B3291C" w:rsidP="008379B1">
                  <w:pPr>
                    <w:rPr>
                      <w:del w:id="861" w:author="Alexandre Dürrenmatt" w:date="2024-04-29T09:27:00Z"/>
                    </w:rPr>
                  </w:pPr>
                  <w:del w:id="862" w:author="Alexandre Dürrenmatt" w:date="2024-04-29T09:27:00Z">
                    <w:r w:rsidDel="00296F79">
                      <w:delText>tableau blanc</w:delText>
                    </w:r>
                  </w:del>
                </w:p>
              </w:tc>
              <w:tc>
                <w:tcPr>
                  <w:tcW w:w="0" w:type="auto"/>
                </w:tcPr>
                <w:p w14:paraId="00A77004" w14:textId="0BCC76AE" w:rsidR="00B3291C" w:rsidDel="00296F79" w:rsidRDefault="00B3291C" w:rsidP="008379B1">
                  <w:pPr>
                    <w:rPr>
                      <w:del w:id="863" w:author="Alexandre Dürrenmatt" w:date="2024-04-29T09:27:00Z"/>
                    </w:rPr>
                  </w:pPr>
                  <w:del w:id="864" w:author="Alexandre Dürrenmatt" w:date="2024-04-29T09:27:00Z">
                    <w:r w:rsidDel="00296F79">
                      <w:delText>Devant les tables se positionne un tableau blanc</w:delText>
                    </w:r>
                  </w:del>
                </w:p>
              </w:tc>
            </w:tr>
            <w:tr w:rsidR="00B3291C" w:rsidDel="00296F79" w14:paraId="4735608B" w14:textId="40358503" w:rsidTr="008379B1">
              <w:trPr>
                <w:del w:id="865" w:author="Alexandre Dürrenmatt" w:date="2024-04-29T09:27:00Z"/>
              </w:trPr>
              <w:tc>
                <w:tcPr>
                  <w:tcW w:w="0" w:type="auto"/>
                </w:tcPr>
                <w:p w14:paraId="1BAD2E88" w14:textId="486582F6" w:rsidR="00B3291C" w:rsidDel="00296F79" w:rsidRDefault="00B3291C" w:rsidP="008379B1">
                  <w:pPr>
                    <w:rPr>
                      <w:del w:id="866" w:author="Alexandre Dürrenmatt" w:date="2024-04-29T09:27:00Z"/>
                    </w:rPr>
                  </w:pPr>
                  <w:del w:id="867" w:author="Alexandre Dürrenmatt" w:date="2024-04-29T09:27:00Z">
                    <w:r w:rsidDel="00296F79">
                      <w:delText>écrans claviers et souris</w:delText>
                    </w:r>
                  </w:del>
                </w:p>
              </w:tc>
              <w:tc>
                <w:tcPr>
                  <w:tcW w:w="0" w:type="auto"/>
                </w:tcPr>
                <w:p w14:paraId="5DDECB98" w14:textId="2388551A" w:rsidR="00B3291C" w:rsidDel="00296F79" w:rsidRDefault="00B3291C" w:rsidP="008379B1">
                  <w:pPr>
                    <w:rPr>
                      <w:del w:id="868" w:author="Alexandre Dürrenmatt" w:date="2024-04-29T09:27:00Z"/>
                    </w:rPr>
                  </w:pPr>
                  <w:del w:id="869" w:author="Alexandre Dürrenmatt" w:date="2024-04-29T09:27:00Z">
                    <w:r w:rsidDel="00296F79">
                      <w:delText>Sur chaque table se trouvent deux écrans avec un clavier et souris</w:delText>
                    </w:r>
                  </w:del>
                </w:p>
              </w:tc>
            </w:tr>
            <w:tr w:rsidR="00B3291C" w:rsidDel="00296F79" w14:paraId="6BEDA843" w14:textId="73B6C726" w:rsidTr="008379B1">
              <w:trPr>
                <w:del w:id="870" w:author="Alexandre Dürrenmatt" w:date="2024-04-29T09:27:00Z"/>
              </w:trPr>
              <w:tc>
                <w:tcPr>
                  <w:tcW w:w="0" w:type="auto"/>
                </w:tcPr>
                <w:p w14:paraId="65C5A03E" w14:textId="0E9DBAFE" w:rsidR="00B3291C" w:rsidDel="00296F79" w:rsidRDefault="00B3291C" w:rsidP="008379B1">
                  <w:pPr>
                    <w:rPr>
                      <w:del w:id="871" w:author="Alexandre Dürrenmatt" w:date="2024-04-29T09:27:00Z"/>
                    </w:rPr>
                  </w:pPr>
                  <w:del w:id="872" w:author="Alexandre Dürrenmatt" w:date="2024-04-29T09:27:00Z">
                    <w:r w:rsidDel="00296F79">
                      <w:delText>canapéxxxx TVVVV</w:delText>
                    </w:r>
                  </w:del>
                </w:p>
              </w:tc>
              <w:tc>
                <w:tcPr>
                  <w:tcW w:w="0" w:type="auto"/>
                </w:tcPr>
                <w:p w14:paraId="69A14C01" w14:textId="39EDD2A5" w:rsidR="00B3291C" w:rsidDel="00296F79" w:rsidRDefault="00B3291C" w:rsidP="008379B1">
                  <w:pPr>
                    <w:rPr>
                      <w:del w:id="873" w:author="Alexandre Dürrenmatt" w:date="2024-04-29T09:27:00Z"/>
                    </w:rPr>
                  </w:pPr>
                  <w:del w:id="874" w:author="Alexandre Dürrenmatt" w:date="2024-04-29T09:27:00Z">
                    <w:r w:rsidDel="00296F79">
                      <w:delText>Au fond de la salle, dans le coin à droite se trouve un canapé à quatre places</w:delText>
                    </w:r>
                  </w:del>
                </w:p>
              </w:tc>
            </w:tr>
            <w:tr w:rsidR="00B3291C" w:rsidDel="00296F79" w14:paraId="55B73921" w14:textId="65D8F928" w:rsidTr="008379B1">
              <w:trPr>
                <w:del w:id="875" w:author="Alexandre Dürrenmatt" w:date="2024-04-29T09:27:00Z"/>
              </w:trPr>
              <w:tc>
                <w:tcPr>
                  <w:tcW w:w="0" w:type="auto"/>
                </w:tcPr>
                <w:p w14:paraId="175D13BE" w14:textId="7B4C6BEC" w:rsidR="00B3291C" w:rsidDel="00296F79" w:rsidRDefault="00B3291C" w:rsidP="008379B1">
                  <w:pPr>
                    <w:rPr>
                      <w:del w:id="876" w:author="Alexandre Dürrenmatt" w:date="2024-04-29T09:27:00Z"/>
                    </w:rPr>
                  </w:pPr>
                  <w:del w:id="877" w:author="Alexandre Dürrenmatt" w:date="2024-04-29T09:27:00Z">
                    <w:r w:rsidDel="00296F79">
                      <w:delText>poufsxxxxxx PRISES/PILONNES</w:delText>
                    </w:r>
                  </w:del>
                </w:p>
              </w:tc>
              <w:tc>
                <w:tcPr>
                  <w:tcW w:w="0" w:type="auto"/>
                </w:tcPr>
                <w:p w14:paraId="68CB2E2C" w14:textId="371CC5B1" w:rsidR="00B3291C" w:rsidDel="00296F79" w:rsidRDefault="00B3291C" w:rsidP="008379B1">
                  <w:pPr>
                    <w:rPr>
                      <w:del w:id="878" w:author="Alexandre Dürrenmatt" w:date="2024-04-29T09:27:00Z"/>
                    </w:rPr>
                  </w:pPr>
                  <w:del w:id="879" w:author="Alexandre Dürrenmatt" w:date="2024-04-29T09:27:00Z">
                    <w:r w:rsidDel="00296F79">
                      <w:delText>Devant ce canapé se trouvent deux poufs</w:delText>
                    </w:r>
                  </w:del>
                </w:p>
              </w:tc>
            </w:tr>
          </w:tbl>
          <w:p w14:paraId="71179D72" w14:textId="4FDB55E9" w:rsidR="00B3291C" w:rsidDel="00296F79" w:rsidRDefault="00B3291C" w:rsidP="008379B1">
            <w:pPr>
              <w:rPr>
                <w:del w:id="880" w:author="Alexandre Dürrenmatt" w:date="2024-04-29T09:27:00Z"/>
              </w:rPr>
            </w:pPr>
          </w:p>
        </w:tc>
      </w:tr>
    </w:tbl>
    <w:p w14:paraId="4AA3398F" w14:textId="215F9700" w:rsidR="00B3291C" w:rsidDel="00296F79" w:rsidRDefault="00B3291C" w:rsidP="00B3291C">
      <w:pPr>
        <w:rPr>
          <w:del w:id="881" w:author="Alexandre Dürrenmatt" w:date="2024-04-29T09:27:00Z"/>
        </w:rPr>
      </w:pPr>
    </w:p>
    <w:p w14:paraId="72E40D32" w14:textId="457F9A52" w:rsidR="00B3291C" w:rsidDel="00296F79" w:rsidRDefault="00B3291C">
      <w:pPr>
        <w:pStyle w:val="Titre3"/>
        <w:numPr>
          <w:ilvl w:val="0"/>
          <w:numId w:val="0"/>
        </w:numPr>
        <w:rPr>
          <w:del w:id="882" w:author="Alexandre Dürrenmatt" w:date="2024-04-29T09:27:00Z"/>
        </w:rPr>
        <w:pPrChange w:id="883" w:author="Alexandre Dürrenmatt" w:date="2024-04-23T16:18:00Z">
          <w:pPr>
            <w:pStyle w:val="Titre3"/>
          </w:pPr>
        </w:pPrChange>
      </w:pPr>
      <w:del w:id="884" w:author="Alexandre Dürrenmatt" w:date="2024-04-29T09:27:00Z">
        <w:r w:rsidDel="00296F79">
          <w:delText>Salle de classe 2ème étage D18</w:delText>
        </w:r>
      </w:del>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B3291C" w:rsidDel="00296F79" w14:paraId="3F69BF9B" w14:textId="558F4252" w:rsidTr="008379B1">
        <w:trPr>
          <w:del w:id="885" w:author="Alexandre Dürrenmatt" w:date="2024-04-29T09:27:00Z"/>
        </w:trPr>
        <w:tc>
          <w:tcPr>
            <w:tcW w:w="0" w:type="auto"/>
          </w:tcPr>
          <w:p w14:paraId="31DB26BC" w14:textId="5CB63800" w:rsidR="00B3291C" w:rsidDel="00296F79" w:rsidRDefault="00B3291C" w:rsidP="008379B1">
            <w:pPr>
              <w:rPr>
                <w:del w:id="886" w:author="Alexandre Dürrenmatt" w:date="2024-04-29T09:27:00Z"/>
              </w:rPr>
            </w:pPr>
            <w:del w:id="887" w:author="Alexandre Dürrenmatt" w:date="2024-04-29T09:27:00Z">
              <w:r w:rsidDel="00296F79">
                <w:delText>En tant qu'élève Je veux une salle de classe au 2ème étage (très bien équipée) Pour les cours d'informatique</w:delText>
              </w:r>
            </w:del>
          </w:p>
        </w:tc>
      </w:tr>
      <w:tr w:rsidR="00B3291C" w:rsidDel="00296F79" w14:paraId="4BEE0823" w14:textId="7A536253" w:rsidTr="008379B1">
        <w:trPr>
          <w:del w:id="888" w:author="Alexandre Dürrenmatt" w:date="2024-04-29T09:27:00Z"/>
        </w:trPr>
        <w:tc>
          <w:tcPr>
            <w:tcW w:w="0" w:type="auto"/>
          </w:tcPr>
          <w:p w14:paraId="56E877D2" w14:textId="61FA69A0" w:rsidR="00B3291C" w:rsidDel="00296F79" w:rsidRDefault="00B3291C" w:rsidP="008379B1">
            <w:pPr>
              <w:jc w:val="center"/>
              <w:rPr>
                <w:del w:id="889" w:author="Alexandre Dürrenmatt" w:date="2024-04-29T09:27:00Z"/>
              </w:rPr>
            </w:pPr>
            <w:del w:id="890" w:author="Alexandre Dürrenmatt" w:date="2024-04-29T09:27:00Z">
              <w:r w:rsidDel="00296F79">
                <w:delText xml:space="preserve">Tests d'acceptance: </w:delText>
              </w:r>
            </w:del>
          </w:p>
          <w:tbl>
            <w:tblPr>
              <w:tblW w:w="100" w:type="auto"/>
              <w:tblCellMar>
                <w:left w:w="10" w:type="dxa"/>
                <w:right w:w="10" w:type="dxa"/>
              </w:tblCellMar>
              <w:tblLook w:val="0000" w:firstRow="0" w:lastRow="0" w:firstColumn="0" w:lastColumn="0" w:noHBand="0" w:noVBand="0"/>
            </w:tblPr>
            <w:tblGrid>
              <w:gridCol w:w="1331"/>
              <w:gridCol w:w="7709"/>
            </w:tblGrid>
            <w:tr w:rsidR="00B3291C" w:rsidDel="00296F79" w14:paraId="3FCE112B" w14:textId="71AA0F7E" w:rsidTr="008379B1">
              <w:trPr>
                <w:del w:id="891" w:author="Alexandre Dürrenmatt" w:date="2024-04-29T09:27:00Z"/>
              </w:trPr>
              <w:tc>
                <w:tcPr>
                  <w:tcW w:w="0" w:type="auto"/>
                </w:tcPr>
                <w:p w14:paraId="2F499D50" w14:textId="17E57547" w:rsidR="00B3291C" w:rsidDel="00296F79" w:rsidRDefault="00B3291C" w:rsidP="008379B1">
                  <w:pPr>
                    <w:rPr>
                      <w:del w:id="892" w:author="Alexandre Dürrenmatt" w:date="2024-04-29T09:27:00Z"/>
                    </w:rPr>
                  </w:pPr>
                  <w:del w:id="893" w:author="Alexandre Dürrenmatt" w:date="2024-04-29T09:27:00Z">
                    <w:r w:rsidDel="00296F79">
                      <w:delText>Tables</w:delText>
                    </w:r>
                  </w:del>
                </w:p>
              </w:tc>
              <w:tc>
                <w:tcPr>
                  <w:tcW w:w="0" w:type="auto"/>
                </w:tcPr>
                <w:p w14:paraId="3624E0BA" w14:textId="6122086C" w:rsidR="00B3291C" w:rsidDel="00296F79" w:rsidRDefault="00B3291C" w:rsidP="008379B1">
                  <w:pPr>
                    <w:rPr>
                      <w:del w:id="894" w:author="Alexandre Dürrenmatt" w:date="2024-04-29T09:27:00Z"/>
                    </w:rPr>
                  </w:pPr>
                  <w:del w:id="895" w:author="Alexandre Dürrenmatt" w:date="2024-04-29T09:27:00Z">
                    <w:r w:rsidDel="00296F79">
                      <w:delText>Il y aura 17 tables gamer en boite avec la place pour deux écrans, ils seront placées en groupes de 4, une table sera pour l'enseignant.</w:delText>
                    </w:r>
                  </w:del>
                </w:p>
              </w:tc>
            </w:tr>
            <w:tr w:rsidR="00B3291C" w:rsidDel="00296F79" w14:paraId="0BCE4C5A" w14:textId="6F12C1CF" w:rsidTr="008379B1">
              <w:trPr>
                <w:del w:id="896" w:author="Alexandre Dürrenmatt" w:date="2024-04-29T09:27:00Z"/>
              </w:trPr>
              <w:tc>
                <w:tcPr>
                  <w:tcW w:w="0" w:type="auto"/>
                </w:tcPr>
                <w:p w14:paraId="5F75710A" w14:textId="2B16CB67" w:rsidR="00B3291C" w:rsidDel="00296F79" w:rsidRDefault="00B3291C" w:rsidP="008379B1">
                  <w:pPr>
                    <w:rPr>
                      <w:del w:id="897" w:author="Alexandre Dürrenmatt" w:date="2024-04-29T09:27:00Z"/>
                    </w:rPr>
                  </w:pPr>
                  <w:del w:id="898" w:author="Alexandre Dürrenmatt" w:date="2024-04-29T09:27:00Z">
                    <w:r w:rsidDel="00296F79">
                      <w:delText>Pillones</w:delText>
                    </w:r>
                  </w:del>
                </w:p>
              </w:tc>
              <w:tc>
                <w:tcPr>
                  <w:tcW w:w="0" w:type="auto"/>
                </w:tcPr>
                <w:p w14:paraId="377E8558" w14:textId="64D2339C" w:rsidR="00B3291C" w:rsidDel="00296F79" w:rsidRDefault="00B3291C" w:rsidP="008379B1">
                  <w:pPr>
                    <w:rPr>
                      <w:del w:id="899" w:author="Alexandre Dürrenmatt" w:date="2024-04-29T09:27:00Z"/>
                    </w:rPr>
                  </w:pPr>
                  <w:del w:id="900" w:author="Alexandre Dürrenmatt" w:date="2024-04-29T09:27:00Z">
                    <w:r w:rsidDel="00296F79">
                      <w:delText>Il aura 4 pillones avec des prises electriques, ils seront placées au milieu des groupes de 4 tables.</w:delText>
                    </w:r>
                  </w:del>
                </w:p>
              </w:tc>
            </w:tr>
            <w:tr w:rsidR="00B3291C" w:rsidDel="00296F79" w14:paraId="583B4282" w14:textId="6A10FB50" w:rsidTr="008379B1">
              <w:trPr>
                <w:del w:id="901" w:author="Alexandre Dürrenmatt" w:date="2024-04-29T09:27:00Z"/>
              </w:trPr>
              <w:tc>
                <w:tcPr>
                  <w:tcW w:w="0" w:type="auto"/>
                </w:tcPr>
                <w:p w14:paraId="0453C1D6" w14:textId="0D42DB72" w:rsidR="00B3291C" w:rsidDel="00296F79" w:rsidRDefault="00B3291C" w:rsidP="008379B1">
                  <w:pPr>
                    <w:rPr>
                      <w:del w:id="902" w:author="Alexandre Dürrenmatt" w:date="2024-04-29T09:27:00Z"/>
                    </w:rPr>
                  </w:pPr>
                  <w:del w:id="903" w:author="Alexandre Dürrenmatt" w:date="2024-04-29T09:27:00Z">
                    <w:r w:rsidDel="00296F79">
                      <w:delText>TV</w:delText>
                    </w:r>
                  </w:del>
                </w:p>
              </w:tc>
              <w:tc>
                <w:tcPr>
                  <w:tcW w:w="0" w:type="auto"/>
                </w:tcPr>
                <w:p w14:paraId="1C3FD781" w14:textId="0B7030E8" w:rsidR="00B3291C" w:rsidDel="00296F79" w:rsidRDefault="00B3291C" w:rsidP="008379B1">
                  <w:pPr>
                    <w:rPr>
                      <w:del w:id="904" w:author="Alexandre Dürrenmatt" w:date="2024-04-29T09:27:00Z"/>
                    </w:rPr>
                  </w:pPr>
                  <w:del w:id="905" w:author="Alexandre Dürrenmatt" w:date="2024-04-29T09:27:00Z">
                    <w:r w:rsidDel="00296F79">
                      <w:delText>Il y aura un TV de 65 pouces au mur, derrière de la place de l'enseignant.</w:delText>
                    </w:r>
                  </w:del>
                </w:p>
              </w:tc>
            </w:tr>
            <w:tr w:rsidR="00B3291C" w:rsidDel="00296F79" w14:paraId="53A838B9" w14:textId="11533231" w:rsidTr="008379B1">
              <w:trPr>
                <w:del w:id="906" w:author="Alexandre Dürrenmatt" w:date="2024-04-29T09:27:00Z"/>
              </w:trPr>
              <w:tc>
                <w:tcPr>
                  <w:tcW w:w="0" w:type="auto"/>
                </w:tcPr>
                <w:p w14:paraId="74735C7A" w14:textId="39BCB3A8" w:rsidR="00B3291C" w:rsidDel="00296F79" w:rsidRDefault="00B3291C" w:rsidP="008379B1">
                  <w:pPr>
                    <w:rPr>
                      <w:del w:id="907" w:author="Alexandre Dürrenmatt" w:date="2024-04-29T09:27:00Z"/>
                    </w:rPr>
                  </w:pPr>
                  <w:del w:id="908" w:author="Alexandre Dürrenmatt" w:date="2024-04-29T09:27:00Z">
                    <w:r w:rsidDel="00296F79">
                      <w:delText>Chaisses</w:delText>
                    </w:r>
                  </w:del>
                </w:p>
              </w:tc>
              <w:tc>
                <w:tcPr>
                  <w:tcW w:w="0" w:type="auto"/>
                </w:tcPr>
                <w:p w14:paraId="08AF99B4" w14:textId="509C2563" w:rsidR="00B3291C" w:rsidDel="00296F79" w:rsidRDefault="00B3291C" w:rsidP="008379B1">
                  <w:pPr>
                    <w:rPr>
                      <w:del w:id="909" w:author="Alexandre Dürrenmatt" w:date="2024-04-29T09:27:00Z"/>
                    </w:rPr>
                  </w:pPr>
                  <w:del w:id="910" w:author="Alexandre Dürrenmatt" w:date="2024-04-29T09:27:00Z">
                    <w:r w:rsidDel="00296F79">
                      <w:delText>Il y aura 17 chaisses gamer, une pour chaque poste</w:delText>
                    </w:r>
                  </w:del>
                </w:p>
              </w:tc>
            </w:tr>
            <w:tr w:rsidR="00B3291C" w:rsidDel="00296F79" w14:paraId="0B87BC47" w14:textId="2A193E03" w:rsidTr="008379B1">
              <w:trPr>
                <w:del w:id="911" w:author="Alexandre Dürrenmatt" w:date="2024-04-29T09:27:00Z"/>
              </w:trPr>
              <w:tc>
                <w:tcPr>
                  <w:tcW w:w="0" w:type="auto"/>
                </w:tcPr>
                <w:p w14:paraId="77950318" w14:textId="3ED35B40" w:rsidR="00B3291C" w:rsidDel="00296F79" w:rsidRDefault="00B3291C" w:rsidP="008379B1">
                  <w:pPr>
                    <w:rPr>
                      <w:del w:id="912" w:author="Alexandre Dürrenmatt" w:date="2024-04-29T09:27:00Z"/>
                    </w:rPr>
                  </w:pPr>
                  <w:del w:id="913" w:author="Alexandre Dürrenmatt" w:date="2024-04-29T09:27:00Z">
                    <w:r w:rsidDel="00296F79">
                      <w:delText>Ecrans</w:delText>
                    </w:r>
                  </w:del>
                </w:p>
              </w:tc>
              <w:tc>
                <w:tcPr>
                  <w:tcW w:w="0" w:type="auto"/>
                </w:tcPr>
                <w:p w14:paraId="2AA4B385" w14:textId="09E8267D" w:rsidR="00B3291C" w:rsidDel="00296F79" w:rsidRDefault="00B3291C" w:rsidP="008379B1">
                  <w:pPr>
                    <w:rPr>
                      <w:del w:id="914" w:author="Alexandre Dürrenmatt" w:date="2024-04-29T09:27:00Z"/>
                    </w:rPr>
                  </w:pPr>
                  <w:del w:id="915" w:author="Alexandre Dürrenmatt" w:date="2024-04-29T09:27:00Z">
                    <w:r w:rsidDel="00296F79">
                      <w:delText>Il y aura deux écrans par poste de travail. Ils seront de 18 puces chacune et ils ne consumiront pas beaucoup d'energie.</w:delText>
                    </w:r>
                  </w:del>
                </w:p>
              </w:tc>
            </w:tr>
            <w:tr w:rsidR="00B3291C" w:rsidDel="00296F79" w14:paraId="0884945D" w14:textId="22B7F2C1" w:rsidTr="008379B1">
              <w:trPr>
                <w:del w:id="916" w:author="Alexandre Dürrenmatt" w:date="2024-04-29T09:27:00Z"/>
              </w:trPr>
              <w:tc>
                <w:tcPr>
                  <w:tcW w:w="0" w:type="auto"/>
                </w:tcPr>
                <w:p w14:paraId="714EA3CA" w14:textId="58162677" w:rsidR="00B3291C" w:rsidDel="00296F79" w:rsidRDefault="00B3291C" w:rsidP="008379B1">
                  <w:pPr>
                    <w:rPr>
                      <w:del w:id="917" w:author="Alexandre Dürrenmatt" w:date="2024-04-29T09:27:00Z"/>
                    </w:rPr>
                  </w:pPr>
                  <w:del w:id="918" w:author="Alexandre Dürrenmatt" w:date="2024-04-29T09:27:00Z">
                    <w:r w:rsidDel="00296F79">
                      <w:delText>PC's</w:delText>
                    </w:r>
                  </w:del>
                </w:p>
              </w:tc>
              <w:tc>
                <w:tcPr>
                  <w:tcW w:w="0" w:type="auto"/>
                </w:tcPr>
                <w:p w14:paraId="70EE7ED5" w14:textId="5FBAF78E" w:rsidR="00B3291C" w:rsidDel="00296F79" w:rsidRDefault="00B3291C" w:rsidP="008379B1">
                  <w:pPr>
                    <w:rPr>
                      <w:del w:id="919" w:author="Alexandre Dürrenmatt" w:date="2024-04-29T09:27:00Z"/>
                    </w:rPr>
                  </w:pPr>
                  <w:del w:id="920" w:author="Alexandre Dürrenmatt" w:date="2024-04-29T09:27:00Z">
                    <w:r w:rsidDel="00296F79">
                      <w:delText>Il y aura 17 PC's, un PC par poste</w:delText>
                    </w:r>
                  </w:del>
                </w:p>
              </w:tc>
            </w:tr>
            <w:tr w:rsidR="00B3291C" w:rsidDel="00296F79" w14:paraId="6D545652" w14:textId="4D92F409" w:rsidTr="008379B1">
              <w:trPr>
                <w:del w:id="921" w:author="Alexandre Dürrenmatt" w:date="2024-04-29T09:27:00Z"/>
              </w:trPr>
              <w:tc>
                <w:tcPr>
                  <w:tcW w:w="0" w:type="auto"/>
                </w:tcPr>
                <w:p w14:paraId="613C6550" w14:textId="4A375AE0" w:rsidR="00B3291C" w:rsidDel="00296F79" w:rsidRDefault="00B3291C" w:rsidP="008379B1">
                  <w:pPr>
                    <w:rPr>
                      <w:del w:id="922" w:author="Alexandre Dürrenmatt" w:date="2024-04-29T09:27:00Z"/>
                    </w:rPr>
                  </w:pPr>
                  <w:del w:id="923" w:author="Alexandre Dürrenmatt" w:date="2024-04-29T09:27:00Z">
                    <w:r w:rsidDel="00296F79">
                      <w:delText>Fenetres</w:delText>
                    </w:r>
                  </w:del>
                </w:p>
              </w:tc>
              <w:tc>
                <w:tcPr>
                  <w:tcW w:w="0" w:type="auto"/>
                </w:tcPr>
                <w:p w14:paraId="65078A5F" w14:textId="2579D2A6" w:rsidR="00B3291C" w:rsidDel="00296F79" w:rsidRDefault="00B3291C" w:rsidP="008379B1">
                  <w:pPr>
                    <w:rPr>
                      <w:del w:id="924" w:author="Alexandre Dürrenmatt" w:date="2024-04-29T09:27:00Z"/>
                    </w:rPr>
                  </w:pPr>
                  <w:del w:id="925" w:author="Alexandre Dürrenmatt" w:date="2024-04-29T09:27:00Z">
                    <w:r w:rsidDel="00296F79">
                      <w:delText>Il y aura deux grandes fenetres</w:delText>
                    </w:r>
                  </w:del>
                </w:p>
              </w:tc>
            </w:tr>
            <w:tr w:rsidR="00B3291C" w:rsidDel="00296F79" w14:paraId="1649B635" w14:textId="0DC8A63F" w:rsidTr="008379B1">
              <w:trPr>
                <w:del w:id="926" w:author="Alexandre Dürrenmatt" w:date="2024-04-29T09:27:00Z"/>
              </w:trPr>
              <w:tc>
                <w:tcPr>
                  <w:tcW w:w="0" w:type="auto"/>
                </w:tcPr>
                <w:p w14:paraId="578072A3" w14:textId="7BCA306E" w:rsidR="00B3291C" w:rsidDel="00296F79" w:rsidRDefault="00B3291C" w:rsidP="008379B1">
                  <w:pPr>
                    <w:rPr>
                      <w:del w:id="927" w:author="Alexandre Dürrenmatt" w:date="2024-04-29T09:27:00Z"/>
                    </w:rPr>
                  </w:pPr>
                  <w:del w:id="928" w:author="Alexandre Dürrenmatt" w:date="2024-04-29T09:27:00Z">
                    <w:r w:rsidDel="00296F79">
                      <w:delText>Tapis</w:delText>
                    </w:r>
                  </w:del>
                </w:p>
              </w:tc>
              <w:tc>
                <w:tcPr>
                  <w:tcW w:w="0" w:type="auto"/>
                </w:tcPr>
                <w:p w14:paraId="75BAB1F3" w14:textId="1A10B3A6" w:rsidR="00B3291C" w:rsidDel="00296F79" w:rsidRDefault="00B3291C" w:rsidP="008379B1">
                  <w:pPr>
                    <w:rPr>
                      <w:del w:id="929" w:author="Alexandre Dürrenmatt" w:date="2024-04-29T09:27:00Z"/>
                    </w:rPr>
                  </w:pPr>
                  <w:del w:id="930" w:author="Alexandre Dürrenmatt" w:date="2024-04-29T09:27:00Z">
                    <w:r w:rsidDel="00296F79">
                      <w:delText>Il y aura un grand tapis dans la salle</w:delText>
                    </w:r>
                  </w:del>
                </w:p>
              </w:tc>
            </w:tr>
            <w:tr w:rsidR="00B3291C" w:rsidDel="00296F79" w14:paraId="7FD26955" w14:textId="5B7B7D68" w:rsidTr="008379B1">
              <w:trPr>
                <w:del w:id="931" w:author="Alexandre Dürrenmatt" w:date="2024-04-29T09:27:00Z"/>
              </w:trPr>
              <w:tc>
                <w:tcPr>
                  <w:tcW w:w="0" w:type="auto"/>
                </w:tcPr>
                <w:p w14:paraId="24DFDDB5" w14:textId="3F787088" w:rsidR="00B3291C" w:rsidDel="00296F79" w:rsidRDefault="00B3291C" w:rsidP="008379B1">
                  <w:pPr>
                    <w:rPr>
                      <w:del w:id="932" w:author="Alexandre Dürrenmatt" w:date="2024-04-29T09:27:00Z"/>
                    </w:rPr>
                  </w:pPr>
                  <w:del w:id="933" w:author="Alexandre Dürrenmatt" w:date="2024-04-29T09:27:00Z">
                    <w:r w:rsidDel="00296F79">
                      <w:delText>Etagère</w:delText>
                    </w:r>
                  </w:del>
                </w:p>
              </w:tc>
              <w:tc>
                <w:tcPr>
                  <w:tcW w:w="0" w:type="auto"/>
                </w:tcPr>
                <w:p w14:paraId="3B49230C" w14:textId="32CC1CD9" w:rsidR="00B3291C" w:rsidDel="00296F79" w:rsidRDefault="00B3291C" w:rsidP="008379B1">
                  <w:pPr>
                    <w:rPr>
                      <w:del w:id="934" w:author="Alexandre Dürrenmatt" w:date="2024-04-29T09:27:00Z"/>
                    </w:rPr>
                  </w:pPr>
                  <w:del w:id="935" w:author="Alexandre Dürrenmatt" w:date="2024-04-29T09:27:00Z">
                    <w:r w:rsidDel="00296F79">
                      <w:delText>Il y aura un étagère pour les chaussures.</w:delText>
                    </w:r>
                  </w:del>
                </w:p>
              </w:tc>
            </w:tr>
            <w:tr w:rsidR="00B3291C" w:rsidDel="00296F79" w14:paraId="796CA671" w14:textId="26C843AC" w:rsidTr="008379B1">
              <w:trPr>
                <w:del w:id="936" w:author="Alexandre Dürrenmatt" w:date="2024-04-29T09:27:00Z"/>
              </w:trPr>
              <w:tc>
                <w:tcPr>
                  <w:tcW w:w="0" w:type="auto"/>
                </w:tcPr>
                <w:p w14:paraId="461FEA40" w14:textId="72DA3345" w:rsidR="00B3291C" w:rsidDel="00296F79" w:rsidRDefault="00B3291C" w:rsidP="008379B1">
                  <w:pPr>
                    <w:rPr>
                      <w:del w:id="937" w:author="Alexandre Dürrenmatt" w:date="2024-04-29T09:27:00Z"/>
                    </w:rPr>
                  </w:pPr>
                  <w:del w:id="938" w:author="Alexandre Dürrenmatt" w:date="2024-04-29T09:27:00Z">
                    <w:r w:rsidDel="00296F79">
                      <w:lastRenderedPageBreak/>
                      <w:delText>Porte-manteaux</w:delText>
                    </w:r>
                  </w:del>
                </w:p>
              </w:tc>
              <w:tc>
                <w:tcPr>
                  <w:tcW w:w="0" w:type="auto"/>
                </w:tcPr>
                <w:p w14:paraId="516A6334" w14:textId="3B46D0E2" w:rsidR="00B3291C" w:rsidDel="00296F79" w:rsidRDefault="00B3291C" w:rsidP="008379B1">
                  <w:pPr>
                    <w:rPr>
                      <w:del w:id="939" w:author="Alexandre Dürrenmatt" w:date="2024-04-29T09:27:00Z"/>
                    </w:rPr>
                  </w:pPr>
                  <w:del w:id="940" w:author="Alexandre Dürrenmatt" w:date="2024-04-29T09:27:00Z">
                    <w:r w:rsidDel="00296F79">
                      <w:delText>Il y aura un porte-manteux tout au fond de la classe, au coin.</w:delText>
                    </w:r>
                  </w:del>
                </w:p>
              </w:tc>
            </w:tr>
          </w:tbl>
          <w:p w14:paraId="583A341C" w14:textId="6BD8E198" w:rsidR="00B3291C" w:rsidDel="00296F79" w:rsidRDefault="00B3291C" w:rsidP="008379B1">
            <w:pPr>
              <w:rPr>
                <w:del w:id="941" w:author="Alexandre Dürrenmatt" w:date="2024-04-29T09:27:00Z"/>
              </w:rPr>
            </w:pPr>
          </w:p>
        </w:tc>
      </w:tr>
    </w:tbl>
    <w:p w14:paraId="05BB0B1F" w14:textId="6BF00FBF" w:rsidR="00B3291C" w:rsidDel="00296F79" w:rsidRDefault="00B3291C" w:rsidP="00B3291C">
      <w:pPr>
        <w:rPr>
          <w:del w:id="942" w:author="Alexandre Dürrenmatt" w:date="2024-04-29T09:27:00Z"/>
        </w:rPr>
      </w:pPr>
    </w:p>
    <w:p w14:paraId="73A66705" w14:textId="51A78565" w:rsidR="00B3291C" w:rsidDel="00296F79" w:rsidRDefault="00B3291C">
      <w:pPr>
        <w:pStyle w:val="Titre3"/>
        <w:numPr>
          <w:ilvl w:val="0"/>
          <w:numId w:val="0"/>
        </w:numPr>
        <w:rPr>
          <w:del w:id="943" w:author="Alexandre Dürrenmatt" w:date="2024-04-29T09:27:00Z"/>
        </w:rPr>
        <w:pPrChange w:id="944" w:author="Alexandre Dürrenmatt" w:date="2024-04-23T16:18:00Z">
          <w:pPr>
            <w:pStyle w:val="Titre3"/>
          </w:pPr>
        </w:pPrChange>
      </w:pPr>
      <w:del w:id="945" w:author="Alexandre Dürrenmatt" w:date="2024-04-29T09:27:00Z">
        <w:r w:rsidDel="00296F79">
          <w:delText>Salle de classe 2ème étage D13</w:delText>
        </w:r>
      </w:del>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B3291C" w:rsidDel="00296F79" w14:paraId="79555B1C" w14:textId="141E70BC" w:rsidTr="008379B1">
        <w:trPr>
          <w:del w:id="946" w:author="Alexandre Dürrenmatt" w:date="2024-04-29T09:27:00Z"/>
        </w:trPr>
        <w:tc>
          <w:tcPr>
            <w:tcW w:w="0" w:type="auto"/>
          </w:tcPr>
          <w:p w14:paraId="51CB24F3" w14:textId="0C00C1FB" w:rsidR="00B3291C" w:rsidDel="00296F79" w:rsidRDefault="00B3291C" w:rsidP="008379B1">
            <w:pPr>
              <w:rPr>
                <w:del w:id="947" w:author="Alexandre Dürrenmatt" w:date="2024-04-29T09:27:00Z"/>
              </w:rPr>
            </w:pPr>
            <w:del w:id="948" w:author="Alexandre Dürrenmatt" w:date="2024-04-29T09:27:00Z">
              <w:r w:rsidDel="00296F79">
                <w:delText>En tant qu'élève Je veux une salle de classe au 2ème étage  Pour les cours d'informatique</w:delText>
              </w:r>
            </w:del>
          </w:p>
        </w:tc>
      </w:tr>
      <w:tr w:rsidR="00B3291C" w:rsidDel="00296F79" w14:paraId="3B3E078A" w14:textId="5AF3D70D" w:rsidTr="008379B1">
        <w:trPr>
          <w:del w:id="949" w:author="Alexandre Dürrenmatt" w:date="2024-04-29T09:27:00Z"/>
        </w:trPr>
        <w:tc>
          <w:tcPr>
            <w:tcW w:w="0" w:type="auto"/>
          </w:tcPr>
          <w:p w14:paraId="5A954365" w14:textId="600C6115" w:rsidR="00B3291C" w:rsidDel="00296F79" w:rsidRDefault="00B3291C" w:rsidP="008379B1">
            <w:pPr>
              <w:jc w:val="center"/>
              <w:rPr>
                <w:del w:id="950" w:author="Alexandre Dürrenmatt" w:date="2024-04-29T09:27:00Z"/>
              </w:rPr>
            </w:pPr>
            <w:del w:id="951" w:author="Alexandre Dürrenmatt" w:date="2024-04-29T09:27:00Z">
              <w:r w:rsidDel="00296F79">
                <w:delText xml:space="preserve">Tests d'acceptance: </w:delText>
              </w:r>
            </w:del>
          </w:p>
          <w:tbl>
            <w:tblPr>
              <w:tblW w:w="100" w:type="auto"/>
              <w:tblCellMar>
                <w:left w:w="10" w:type="dxa"/>
                <w:right w:w="10" w:type="dxa"/>
              </w:tblCellMar>
              <w:tblLook w:val="0000" w:firstRow="0" w:lastRow="0" w:firstColumn="0" w:lastColumn="0" w:noHBand="0" w:noVBand="0"/>
            </w:tblPr>
            <w:tblGrid>
              <w:gridCol w:w="1373"/>
              <w:gridCol w:w="7667"/>
            </w:tblGrid>
            <w:tr w:rsidR="00B3291C" w:rsidDel="00296F79" w14:paraId="4DE3CBBB" w14:textId="5C8AB3DA" w:rsidTr="008379B1">
              <w:trPr>
                <w:del w:id="952" w:author="Alexandre Dürrenmatt" w:date="2024-04-29T09:27:00Z"/>
              </w:trPr>
              <w:tc>
                <w:tcPr>
                  <w:tcW w:w="0" w:type="auto"/>
                </w:tcPr>
                <w:p w14:paraId="2B476E35" w14:textId="3CB3128B" w:rsidR="00B3291C" w:rsidDel="00296F79" w:rsidRDefault="00B3291C" w:rsidP="008379B1">
                  <w:pPr>
                    <w:rPr>
                      <w:del w:id="953" w:author="Alexandre Dürrenmatt" w:date="2024-04-29T09:27:00Z"/>
                    </w:rPr>
                  </w:pPr>
                  <w:del w:id="954" w:author="Alexandre Dürrenmatt" w:date="2024-04-29T09:27:00Z">
                    <w:r w:rsidDel="00296F79">
                      <w:delText>Tables</w:delText>
                    </w:r>
                  </w:del>
                </w:p>
              </w:tc>
              <w:tc>
                <w:tcPr>
                  <w:tcW w:w="0" w:type="auto"/>
                </w:tcPr>
                <w:p w14:paraId="6E5BAC09" w14:textId="3D9D747D" w:rsidR="00B3291C" w:rsidDel="00296F79" w:rsidRDefault="00B3291C" w:rsidP="008379B1">
                  <w:pPr>
                    <w:rPr>
                      <w:del w:id="955" w:author="Alexandre Dürrenmatt" w:date="2024-04-29T09:27:00Z"/>
                    </w:rPr>
                  </w:pPr>
                  <w:del w:id="956" w:author="Alexandre Dürrenmatt" w:date="2024-04-29T09:27:00Z">
                    <w:r w:rsidDel="00296F79">
                      <w:delText>Il y aura 17 tables en boite, ils seront placées en groupes de 4, une table sera pour l'enseignant.</w:delText>
                    </w:r>
                  </w:del>
                </w:p>
              </w:tc>
            </w:tr>
            <w:tr w:rsidR="00B3291C" w:rsidDel="00296F79" w14:paraId="3AA79E7F" w14:textId="3691A3FE" w:rsidTr="008379B1">
              <w:trPr>
                <w:del w:id="957" w:author="Alexandre Dürrenmatt" w:date="2024-04-29T09:27:00Z"/>
              </w:trPr>
              <w:tc>
                <w:tcPr>
                  <w:tcW w:w="0" w:type="auto"/>
                </w:tcPr>
                <w:p w14:paraId="370BA584" w14:textId="5C7677FF" w:rsidR="00B3291C" w:rsidDel="00296F79" w:rsidRDefault="00B3291C" w:rsidP="008379B1">
                  <w:pPr>
                    <w:rPr>
                      <w:del w:id="958" w:author="Alexandre Dürrenmatt" w:date="2024-04-29T09:27:00Z"/>
                    </w:rPr>
                  </w:pPr>
                  <w:del w:id="959" w:author="Alexandre Dürrenmatt" w:date="2024-04-29T09:27:00Z">
                    <w:r w:rsidDel="00296F79">
                      <w:delText>Pillones</w:delText>
                    </w:r>
                  </w:del>
                </w:p>
              </w:tc>
              <w:tc>
                <w:tcPr>
                  <w:tcW w:w="0" w:type="auto"/>
                </w:tcPr>
                <w:p w14:paraId="54D997F6" w14:textId="68E1B961" w:rsidR="00B3291C" w:rsidDel="00296F79" w:rsidRDefault="00B3291C" w:rsidP="008379B1">
                  <w:pPr>
                    <w:rPr>
                      <w:del w:id="960" w:author="Alexandre Dürrenmatt" w:date="2024-04-29T09:27:00Z"/>
                    </w:rPr>
                  </w:pPr>
                  <w:del w:id="961" w:author="Alexandre Dürrenmatt" w:date="2024-04-29T09:27:00Z">
                    <w:r w:rsidDel="00296F79">
                      <w:delText>Il aura 4 pillones avec des prises electriques, ils seront placées au milieu des groupes de 4 tables.</w:delText>
                    </w:r>
                  </w:del>
                </w:p>
              </w:tc>
            </w:tr>
            <w:tr w:rsidR="00B3291C" w:rsidDel="00296F79" w14:paraId="003EDFE5" w14:textId="36EFFDCC" w:rsidTr="008379B1">
              <w:trPr>
                <w:del w:id="962" w:author="Alexandre Dürrenmatt" w:date="2024-04-29T09:27:00Z"/>
              </w:trPr>
              <w:tc>
                <w:tcPr>
                  <w:tcW w:w="0" w:type="auto"/>
                </w:tcPr>
                <w:p w14:paraId="4B7837B7" w14:textId="04137D32" w:rsidR="00B3291C" w:rsidDel="00296F79" w:rsidRDefault="00B3291C" w:rsidP="008379B1">
                  <w:pPr>
                    <w:rPr>
                      <w:del w:id="963" w:author="Alexandre Dürrenmatt" w:date="2024-04-29T09:27:00Z"/>
                    </w:rPr>
                  </w:pPr>
                  <w:del w:id="964" w:author="Alexandre Dürrenmatt" w:date="2024-04-29T09:27:00Z">
                    <w:r w:rsidDel="00296F79">
                      <w:delText>TV</w:delText>
                    </w:r>
                  </w:del>
                </w:p>
              </w:tc>
              <w:tc>
                <w:tcPr>
                  <w:tcW w:w="0" w:type="auto"/>
                </w:tcPr>
                <w:p w14:paraId="5DFE4F8E" w14:textId="4BC746B2" w:rsidR="00B3291C" w:rsidDel="00296F79" w:rsidRDefault="00B3291C" w:rsidP="008379B1">
                  <w:pPr>
                    <w:rPr>
                      <w:del w:id="965" w:author="Alexandre Dürrenmatt" w:date="2024-04-29T09:27:00Z"/>
                    </w:rPr>
                  </w:pPr>
                  <w:del w:id="966" w:author="Alexandre Dürrenmatt" w:date="2024-04-29T09:27:00Z">
                    <w:r w:rsidDel="00296F79">
                      <w:delText>Il y aura un TV de 65 pouces au mur, derrière de la place de l'enseignant.</w:delText>
                    </w:r>
                  </w:del>
                </w:p>
              </w:tc>
            </w:tr>
            <w:tr w:rsidR="00B3291C" w:rsidDel="00296F79" w14:paraId="17CF8722" w14:textId="734674D4" w:rsidTr="008379B1">
              <w:trPr>
                <w:del w:id="967" w:author="Alexandre Dürrenmatt" w:date="2024-04-29T09:27:00Z"/>
              </w:trPr>
              <w:tc>
                <w:tcPr>
                  <w:tcW w:w="0" w:type="auto"/>
                </w:tcPr>
                <w:p w14:paraId="071FF77D" w14:textId="7B190D99" w:rsidR="00B3291C" w:rsidDel="00296F79" w:rsidRDefault="00B3291C" w:rsidP="008379B1">
                  <w:pPr>
                    <w:rPr>
                      <w:del w:id="968" w:author="Alexandre Dürrenmatt" w:date="2024-04-29T09:27:00Z"/>
                    </w:rPr>
                  </w:pPr>
                  <w:del w:id="969" w:author="Alexandre Dürrenmatt" w:date="2024-04-29T09:27:00Z">
                    <w:r w:rsidDel="00296F79">
                      <w:delText>Chaisses</w:delText>
                    </w:r>
                  </w:del>
                </w:p>
              </w:tc>
              <w:tc>
                <w:tcPr>
                  <w:tcW w:w="0" w:type="auto"/>
                </w:tcPr>
                <w:p w14:paraId="706618BA" w14:textId="242324C6" w:rsidR="00B3291C" w:rsidDel="00296F79" w:rsidRDefault="00B3291C" w:rsidP="008379B1">
                  <w:pPr>
                    <w:rPr>
                      <w:del w:id="970" w:author="Alexandre Dürrenmatt" w:date="2024-04-29T09:27:00Z"/>
                    </w:rPr>
                  </w:pPr>
                  <w:del w:id="971" w:author="Alexandre Dürrenmatt" w:date="2024-04-29T09:27:00Z">
                    <w:r w:rsidDel="00296F79">
                      <w:delText>Il y aura 17 chaisses, une pour chaque poste</w:delText>
                    </w:r>
                  </w:del>
                </w:p>
              </w:tc>
            </w:tr>
            <w:tr w:rsidR="00B3291C" w:rsidDel="00296F79" w14:paraId="7454CD9B" w14:textId="7C2EDD99" w:rsidTr="008379B1">
              <w:trPr>
                <w:del w:id="972" w:author="Alexandre Dürrenmatt" w:date="2024-04-29T09:27:00Z"/>
              </w:trPr>
              <w:tc>
                <w:tcPr>
                  <w:tcW w:w="0" w:type="auto"/>
                </w:tcPr>
                <w:p w14:paraId="0F7FD961" w14:textId="2D2ACD87" w:rsidR="00B3291C" w:rsidDel="00296F79" w:rsidRDefault="00B3291C" w:rsidP="008379B1">
                  <w:pPr>
                    <w:rPr>
                      <w:del w:id="973" w:author="Alexandre Dürrenmatt" w:date="2024-04-29T09:27:00Z"/>
                    </w:rPr>
                  </w:pPr>
                  <w:del w:id="974" w:author="Alexandre Dürrenmatt" w:date="2024-04-29T09:27:00Z">
                    <w:r w:rsidDel="00296F79">
                      <w:delText>Ecrans</w:delText>
                    </w:r>
                  </w:del>
                </w:p>
              </w:tc>
              <w:tc>
                <w:tcPr>
                  <w:tcW w:w="0" w:type="auto"/>
                </w:tcPr>
                <w:p w14:paraId="36C3104B" w14:textId="6280A460" w:rsidR="00B3291C" w:rsidDel="00296F79" w:rsidRDefault="00B3291C" w:rsidP="008379B1">
                  <w:pPr>
                    <w:rPr>
                      <w:del w:id="975" w:author="Alexandre Dürrenmatt" w:date="2024-04-29T09:27:00Z"/>
                    </w:rPr>
                  </w:pPr>
                  <w:del w:id="976" w:author="Alexandre Dürrenmatt" w:date="2024-04-29T09:27:00Z">
                    <w:r w:rsidDel="00296F79">
                      <w:delText>Il y aura deux écrans par poste de travail. Ils seront de 18 puces chacune et ils ne consumiront pas beaucoup d'energie.</w:delText>
                    </w:r>
                  </w:del>
                </w:p>
              </w:tc>
            </w:tr>
            <w:tr w:rsidR="00B3291C" w:rsidDel="00296F79" w14:paraId="0E2C29E9" w14:textId="34A926BD" w:rsidTr="008379B1">
              <w:trPr>
                <w:del w:id="977" w:author="Alexandre Dürrenmatt" w:date="2024-04-29T09:27:00Z"/>
              </w:trPr>
              <w:tc>
                <w:tcPr>
                  <w:tcW w:w="0" w:type="auto"/>
                </w:tcPr>
                <w:p w14:paraId="7460B4A2" w14:textId="4985ACE7" w:rsidR="00B3291C" w:rsidDel="00296F79" w:rsidRDefault="00B3291C" w:rsidP="008379B1">
                  <w:pPr>
                    <w:rPr>
                      <w:del w:id="978" w:author="Alexandre Dürrenmatt" w:date="2024-04-29T09:27:00Z"/>
                    </w:rPr>
                  </w:pPr>
                  <w:del w:id="979" w:author="Alexandre Dürrenmatt" w:date="2024-04-29T09:27:00Z">
                    <w:r w:rsidDel="00296F79">
                      <w:delText>PC's</w:delText>
                    </w:r>
                  </w:del>
                </w:p>
              </w:tc>
              <w:tc>
                <w:tcPr>
                  <w:tcW w:w="0" w:type="auto"/>
                </w:tcPr>
                <w:p w14:paraId="3CFE9879" w14:textId="4383DC59" w:rsidR="00B3291C" w:rsidDel="00296F79" w:rsidRDefault="00B3291C" w:rsidP="008379B1">
                  <w:pPr>
                    <w:rPr>
                      <w:del w:id="980" w:author="Alexandre Dürrenmatt" w:date="2024-04-29T09:27:00Z"/>
                    </w:rPr>
                  </w:pPr>
                  <w:del w:id="981" w:author="Alexandre Dürrenmatt" w:date="2024-04-29T09:27:00Z">
                    <w:r w:rsidDel="00296F79">
                      <w:delText>Il y aura 17 PC's, un PC par poste</w:delText>
                    </w:r>
                  </w:del>
                </w:p>
              </w:tc>
            </w:tr>
            <w:tr w:rsidR="00B3291C" w:rsidDel="00296F79" w14:paraId="334C43D2" w14:textId="00D6338D" w:rsidTr="008379B1">
              <w:trPr>
                <w:del w:id="982" w:author="Alexandre Dürrenmatt" w:date="2024-04-29T09:27:00Z"/>
              </w:trPr>
              <w:tc>
                <w:tcPr>
                  <w:tcW w:w="0" w:type="auto"/>
                </w:tcPr>
                <w:p w14:paraId="4F507BDA" w14:textId="26047A02" w:rsidR="00B3291C" w:rsidDel="00296F79" w:rsidRDefault="00B3291C" w:rsidP="008379B1">
                  <w:pPr>
                    <w:rPr>
                      <w:del w:id="983" w:author="Alexandre Dürrenmatt" w:date="2024-04-29T09:27:00Z"/>
                    </w:rPr>
                  </w:pPr>
                  <w:del w:id="984" w:author="Alexandre Dürrenmatt" w:date="2024-04-29T09:27:00Z">
                    <w:r w:rsidDel="00296F79">
                      <w:delText>Fenetres</w:delText>
                    </w:r>
                  </w:del>
                </w:p>
              </w:tc>
              <w:tc>
                <w:tcPr>
                  <w:tcW w:w="0" w:type="auto"/>
                </w:tcPr>
                <w:p w14:paraId="5DAC3A7A" w14:textId="0AD0A1A7" w:rsidR="00B3291C" w:rsidDel="00296F79" w:rsidRDefault="00B3291C" w:rsidP="008379B1">
                  <w:pPr>
                    <w:rPr>
                      <w:del w:id="985" w:author="Alexandre Dürrenmatt" w:date="2024-04-29T09:27:00Z"/>
                    </w:rPr>
                  </w:pPr>
                  <w:del w:id="986" w:author="Alexandre Dürrenmatt" w:date="2024-04-29T09:27:00Z">
                    <w:r w:rsidDel="00296F79">
                      <w:delText>Il y aura deux grandes fenetres</w:delText>
                    </w:r>
                  </w:del>
                </w:p>
              </w:tc>
            </w:tr>
            <w:tr w:rsidR="00B3291C" w:rsidDel="00296F79" w14:paraId="7A82C2C7" w14:textId="605CB107" w:rsidTr="008379B1">
              <w:trPr>
                <w:del w:id="987" w:author="Alexandre Dürrenmatt" w:date="2024-04-29T09:27:00Z"/>
              </w:trPr>
              <w:tc>
                <w:tcPr>
                  <w:tcW w:w="0" w:type="auto"/>
                </w:tcPr>
                <w:p w14:paraId="0FD29F8A" w14:textId="55234F2C" w:rsidR="00B3291C" w:rsidDel="00296F79" w:rsidRDefault="00B3291C" w:rsidP="008379B1">
                  <w:pPr>
                    <w:rPr>
                      <w:del w:id="988" w:author="Alexandre Dürrenmatt" w:date="2024-04-29T09:27:00Z"/>
                    </w:rPr>
                  </w:pPr>
                  <w:del w:id="989" w:author="Alexandre Dürrenmatt" w:date="2024-04-29T09:27:00Z">
                    <w:r w:rsidDel="00296F79">
                      <w:delText>Tapis</w:delText>
                    </w:r>
                  </w:del>
                </w:p>
              </w:tc>
              <w:tc>
                <w:tcPr>
                  <w:tcW w:w="0" w:type="auto"/>
                </w:tcPr>
                <w:p w14:paraId="1E3F3937" w14:textId="3218114E" w:rsidR="00B3291C" w:rsidDel="00296F79" w:rsidRDefault="00B3291C" w:rsidP="008379B1">
                  <w:pPr>
                    <w:rPr>
                      <w:del w:id="990" w:author="Alexandre Dürrenmatt" w:date="2024-04-29T09:27:00Z"/>
                    </w:rPr>
                  </w:pPr>
                  <w:del w:id="991" w:author="Alexandre Dürrenmatt" w:date="2024-04-29T09:27:00Z">
                    <w:r w:rsidDel="00296F79">
                      <w:delText>Il y aura un grand tapis dans la salle</w:delText>
                    </w:r>
                  </w:del>
                </w:p>
              </w:tc>
            </w:tr>
            <w:tr w:rsidR="00B3291C" w:rsidDel="00296F79" w14:paraId="59E35088" w14:textId="0370EEFB" w:rsidTr="008379B1">
              <w:trPr>
                <w:del w:id="992" w:author="Alexandre Dürrenmatt" w:date="2024-04-29T09:27:00Z"/>
              </w:trPr>
              <w:tc>
                <w:tcPr>
                  <w:tcW w:w="0" w:type="auto"/>
                </w:tcPr>
                <w:p w14:paraId="0577374B" w14:textId="2EBD46DB" w:rsidR="00B3291C" w:rsidDel="00296F79" w:rsidRDefault="00B3291C" w:rsidP="008379B1">
                  <w:pPr>
                    <w:rPr>
                      <w:del w:id="993" w:author="Alexandre Dürrenmatt" w:date="2024-04-29T09:27:00Z"/>
                    </w:rPr>
                  </w:pPr>
                  <w:del w:id="994" w:author="Alexandre Dürrenmatt" w:date="2024-04-29T09:27:00Z">
                    <w:r w:rsidDel="00296F79">
                      <w:delText>Etagère</w:delText>
                    </w:r>
                  </w:del>
                </w:p>
              </w:tc>
              <w:tc>
                <w:tcPr>
                  <w:tcW w:w="0" w:type="auto"/>
                </w:tcPr>
                <w:p w14:paraId="4990FA68" w14:textId="668B2756" w:rsidR="00B3291C" w:rsidDel="00296F79" w:rsidRDefault="00B3291C" w:rsidP="008379B1">
                  <w:pPr>
                    <w:rPr>
                      <w:del w:id="995" w:author="Alexandre Dürrenmatt" w:date="2024-04-29T09:27:00Z"/>
                    </w:rPr>
                  </w:pPr>
                  <w:del w:id="996" w:author="Alexandre Dürrenmatt" w:date="2024-04-29T09:27:00Z">
                    <w:r w:rsidDel="00296F79">
                      <w:delText>Il y aura un étagère pour les chaussures.</w:delText>
                    </w:r>
                  </w:del>
                </w:p>
              </w:tc>
            </w:tr>
            <w:tr w:rsidR="00B3291C" w:rsidDel="00296F79" w14:paraId="3D41140F" w14:textId="0F5847D8" w:rsidTr="008379B1">
              <w:trPr>
                <w:del w:id="997" w:author="Alexandre Dürrenmatt" w:date="2024-04-29T09:27:00Z"/>
              </w:trPr>
              <w:tc>
                <w:tcPr>
                  <w:tcW w:w="0" w:type="auto"/>
                </w:tcPr>
                <w:p w14:paraId="009548B4" w14:textId="16CB544E" w:rsidR="00B3291C" w:rsidDel="00296F79" w:rsidRDefault="00B3291C" w:rsidP="008379B1">
                  <w:pPr>
                    <w:rPr>
                      <w:del w:id="998" w:author="Alexandre Dürrenmatt" w:date="2024-04-29T09:27:00Z"/>
                    </w:rPr>
                  </w:pPr>
                  <w:del w:id="999" w:author="Alexandre Dürrenmatt" w:date="2024-04-29T09:27:00Z">
                    <w:r w:rsidDel="00296F79">
                      <w:delText>Porte-manteaux</w:delText>
                    </w:r>
                  </w:del>
                </w:p>
              </w:tc>
              <w:tc>
                <w:tcPr>
                  <w:tcW w:w="0" w:type="auto"/>
                </w:tcPr>
                <w:p w14:paraId="7A12C5F4" w14:textId="43CFA0CA" w:rsidR="00B3291C" w:rsidDel="00296F79" w:rsidRDefault="00B3291C" w:rsidP="008379B1">
                  <w:pPr>
                    <w:rPr>
                      <w:del w:id="1000" w:author="Alexandre Dürrenmatt" w:date="2024-04-29T09:27:00Z"/>
                    </w:rPr>
                  </w:pPr>
                  <w:del w:id="1001" w:author="Alexandre Dürrenmatt" w:date="2024-04-29T09:27:00Z">
                    <w:r w:rsidDel="00296F79">
                      <w:delText>Il y aura un porte-manteux tout au fond de la classe, au coin.</w:delText>
                    </w:r>
                  </w:del>
                </w:p>
              </w:tc>
            </w:tr>
          </w:tbl>
          <w:p w14:paraId="04AB508E" w14:textId="48C8D082" w:rsidR="00B3291C" w:rsidDel="00296F79" w:rsidRDefault="00B3291C" w:rsidP="008379B1">
            <w:pPr>
              <w:rPr>
                <w:del w:id="1002" w:author="Alexandre Dürrenmatt" w:date="2024-04-29T09:27:00Z"/>
              </w:rPr>
            </w:pPr>
          </w:p>
        </w:tc>
      </w:tr>
    </w:tbl>
    <w:p w14:paraId="55B41C90" w14:textId="578E0708" w:rsidR="00B3291C" w:rsidDel="00296F79" w:rsidRDefault="00B3291C" w:rsidP="00B3291C">
      <w:pPr>
        <w:rPr>
          <w:del w:id="1003" w:author="Alexandre Dürrenmatt" w:date="2024-04-29T09:27:00Z"/>
        </w:rPr>
      </w:pPr>
    </w:p>
    <w:p w14:paraId="79B89B92" w14:textId="582A6704" w:rsidR="00B3291C" w:rsidDel="00296F79" w:rsidRDefault="00B3291C">
      <w:pPr>
        <w:pStyle w:val="Titre3"/>
        <w:numPr>
          <w:ilvl w:val="0"/>
          <w:numId w:val="0"/>
        </w:numPr>
        <w:rPr>
          <w:del w:id="1004" w:author="Alexandre Dürrenmatt" w:date="2024-04-29T09:27:00Z"/>
        </w:rPr>
        <w:pPrChange w:id="1005" w:author="Alexandre Dürrenmatt" w:date="2024-04-23T16:19:00Z">
          <w:pPr>
            <w:pStyle w:val="Titre3"/>
          </w:pPr>
        </w:pPrChange>
      </w:pPr>
      <w:del w:id="1006" w:author="Alexandre Dürrenmatt" w:date="2024-04-29T09:27:00Z">
        <w:r w:rsidDel="00296F79">
          <w:delText>Salle de classe 2ème étage D16</w:delText>
        </w:r>
      </w:del>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B3291C" w:rsidDel="00296F79" w14:paraId="26E73C7F" w14:textId="03FB3663" w:rsidTr="008379B1">
        <w:trPr>
          <w:del w:id="1007" w:author="Alexandre Dürrenmatt" w:date="2024-04-29T09:27:00Z"/>
        </w:trPr>
        <w:tc>
          <w:tcPr>
            <w:tcW w:w="0" w:type="auto"/>
          </w:tcPr>
          <w:p w14:paraId="3A353962" w14:textId="4BB543EA" w:rsidR="00B3291C" w:rsidDel="00296F79" w:rsidRDefault="00B3291C" w:rsidP="008379B1">
            <w:pPr>
              <w:rPr>
                <w:del w:id="1008" w:author="Alexandre Dürrenmatt" w:date="2024-04-29T09:27:00Z"/>
              </w:rPr>
            </w:pPr>
            <w:del w:id="1009" w:author="Alexandre Dürrenmatt" w:date="2024-04-29T09:27:00Z">
              <w:r w:rsidDel="00296F79">
                <w:delText>En tant qu'élève Je veux une salle de classe au 2ème étage  Pour les cours d'informatique</w:delText>
              </w:r>
            </w:del>
          </w:p>
        </w:tc>
      </w:tr>
      <w:tr w:rsidR="00B3291C" w:rsidDel="00296F79" w14:paraId="0217E446" w14:textId="1E8ED50E" w:rsidTr="008379B1">
        <w:trPr>
          <w:del w:id="1010" w:author="Alexandre Dürrenmatt" w:date="2024-04-29T09:27:00Z"/>
        </w:trPr>
        <w:tc>
          <w:tcPr>
            <w:tcW w:w="0" w:type="auto"/>
          </w:tcPr>
          <w:p w14:paraId="10088A17" w14:textId="6B8A2BFB" w:rsidR="00B3291C" w:rsidDel="00296F79" w:rsidRDefault="00B3291C" w:rsidP="008379B1">
            <w:pPr>
              <w:jc w:val="center"/>
              <w:rPr>
                <w:del w:id="1011" w:author="Alexandre Dürrenmatt" w:date="2024-04-29T09:27:00Z"/>
              </w:rPr>
            </w:pPr>
            <w:del w:id="1012" w:author="Alexandre Dürrenmatt" w:date="2024-04-29T09:27:00Z">
              <w:r w:rsidDel="00296F79">
                <w:delText xml:space="preserve">Tests d'acceptance: </w:delText>
              </w:r>
            </w:del>
          </w:p>
          <w:tbl>
            <w:tblPr>
              <w:tblW w:w="100" w:type="auto"/>
              <w:tblCellMar>
                <w:left w:w="10" w:type="dxa"/>
                <w:right w:w="10" w:type="dxa"/>
              </w:tblCellMar>
              <w:tblLook w:val="0000" w:firstRow="0" w:lastRow="0" w:firstColumn="0" w:lastColumn="0" w:noHBand="0" w:noVBand="0"/>
            </w:tblPr>
            <w:tblGrid>
              <w:gridCol w:w="1373"/>
              <w:gridCol w:w="7667"/>
            </w:tblGrid>
            <w:tr w:rsidR="00B3291C" w:rsidDel="00296F79" w14:paraId="5F87E05B" w14:textId="0B4C8DAE" w:rsidTr="008379B1">
              <w:trPr>
                <w:del w:id="1013" w:author="Alexandre Dürrenmatt" w:date="2024-04-29T09:27:00Z"/>
              </w:trPr>
              <w:tc>
                <w:tcPr>
                  <w:tcW w:w="0" w:type="auto"/>
                </w:tcPr>
                <w:p w14:paraId="32A63F71" w14:textId="0172A87B" w:rsidR="00B3291C" w:rsidDel="00296F79" w:rsidRDefault="00B3291C" w:rsidP="008379B1">
                  <w:pPr>
                    <w:rPr>
                      <w:del w:id="1014" w:author="Alexandre Dürrenmatt" w:date="2024-04-29T09:27:00Z"/>
                    </w:rPr>
                  </w:pPr>
                  <w:del w:id="1015" w:author="Alexandre Dürrenmatt" w:date="2024-04-29T09:27:00Z">
                    <w:r w:rsidDel="00296F79">
                      <w:delText>Tables</w:delText>
                    </w:r>
                  </w:del>
                </w:p>
              </w:tc>
              <w:tc>
                <w:tcPr>
                  <w:tcW w:w="0" w:type="auto"/>
                </w:tcPr>
                <w:p w14:paraId="2EDC9689" w14:textId="357958B3" w:rsidR="00B3291C" w:rsidDel="00296F79" w:rsidRDefault="00B3291C" w:rsidP="008379B1">
                  <w:pPr>
                    <w:rPr>
                      <w:del w:id="1016" w:author="Alexandre Dürrenmatt" w:date="2024-04-29T09:27:00Z"/>
                    </w:rPr>
                  </w:pPr>
                  <w:del w:id="1017" w:author="Alexandre Dürrenmatt" w:date="2024-04-29T09:27:00Z">
                    <w:r w:rsidDel="00296F79">
                      <w:delText>Il y aura 17 tables en boite, ils seront placées en groupes de 4, une table sera pour l'enseignant.</w:delText>
                    </w:r>
                  </w:del>
                </w:p>
              </w:tc>
            </w:tr>
            <w:tr w:rsidR="00B3291C" w:rsidDel="00296F79" w14:paraId="19159BC1" w14:textId="7E554F4C" w:rsidTr="008379B1">
              <w:trPr>
                <w:del w:id="1018" w:author="Alexandre Dürrenmatt" w:date="2024-04-29T09:27:00Z"/>
              </w:trPr>
              <w:tc>
                <w:tcPr>
                  <w:tcW w:w="0" w:type="auto"/>
                </w:tcPr>
                <w:p w14:paraId="7AB6F40C" w14:textId="50397015" w:rsidR="00B3291C" w:rsidDel="00296F79" w:rsidRDefault="00B3291C" w:rsidP="008379B1">
                  <w:pPr>
                    <w:rPr>
                      <w:del w:id="1019" w:author="Alexandre Dürrenmatt" w:date="2024-04-29T09:27:00Z"/>
                    </w:rPr>
                  </w:pPr>
                  <w:del w:id="1020" w:author="Alexandre Dürrenmatt" w:date="2024-04-29T09:27:00Z">
                    <w:r w:rsidDel="00296F79">
                      <w:delText>Pillones</w:delText>
                    </w:r>
                  </w:del>
                </w:p>
              </w:tc>
              <w:tc>
                <w:tcPr>
                  <w:tcW w:w="0" w:type="auto"/>
                </w:tcPr>
                <w:p w14:paraId="57BD6D44" w14:textId="45E1B122" w:rsidR="00B3291C" w:rsidDel="00296F79" w:rsidRDefault="00B3291C" w:rsidP="008379B1">
                  <w:pPr>
                    <w:rPr>
                      <w:del w:id="1021" w:author="Alexandre Dürrenmatt" w:date="2024-04-29T09:27:00Z"/>
                    </w:rPr>
                  </w:pPr>
                  <w:del w:id="1022" w:author="Alexandre Dürrenmatt" w:date="2024-04-29T09:27:00Z">
                    <w:r w:rsidDel="00296F79">
                      <w:delText>Il aura 4 pillones avec des prises electriques, ils seront placées au milieu des groupes de 4 tables.</w:delText>
                    </w:r>
                  </w:del>
                </w:p>
              </w:tc>
            </w:tr>
            <w:tr w:rsidR="00B3291C" w:rsidDel="00296F79" w14:paraId="33EE704E" w14:textId="222BF275" w:rsidTr="008379B1">
              <w:trPr>
                <w:del w:id="1023" w:author="Alexandre Dürrenmatt" w:date="2024-04-29T09:27:00Z"/>
              </w:trPr>
              <w:tc>
                <w:tcPr>
                  <w:tcW w:w="0" w:type="auto"/>
                </w:tcPr>
                <w:p w14:paraId="6D04EA9E" w14:textId="2E1C45EA" w:rsidR="00B3291C" w:rsidDel="00296F79" w:rsidRDefault="00B3291C" w:rsidP="008379B1">
                  <w:pPr>
                    <w:rPr>
                      <w:del w:id="1024" w:author="Alexandre Dürrenmatt" w:date="2024-04-29T09:27:00Z"/>
                    </w:rPr>
                  </w:pPr>
                  <w:del w:id="1025" w:author="Alexandre Dürrenmatt" w:date="2024-04-29T09:27:00Z">
                    <w:r w:rsidDel="00296F79">
                      <w:delText>TV</w:delText>
                    </w:r>
                  </w:del>
                </w:p>
              </w:tc>
              <w:tc>
                <w:tcPr>
                  <w:tcW w:w="0" w:type="auto"/>
                </w:tcPr>
                <w:p w14:paraId="70A98F61" w14:textId="2654E6EE" w:rsidR="00B3291C" w:rsidDel="00296F79" w:rsidRDefault="00B3291C" w:rsidP="008379B1">
                  <w:pPr>
                    <w:rPr>
                      <w:del w:id="1026" w:author="Alexandre Dürrenmatt" w:date="2024-04-29T09:27:00Z"/>
                    </w:rPr>
                  </w:pPr>
                  <w:del w:id="1027" w:author="Alexandre Dürrenmatt" w:date="2024-04-29T09:27:00Z">
                    <w:r w:rsidDel="00296F79">
                      <w:delText>Il y aura un TV de 65 pouces au mur, derrière de la place de l'enseignant.</w:delText>
                    </w:r>
                  </w:del>
                </w:p>
              </w:tc>
            </w:tr>
            <w:tr w:rsidR="00B3291C" w:rsidDel="00296F79" w14:paraId="602C9AD9" w14:textId="292A5F0E" w:rsidTr="008379B1">
              <w:trPr>
                <w:del w:id="1028" w:author="Alexandre Dürrenmatt" w:date="2024-04-29T09:27:00Z"/>
              </w:trPr>
              <w:tc>
                <w:tcPr>
                  <w:tcW w:w="0" w:type="auto"/>
                </w:tcPr>
                <w:p w14:paraId="5D5721BF" w14:textId="497EF8CC" w:rsidR="00B3291C" w:rsidDel="00296F79" w:rsidRDefault="00B3291C" w:rsidP="008379B1">
                  <w:pPr>
                    <w:rPr>
                      <w:del w:id="1029" w:author="Alexandre Dürrenmatt" w:date="2024-04-29T09:27:00Z"/>
                    </w:rPr>
                  </w:pPr>
                  <w:del w:id="1030" w:author="Alexandre Dürrenmatt" w:date="2024-04-29T09:27:00Z">
                    <w:r w:rsidDel="00296F79">
                      <w:delText>Chaisses</w:delText>
                    </w:r>
                  </w:del>
                </w:p>
              </w:tc>
              <w:tc>
                <w:tcPr>
                  <w:tcW w:w="0" w:type="auto"/>
                </w:tcPr>
                <w:p w14:paraId="72B68C2D" w14:textId="68C6AEBC" w:rsidR="00B3291C" w:rsidDel="00296F79" w:rsidRDefault="00B3291C" w:rsidP="008379B1">
                  <w:pPr>
                    <w:rPr>
                      <w:del w:id="1031" w:author="Alexandre Dürrenmatt" w:date="2024-04-29T09:27:00Z"/>
                    </w:rPr>
                  </w:pPr>
                  <w:del w:id="1032" w:author="Alexandre Dürrenmatt" w:date="2024-04-29T09:27:00Z">
                    <w:r w:rsidDel="00296F79">
                      <w:delText>Il y aura 17 chaisses, une pour chaque poste</w:delText>
                    </w:r>
                  </w:del>
                </w:p>
              </w:tc>
            </w:tr>
            <w:tr w:rsidR="00B3291C" w:rsidDel="00296F79" w14:paraId="0979130F" w14:textId="2FC41FA4" w:rsidTr="008379B1">
              <w:trPr>
                <w:del w:id="1033" w:author="Alexandre Dürrenmatt" w:date="2024-04-29T09:27:00Z"/>
              </w:trPr>
              <w:tc>
                <w:tcPr>
                  <w:tcW w:w="0" w:type="auto"/>
                </w:tcPr>
                <w:p w14:paraId="2A3D6474" w14:textId="1FAD5C68" w:rsidR="00B3291C" w:rsidDel="00296F79" w:rsidRDefault="00B3291C" w:rsidP="008379B1">
                  <w:pPr>
                    <w:rPr>
                      <w:del w:id="1034" w:author="Alexandre Dürrenmatt" w:date="2024-04-29T09:27:00Z"/>
                    </w:rPr>
                  </w:pPr>
                  <w:del w:id="1035" w:author="Alexandre Dürrenmatt" w:date="2024-04-29T09:27:00Z">
                    <w:r w:rsidDel="00296F79">
                      <w:delText>Ecrans</w:delText>
                    </w:r>
                  </w:del>
                </w:p>
              </w:tc>
              <w:tc>
                <w:tcPr>
                  <w:tcW w:w="0" w:type="auto"/>
                </w:tcPr>
                <w:p w14:paraId="10438604" w14:textId="0A8F1FD0" w:rsidR="00B3291C" w:rsidDel="00296F79" w:rsidRDefault="00B3291C" w:rsidP="008379B1">
                  <w:pPr>
                    <w:rPr>
                      <w:del w:id="1036" w:author="Alexandre Dürrenmatt" w:date="2024-04-29T09:27:00Z"/>
                    </w:rPr>
                  </w:pPr>
                  <w:del w:id="1037" w:author="Alexandre Dürrenmatt" w:date="2024-04-29T09:27:00Z">
                    <w:r w:rsidDel="00296F79">
                      <w:delText>Il y aura deux écrans par poste de travail. Ils seront de 18 puces chacune et ils ne consumiront pas beaucoup d'energie.</w:delText>
                    </w:r>
                  </w:del>
                </w:p>
              </w:tc>
            </w:tr>
            <w:tr w:rsidR="00B3291C" w:rsidDel="00296F79" w14:paraId="29BAF38B" w14:textId="3EF27342" w:rsidTr="008379B1">
              <w:trPr>
                <w:del w:id="1038" w:author="Alexandre Dürrenmatt" w:date="2024-04-29T09:27:00Z"/>
              </w:trPr>
              <w:tc>
                <w:tcPr>
                  <w:tcW w:w="0" w:type="auto"/>
                </w:tcPr>
                <w:p w14:paraId="04DCE47E" w14:textId="729D6C39" w:rsidR="00B3291C" w:rsidDel="00296F79" w:rsidRDefault="00B3291C" w:rsidP="008379B1">
                  <w:pPr>
                    <w:rPr>
                      <w:del w:id="1039" w:author="Alexandre Dürrenmatt" w:date="2024-04-29T09:27:00Z"/>
                    </w:rPr>
                  </w:pPr>
                  <w:del w:id="1040" w:author="Alexandre Dürrenmatt" w:date="2024-04-29T09:27:00Z">
                    <w:r w:rsidDel="00296F79">
                      <w:delText>PC's</w:delText>
                    </w:r>
                  </w:del>
                </w:p>
              </w:tc>
              <w:tc>
                <w:tcPr>
                  <w:tcW w:w="0" w:type="auto"/>
                </w:tcPr>
                <w:p w14:paraId="29367889" w14:textId="6B4B330D" w:rsidR="00B3291C" w:rsidDel="00296F79" w:rsidRDefault="00B3291C" w:rsidP="008379B1">
                  <w:pPr>
                    <w:rPr>
                      <w:del w:id="1041" w:author="Alexandre Dürrenmatt" w:date="2024-04-29T09:27:00Z"/>
                    </w:rPr>
                  </w:pPr>
                  <w:del w:id="1042" w:author="Alexandre Dürrenmatt" w:date="2024-04-29T09:27:00Z">
                    <w:r w:rsidDel="00296F79">
                      <w:delText>Il y aura 17 PC's, un PC par poste</w:delText>
                    </w:r>
                  </w:del>
                </w:p>
              </w:tc>
            </w:tr>
            <w:tr w:rsidR="00B3291C" w:rsidDel="00296F79" w14:paraId="3A449B39" w14:textId="7FB82142" w:rsidTr="008379B1">
              <w:trPr>
                <w:del w:id="1043" w:author="Alexandre Dürrenmatt" w:date="2024-04-29T09:27:00Z"/>
              </w:trPr>
              <w:tc>
                <w:tcPr>
                  <w:tcW w:w="0" w:type="auto"/>
                </w:tcPr>
                <w:p w14:paraId="041DD1D3" w14:textId="0898306F" w:rsidR="00B3291C" w:rsidDel="00296F79" w:rsidRDefault="00B3291C" w:rsidP="008379B1">
                  <w:pPr>
                    <w:rPr>
                      <w:del w:id="1044" w:author="Alexandre Dürrenmatt" w:date="2024-04-29T09:27:00Z"/>
                    </w:rPr>
                  </w:pPr>
                  <w:del w:id="1045" w:author="Alexandre Dürrenmatt" w:date="2024-04-29T09:27:00Z">
                    <w:r w:rsidDel="00296F79">
                      <w:delText>Fenetres</w:delText>
                    </w:r>
                  </w:del>
                </w:p>
              </w:tc>
              <w:tc>
                <w:tcPr>
                  <w:tcW w:w="0" w:type="auto"/>
                </w:tcPr>
                <w:p w14:paraId="07073338" w14:textId="382BB47E" w:rsidR="00B3291C" w:rsidDel="00296F79" w:rsidRDefault="00B3291C" w:rsidP="008379B1">
                  <w:pPr>
                    <w:rPr>
                      <w:del w:id="1046" w:author="Alexandre Dürrenmatt" w:date="2024-04-29T09:27:00Z"/>
                    </w:rPr>
                  </w:pPr>
                  <w:del w:id="1047" w:author="Alexandre Dürrenmatt" w:date="2024-04-29T09:27:00Z">
                    <w:r w:rsidDel="00296F79">
                      <w:delText>Il y aura deux grandes fenetres</w:delText>
                    </w:r>
                  </w:del>
                </w:p>
              </w:tc>
            </w:tr>
            <w:tr w:rsidR="00B3291C" w:rsidDel="00296F79" w14:paraId="365F5C0B" w14:textId="6488454B" w:rsidTr="008379B1">
              <w:trPr>
                <w:del w:id="1048" w:author="Alexandre Dürrenmatt" w:date="2024-04-29T09:27:00Z"/>
              </w:trPr>
              <w:tc>
                <w:tcPr>
                  <w:tcW w:w="0" w:type="auto"/>
                </w:tcPr>
                <w:p w14:paraId="7503B62A" w14:textId="2DEC61BD" w:rsidR="00B3291C" w:rsidDel="00296F79" w:rsidRDefault="00B3291C" w:rsidP="008379B1">
                  <w:pPr>
                    <w:rPr>
                      <w:del w:id="1049" w:author="Alexandre Dürrenmatt" w:date="2024-04-29T09:27:00Z"/>
                    </w:rPr>
                  </w:pPr>
                  <w:del w:id="1050" w:author="Alexandre Dürrenmatt" w:date="2024-04-29T09:27:00Z">
                    <w:r w:rsidDel="00296F79">
                      <w:delText>Tapis</w:delText>
                    </w:r>
                  </w:del>
                </w:p>
              </w:tc>
              <w:tc>
                <w:tcPr>
                  <w:tcW w:w="0" w:type="auto"/>
                </w:tcPr>
                <w:p w14:paraId="2A706F02" w14:textId="0650CAFF" w:rsidR="00B3291C" w:rsidDel="00296F79" w:rsidRDefault="00B3291C" w:rsidP="008379B1">
                  <w:pPr>
                    <w:rPr>
                      <w:del w:id="1051" w:author="Alexandre Dürrenmatt" w:date="2024-04-29T09:27:00Z"/>
                    </w:rPr>
                  </w:pPr>
                  <w:del w:id="1052" w:author="Alexandre Dürrenmatt" w:date="2024-04-29T09:27:00Z">
                    <w:r w:rsidDel="00296F79">
                      <w:delText>Il y aura un grand tapis dans la salle</w:delText>
                    </w:r>
                  </w:del>
                </w:p>
              </w:tc>
            </w:tr>
            <w:tr w:rsidR="00B3291C" w:rsidDel="00296F79" w14:paraId="6813738A" w14:textId="63CBEF5D" w:rsidTr="008379B1">
              <w:trPr>
                <w:del w:id="1053" w:author="Alexandre Dürrenmatt" w:date="2024-04-29T09:27:00Z"/>
              </w:trPr>
              <w:tc>
                <w:tcPr>
                  <w:tcW w:w="0" w:type="auto"/>
                </w:tcPr>
                <w:p w14:paraId="035AF44E" w14:textId="0CA51499" w:rsidR="00B3291C" w:rsidDel="00296F79" w:rsidRDefault="00B3291C" w:rsidP="008379B1">
                  <w:pPr>
                    <w:rPr>
                      <w:del w:id="1054" w:author="Alexandre Dürrenmatt" w:date="2024-04-29T09:27:00Z"/>
                    </w:rPr>
                  </w:pPr>
                  <w:del w:id="1055" w:author="Alexandre Dürrenmatt" w:date="2024-04-29T09:27:00Z">
                    <w:r w:rsidDel="00296F79">
                      <w:delText>Etagère</w:delText>
                    </w:r>
                  </w:del>
                </w:p>
              </w:tc>
              <w:tc>
                <w:tcPr>
                  <w:tcW w:w="0" w:type="auto"/>
                </w:tcPr>
                <w:p w14:paraId="535B13CD" w14:textId="792D8ECB" w:rsidR="00B3291C" w:rsidDel="00296F79" w:rsidRDefault="00B3291C" w:rsidP="008379B1">
                  <w:pPr>
                    <w:rPr>
                      <w:del w:id="1056" w:author="Alexandre Dürrenmatt" w:date="2024-04-29T09:27:00Z"/>
                    </w:rPr>
                  </w:pPr>
                  <w:del w:id="1057" w:author="Alexandre Dürrenmatt" w:date="2024-04-29T09:27:00Z">
                    <w:r w:rsidDel="00296F79">
                      <w:delText>Il y aura un étagère pour les chaussures.</w:delText>
                    </w:r>
                  </w:del>
                </w:p>
              </w:tc>
            </w:tr>
            <w:tr w:rsidR="00B3291C" w:rsidDel="00296F79" w14:paraId="5450FA8C" w14:textId="5FDFC593" w:rsidTr="008379B1">
              <w:trPr>
                <w:del w:id="1058" w:author="Alexandre Dürrenmatt" w:date="2024-04-29T09:27:00Z"/>
              </w:trPr>
              <w:tc>
                <w:tcPr>
                  <w:tcW w:w="0" w:type="auto"/>
                </w:tcPr>
                <w:p w14:paraId="4D446DB1" w14:textId="2D8BC6A8" w:rsidR="00B3291C" w:rsidDel="00296F79" w:rsidRDefault="00B3291C" w:rsidP="008379B1">
                  <w:pPr>
                    <w:rPr>
                      <w:del w:id="1059" w:author="Alexandre Dürrenmatt" w:date="2024-04-29T09:27:00Z"/>
                    </w:rPr>
                  </w:pPr>
                  <w:del w:id="1060" w:author="Alexandre Dürrenmatt" w:date="2024-04-29T09:27:00Z">
                    <w:r w:rsidDel="00296F79">
                      <w:delText>Porte-manteaux</w:delText>
                    </w:r>
                  </w:del>
                </w:p>
              </w:tc>
              <w:tc>
                <w:tcPr>
                  <w:tcW w:w="0" w:type="auto"/>
                </w:tcPr>
                <w:p w14:paraId="5531031B" w14:textId="7C623D8A" w:rsidR="00B3291C" w:rsidDel="00296F79" w:rsidRDefault="00B3291C" w:rsidP="008379B1">
                  <w:pPr>
                    <w:rPr>
                      <w:del w:id="1061" w:author="Alexandre Dürrenmatt" w:date="2024-04-29T09:27:00Z"/>
                    </w:rPr>
                  </w:pPr>
                  <w:del w:id="1062" w:author="Alexandre Dürrenmatt" w:date="2024-04-29T09:27:00Z">
                    <w:r w:rsidDel="00296F79">
                      <w:delText>Il y aura un porte-manteux tout au fond de la classe, au coin.</w:delText>
                    </w:r>
                  </w:del>
                </w:p>
              </w:tc>
            </w:tr>
          </w:tbl>
          <w:p w14:paraId="41A8C199" w14:textId="26AB8EB7" w:rsidR="00B3291C" w:rsidDel="00296F79" w:rsidRDefault="00B3291C" w:rsidP="008379B1">
            <w:pPr>
              <w:rPr>
                <w:del w:id="1063" w:author="Alexandre Dürrenmatt" w:date="2024-04-29T09:27:00Z"/>
              </w:rPr>
            </w:pPr>
          </w:p>
        </w:tc>
      </w:tr>
    </w:tbl>
    <w:p w14:paraId="699D152A" w14:textId="68903401" w:rsidR="00B3291C" w:rsidDel="00296F79" w:rsidRDefault="00B3291C" w:rsidP="00B3291C">
      <w:pPr>
        <w:rPr>
          <w:del w:id="1064" w:author="Alexandre Dürrenmatt" w:date="2024-04-29T09:27:00Z"/>
        </w:rPr>
      </w:pPr>
    </w:p>
    <w:p w14:paraId="654F6FAF" w14:textId="77777777" w:rsidR="00A400FD" w:rsidRDefault="00A400FD" w:rsidP="00A400FD">
      <w:pPr>
        <w:pStyle w:val="Retraitcorpsdetexte"/>
      </w:pPr>
    </w:p>
    <w:p w14:paraId="78AE2C1C" w14:textId="77777777" w:rsidR="007F30AE" w:rsidRPr="007F30AE" w:rsidRDefault="007F30AE" w:rsidP="00DE7F5E">
      <w:pPr>
        <w:pStyle w:val="Titre1"/>
      </w:pPr>
      <w:bookmarkStart w:id="1065" w:name="_Toc532179964"/>
      <w:bookmarkStart w:id="1066" w:name="_Toc165969648"/>
      <w:bookmarkStart w:id="1067" w:name="_Toc165981515"/>
      <w:bookmarkEnd w:id="28"/>
      <w:bookmarkEnd w:id="29"/>
      <w:r w:rsidRPr="007F30AE">
        <w:t>Réalisation</w:t>
      </w:r>
      <w:bookmarkEnd w:id="1065"/>
      <w:bookmarkEnd w:id="1066"/>
      <w:bookmarkEnd w:id="1067"/>
    </w:p>
    <w:p w14:paraId="4CDF2C47" w14:textId="77777777" w:rsidR="007F30AE" w:rsidRPr="007F30AE" w:rsidRDefault="00116F07" w:rsidP="009A4390">
      <w:pPr>
        <w:pStyle w:val="Titre2"/>
      </w:pPr>
      <w:bookmarkStart w:id="1068" w:name="_Toc165981516"/>
      <w:r>
        <w:t>Installation de l’e</w:t>
      </w:r>
      <w:r w:rsidR="005C1848">
        <w:t>nvironnement de travail</w:t>
      </w:r>
      <w:bookmarkEnd w:id="1068"/>
    </w:p>
    <w:p w14:paraId="28B279C9" w14:textId="77777777" w:rsidR="00B147A7" w:rsidRPr="00920F4E" w:rsidRDefault="00B147A7" w:rsidP="005C1848">
      <w:pPr>
        <w:pStyle w:val="Informations"/>
      </w:pPr>
      <w:r w:rsidRPr="00920F4E">
        <w:t>Ce</w:t>
      </w:r>
      <w:r w:rsidR="007211A1">
        <w:t>tte partie</w:t>
      </w:r>
      <w:r w:rsidRPr="00920F4E">
        <w:t xml:space="preserve"> permet de reproduire ou reprendre le projet par un tiers.</w:t>
      </w:r>
    </w:p>
    <w:p w14:paraId="61F6CD43" w14:textId="77777777" w:rsidR="00920F4E" w:rsidRPr="00920F4E" w:rsidRDefault="00B147A7">
      <w:pPr>
        <w:pStyle w:val="Informations"/>
        <w:numPr>
          <w:ilvl w:val="0"/>
          <w:numId w:val="5"/>
        </w:numPr>
      </w:pPr>
      <w:r w:rsidRPr="00920F4E">
        <w:t>Versions des outils logiciels utilisés (OS, applications, pilotes, librairies, etc.)</w:t>
      </w:r>
    </w:p>
    <w:p w14:paraId="542D7AD9" w14:textId="77777777" w:rsidR="00920F4E" w:rsidRPr="00920F4E" w:rsidRDefault="007F30AE">
      <w:pPr>
        <w:pStyle w:val="Informations"/>
        <w:numPr>
          <w:ilvl w:val="0"/>
          <w:numId w:val="5"/>
        </w:numPr>
      </w:pPr>
      <w:r w:rsidRPr="00920F4E">
        <w:t>Configurations spéciales</w:t>
      </w:r>
      <w:r w:rsidR="00B147A7" w:rsidRPr="00920F4E">
        <w:t xml:space="preserve"> des outils (Equipements, </w:t>
      </w:r>
      <w:r w:rsidR="00E416AC" w:rsidRPr="00920F4E">
        <w:t>PC</w:t>
      </w:r>
      <w:r w:rsidR="00B147A7" w:rsidRPr="00920F4E">
        <w:t xml:space="preserve">, machines, </w:t>
      </w:r>
      <w:r w:rsidR="00E416AC" w:rsidRPr="00920F4E">
        <w:t xml:space="preserve">outillage, </w:t>
      </w:r>
      <w:r w:rsidR="00B147A7" w:rsidRPr="00920F4E">
        <w:t>etc.)</w:t>
      </w:r>
    </w:p>
    <w:p w14:paraId="6FCECC2B" w14:textId="77777777" w:rsidR="00E81328" w:rsidRDefault="00AB1CA6">
      <w:pPr>
        <w:pStyle w:val="Informations"/>
        <w:numPr>
          <w:ilvl w:val="0"/>
          <w:numId w:val="5"/>
        </w:numPr>
      </w:pPr>
      <w:r w:rsidRPr="00920F4E">
        <w:t>Arborescences des documents produits</w:t>
      </w:r>
      <w:r w:rsidR="00552D07" w:rsidRPr="00920F4E">
        <w:t>.</w:t>
      </w:r>
    </w:p>
    <w:p w14:paraId="6B7B78B1" w14:textId="77777777" w:rsidR="002B1E09" w:rsidRPr="00920F4E" w:rsidRDefault="002B1E09">
      <w:pPr>
        <w:pStyle w:val="Informations"/>
        <w:numPr>
          <w:ilvl w:val="0"/>
          <w:numId w:val="5"/>
        </w:numPr>
      </w:pPr>
      <w:r>
        <w:t>Comment accéder au code (repository)</w:t>
      </w:r>
    </w:p>
    <w:p w14:paraId="7AD20DDE" w14:textId="77777777" w:rsidR="00E07F66" w:rsidRDefault="00106156" w:rsidP="009A4390">
      <w:pPr>
        <w:pStyle w:val="Titre2"/>
      </w:pPr>
      <w:bookmarkStart w:id="1069" w:name="_Toc165981517"/>
      <w:r>
        <w:t>Ressources extérieures</w:t>
      </w:r>
      <w:bookmarkEnd w:id="1069"/>
    </w:p>
    <w:p w14:paraId="676AE951" w14:textId="77777777" w:rsidR="00E07F66" w:rsidRDefault="00E07F66" w:rsidP="00E07F66">
      <w:pPr>
        <w:pStyle w:val="Informations"/>
      </w:pPr>
      <w:r w:rsidRPr="00920F4E">
        <w:t>Ce</w:t>
      </w:r>
      <w:r>
        <w:t>tte partie</w:t>
      </w:r>
      <w:r w:rsidRPr="00920F4E">
        <w:t xml:space="preserve"> </w:t>
      </w:r>
      <w:r w:rsidR="00106156">
        <w:t>décrit toutes les ressources qui ont été utilisées dans le cadre du projet et qui n’avait pas été fourni au départ.</w:t>
      </w:r>
    </w:p>
    <w:p w14:paraId="0B85C962" w14:textId="77777777" w:rsidR="00106156" w:rsidRPr="00920F4E" w:rsidRDefault="00106156" w:rsidP="00E07F66">
      <w:pPr>
        <w:pStyle w:val="Informations"/>
      </w:pPr>
      <w:r>
        <w:t>Pour chaque ressource, expliquer les raisons de ce choix. Pourquoi en avez-vous eu besoin ? Y avait-il d’autres possibilités ? Pourquoi avoir choisi celle-ci plutôt qu’une autre ?...</w:t>
      </w:r>
    </w:p>
    <w:p w14:paraId="268B58DE" w14:textId="77777777" w:rsidR="005C1848" w:rsidRDefault="00D95D32" w:rsidP="009A4390">
      <w:pPr>
        <w:pStyle w:val="Titre2"/>
      </w:pPr>
      <w:bookmarkStart w:id="1070" w:name="_Toc165981518"/>
      <w:r>
        <w:lastRenderedPageBreak/>
        <w:t>Déroulement effectif</w:t>
      </w:r>
      <w:bookmarkEnd w:id="1070"/>
    </w:p>
    <w:p w14:paraId="47E51214" w14:textId="2A062851" w:rsidR="008E3070" w:rsidRDefault="008E3070" w:rsidP="008E3070">
      <w:pPr>
        <w:pStyle w:val="Retraitcorpsdetexte"/>
      </w:pPr>
      <w:r>
        <w:t>S</w:t>
      </w:r>
      <w:r w:rsidR="004D02AE">
        <w:t>print 2</w:t>
      </w:r>
    </w:p>
    <w:p w14:paraId="24595BD7" w14:textId="4B06BD6C" w:rsidR="008E3070" w:rsidRDefault="00AF6D0D" w:rsidP="008E3070">
      <w:pPr>
        <w:pStyle w:val="Retraitcorpsdetexte"/>
        <w:numPr>
          <w:ilvl w:val="0"/>
          <w:numId w:val="9"/>
        </w:numPr>
      </w:pPr>
      <w:r w:rsidRPr="007D274B">
        <w:rPr>
          <w:b/>
          <w:bCs/>
        </w:rPr>
        <w:t>Mykola</w:t>
      </w:r>
      <w:r>
        <w:t xml:space="preserve"> a fini ces suivants </w:t>
      </w:r>
      <w:r w:rsidR="000424F4">
        <w:t>users</w:t>
      </w:r>
      <w:r>
        <w:t xml:space="preserve"> histories</w:t>
      </w:r>
      <w:r w:rsidR="007D274B">
        <w:t> :</w:t>
      </w:r>
    </w:p>
    <w:p w14:paraId="0A56CEFD" w14:textId="284230E2" w:rsidR="00AF6D0D" w:rsidRDefault="00AF6D0D" w:rsidP="00AF6D0D">
      <w:pPr>
        <w:pStyle w:val="Retraitcorpsdetexte"/>
        <w:ind w:left="1494"/>
      </w:pPr>
      <w:r>
        <w:t>Salle de serveur 1</w:t>
      </w:r>
      <w:r w:rsidRPr="00AF6D0D">
        <w:rPr>
          <w:vertAlign w:val="superscript"/>
        </w:rPr>
        <w:t>er</w:t>
      </w:r>
      <w:r>
        <w:t xml:space="preserve"> étage</w:t>
      </w:r>
    </w:p>
    <w:p w14:paraId="31C410DB" w14:textId="283E124C" w:rsidR="00AF6D0D" w:rsidRDefault="00AF6D0D" w:rsidP="00AF6D0D">
      <w:pPr>
        <w:pStyle w:val="Retraitcorpsdetexte"/>
        <w:ind w:left="1494"/>
      </w:pPr>
      <w:r>
        <w:t>Salle de serveur 2</w:t>
      </w:r>
      <w:r w:rsidRPr="00AF6D0D">
        <w:rPr>
          <w:vertAlign w:val="superscript"/>
        </w:rPr>
        <w:t>ème</w:t>
      </w:r>
      <w:r>
        <w:t xml:space="preserve"> étage</w:t>
      </w:r>
    </w:p>
    <w:p w14:paraId="63AA7359" w14:textId="634E754F" w:rsidR="00AF6D0D" w:rsidRDefault="00AF6D0D" w:rsidP="00AF6D0D">
      <w:pPr>
        <w:pStyle w:val="Retraitcorpsdetexte"/>
        <w:ind w:left="1494"/>
      </w:pPr>
      <w:r>
        <w:t>Couloir 1</w:t>
      </w:r>
      <w:r w:rsidRPr="00AF6D0D">
        <w:rPr>
          <w:vertAlign w:val="superscript"/>
        </w:rPr>
        <w:t>er</w:t>
      </w:r>
      <w:r>
        <w:t xml:space="preserve"> étage</w:t>
      </w:r>
    </w:p>
    <w:p w14:paraId="4F2E360B" w14:textId="71C84F28" w:rsidR="00AF6D0D" w:rsidRDefault="009E72C6" w:rsidP="00AF6D0D">
      <w:pPr>
        <w:pStyle w:val="Retraitcorpsdetexte"/>
        <w:ind w:left="1494"/>
      </w:pPr>
      <w:r>
        <w:t>Cela étant</w:t>
      </w:r>
      <w:r w:rsidR="00AF6D0D">
        <w:t>, il a commencé l’extérieur du bâtiment, il n’a pas pu finir parce-que c’était la fin de l’après-midi.</w:t>
      </w:r>
    </w:p>
    <w:p w14:paraId="52A8372C" w14:textId="7170F58D" w:rsidR="00AF6D0D" w:rsidRDefault="00AF6D0D" w:rsidP="00AF6D0D">
      <w:pPr>
        <w:pStyle w:val="Retraitcorpsdetexte"/>
        <w:numPr>
          <w:ilvl w:val="0"/>
          <w:numId w:val="9"/>
        </w:numPr>
      </w:pPr>
      <w:r w:rsidRPr="007D274B">
        <w:rPr>
          <w:b/>
          <w:bCs/>
        </w:rPr>
        <w:t xml:space="preserve">Alexandre </w:t>
      </w:r>
      <w:r>
        <w:t>a fini ces suivants users histories :</w:t>
      </w:r>
    </w:p>
    <w:p w14:paraId="48EF01DD" w14:textId="123BB04D" w:rsidR="00AF6D0D" w:rsidRDefault="00AF6D0D" w:rsidP="00AF6D0D">
      <w:pPr>
        <w:pStyle w:val="Retraitcorpsdetexte"/>
        <w:ind w:left="1494"/>
      </w:pPr>
      <w:r>
        <w:t>Toilettes 1</w:t>
      </w:r>
      <w:r w:rsidRPr="00AF6D0D">
        <w:rPr>
          <w:vertAlign w:val="superscript"/>
        </w:rPr>
        <w:t>er</w:t>
      </w:r>
      <w:r>
        <w:t xml:space="preserve"> étage</w:t>
      </w:r>
    </w:p>
    <w:p w14:paraId="3CEA1068" w14:textId="67FE1D6D" w:rsidR="00AF6D0D" w:rsidRDefault="009E72C6" w:rsidP="00AF6D0D">
      <w:pPr>
        <w:pStyle w:val="Retraitcorpsdetexte"/>
        <w:ind w:left="1494"/>
      </w:pPr>
      <w:r>
        <w:t>Toilettes</w:t>
      </w:r>
      <w:r w:rsidR="00AF6D0D">
        <w:t xml:space="preserve"> 2</w:t>
      </w:r>
      <w:r w:rsidR="00AF6D0D" w:rsidRPr="00AF6D0D">
        <w:rPr>
          <w:vertAlign w:val="superscript"/>
        </w:rPr>
        <w:t>ème</w:t>
      </w:r>
      <w:r w:rsidR="00AF6D0D">
        <w:t xml:space="preserve"> étage</w:t>
      </w:r>
    </w:p>
    <w:p w14:paraId="36195D79" w14:textId="0ED95CF7" w:rsidR="00AF6D0D" w:rsidRDefault="00AF6D0D" w:rsidP="00AF6D0D">
      <w:pPr>
        <w:pStyle w:val="Retraitcorpsdetexte"/>
        <w:numPr>
          <w:ilvl w:val="0"/>
          <w:numId w:val="9"/>
        </w:numPr>
      </w:pPr>
      <w:r w:rsidRPr="007D274B">
        <w:rPr>
          <w:b/>
          <w:bCs/>
        </w:rPr>
        <w:t>Gonzalo</w:t>
      </w:r>
      <w:r>
        <w:t xml:space="preserve"> a fait une salle de classe du deuxième étage, mais il n’a pas pu finir car son logiciel bug puis il finira la semaine prochaine.</w:t>
      </w:r>
    </w:p>
    <w:p w14:paraId="50063715" w14:textId="77777777" w:rsidR="00AF6D0D" w:rsidRDefault="00AF6D0D" w:rsidP="00AF6D0D">
      <w:pPr>
        <w:pStyle w:val="Retraitcorpsdetexte"/>
        <w:ind w:left="1494"/>
      </w:pPr>
    </w:p>
    <w:p w14:paraId="2605EDDD" w14:textId="551F830E" w:rsidR="006D4CC9" w:rsidRDefault="006D4CC9" w:rsidP="006D4CC9">
      <w:pPr>
        <w:pStyle w:val="Retraitcorpsdetexte"/>
      </w:pPr>
      <w:r>
        <w:t>Sprint 3</w:t>
      </w:r>
    </w:p>
    <w:p w14:paraId="1388E41C" w14:textId="2E78EE5F" w:rsidR="007D274B" w:rsidRDefault="007D274B" w:rsidP="00D61A44">
      <w:pPr>
        <w:pStyle w:val="Retraitcorpsdetexte"/>
        <w:numPr>
          <w:ilvl w:val="0"/>
          <w:numId w:val="9"/>
        </w:numPr>
      </w:pPr>
      <w:r w:rsidRPr="000424F4">
        <w:rPr>
          <w:b/>
          <w:bCs/>
        </w:rPr>
        <w:t>Mykola</w:t>
      </w:r>
      <w:r>
        <w:t xml:space="preserve"> a fini </w:t>
      </w:r>
      <w:r w:rsidR="00EF448A">
        <w:t>extérieur</w:t>
      </w:r>
      <w:r>
        <w:t xml:space="preserve"> du </w:t>
      </w:r>
      <w:r w:rsidR="00EF448A">
        <w:t>bâtiment</w:t>
      </w:r>
      <w:r>
        <w:t>, mais il aura fait plus de choses mais son logiciel crash.</w:t>
      </w:r>
    </w:p>
    <w:p w14:paraId="2B67B28D" w14:textId="54666297" w:rsidR="007D274B" w:rsidRDefault="007D274B" w:rsidP="007D274B">
      <w:pPr>
        <w:pStyle w:val="Retraitcorpsdetexte"/>
        <w:numPr>
          <w:ilvl w:val="0"/>
          <w:numId w:val="9"/>
        </w:numPr>
      </w:pPr>
      <w:r w:rsidRPr="00FC5284">
        <w:rPr>
          <w:b/>
          <w:bCs/>
        </w:rPr>
        <w:t>Alexandre</w:t>
      </w:r>
      <w:r>
        <w:t xml:space="preserve"> a fait </w:t>
      </w:r>
      <w:r w:rsidR="00EF448A">
        <w:t>la structure</w:t>
      </w:r>
      <w:r>
        <w:t xml:space="preserve"> du rapport et après il a fait les deux salles d’imprimantes, 1</w:t>
      </w:r>
      <w:r w:rsidRPr="007D274B">
        <w:rPr>
          <w:vertAlign w:val="superscript"/>
        </w:rPr>
        <w:t>er</w:t>
      </w:r>
      <w:r>
        <w:t xml:space="preserve"> étage et 2</w:t>
      </w:r>
      <w:r w:rsidRPr="007D274B">
        <w:rPr>
          <w:vertAlign w:val="superscript"/>
        </w:rPr>
        <w:t>ème</w:t>
      </w:r>
      <w:r>
        <w:t xml:space="preserve"> étage.</w:t>
      </w:r>
    </w:p>
    <w:p w14:paraId="60EE1B2C" w14:textId="4E2380A1" w:rsidR="000424F4" w:rsidRDefault="00EF448A" w:rsidP="000424F4">
      <w:pPr>
        <w:pStyle w:val="Retraitcorpsdetexte"/>
        <w:numPr>
          <w:ilvl w:val="0"/>
          <w:numId w:val="9"/>
        </w:numPr>
      </w:pPr>
      <w:r w:rsidRPr="00FC5284">
        <w:rPr>
          <w:b/>
          <w:bCs/>
        </w:rPr>
        <w:t>Gonzalo</w:t>
      </w:r>
      <w:r>
        <w:t xml:space="preserve"> a fini avec une salle du deuxième étage et il a commencé avec la deuxième salle. Il a perdu du temps en attendant que le logiciel redémarre car il crash.</w:t>
      </w:r>
    </w:p>
    <w:p w14:paraId="2F6B892E" w14:textId="77777777" w:rsidR="009E72C6" w:rsidRDefault="009E72C6" w:rsidP="009E72C6">
      <w:pPr>
        <w:pStyle w:val="Retraitcorpsdetexte"/>
        <w:ind w:left="1494"/>
      </w:pPr>
    </w:p>
    <w:p w14:paraId="0776327D" w14:textId="6C35F2C0" w:rsidR="000424F4" w:rsidRDefault="000424F4" w:rsidP="000424F4">
      <w:pPr>
        <w:pStyle w:val="Retraitcorpsdetexte"/>
      </w:pPr>
      <w:r>
        <w:t>Sprint 4</w:t>
      </w:r>
    </w:p>
    <w:p w14:paraId="03CF1EE8" w14:textId="0A843445" w:rsidR="000424F4" w:rsidRDefault="000424F4" w:rsidP="000424F4">
      <w:pPr>
        <w:pStyle w:val="Retraitcorpsdetexte"/>
        <w:numPr>
          <w:ilvl w:val="0"/>
          <w:numId w:val="9"/>
        </w:numPr>
      </w:pPr>
      <w:r w:rsidRPr="0062215E">
        <w:rPr>
          <w:b/>
          <w:bCs/>
        </w:rPr>
        <w:t xml:space="preserve">Mykola </w:t>
      </w:r>
      <w:r>
        <w:t>a</w:t>
      </w:r>
      <w:r w:rsidR="00AB7728">
        <w:rPr>
          <w:rStyle w:val="ui-provider"/>
        </w:rPr>
        <w:t xml:space="preserve"> fini les salles de classe D03 et D08</w:t>
      </w:r>
      <w:r w:rsidR="0062215E">
        <w:rPr>
          <w:rStyle w:val="ui-provider"/>
        </w:rPr>
        <w:t>.</w:t>
      </w:r>
    </w:p>
    <w:p w14:paraId="669624F2" w14:textId="37F1B40A" w:rsidR="000424F4" w:rsidRDefault="000424F4" w:rsidP="000424F4">
      <w:pPr>
        <w:pStyle w:val="Retraitcorpsdetexte"/>
        <w:numPr>
          <w:ilvl w:val="0"/>
          <w:numId w:val="9"/>
        </w:numPr>
      </w:pPr>
      <w:r w:rsidRPr="000424F4">
        <w:rPr>
          <w:b/>
          <w:bCs/>
        </w:rPr>
        <w:t xml:space="preserve">Gonzalo </w:t>
      </w:r>
      <w:r>
        <w:t>a fini avec sa deuxième salle de classe du deuxième étage et il a fait aussi sa troisième salle de classe. Il a fait aussi l’intégration du bâtiment de ce sprint.</w:t>
      </w:r>
    </w:p>
    <w:p w14:paraId="13FBA301" w14:textId="5AAD1CF9" w:rsidR="000424F4" w:rsidRPr="000424F4" w:rsidRDefault="000424F4" w:rsidP="000424F4">
      <w:pPr>
        <w:pStyle w:val="Retraitcorpsdetexte"/>
        <w:numPr>
          <w:ilvl w:val="0"/>
          <w:numId w:val="9"/>
        </w:numPr>
      </w:pPr>
      <w:r w:rsidRPr="0062215E">
        <w:rPr>
          <w:b/>
          <w:bCs/>
        </w:rPr>
        <w:t>Alexandre</w:t>
      </w:r>
      <w:r>
        <w:t xml:space="preserve"> a</w:t>
      </w:r>
      <w:r w:rsidR="0062215E">
        <w:t xml:space="preserve"> </w:t>
      </w:r>
      <w:r w:rsidR="0062215E" w:rsidRPr="0062215E">
        <w:t xml:space="preserve">commencé et </w:t>
      </w:r>
      <w:r w:rsidR="0062215E">
        <w:t xml:space="preserve">a </w:t>
      </w:r>
      <w:r w:rsidR="0062215E" w:rsidRPr="0062215E">
        <w:t>termin</w:t>
      </w:r>
      <w:r w:rsidR="0062215E">
        <w:t>é</w:t>
      </w:r>
      <w:r w:rsidR="0062215E" w:rsidRPr="0062215E">
        <w:t xml:space="preserve"> de la faire la terrasse sur le toit du bâtiment</w:t>
      </w:r>
    </w:p>
    <w:p w14:paraId="555AF183" w14:textId="77777777" w:rsidR="00505421" w:rsidRPr="007F30AE" w:rsidRDefault="00F16ADE" w:rsidP="009A4390">
      <w:pPr>
        <w:pStyle w:val="Titre2"/>
      </w:pPr>
      <w:bookmarkStart w:id="1071" w:name="_Toc165981519"/>
      <w:r>
        <w:t xml:space="preserve">Journal de </w:t>
      </w:r>
      <w:r w:rsidR="00E07F66">
        <w:t>travail</w:t>
      </w:r>
      <w:bookmarkEnd w:id="1071"/>
    </w:p>
    <w:p w14:paraId="1CF012D9" w14:textId="77777777" w:rsidR="00E07F66" w:rsidRDefault="00E07F66" w:rsidP="002B1E09">
      <w:pPr>
        <w:pStyle w:val="Informations"/>
      </w:pPr>
    </w:p>
    <w:p w14:paraId="14D1E00C" w14:textId="59F52296" w:rsidR="00505421" w:rsidRPr="00374B0B" w:rsidRDefault="00374B0B" w:rsidP="00374B0B">
      <w:pPr>
        <w:pStyle w:val="Informations"/>
        <w:rPr>
          <w:color w:val="000000" w:themeColor="text1"/>
          <w:sz w:val="20"/>
          <w:szCs w:val="24"/>
        </w:rPr>
      </w:pPr>
      <w:r w:rsidRPr="00374B0B">
        <w:rPr>
          <w:color w:val="000000" w:themeColor="text1"/>
          <w:sz w:val="20"/>
          <w:szCs w:val="24"/>
        </w:rPr>
        <w:t xml:space="preserve">Mon </w:t>
      </w:r>
      <w:r>
        <w:rPr>
          <w:color w:val="000000" w:themeColor="text1"/>
          <w:sz w:val="20"/>
          <w:szCs w:val="24"/>
        </w:rPr>
        <w:t>journal de travail sera remis en format .PDF avec ce rapport.</w:t>
      </w:r>
    </w:p>
    <w:p w14:paraId="528CE1EF" w14:textId="77777777" w:rsidR="007F30AE" w:rsidRPr="007F30AE" w:rsidRDefault="007F30AE" w:rsidP="00DE7F5E">
      <w:pPr>
        <w:pStyle w:val="Titre1"/>
      </w:pPr>
      <w:bookmarkStart w:id="1072" w:name="_Toc532179966"/>
      <w:bookmarkStart w:id="1073" w:name="_Toc165969650"/>
      <w:bookmarkStart w:id="1074" w:name="_Toc165981520"/>
      <w:r w:rsidRPr="007F30AE">
        <w:t>Tests</w:t>
      </w:r>
      <w:bookmarkEnd w:id="1072"/>
      <w:bookmarkEnd w:id="1073"/>
      <w:bookmarkEnd w:id="1074"/>
    </w:p>
    <w:p w14:paraId="01C462CC" w14:textId="77777777" w:rsidR="005C1848" w:rsidRDefault="005C1848" w:rsidP="009A4390">
      <w:pPr>
        <w:pStyle w:val="Titre2"/>
      </w:pPr>
      <w:bookmarkStart w:id="1075" w:name="_Toc165981521"/>
      <w:bookmarkStart w:id="1076" w:name="_Toc532179968"/>
      <w:bookmarkStart w:id="1077" w:name="_Toc165969652"/>
      <w:bookmarkStart w:id="1078" w:name="_Ref308525868"/>
      <w:r>
        <w:t>Stratégie de test</w:t>
      </w:r>
      <w:bookmarkEnd w:id="1075"/>
    </w:p>
    <w:p w14:paraId="660EDED5" w14:textId="2522A0FB" w:rsidR="005C1848" w:rsidRPr="002201DC" w:rsidRDefault="002201DC" w:rsidP="005C1848">
      <w:pPr>
        <w:pStyle w:val="Informations"/>
        <w:rPr>
          <w:color w:val="000000" w:themeColor="text1"/>
          <w:sz w:val="18"/>
          <w:szCs w:val="22"/>
        </w:rPr>
      </w:pPr>
      <w:r w:rsidRPr="002201DC">
        <w:rPr>
          <w:color w:val="000000" w:themeColor="text1"/>
          <w:sz w:val="18"/>
          <w:szCs w:val="22"/>
        </w:rPr>
        <w:t xml:space="preserve">Pour </w:t>
      </w:r>
      <w:r>
        <w:rPr>
          <w:color w:val="000000" w:themeColor="text1"/>
          <w:sz w:val="18"/>
          <w:szCs w:val="22"/>
        </w:rPr>
        <w:t xml:space="preserve">la stratégie de test, on commence toujours avec un </w:t>
      </w:r>
      <w:proofErr w:type="spellStart"/>
      <w:r>
        <w:rPr>
          <w:color w:val="000000" w:themeColor="text1"/>
          <w:sz w:val="18"/>
          <w:szCs w:val="22"/>
        </w:rPr>
        <w:t>DailyScrum</w:t>
      </w:r>
      <w:proofErr w:type="spellEnd"/>
      <w:r>
        <w:rPr>
          <w:color w:val="000000" w:themeColor="text1"/>
          <w:sz w:val="18"/>
          <w:szCs w:val="22"/>
        </w:rPr>
        <w:t xml:space="preserve"> et on vérifie qu’on a bien fait nos constructions la semaine passée. Après on compare notre pièce crée avec les </w:t>
      </w:r>
      <w:proofErr w:type="spellStart"/>
      <w:r>
        <w:rPr>
          <w:color w:val="000000" w:themeColor="text1"/>
          <w:sz w:val="18"/>
          <w:szCs w:val="22"/>
        </w:rPr>
        <w:t>UserStorys</w:t>
      </w:r>
      <w:proofErr w:type="spellEnd"/>
      <w:r>
        <w:rPr>
          <w:color w:val="000000" w:themeColor="text1"/>
          <w:sz w:val="18"/>
          <w:szCs w:val="22"/>
        </w:rPr>
        <w:t xml:space="preserve"> crées et on vérifie si c’est bien fait. Pour l’intégration c’est Gonzalo qui le fait, il prendra toutes les constructions dans le dossier groupal qui sera sur Teams, il les copiera et il fera un copy et colle sur le fichier d’intégration. Finalement on vérifie que les pièces ont été bien intégrées et après il sauvegarde sur le dossier groupal sur Teams.</w:t>
      </w:r>
    </w:p>
    <w:p w14:paraId="63879075" w14:textId="77777777" w:rsidR="007F30AE" w:rsidRDefault="007F30AE" w:rsidP="009A4390">
      <w:pPr>
        <w:pStyle w:val="Titre2"/>
      </w:pPr>
      <w:bookmarkStart w:id="1079" w:name="_Toc165981522"/>
      <w:r w:rsidRPr="007F30AE">
        <w:t>Dossier des tests</w:t>
      </w:r>
      <w:bookmarkEnd w:id="1076"/>
      <w:bookmarkEnd w:id="1077"/>
      <w:bookmarkEnd w:id="1078"/>
      <w:bookmarkEnd w:id="1079"/>
    </w:p>
    <w:p w14:paraId="5B9EFA45" w14:textId="77777777" w:rsidR="002201DC" w:rsidRDefault="002201DC" w:rsidP="002201DC">
      <w:pPr>
        <w:pStyle w:val="Titre3"/>
      </w:pPr>
      <w:r>
        <w:t>Sprint 1</w:t>
      </w:r>
    </w:p>
    <w:p w14:paraId="7CF40E71" w14:textId="77777777" w:rsidR="002201DC" w:rsidRDefault="002201DC" w:rsidP="002201DC">
      <w:pPr>
        <w:pStyle w:val="Titre3"/>
      </w:pPr>
      <w:r>
        <w:t>Sprint 2</w:t>
      </w:r>
    </w:p>
    <w:p w14:paraId="39DAFC0A" w14:textId="77777777" w:rsidR="002201DC" w:rsidRDefault="002201DC" w:rsidP="002201DC">
      <w:pPr>
        <w:pStyle w:val="Titre4"/>
      </w:pPr>
      <w:r>
        <w:t>Toilettes D12</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1769"/>
        <w:gridCol w:w="6739"/>
        <w:gridCol w:w="552"/>
      </w:tblGrid>
      <w:tr w:rsidR="002201DC" w14:paraId="0F0768B1" w14:textId="77777777" w:rsidTr="000B0953">
        <w:tblPrEx>
          <w:tblCellMar>
            <w:top w:w="0" w:type="dxa"/>
            <w:bottom w:w="0" w:type="dxa"/>
          </w:tblCellMar>
        </w:tblPrEx>
        <w:tc>
          <w:tcPr>
            <w:tcW w:w="0" w:type="auto"/>
          </w:tcPr>
          <w:p w14:paraId="2103D032" w14:textId="77777777" w:rsidR="002201DC" w:rsidRDefault="002201DC" w:rsidP="000B0953">
            <w:r>
              <w:t>Toilette</w:t>
            </w:r>
          </w:p>
        </w:tc>
        <w:tc>
          <w:tcPr>
            <w:tcW w:w="0" w:type="auto"/>
          </w:tcPr>
          <w:p w14:paraId="2A56C95C" w14:textId="77777777" w:rsidR="002201DC" w:rsidRDefault="002201DC" w:rsidP="000B0953">
            <w:r>
              <w:t>- Il y a 3 pièces d'une taille de 1/3 de la pièce entière avec des toilettes a l'intérieure</w:t>
            </w:r>
          </w:p>
        </w:tc>
        <w:tc>
          <w:tcPr>
            <w:tcW w:w="0" w:type="auto"/>
          </w:tcPr>
          <w:p w14:paraId="5E7794EE" w14:textId="77777777" w:rsidR="002201DC" w:rsidRDefault="002201DC" w:rsidP="000B0953">
            <w:r>
              <w:t>OK</w:t>
            </w:r>
          </w:p>
          <w:p w14:paraId="2C994561" w14:textId="77777777" w:rsidR="002201DC" w:rsidRDefault="002201DC" w:rsidP="000B0953">
            <w:r>
              <w:t xml:space="preserve">30 </w:t>
            </w:r>
            <w:proofErr w:type="spellStart"/>
            <w:r>
              <w:t>Apr</w:t>
            </w:r>
            <w:proofErr w:type="spellEnd"/>
          </w:p>
        </w:tc>
      </w:tr>
      <w:tr w:rsidR="002201DC" w14:paraId="3D6161BE" w14:textId="77777777" w:rsidTr="000B0953">
        <w:tblPrEx>
          <w:tblCellMar>
            <w:top w:w="0" w:type="dxa"/>
            <w:bottom w:w="0" w:type="dxa"/>
          </w:tblCellMar>
        </w:tblPrEx>
        <w:tc>
          <w:tcPr>
            <w:tcW w:w="0" w:type="auto"/>
          </w:tcPr>
          <w:p w14:paraId="2A480899" w14:textId="77777777" w:rsidR="002201DC" w:rsidRDefault="002201DC" w:rsidP="000B0953">
            <w:r>
              <w:t>Lavabo</w:t>
            </w:r>
          </w:p>
        </w:tc>
        <w:tc>
          <w:tcPr>
            <w:tcW w:w="0" w:type="auto"/>
          </w:tcPr>
          <w:p w14:paraId="287E9533" w14:textId="77777777" w:rsidR="002201DC" w:rsidRDefault="002201DC" w:rsidP="000B0953">
            <w:r>
              <w:t>- Il y a un lavabo par toilette au milieu du mur de droite</w:t>
            </w:r>
          </w:p>
        </w:tc>
        <w:tc>
          <w:tcPr>
            <w:tcW w:w="0" w:type="auto"/>
          </w:tcPr>
          <w:p w14:paraId="1B2E812C" w14:textId="77777777" w:rsidR="002201DC" w:rsidRDefault="002201DC" w:rsidP="000B0953">
            <w:r>
              <w:t>OK</w:t>
            </w:r>
          </w:p>
          <w:p w14:paraId="621E3EF0" w14:textId="77777777" w:rsidR="002201DC" w:rsidRDefault="002201DC" w:rsidP="000B0953">
            <w:r>
              <w:lastRenderedPageBreak/>
              <w:t xml:space="preserve">30 </w:t>
            </w:r>
            <w:proofErr w:type="spellStart"/>
            <w:r>
              <w:t>Apr</w:t>
            </w:r>
            <w:proofErr w:type="spellEnd"/>
          </w:p>
        </w:tc>
      </w:tr>
      <w:tr w:rsidR="002201DC" w14:paraId="0B440A42" w14:textId="77777777" w:rsidTr="000B0953">
        <w:tblPrEx>
          <w:tblCellMar>
            <w:top w:w="0" w:type="dxa"/>
            <w:bottom w:w="0" w:type="dxa"/>
          </w:tblCellMar>
        </w:tblPrEx>
        <w:tc>
          <w:tcPr>
            <w:tcW w:w="0" w:type="auto"/>
          </w:tcPr>
          <w:p w14:paraId="5BEF86B8" w14:textId="77777777" w:rsidR="002201DC" w:rsidRDefault="002201DC" w:rsidP="000B0953">
            <w:r>
              <w:lastRenderedPageBreak/>
              <w:t>Savon</w:t>
            </w:r>
          </w:p>
        </w:tc>
        <w:tc>
          <w:tcPr>
            <w:tcW w:w="0" w:type="auto"/>
          </w:tcPr>
          <w:p w14:paraId="0F1032BD" w14:textId="77777777" w:rsidR="002201DC" w:rsidRDefault="002201DC" w:rsidP="000B0953">
            <w:r>
              <w:t xml:space="preserve">- Il y a une boite de savon par toilettes en haut </w:t>
            </w:r>
            <w:proofErr w:type="spellStart"/>
            <w:r>
              <w:t>a</w:t>
            </w:r>
            <w:proofErr w:type="spellEnd"/>
            <w:r>
              <w:t xml:space="preserve"> droite du lavabo</w:t>
            </w:r>
          </w:p>
        </w:tc>
        <w:tc>
          <w:tcPr>
            <w:tcW w:w="0" w:type="auto"/>
          </w:tcPr>
          <w:p w14:paraId="7B7733BB" w14:textId="77777777" w:rsidR="002201DC" w:rsidRDefault="002201DC" w:rsidP="000B0953">
            <w:r>
              <w:t>OK</w:t>
            </w:r>
          </w:p>
          <w:p w14:paraId="27087A2E" w14:textId="77777777" w:rsidR="002201DC" w:rsidRDefault="002201DC" w:rsidP="000B0953">
            <w:r>
              <w:t xml:space="preserve">30 </w:t>
            </w:r>
            <w:proofErr w:type="spellStart"/>
            <w:r>
              <w:t>Apr</w:t>
            </w:r>
            <w:proofErr w:type="spellEnd"/>
          </w:p>
        </w:tc>
      </w:tr>
      <w:tr w:rsidR="002201DC" w14:paraId="12CEDF67" w14:textId="77777777" w:rsidTr="000B0953">
        <w:tblPrEx>
          <w:tblCellMar>
            <w:top w:w="0" w:type="dxa"/>
            <w:bottom w:w="0" w:type="dxa"/>
          </w:tblCellMar>
        </w:tblPrEx>
        <w:tc>
          <w:tcPr>
            <w:tcW w:w="0" w:type="auto"/>
          </w:tcPr>
          <w:p w14:paraId="4C4A4DC2" w14:textId="77777777" w:rsidR="002201DC" w:rsidRDefault="002201DC" w:rsidP="000B0953">
            <w:r>
              <w:t>Papier pour les mains</w:t>
            </w:r>
          </w:p>
        </w:tc>
        <w:tc>
          <w:tcPr>
            <w:tcW w:w="0" w:type="auto"/>
          </w:tcPr>
          <w:p w14:paraId="5995E5C4" w14:textId="77777777" w:rsidR="002201DC" w:rsidRDefault="002201DC" w:rsidP="000B0953">
            <w:r>
              <w:t xml:space="preserve">- Il y a 1 distributeur de papier pour les mains par toilette en haut </w:t>
            </w:r>
            <w:proofErr w:type="spellStart"/>
            <w:r>
              <w:t>a</w:t>
            </w:r>
            <w:proofErr w:type="spellEnd"/>
            <w:r>
              <w:t xml:space="preserve"> gauche du lavabo</w:t>
            </w:r>
          </w:p>
        </w:tc>
        <w:tc>
          <w:tcPr>
            <w:tcW w:w="0" w:type="auto"/>
          </w:tcPr>
          <w:p w14:paraId="669C6552" w14:textId="77777777" w:rsidR="002201DC" w:rsidRDefault="002201DC" w:rsidP="000B0953">
            <w:r>
              <w:t>OK</w:t>
            </w:r>
          </w:p>
          <w:p w14:paraId="18E7E1D1" w14:textId="77777777" w:rsidR="002201DC" w:rsidRDefault="002201DC" w:rsidP="000B0953">
            <w:r>
              <w:t xml:space="preserve">30 </w:t>
            </w:r>
            <w:proofErr w:type="spellStart"/>
            <w:r>
              <w:t>Apr</w:t>
            </w:r>
            <w:proofErr w:type="spellEnd"/>
          </w:p>
        </w:tc>
      </w:tr>
      <w:tr w:rsidR="002201DC" w14:paraId="5922CE28" w14:textId="77777777" w:rsidTr="000B0953">
        <w:tblPrEx>
          <w:tblCellMar>
            <w:top w:w="0" w:type="dxa"/>
            <w:bottom w:w="0" w:type="dxa"/>
          </w:tblCellMar>
        </w:tblPrEx>
        <w:tc>
          <w:tcPr>
            <w:tcW w:w="0" w:type="auto"/>
          </w:tcPr>
          <w:p w14:paraId="255D290B" w14:textId="77777777" w:rsidR="002201DC" w:rsidRDefault="002201DC" w:rsidP="000B0953">
            <w:r>
              <w:t>Poubelle</w:t>
            </w:r>
          </w:p>
        </w:tc>
        <w:tc>
          <w:tcPr>
            <w:tcW w:w="0" w:type="auto"/>
          </w:tcPr>
          <w:p w14:paraId="01FC4E70" w14:textId="77777777" w:rsidR="002201DC" w:rsidRDefault="002201DC" w:rsidP="000B0953">
            <w:r>
              <w:t xml:space="preserve">- Il y a une poubelle dans chaque </w:t>
            </w:r>
            <w:proofErr w:type="gramStart"/>
            <w:r>
              <w:t>toilettes</w:t>
            </w:r>
            <w:proofErr w:type="gramEnd"/>
            <w:r>
              <w:t xml:space="preserve"> sous le lavabo</w:t>
            </w:r>
          </w:p>
        </w:tc>
        <w:tc>
          <w:tcPr>
            <w:tcW w:w="0" w:type="auto"/>
          </w:tcPr>
          <w:p w14:paraId="4759BE15" w14:textId="77777777" w:rsidR="002201DC" w:rsidRDefault="002201DC" w:rsidP="000B0953">
            <w:r>
              <w:t>OK</w:t>
            </w:r>
          </w:p>
          <w:p w14:paraId="58DE0997" w14:textId="77777777" w:rsidR="002201DC" w:rsidRDefault="002201DC" w:rsidP="000B0953">
            <w:r>
              <w:t xml:space="preserve">30 </w:t>
            </w:r>
            <w:proofErr w:type="spellStart"/>
            <w:r>
              <w:t>Apr</w:t>
            </w:r>
            <w:proofErr w:type="spellEnd"/>
          </w:p>
        </w:tc>
      </w:tr>
      <w:tr w:rsidR="002201DC" w14:paraId="796295BC" w14:textId="77777777" w:rsidTr="000B0953">
        <w:tblPrEx>
          <w:tblCellMar>
            <w:top w:w="0" w:type="dxa"/>
            <w:bottom w:w="0" w:type="dxa"/>
          </w:tblCellMar>
        </w:tblPrEx>
        <w:tc>
          <w:tcPr>
            <w:tcW w:w="0" w:type="auto"/>
          </w:tcPr>
          <w:p w14:paraId="274BA861" w14:textId="77777777" w:rsidR="002201DC" w:rsidRDefault="002201DC" w:rsidP="000B0953">
            <w:r>
              <w:t>Murs</w:t>
            </w:r>
          </w:p>
        </w:tc>
        <w:tc>
          <w:tcPr>
            <w:tcW w:w="0" w:type="auto"/>
          </w:tcPr>
          <w:p w14:paraId="1C874E88" w14:textId="77777777" w:rsidR="002201DC" w:rsidRDefault="002201DC" w:rsidP="000B0953">
            <w:r>
              <w:t xml:space="preserve">- Il y a </w:t>
            </w:r>
            <w:proofErr w:type="spellStart"/>
            <w:proofErr w:type="gramStart"/>
            <w:r>
              <w:t>tout</w:t>
            </w:r>
            <w:proofErr w:type="spellEnd"/>
            <w:r>
              <w:t xml:space="preserve"> les murs blanc</w:t>
            </w:r>
            <w:proofErr w:type="gramEnd"/>
            <w:r>
              <w:t xml:space="preserve"> par toilette</w:t>
            </w:r>
          </w:p>
        </w:tc>
        <w:tc>
          <w:tcPr>
            <w:tcW w:w="0" w:type="auto"/>
          </w:tcPr>
          <w:p w14:paraId="0DDC8137" w14:textId="77777777" w:rsidR="002201DC" w:rsidRDefault="002201DC" w:rsidP="000B0953">
            <w:r>
              <w:t>OK</w:t>
            </w:r>
          </w:p>
          <w:p w14:paraId="5F55CB3C" w14:textId="77777777" w:rsidR="002201DC" w:rsidRDefault="002201DC" w:rsidP="000B0953">
            <w:r>
              <w:t xml:space="preserve">30 </w:t>
            </w:r>
            <w:proofErr w:type="spellStart"/>
            <w:r>
              <w:t>Apr</w:t>
            </w:r>
            <w:proofErr w:type="spellEnd"/>
          </w:p>
        </w:tc>
      </w:tr>
      <w:tr w:rsidR="002201DC" w14:paraId="0BD89B70" w14:textId="77777777" w:rsidTr="000B0953">
        <w:tblPrEx>
          <w:tblCellMar>
            <w:top w:w="0" w:type="dxa"/>
            <w:bottom w:w="0" w:type="dxa"/>
          </w:tblCellMar>
        </w:tblPrEx>
        <w:tc>
          <w:tcPr>
            <w:tcW w:w="0" w:type="auto"/>
          </w:tcPr>
          <w:p w14:paraId="56173E70" w14:textId="77777777" w:rsidR="002201DC" w:rsidRDefault="002201DC" w:rsidP="000B0953">
            <w:r>
              <w:t>Interrupteur</w:t>
            </w:r>
          </w:p>
        </w:tc>
        <w:tc>
          <w:tcPr>
            <w:tcW w:w="0" w:type="auto"/>
          </w:tcPr>
          <w:p w14:paraId="54C33351" w14:textId="77777777" w:rsidR="002201DC" w:rsidRDefault="002201DC" w:rsidP="000B0953">
            <w:r>
              <w:t xml:space="preserve">- Il y a un interrupteur pour la lumière dans chaque toilette juste </w:t>
            </w:r>
            <w:proofErr w:type="spellStart"/>
            <w:r>
              <w:t>a</w:t>
            </w:r>
            <w:proofErr w:type="spellEnd"/>
            <w:r>
              <w:t xml:space="preserve"> gauche de la porte en rentrant</w:t>
            </w:r>
          </w:p>
        </w:tc>
        <w:tc>
          <w:tcPr>
            <w:tcW w:w="0" w:type="auto"/>
          </w:tcPr>
          <w:p w14:paraId="5F948217" w14:textId="77777777" w:rsidR="002201DC" w:rsidRDefault="002201DC" w:rsidP="000B0953">
            <w:r>
              <w:t>OK</w:t>
            </w:r>
          </w:p>
          <w:p w14:paraId="5F4F9A20" w14:textId="77777777" w:rsidR="002201DC" w:rsidRDefault="002201DC" w:rsidP="000B0953">
            <w:r>
              <w:t xml:space="preserve">30 </w:t>
            </w:r>
            <w:proofErr w:type="spellStart"/>
            <w:r>
              <w:t>Apr</w:t>
            </w:r>
            <w:proofErr w:type="spellEnd"/>
          </w:p>
        </w:tc>
      </w:tr>
      <w:tr w:rsidR="002201DC" w14:paraId="0B296C38" w14:textId="77777777" w:rsidTr="000B0953">
        <w:tblPrEx>
          <w:tblCellMar>
            <w:top w:w="0" w:type="dxa"/>
            <w:bottom w:w="0" w:type="dxa"/>
          </w:tblCellMar>
        </w:tblPrEx>
        <w:tc>
          <w:tcPr>
            <w:tcW w:w="0" w:type="auto"/>
          </w:tcPr>
          <w:p w14:paraId="0FCFDB0D" w14:textId="77777777" w:rsidR="002201DC" w:rsidRDefault="002201DC" w:rsidP="000B0953">
            <w:r>
              <w:t>Porte</w:t>
            </w:r>
          </w:p>
        </w:tc>
        <w:tc>
          <w:tcPr>
            <w:tcW w:w="0" w:type="auto"/>
          </w:tcPr>
          <w:p w14:paraId="34134083" w14:textId="77777777" w:rsidR="002201DC" w:rsidRDefault="002201DC" w:rsidP="000B0953">
            <w:r>
              <w:t>- Il y a une porte en bois claire</w:t>
            </w:r>
          </w:p>
        </w:tc>
        <w:tc>
          <w:tcPr>
            <w:tcW w:w="0" w:type="auto"/>
          </w:tcPr>
          <w:p w14:paraId="619EC3AB" w14:textId="77777777" w:rsidR="002201DC" w:rsidRDefault="002201DC" w:rsidP="000B0953">
            <w:r>
              <w:t>OK</w:t>
            </w:r>
          </w:p>
          <w:p w14:paraId="22C56E69" w14:textId="77777777" w:rsidR="002201DC" w:rsidRDefault="002201DC" w:rsidP="000B0953">
            <w:r>
              <w:t xml:space="preserve">30 </w:t>
            </w:r>
            <w:proofErr w:type="spellStart"/>
            <w:r>
              <w:t>Apr</w:t>
            </w:r>
            <w:proofErr w:type="spellEnd"/>
          </w:p>
        </w:tc>
      </w:tr>
      <w:tr w:rsidR="002201DC" w14:paraId="6D88CCF8" w14:textId="77777777" w:rsidTr="000B0953">
        <w:tblPrEx>
          <w:tblCellMar>
            <w:top w:w="0" w:type="dxa"/>
            <w:bottom w:w="0" w:type="dxa"/>
          </w:tblCellMar>
        </w:tblPrEx>
        <w:tc>
          <w:tcPr>
            <w:tcW w:w="0" w:type="auto"/>
          </w:tcPr>
          <w:p w14:paraId="4F294B0D" w14:textId="77777777" w:rsidR="002201DC" w:rsidRDefault="002201DC" w:rsidP="000B0953">
            <w:r>
              <w:t>Papier toilette</w:t>
            </w:r>
          </w:p>
        </w:tc>
        <w:tc>
          <w:tcPr>
            <w:tcW w:w="0" w:type="auto"/>
          </w:tcPr>
          <w:p w14:paraId="7E312017" w14:textId="77777777" w:rsidR="002201DC" w:rsidRDefault="002201DC" w:rsidP="000B0953">
            <w:r>
              <w:t>- Il y un rouleau de papier toilette par toilette sur le mur de gauche juste à côté des toilettes</w:t>
            </w:r>
          </w:p>
        </w:tc>
        <w:tc>
          <w:tcPr>
            <w:tcW w:w="0" w:type="auto"/>
          </w:tcPr>
          <w:p w14:paraId="3DA9018D" w14:textId="77777777" w:rsidR="002201DC" w:rsidRDefault="002201DC" w:rsidP="000B0953">
            <w:r>
              <w:t>OK</w:t>
            </w:r>
          </w:p>
          <w:p w14:paraId="17AD46FB" w14:textId="77777777" w:rsidR="002201DC" w:rsidRDefault="002201DC" w:rsidP="000B0953">
            <w:r>
              <w:t xml:space="preserve">30 </w:t>
            </w:r>
            <w:proofErr w:type="spellStart"/>
            <w:r>
              <w:t>Apr</w:t>
            </w:r>
            <w:proofErr w:type="spellEnd"/>
          </w:p>
        </w:tc>
      </w:tr>
      <w:tr w:rsidR="002201DC" w14:paraId="386ECECC" w14:textId="77777777" w:rsidTr="000B0953">
        <w:tblPrEx>
          <w:tblCellMar>
            <w:top w:w="0" w:type="dxa"/>
            <w:bottom w:w="0" w:type="dxa"/>
          </w:tblCellMar>
        </w:tblPrEx>
        <w:tc>
          <w:tcPr>
            <w:tcW w:w="0" w:type="auto"/>
          </w:tcPr>
          <w:p w14:paraId="342C325E" w14:textId="77777777" w:rsidR="002201DC" w:rsidRDefault="002201DC" w:rsidP="000B0953">
            <w:r>
              <w:t>Miroir</w:t>
            </w:r>
          </w:p>
        </w:tc>
        <w:tc>
          <w:tcPr>
            <w:tcW w:w="0" w:type="auto"/>
          </w:tcPr>
          <w:p w14:paraId="1E9505C2" w14:textId="77777777" w:rsidR="002201DC" w:rsidRDefault="002201DC" w:rsidP="000B0953">
            <w:r>
              <w:t xml:space="preserve">- Il y a un miroir </w:t>
            </w:r>
            <w:proofErr w:type="spellStart"/>
            <w:r>
              <w:t>au dessus</w:t>
            </w:r>
            <w:proofErr w:type="spellEnd"/>
            <w:r>
              <w:t xml:space="preserve"> de chaque miroir</w:t>
            </w:r>
          </w:p>
        </w:tc>
        <w:tc>
          <w:tcPr>
            <w:tcW w:w="0" w:type="auto"/>
          </w:tcPr>
          <w:p w14:paraId="560AB380" w14:textId="77777777" w:rsidR="002201DC" w:rsidRDefault="002201DC" w:rsidP="000B0953">
            <w:r>
              <w:t>OK</w:t>
            </w:r>
          </w:p>
          <w:p w14:paraId="73950F09" w14:textId="77777777" w:rsidR="002201DC" w:rsidRDefault="002201DC" w:rsidP="000B0953">
            <w:r>
              <w:t xml:space="preserve">30 </w:t>
            </w:r>
            <w:proofErr w:type="spellStart"/>
            <w:r>
              <w:t>Apr</w:t>
            </w:r>
            <w:proofErr w:type="spellEnd"/>
          </w:p>
        </w:tc>
      </w:tr>
    </w:tbl>
    <w:p w14:paraId="0E002BC6" w14:textId="77777777" w:rsidR="002201DC" w:rsidRDefault="002201DC" w:rsidP="002201DC">
      <w:pPr>
        <w:pStyle w:val="Titre4"/>
      </w:pPr>
      <w:r>
        <w:t>Toilettes D02</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1769"/>
        <w:gridCol w:w="6739"/>
        <w:gridCol w:w="552"/>
      </w:tblGrid>
      <w:tr w:rsidR="002201DC" w14:paraId="53F41AAA" w14:textId="77777777" w:rsidTr="000B0953">
        <w:tblPrEx>
          <w:tblCellMar>
            <w:top w:w="0" w:type="dxa"/>
            <w:bottom w:w="0" w:type="dxa"/>
          </w:tblCellMar>
        </w:tblPrEx>
        <w:tc>
          <w:tcPr>
            <w:tcW w:w="0" w:type="auto"/>
          </w:tcPr>
          <w:p w14:paraId="379BFF3B" w14:textId="77777777" w:rsidR="002201DC" w:rsidRDefault="002201DC" w:rsidP="000B0953">
            <w:r>
              <w:t>Toilette</w:t>
            </w:r>
          </w:p>
        </w:tc>
        <w:tc>
          <w:tcPr>
            <w:tcW w:w="0" w:type="auto"/>
          </w:tcPr>
          <w:p w14:paraId="769B4C07" w14:textId="77777777" w:rsidR="002201DC" w:rsidRDefault="002201DC" w:rsidP="000B0953">
            <w:r>
              <w:t>- Il y a 3 pièces d'une taille de 1/3 de la pièce entière avec des toilettes a l'intérieure</w:t>
            </w:r>
          </w:p>
        </w:tc>
        <w:tc>
          <w:tcPr>
            <w:tcW w:w="0" w:type="auto"/>
          </w:tcPr>
          <w:p w14:paraId="3EC0A154" w14:textId="77777777" w:rsidR="002201DC" w:rsidRDefault="002201DC" w:rsidP="000B0953">
            <w:r>
              <w:t>OK</w:t>
            </w:r>
          </w:p>
          <w:p w14:paraId="7EF9E5DC" w14:textId="77777777" w:rsidR="002201DC" w:rsidRDefault="002201DC" w:rsidP="000B0953">
            <w:r>
              <w:t xml:space="preserve">30 </w:t>
            </w:r>
            <w:proofErr w:type="spellStart"/>
            <w:r>
              <w:t>Apr</w:t>
            </w:r>
            <w:proofErr w:type="spellEnd"/>
          </w:p>
        </w:tc>
      </w:tr>
      <w:tr w:rsidR="002201DC" w14:paraId="7082C56C" w14:textId="77777777" w:rsidTr="000B0953">
        <w:tblPrEx>
          <w:tblCellMar>
            <w:top w:w="0" w:type="dxa"/>
            <w:bottom w:w="0" w:type="dxa"/>
          </w:tblCellMar>
        </w:tblPrEx>
        <w:tc>
          <w:tcPr>
            <w:tcW w:w="0" w:type="auto"/>
          </w:tcPr>
          <w:p w14:paraId="56AFBB68" w14:textId="77777777" w:rsidR="002201DC" w:rsidRDefault="002201DC" w:rsidP="000B0953">
            <w:r>
              <w:t>Lavabo</w:t>
            </w:r>
          </w:p>
        </w:tc>
        <w:tc>
          <w:tcPr>
            <w:tcW w:w="0" w:type="auto"/>
          </w:tcPr>
          <w:p w14:paraId="2EB561D8" w14:textId="77777777" w:rsidR="002201DC" w:rsidRDefault="002201DC" w:rsidP="000B0953">
            <w:r>
              <w:t>- Il y a un lavabo par toilette sur le mur de droite</w:t>
            </w:r>
          </w:p>
        </w:tc>
        <w:tc>
          <w:tcPr>
            <w:tcW w:w="0" w:type="auto"/>
          </w:tcPr>
          <w:p w14:paraId="7F7765DE" w14:textId="77777777" w:rsidR="002201DC" w:rsidRDefault="002201DC" w:rsidP="000B0953">
            <w:r>
              <w:t>OK</w:t>
            </w:r>
          </w:p>
          <w:p w14:paraId="228C0404" w14:textId="77777777" w:rsidR="002201DC" w:rsidRDefault="002201DC" w:rsidP="000B0953">
            <w:r>
              <w:t xml:space="preserve">30 </w:t>
            </w:r>
            <w:proofErr w:type="spellStart"/>
            <w:r>
              <w:t>Apr</w:t>
            </w:r>
            <w:proofErr w:type="spellEnd"/>
          </w:p>
        </w:tc>
      </w:tr>
      <w:tr w:rsidR="002201DC" w14:paraId="1A6BA823" w14:textId="77777777" w:rsidTr="000B0953">
        <w:tblPrEx>
          <w:tblCellMar>
            <w:top w:w="0" w:type="dxa"/>
            <w:bottom w:w="0" w:type="dxa"/>
          </w:tblCellMar>
        </w:tblPrEx>
        <w:tc>
          <w:tcPr>
            <w:tcW w:w="0" w:type="auto"/>
          </w:tcPr>
          <w:p w14:paraId="63DCB45F" w14:textId="77777777" w:rsidR="002201DC" w:rsidRDefault="002201DC" w:rsidP="000B0953">
            <w:r>
              <w:t>Savon</w:t>
            </w:r>
          </w:p>
        </w:tc>
        <w:tc>
          <w:tcPr>
            <w:tcW w:w="0" w:type="auto"/>
          </w:tcPr>
          <w:p w14:paraId="25008F55" w14:textId="77777777" w:rsidR="002201DC" w:rsidRDefault="002201DC" w:rsidP="000B0953">
            <w:r>
              <w:t xml:space="preserve">- Il y a une boite de savon par toilettes en haut </w:t>
            </w:r>
            <w:proofErr w:type="spellStart"/>
            <w:r>
              <w:t>a</w:t>
            </w:r>
            <w:proofErr w:type="spellEnd"/>
            <w:r>
              <w:t xml:space="preserve"> droite du lavabo</w:t>
            </w:r>
          </w:p>
        </w:tc>
        <w:tc>
          <w:tcPr>
            <w:tcW w:w="0" w:type="auto"/>
          </w:tcPr>
          <w:p w14:paraId="21877C28" w14:textId="77777777" w:rsidR="002201DC" w:rsidRDefault="002201DC" w:rsidP="000B0953">
            <w:r>
              <w:t>OK</w:t>
            </w:r>
          </w:p>
          <w:p w14:paraId="65B2E0EC" w14:textId="77777777" w:rsidR="002201DC" w:rsidRDefault="002201DC" w:rsidP="000B0953">
            <w:r>
              <w:t xml:space="preserve">30 </w:t>
            </w:r>
            <w:proofErr w:type="spellStart"/>
            <w:r>
              <w:t>Apr</w:t>
            </w:r>
            <w:proofErr w:type="spellEnd"/>
          </w:p>
        </w:tc>
      </w:tr>
      <w:tr w:rsidR="002201DC" w14:paraId="2F78FE6B" w14:textId="77777777" w:rsidTr="000B0953">
        <w:tblPrEx>
          <w:tblCellMar>
            <w:top w:w="0" w:type="dxa"/>
            <w:bottom w:w="0" w:type="dxa"/>
          </w:tblCellMar>
        </w:tblPrEx>
        <w:tc>
          <w:tcPr>
            <w:tcW w:w="0" w:type="auto"/>
          </w:tcPr>
          <w:p w14:paraId="2F1DF77F" w14:textId="77777777" w:rsidR="002201DC" w:rsidRDefault="002201DC" w:rsidP="000B0953">
            <w:r>
              <w:t>Papier pour les mains</w:t>
            </w:r>
          </w:p>
        </w:tc>
        <w:tc>
          <w:tcPr>
            <w:tcW w:w="0" w:type="auto"/>
          </w:tcPr>
          <w:p w14:paraId="2BAC8021" w14:textId="77777777" w:rsidR="002201DC" w:rsidRDefault="002201DC" w:rsidP="000B0953">
            <w:r>
              <w:t xml:space="preserve">- Il y a 1 distributeur de papier pour les mains par toilette en haut </w:t>
            </w:r>
            <w:proofErr w:type="spellStart"/>
            <w:r>
              <w:t>a</w:t>
            </w:r>
            <w:proofErr w:type="spellEnd"/>
            <w:r>
              <w:t xml:space="preserve"> gauche du lavabo</w:t>
            </w:r>
          </w:p>
        </w:tc>
        <w:tc>
          <w:tcPr>
            <w:tcW w:w="0" w:type="auto"/>
          </w:tcPr>
          <w:p w14:paraId="13BC4649" w14:textId="77777777" w:rsidR="002201DC" w:rsidRDefault="002201DC" w:rsidP="000B0953">
            <w:r>
              <w:t>OK</w:t>
            </w:r>
          </w:p>
          <w:p w14:paraId="38E11F42" w14:textId="77777777" w:rsidR="002201DC" w:rsidRDefault="002201DC" w:rsidP="000B0953">
            <w:r>
              <w:t xml:space="preserve">30 </w:t>
            </w:r>
            <w:proofErr w:type="spellStart"/>
            <w:r>
              <w:t>Apr</w:t>
            </w:r>
            <w:proofErr w:type="spellEnd"/>
          </w:p>
        </w:tc>
      </w:tr>
      <w:tr w:rsidR="002201DC" w14:paraId="3F40D57D" w14:textId="77777777" w:rsidTr="000B0953">
        <w:tblPrEx>
          <w:tblCellMar>
            <w:top w:w="0" w:type="dxa"/>
            <w:bottom w:w="0" w:type="dxa"/>
          </w:tblCellMar>
        </w:tblPrEx>
        <w:tc>
          <w:tcPr>
            <w:tcW w:w="0" w:type="auto"/>
          </w:tcPr>
          <w:p w14:paraId="4FC527BC" w14:textId="77777777" w:rsidR="002201DC" w:rsidRDefault="002201DC" w:rsidP="000B0953">
            <w:r>
              <w:t>Poubelle</w:t>
            </w:r>
          </w:p>
        </w:tc>
        <w:tc>
          <w:tcPr>
            <w:tcW w:w="0" w:type="auto"/>
          </w:tcPr>
          <w:p w14:paraId="59924178" w14:textId="77777777" w:rsidR="002201DC" w:rsidRDefault="002201DC" w:rsidP="000B0953">
            <w:r>
              <w:t xml:space="preserve">- Il y a une poubelle dans chaque </w:t>
            </w:r>
            <w:proofErr w:type="gramStart"/>
            <w:r>
              <w:t>toilettes</w:t>
            </w:r>
            <w:proofErr w:type="gramEnd"/>
            <w:r>
              <w:t xml:space="preserve"> sous le lavabo</w:t>
            </w:r>
          </w:p>
        </w:tc>
        <w:tc>
          <w:tcPr>
            <w:tcW w:w="0" w:type="auto"/>
          </w:tcPr>
          <w:p w14:paraId="5AE68131" w14:textId="77777777" w:rsidR="002201DC" w:rsidRDefault="002201DC" w:rsidP="000B0953">
            <w:r>
              <w:t>OK</w:t>
            </w:r>
          </w:p>
          <w:p w14:paraId="57F72485" w14:textId="77777777" w:rsidR="002201DC" w:rsidRDefault="002201DC" w:rsidP="000B0953">
            <w:r>
              <w:t xml:space="preserve">30 </w:t>
            </w:r>
            <w:proofErr w:type="spellStart"/>
            <w:r>
              <w:t>Apr</w:t>
            </w:r>
            <w:proofErr w:type="spellEnd"/>
          </w:p>
        </w:tc>
      </w:tr>
      <w:tr w:rsidR="002201DC" w14:paraId="2DB7E384" w14:textId="77777777" w:rsidTr="000B0953">
        <w:tblPrEx>
          <w:tblCellMar>
            <w:top w:w="0" w:type="dxa"/>
            <w:bottom w:w="0" w:type="dxa"/>
          </w:tblCellMar>
        </w:tblPrEx>
        <w:tc>
          <w:tcPr>
            <w:tcW w:w="0" w:type="auto"/>
          </w:tcPr>
          <w:p w14:paraId="354AE7B7" w14:textId="77777777" w:rsidR="002201DC" w:rsidRDefault="002201DC" w:rsidP="000B0953">
            <w:r>
              <w:t>Murs</w:t>
            </w:r>
          </w:p>
        </w:tc>
        <w:tc>
          <w:tcPr>
            <w:tcW w:w="0" w:type="auto"/>
          </w:tcPr>
          <w:p w14:paraId="15A82004" w14:textId="77777777" w:rsidR="002201DC" w:rsidRDefault="002201DC" w:rsidP="000B0953">
            <w:r>
              <w:t xml:space="preserve">- Il y a </w:t>
            </w:r>
            <w:proofErr w:type="spellStart"/>
            <w:proofErr w:type="gramStart"/>
            <w:r>
              <w:t>tout</w:t>
            </w:r>
            <w:proofErr w:type="spellEnd"/>
            <w:r>
              <w:t xml:space="preserve"> les murs blanc</w:t>
            </w:r>
            <w:proofErr w:type="gramEnd"/>
            <w:r>
              <w:t xml:space="preserve"> par toilette</w:t>
            </w:r>
          </w:p>
        </w:tc>
        <w:tc>
          <w:tcPr>
            <w:tcW w:w="0" w:type="auto"/>
          </w:tcPr>
          <w:p w14:paraId="6DE0E655" w14:textId="77777777" w:rsidR="002201DC" w:rsidRDefault="002201DC" w:rsidP="000B0953">
            <w:r>
              <w:t>OK</w:t>
            </w:r>
          </w:p>
          <w:p w14:paraId="67F14383" w14:textId="77777777" w:rsidR="002201DC" w:rsidRDefault="002201DC" w:rsidP="000B0953">
            <w:r>
              <w:t xml:space="preserve">30 </w:t>
            </w:r>
            <w:proofErr w:type="spellStart"/>
            <w:r>
              <w:t>Apr</w:t>
            </w:r>
            <w:proofErr w:type="spellEnd"/>
          </w:p>
        </w:tc>
      </w:tr>
      <w:tr w:rsidR="002201DC" w14:paraId="225C9BCF" w14:textId="77777777" w:rsidTr="000B0953">
        <w:tblPrEx>
          <w:tblCellMar>
            <w:top w:w="0" w:type="dxa"/>
            <w:bottom w:w="0" w:type="dxa"/>
          </w:tblCellMar>
        </w:tblPrEx>
        <w:tc>
          <w:tcPr>
            <w:tcW w:w="0" w:type="auto"/>
          </w:tcPr>
          <w:p w14:paraId="029FFA27" w14:textId="77777777" w:rsidR="002201DC" w:rsidRDefault="002201DC" w:rsidP="000B0953">
            <w:r>
              <w:t>Interrupteur</w:t>
            </w:r>
          </w:p>
        </w:tc>
        <w:tc>
          <w:tcPr>
            <w:tcW w:w="0" w:type="auto"/>
          </w:tcPr>
          <w:p w14:paraId="4E4C4A50" w14:textId="77777777" w:rsidR="002201DC" w:rsidRDefault="002201DC" w:rsidP="000B0953">
            <w:r>
              <w:t xml:space="preserve">- Il y a un interrupteur pour la lumière dans chaque toilette juste </w:t>
            </w:r>
            <w:proofErr w:type="spellStart"/>
            <w:r>
              <w:t>a</w:t>
            </w:r>
            <w:proofErr w:type="spellEnd"/>
            <w:r>
              <w:t xml:space="preserve"> gauche de la porte en rentrant</w:t>
            </w:r>
          </w:p>
        </w:tc>
        <w:tc>
          <w:tcPr>
            <w:tcW w:w="0" w:type="auto"/>
          </w:tcPr>
          <w:p w14:paraId="5FCBB5FB" w14:textId="77777777" w:rsidR="002201DC" w:rsidRDefault="002201DC" w:rsidP="000B0953">
            <w:r>
              <w:t>OK</w:t>
            </w:r>
          </w:p>
          <w:p w14:paraId="251143A3" w14:textId="77777777" w:rsidR="002201DC" w:rsidRDefault="002201DC" w:rsidP="000B0953">
            <w:r>
              <w:t xml:space="preserve">30 </w:t>
            </w:r>
            <w:proofErr w:type="spellStart"/>
            <w:r>
              <w:t>Apr</w:t>
            </w:r>
            <w:proofErr w:type="spellEnd"/>
          </w:p>
        </w:tc>
      </w:tr>
      <w:tr w:rsidR="002201DC" w14:paraId="30BA7884" w14:textId="77777777" w:rsidTr="000B0953">
        <w:tblPrEx>
          <w:tblCellMar>
            <w:top w:w="0" w:type="dxa"/>
            <w:bottom w:w="0" w:type="dxa"/>
          </w:tblCellMar>
        </w:tblPrEx>
        <w:tc>
          <w:tcPr>
            <w:tcW w:w="0" w:type="auto"/>
          </w:tcPr>
          <w:p w14:paraId="55D214A3" w14:textId="77777777" w:rsidR="002201DC" w:rsidRDefault="002201DC" w:rsidP="000B0953">
            <w:r>
              <w:t>Porte</w:t>
            </w:r>
          </w:p>
        </w:tc>
        <w:tc>
          <w:tcPr>
            <w:tcW w:w="0" w:type="auto"/>
          </w:tcPr>
          <w:p w14:paraId="776E9325" w14:textId="77777777" w:rsidR="002201DC" w:rsidRDefault="002201DC" w:rsidP="000B0953">
            <w:r>
              <w:t>- Il y a une porte en bois claire</w:t>
            </w:r>
          </w:p>
        </w:tc>
        <w:tc>
          <w:tcPr>
            <w:tcW w:w="0" w:type="auto"/>
          </w:tcPr>
          <w:p w14:paraId="680FDBCA" w14:textId="77777777" w:rsidR="002201DC" w:rsidRDefault="002201DC" w:rsidP="000B0953">
            <w:r>
              <w:t>OK</w:t>
            </w:r>
          </w:p>
          <w:p w14:paraId="436FBD35" w14:textId="77777777" w:rsidR="002201DC" w:rsidRDefault="002201DC" w:rsidP="000B0953">
            <w:r>
              <w:t xml:space="preserve">30 </w:t>
            </w:r>
            <w:proofErr w:type="spellStart"/>
            <w:r>
              <w:t>Apr</w:t>
            </w:r>
            <w:proofErr w:type="spellEnd"/>
          </w:p>
        </w:tc>
      </w:tr>
      <w:tr w:rsidR="002201DC" w14:paraId="171C7AB5" w14:textId="77777777" w:rsidTr="000B0953">
        <w:tblPrEx>
          <w:tblCellMar>
            <w:top w:w="0" w:type="dxa"/>
            <w:bottom w:w="0" w:type="dxa"/>
          </w:tblCellMar>
        </w:tblPrEx>
        <w:tc>
          <w:tcPr>
            <w:tcW w:w="0" w:type="auto"/>
          </w:tcPr>
          <w:p w14:paraId="7CAE26C2" w14:textId="77777777" w:rsidR="002201DC" w:rsidRDefault="002201DC" w:rsidP="000B0953">
            <w:r>
              <w:t>Papier toilette</w:t>
            </w:r>
          </w:p>
        </w:tc>
        <w:tc>
          <w:tcPr>
            <w:tcW w:w="0" w:type="auto"/>
          </w:tcPr>
          <w:p w14:paraId="4011D344" w14:textId="77777777" w:rsidR="002201DC" w:rsidRDefault="002201DC" w:rsidP="000B0953">
            <w:r>
              <w:t>- Il y un rouleau de papier toilette par toilette sur le mur de gauche juste à côté des toilettes</w:t>
            </w:r>
          </w:p>
        </w:tc>
        <w:tc>
          <w:tcPr>
            <w:tcW w:w="0" w:type="auto"/>
          </w:tcPr>
          <w:p w14:paraId="06E2BC09" w14:textId="77777777" w:rsidR="002201DC" w:rsidRDefault="002201DC" w:rsidP="000B0953">
            <w:r>
              <w:t>OK</w:t>
            </w:r>
          </w:p>
          <w:p w14:paraId="43546110" w14:textId="77777777" w:rsidR="002201DC" w:rsidRDefault="002201DC" w:rsidP="000B0953">
            <w:r>
              <w:t xml:space="preserve">30 </w:t>
            </w:r>
            <w:proofErr w:type="spellStart"/>
            <w:r>
              <w:t>Apr</w:t>
            </w:r>
            <w:proofErr w:type="spellEnd"/>
          </w:p>
        </w:tc>
      </w:tr>
      <w:tr w:rsidR="002201DC" w14:paraId="7465340A" w14:textId="77777777" w:rsidTr="000B0953">
        <w:tblPrEx>
          <w:tblCellMar>
            <w:top w:w="0" w:type="dxa"/>
            <w:bottom w:w="0" w:type="dxa"/>
          </w:tblCellMar>
        </w:tblPrEx>
        <w:tc>
          <w:tcPr>
            <w:tcW w:w="0" w:type="auto"/>
          </w:tcPr>
          <w:p w14:paraId="3A9C27B4" w14:textId="77777777" w:rsidR="002201DC" w:rsidRDefault="002201DC" w:rsidP="000B0953">
            <w:r>
              <w:lastRenderedPageBreak/>
              <w:t>Miroir</w:t>
            </w:r>
          </w:p>
        </w:tc>
        <w:tc>
          <w:tcPr>
            <w:tcW w:w="0" w:type="auto"/>
          </w:tcPr>
          <w:p w14:paraId="13ABF5D7" w14:textId="77777777" w:rsidR="002201DC" w:rsidRDefault="002201DC" w:rsidP="000B0953">
            <w:r>
              <w:t xml:space="preserve">- Il y a un miroir rectangle </w:t>
            </w:r>
            <w:proofErr w:type="spellStart"/>
            <w:r>
              <w:t>au dessus</w:t>
            </w:r>
            <w:proofErr w:type="spellEnd"/>
            <w:r>
              <w:t xml:space="preserve"> de chaque lavabo</w:t>
            </w:r>
          </w:p>
        </w:tc>
        <w:tc>
          <w:tcPr>
            <w:tcW w:w="0" w:type="auto"/>
          </w:tcPr>
          <w:p w14:paraId="4702FD97" w14:textId="77777777" w:rsidR="002201DC" w:rsidRDefault="002201DC" w:rsidP="000B0953">
            <w:r>
              <w:t>OK</w:t>
            </w:r>
          </w:p>
          <w:p w14:paraId="58C76471" w14:textId="77777777" w:rsidR="002201DC" w:rsidRDefault="002201DC" w:rsidP="000B0953">
            <w:r>
              <w:t xml:space="preserve">30 </w:t>
            </w:r>
            <w:proofErr w:type="spellStart"/>
            <w:r>
              <w:t>Apr</w:t>
            </w:r>
            <w:proofErr w:type="spellEnd"/>
          </w:p>
        </w:tc>
      </w:tr>
    </w:tbl>
    <w:p w14:paraId="698A6089" w14:textId="77777777" w:rsidR="002201DC" w:rsidRDefault="002201DC" w:rsidP="002201DC">
      <w:pPr>
        <w:pStyle w:val="Titre4"/>
      </w:pPr>
      <w:r>
        <w:t>Couloir 2me étage</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1426"/>
        <w:gridCol w:w="7142"/>
        <w:gridCol w:w="492"/>
      </w:tblGrid>
      <w:tr w:rsidR="002201DC" w14:paraId="56D9B563" w14:textId="77777777" w:rsidTr="000B0953">
        <w:tblPrEx>
          <w:tblCellMar>
            <w:top w:w="0" w:type="dxa"/>
            <w:bottom w:w="0" w:type="dxa"/>
          </w:tblCellMar>
        </w:tblPrEx>
        <w:tc>
          <w:tcPr>
            <w:tcW w:w="0" w:type="auto"/>
          </w:tcPr>
          <w:p w14:paraId="7CA6602D" w14:textId="77777777" w:rsidR="002201DC" w:rsidRDefault="002201DC" w:rsidP="000B0953">
            <w:proofErr w:type="gramStart"/>
            <w:r>
              <w:t>tapis</w:t>
            </w:r>
            <w:proofErr w:type="gramEnd"/>
          </w:p>
        </w:tc>
        <w:tc>
          <w:tcPr>
            <w:tcW w:w="0" w:type="auto"/>
          </w:tcPr>
          <w:p w14:paraId="15C49A95" w14:textId="77777777" w:rsidR="002201DC" w:rsidRDefault="002201DC" w:rsidP="000B0953">
            <w:r>
              <w:t>Quand je monte les escaliers, juste devant moi, je vois un tapis sur le sol qui prend la moitié de couloir en longueur et tout le couloir en largeur.</w:t>
            </w:r>
          </w:p>
        </w:tc>
        <w:tc>
          <w:tcPr>
            <w:tcW w:w="0" w:type="auto"/>
          </w:tcPr>
          <w:p w14:paraId="326AFFE6" w14:textId="77777777" w:rsidR="002201DC" w:rsidRDefault="002201DC" w:rsidP="000B0953">
            <w:r>
              <w:t>OK</w:t>
            </w:r>
          </w:p>
          <w:p w14:paraId="4DE7F61E" w14:textId="77777777" w:rsidR="002201DC" w:rsidRDefault="002201DC" w:rsidP="000B0953">
            <w:r>
              <w:t xml:space="preserve">30 </w:t>
            </w:r>
            <w:proofErr w:type="spellStart"/>
            <w:r>
              <w:t>Apr</w:t>
            </w:r>
            <w:proofErr w:type="spellEnd"/>
          </w:p>
        </w:tc>
      </w:tr>
      <w:tr w:rsidR="002201DC" w14:paraId="2FA8A38E" w14:textId="77777777" w:rsidTr="000B0953">
        <w:tblPrEx>
          <w:tblCellMar>
            <w:top w:w="0" w:type="dxa"/>
            <w:bottom w:w="0" w:type="dxa"/>
          </w:tblCellMar>
        </w:tblPrEx>
        <w:tc>
          <w:tcPr>
            <w:tcW w:w="0" w:type="auto"/>
          </w:tcPr>
          <w:p w14:paraId="791084A8" w14:textId="77777777" w:rsidR="002201DC" w:rsidRDefault="002201DC" w:rsidP="000B0953">
            <w:proofErr w:type="gramStart"/>
            <w:r>
              <w:t>deuxième</w:t>
            </w:r>
            <w:proofErr w:type="gramEnd"/>
            <w:r>
              <w:t xml:space="preserve"> tapis</w:t>
            </w:r>
          </w:p>
        </w:tc>
        <w:tc>
          <w:tcPr>
            <w:tcW w:w="0" w:type="auto"/>
          </w:tcPr>
          <w:p w14:paraId="09BE1E3D" w14:textId="77777777" w:rsidR="002201DC" w:rsidRDefault="002201DC" w:rsidP="000B0953">
            <w:proofErr w:type="gramStart"/>
            <w:r>
              <w:t>devant</w:t>
            </w:r>
            <w:proofErr w:type="gramEnd"/>
            <w:r>
              <w:t xml:space="preserve"> ce tapis je vois un deuxième tapis qui prend l'autre moitié de couloir et tout le couloir en largeur.</w:t>
            </w:r>
          </w:p>
        </w:tc>
        <w:tc>
          <w:tcPr>
            <w:tcW w:w="0" w:type="auto"/>
          </w:tcPr>
          <w:p w14:paraId="5D9AD1B7" w14:textId="77777777" w:rsidR="002201DC" w:rsidRDefault="002201DC" w:rsidP="000B0953">
            <w:r>
              <w:t>OK</w:t>
            </w:r>
          </w:p>
          <w:p w14:paraId="176C453B" w14:textId="77777777" w:rsidR="002201DC" w:rsidRDefault="002201DC" w:rsidP="000B0953">
            <w:r>
              <w:t xml:space="preserve">30 </w:t>
            </w:r>
            <w:proofErr w:type="spellStart"/>
            <w:r>
              <w:t>Apr</w:t>
            </w:r>
            <w:proofErr w:type="spellEnd"/>
          </w:p>
        </w:tc>
      </w:tr>
      <w:tr w:rsidR="002201DC" w14:paraId="37567A0F" w14:textId="77777777" w:rsidTr="000B0953">
        <w:tblPrEx>
          <w:tblCellMar>
            <w:top w:w="0" w:type="dxa"/>
            <w:bottom w:w="0" w:type="dxa"/>
          </w:tblCellMar>
        </w:tblPrEx>
        <w:tc>
          <w:tcPr>
            <w:tcW w:w="0" w:type="auto"/>
          </w:tcPr>
          <w:p w14:paraId="73973E1F" w14:textId="77777777" w:rsidR="002201DC" w:rsidRDefault="002201DC" w:rsidP="000B0953">
            <w:proofErr w:type="gramStart"/>
            <w:r>
              <w:t>peinture</w:t>
            </w:r>
            <w:proofErr w:type="gramEnd"/>
          </w:p>
        </w:tc>
        <w:tc>
          <w:tcPr>
            <w:tcW w:w="0" w:type="auto"/>
          </w:tcPr>
          <w:p w14:paraId="0C372CAB" w14:textId="77777777" w:rsidR="002201DC" w:rsidRDefault="002201DC" w:rsidP="000B0953">
            <w:r>
              <w:t xml:space="preserve">A ma droite je vois une peinture. </w:t>
            </w:r>
            <w:proofErr w:type="gramStart"/>
            <w:r>
              <w:t>elle</w:t>
            </w:r>
            <w:proofErr w:type="gramEnd"/>
            <w:r>
              <w:t xml:space="preserve"> est collée au mur  en hauteur.</w:t>
            </w:r>
          </w:p>
        </w:tc>
        <w:tc>
          <w:tcPr>
            <w:tcW w:w="0" w:type="auto"/>
          </w:tcPr>
          <w:p w14:paraId="3BB943E9" w14:textId="77777777" w:rsidR="002201DC" w:rsidRDefault="002201DC" w:rsidP="000B0953">
            <w:r>
              <w:t>OK</w:t>
            </w:r>
          </w:p>
          <w:p w14:paraId="4D6F066E" w14:textId="77777777" w:rsidR="002201DC" w:rsidRDefault="002201DC" w:rsidP="000B0953">
            <w:r>
              <w:t xml:space="preserve">30 </w:t>
            </w:r>
            <w:proofErr w:type="spellStart"/>
            <w:r>
              <w:t>Apr</w:t>
            </w:r>
            <w:proofErr w:type="spellEnd"/>
          </w:p>
        </w:tc>
      </w:tr>
      <w:tr w:rsidR="002201DC" w14:paraId="7FAC4BB1" w14:textId="77777777" w:rsidTr="000B0953">
        <w:tblPrEx>
          <w:tblCellMar>
            <w:top w:w="0" w:type="dxa"/>
            <w:bottom w:w="0" w:type="dxa"/>
          </w:tblCellMar>
        </w:tblPrEx>
        <w:tc>
          <w:tcPr>
            <w:tcW w:w="0" w:type="auto"/>
          </w:tcPr>
          <w:p w14:paraId="0B9571F6" w14:textId="77777777" w:rsidR="002201DC" w:rsidRDefault="002201DC" w:rsidP="000B0953">
            <w:proofErr w:type="gramStart"/>
            <w:r>
              <w:t>deuxième</w:t>
            </w:r>
            <w:proofErr w:type="gramEnd"/>
            <w:r>
              <w:t xml:space="preserve"> peinture</w:t>
            </w:r>
          </w:p>
        </w:tc>
        <w:tc>
          <w:tcPr>
            <w:tcW w:w="0" w:type="auto"/>
          </w:tcPr>
          <w:p w14:paraId="7F419C0B" w14:textId="77777777" w:rsidR="002201DC" w:rsidRDefault="002201DC" w:rsidP="000B0953">
            <w:r>
              <w:t xml:space="preserve">A ma gauche je vois </w:t>
            </w:r>
            <w:proofErr w:type="gramStart"/>
            <w:r>
              <w:t>une autre différent peinture</w:t>
            </w:r>
            <w:proofErr w:type="gramEnd"/>
            <w:r>
              <w:t xml:space="preserve">. </w:t>
            </w:r>
            <w:proofErr w:type="gramStart"/>
            <w:r>
              <w:t>elle</w:t>
            </w:r>
            <w:proofErr w:type="gramEnd"/>
            <w:r>
              <w:t xml:space="preserve"> est collée au mur en hauteur.</w:t>
            </w:r>
          </w:p>
        </w:tc>
        <w:tc>
          <w:tcPr>
            <w:tcW w:w="0" w:type="auto"/>
          </w:tcPr>
          <w:p w14:paraId="130C3C3F" w14:textId="77777777" w:rsidR="002201DC" w:rsidRDefault="002201DC" w:rsidP="000B0953">
            <w:r>
              <w:t>OK</w:t>
            </w:r>
          </w:p>
          <w:p w14:paraId="5770063E" w14:textId="77777777" w:rsidR="002201DC" w:rsidRDefault="002201DC" w:rsidP="000B0953">
            <w:r>
              <w:t xml:space="preserve">30 </w:t>
            </w:r>
            <w:proofErr w:type="spellStart"/>
            <w:r>
              <w:t>Apr</w:t>
            </w:r>
            <w:proofErr w:type="spellEnd"/>
          </w:p>
        </w:tc>
      </w:tr>
      <w:tr w:rsidR="002201DC" w14:paraId="0C558EA3" w14:textId="77777777" w:rsidTr="000B0953">
        <w:tblPrEx>
          <w:tblCellMar>
            <w:top w:w="0" w:type="dxa"/>
            <w:bottom w:w="0" w:type="dxa"/>
          </w:tblCellMar>
        </w:tblPrEx>
        <w:tc>
          <w:tcPr>
            <w:tcW w:w="0" w:type="auto"/>
          </w:tcPr>
          <w:p w14:paraId="0FE0B6F8" w14:textId="77777777" w:rsidR="002201DC" w:rsidRDefault="002201DC" w:rsidP="000B0953">
            <w:proofErr w:type="gramStart"/>
            <w:r>
              <w:t>troisième</w:t>
            </w:r>
            <w:proofErr w:type="gramEnd"/>
            <w:r>
              <w:t xml:space="preserve"> peinture</w:t>
            </w:r>
          </w:p>
        </w:tc>
        <w:tc>
          <w:tcPr>
            <w:tcW w:w="0" w:type="auto"/>
          </w:tcPr>
          <w:p w14:paraId="3AD810B3" w14:textId="77777777" w:rsidR="002201DC" w:rsidRDefault="002201DC" w:rsidP="000B0953">
            <w:proofErr w:type="gramStart"/>
            <w:r>
              <w:t>plus</w:t>
            </w:r>
            <w:proofErr w:type="gramEnd"/>
            <w:r>
              <w:t xml:space="preserve"> loin à droite je vois une troisième peinture  elle est collée au mur en hauteur.</w:t>
            </w:r>
          </w:p>
        </w:tc>
        <w:tc>
          <w:tcPr>
            <w:tcW w:w="0" w:type="auto"/>
          </w:tcPr>
          <w:p w14:paraId="0E057D3F" w14:textId="77777777" w:rsidR="002201DC" w:rsidRDefault="002201DC" w:rsidP="000B0953">
            <w:r>
              <w:t>OK</w:t>
            </w:r>
          </w:p>
          <w:p w14:paraId="03A281AD" w14:textId="77777777" w:rsidR="002201DC" w:rsidRDefault="002201DC" w:rsidP="000B0953">
            <w:r>
              <w:t xml:space="preserve">30 </w:t>
            </w:r>
            <w:proofErr w:type="spellStart"/>
            <w:r>
              <w:t>Apr</w:t>
            </w:r>
            <w:proofErr w:type="spellEnd"/>
          </w:p>
        </w:tc>
      </w:tr>
      <w:tr w:rsidR="002201DC" w14:paraId="263A4E3C" w14:textId="77777777" w:rsidTr="000B0953">
        <w:tblPrEx>
          <w:tblCellMar>
            <w:top w:w="0" w:type="dxa"/>
            <w:bottom w:w="0" w:type="dxa"/>
          </w:tblCellMar>
        </w:tblPrEx>
        <w:tc>
          <w:tcPr>
            <w:tcW w:w="0" w:type="auto"/>
          </w:tcPr>
          <w:p w14:paraId="494DACF3" w14:textId="77777777" w:rsidR="002201DC" w:rsidRDefault="002201DC" w:rsidP="000B0953">
            <w:proofErr w:type="gramStart"/>
            <w:r>
              <w:t>quatrième</w:t>
            </w:r>
            <w:proofErr w:type="gramEnd"/>
            <w:r>
              <w:t xml:space="preserve"> peinture</w:t>
            </w:r>
          </w:p>
        </w:tc>
        <w:tc>
          <w:tcPr>
            <w:tcW w:w="0" w:type="auto"/>
          </w:tcPr>
          <w:p w14:paraId="43F0C6C9" w14:textId="77777777" w:rsidR="002201DC" w:rsidRDefault="002201DC" w:rsidP="000B0953">
            <w:proofErr w:type="gramStart"/>
            <w:r>
              <w:t>plus</w:t>
            </w:r>
            <w:proofErr w:type="gramEnd"/>
            <w:r>
              <w:t xml:space="preserve"> loin de la deuxième peinture, à gauche je vois une quatrième peinture elle est collée au mur</w:t>
            </w:r>
          </w:p>
        </w:tc>
        <w:tc>
          <w:tcPr>
            <w:tcW w:w="0" w:type="auto"/>
          </w:tcPr>
          <w:p w14:paraId="0706E510" w14:textId="77777777" w:rsidR="002201DC" w:rsidRDefault="002201DC" w:rsidP="000B0953">
            <w:r>
              <w:t>OK</w:t>
            </w:r>
          </w:p>
          <w:p w14:paraId="2E8E5AB3" w14:textId="77777777" w:rsidR="002201DC" w:rsidRDefault="002201DC" w:rsidP="000B0953">
            <w:r>
              <w:t xml:space="preserve">30 </w:t>
            </w:r>
            <w:proofErr w:type="spellStart"/>
            <w:r>
              <w:t>Apr</w:t>
            </w:r>
            <w:proofErr w:type="spellEnd"/>
          </w:p>
        </w:tc>
      </w:tr>
      <w:tr w:rsidR="002201DC" w14:paraId="2F4C8B1E" w14:textId="77777777" w:rsidTr="000B0953">
        <w:tblPrEx>
          <w:tblCellMar>
            <w:top w:w="0" w:type="dxa"/>
            <w:bottom w:w="0" w:type="dxa"/>
          </w:tblCellMar>
        </w:tblPrEx>
        <w:tc>
          <w:tcPr>
            <w:tcW w:w="0" w:type="auto"/>
          </w:tcPr>
          <w:p w14:paraId="25D81908" w14:textId="77777777" w:rsidR="002201DC" w:rsidRDefault="002201DC" w:rsidP="000B0953">
            <w:proofErr w:type="gramStart"/>
            <w:r>
              <w:t>tabouret</w:t>
            </w:r>
            <w:proofErr w:type="gramEnd"/>
          </w:p>
        </w:tc>
        <w:tc>
          <w:tcPr>
            <w:tcW w:w="0" w:type="auto"/>
          </w:tcPr>
          <w:p w14:paraId="6E451B73" w14:textId="77777777" w:rsidR="002201DC" w:rsidRDefault="002201DC" w:rsidP="000B0953">
            <w:r>
              <w:t>Entre la peinture 2 et 4 je vois un tabouret</w:t>
            </w:r>
          </w:p>
        </w:tc>
        <w:tc>
          <w:tcPr>
            <w:tcW w:w="0" w:type="auto"/>
          </w:tcPr>
          <w:p w14:paraId="6C3AF8EB" w14:textId="77777777" w:rsidR="002201DC" w:rsidRDefault="002201DC" w:rsidP="000B0953">
            <w:r>
              <w:t>OK</w:t>
            </w:r>
          </w:p>
          <w:p w14:paraId="2D6C502D" w14:textId="77777777" w:rsidR="002201DC" w:rsidRDefault="002201DC" w:rsidP="000B0953">
            <w:r>
              <w:t xml:space="preserve">30 </w:t>
            </w:r>
            <w:proofErr w:type="spellStart"/>
            <w:r>
              <w:t>Apr</w:t>
            </w:r>
            <w:proofErr w:type="spellEnd"/>
          </w:p>
        </w:tc>
      </w:tr>
      <w:tr w:rsidR="002201DC" w14:paraId="387981BE" w14:textId="77777777" w:rsidTr="000B0953">
        <w:tblPrEx>
          <w:tblCellMar>
            <w:top w:w="0" w:type="dxa"/>
            <w:bottom w:w="0" w:type="dxa"/>
          </w:tblCellMar>
        </w:tblPrEx>
        <w:tc>
          <w:tcPr>
            <w:tcW w:w="0" w:type="auto"/>
          </w:tcPr>
          <w:p w14:paraId="2681BD4A" w14:textId="77777777" w:rsidR="002201DC" w:rsidRDefault="002201DC" w:rsidP="000B0953">
            <w:proofErr w:type="gramStart"/>
            <w:r>
              <w:t>chaise</w:t>
            </w:r>
            <w:proofErr w:type="gramEnd"/>
          </w:p>
        </w:tc>
        <w:tc>
          <w:tcPr>
            <w:tcW w:w="0" w:type="auto"/>
          </w:tcPr>
          <w:p w14:paraId="5A478CFC" w14:textId="77777777" w:rsidR="002201DC" w:rsidRDefault="002201DC" w:rsidP="000B0953">
            <w:r>
              <w:t>Entre les peintures 1 et 3 je vois une chaise</w:t>
            </w:r>
          </w:p>
        </w:tc>
        <w:tc>
          <w:tcPr>
            <w:tcW w:w="0" w:type="auto"/>
          </w:tcPr>
          <w:p w14:paraId="05F875DE" w14:textId="77777777" w:rsidR="002201DC" w:rsidRDefault="002201DC" w:rsidP="000B0953">
            <w:r>
              <w:t>OK</w:t>
            </w:r>
          </w:p>
          <w:p w14:paraId="27CE82B8" w14:textId="77777777" w:rsidR="002201DC" w:rsidRDefault="002201DC" w:rsidP="000B0953">
            <w:r>
              <w:t xml:space="preserve">30 </w:t>
            </w:r>
            <w:proofErr w:type="spellStart"/>
            <w:r>
              <w:t>Apr</w:t>
            </w:r>
            <w:proofErr w:type="spellEnd"/>
          </w:p>
        </w:tc>
      </w:tr>
      <w:tr w:rsidR="002201DC" w14:paraId="4966F024" w14:textId="77777777" w:rsidTr="000B0953">
        <w:tblPrEx>
          <w:tblCellMar>
            <w:top w:w="0" w:type="dxa"/>
            <w:bottom w:w="0" w:type="dxa"/>
          </w:tblCellMar>
        </w:tblPrEx>
        <w:tc>
          <w:tcPr>
            <w:tcW w:w="0" w:type="auto"/>
          </w:tcPr>
          <w:p w14:paraId="28733901" w14:textId="77777777" w:rsidR="002201DC" w:rsidRDefault="002201DC" w:rsidP="000B0953">
            <w:proofErr w:type="gramStart"/>
            <w:r>
              <w:t>lampe</w:t>
            </w:r>
            <w:proofErr w:type="gramEnd"/>
          </w:p>
        </w:tc>
        <w:tc>
          <w:tcPr>
            <w:tcW w:w="0" w:type="auto"/>
          </w:tcPr>
          <w:p w14:paraId="675EB32D" w14:textId="77777777" w:rsidR="002201DC" w:rsidRDefault="002201DC" w:rsidP="000B0953">
            <w:r>
              <w:t xml:space="preserve">En haut, sur le </w:t>
            </w:r>
            <w:proofErr w:type="gramStart"/>
            <w:r>
              <w:t>plafond ,</w:t>
            </w:r>
            <w:proofErr w:type="gramEnd"/>
            <w:r>
              <w:t xml:space="preserve"> je vois une lampe.(ECOLO)</w:t>
            </w:r>
          </w:p>
        </w:tc>
        <w:tc>
          <w:tcPr>
            <w:tcW w:w="0" w:type="auto"/>
          </w:tcPr>
          <w:p w14:paraId="370CC10E" w14:textId="77777777" w:rsidR="002201DC" w:rsidRDefault="002201DC" w:rsidP="000B0953">
            <w:r>
              <w:t>OK</w:t>
            </w:r>
          </w:p>
          <w:p w14:paraId="7F570BA7" w14:textId="77777777" w:rsidR="002201DC" w:rsidRDefault="002201DC" w:rsidP="000B0953">
            <w:r>
              <w:t xml:space="preserve">30 </w:t>
            </w:r>
            <w:proofErr w:type="spellStart"/>
            <w:r>
              <w:t>Apr</w:t>
            </w:r>
            <w:proofErr w:type="spellEnd"/>
          </w:p>
        </w:tc>
      </w:tr>
      <w:tr w:rsidR="002201DC" w14:paraId="196734F5" w14:textId="77777777" w:rsidTr="000B0953">
        <w:tblPrEx>
          <w:tblCellMar>
            <w:top w:w="0" w:type="dxa"/>
            <w:bottom w:w="0" w:type="dxa"/>
          </w:tblCellMar>
        </w:tblPrEx>
        <w:tc>
          <w:tcPr>
            <w:tcW w:w="0" w:type="auto"/>
          </w:tcPr>
          <w:p w14:paraId="0D177344" w14:textId="77777777" w:rsidR="002201DC" w:rsidRDefault="002201DC" w:rsidP="000B0953">
            <w:proofErr w:type="gramStart"/>
            <w:r>
              <w:t>deuxième</w:t>
            </w:r>
            <w:proofErr w:type="gramEnd"/>
            <w:r>
              <w:t xml:space="preserve"> lampe</w:t>
            </w:r>
          </w:p>
        </w:tc>
        <w:tc>
          <w:tcPr>
            <w:tcW w:w="0" w:type="auto"/>
          </w:tcPr>
          <w:p w14:paraId="57ADB78A" w14:textId="77777777" w:rsidR="002201DC" w:rsidRDefault="002201DC" w:rsidP="000B0953">
            <w:r>
              <w:t>A 5 mètres plus loin je vois une deuxième lampe. (ECOLO)</w:t>
            </w:r>
          </w:p>
        </w:tc>
        <w:tc>
          <w:tcPr>
            <w:tcW w:w="0" w:type="auto"/>
          </w:tcPr>
          <w:p w14:paraId="3E67200B" w14:textId="77777777" w:rsidR="002201DC" w:rsidRDefault="002201DC" w:rsidP="000B0953">
            <w:r>
              <w:t>OK</w:t>
            </w:r>
          </w:p>
          <w:p w14:paraId="154529F4" w14:textId="77777777" w:rsidR="002201DC" w:rsidRDefault="002201DC" w:rsidP="000B0953">
            <w:r>
              <w:t xml:space="preserve">30 </w:t>
            </w:r>
            <w:proofErr w:type="spellStart"/>
            <w:r>
              <w:t>Apr</w:t>
            </w:r>
            <w:proofErr w:type="spellEnd"/>
          </w:p>
        </w:tc>
      </w:tr>
    </w:tbl>
    <w:p w14:paraId="27676123" w14:textId="77777777" w:rsidR="002201DC" w:rsidRDefault="002201DC" w:rsidP="002201DC">
      <w:pPr>
        <w:pStyle w:val="Titre4"/>
      </w:pPr>
      <w:r>
        <w:t>Salle de serveur</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1324"/>
        <w:gridCol w:w="7233"/>
        <w:gridCol w:w="503"/>
      </w:tblGrid>
      <w:tr w:rsidR="002201DC" w14:paraId="33B30495" w14:textId="77777777" w:rsidTr="000B0953">
        <w:tblPrEx>
          <w:tblCellMar>
            <w:top w:w="0" w:type="dxa"/>
            <w:bottom w:w="0" w:type="dxa"/>
          </w:tblCellMar>
        </w:tblPrEx>
        <w:tc>
          <w:tcPr>
            <w:tcW w:w="0" w:type="auto"/>
          </w:tcPr>
          <w:p w14:paraId="44065627" w14:textId="77777777" w:rsidR="002201DC" w:rsidRDefault="002201DC" w:rsidP="000B0953">
            <w:proofErr w:type="gramStart"/>
            <w:r>
              <w:t>blocs</w:t>
            </w:r>
            <w:proofErr w:type="gramEnd"/>
            <w:r>
              <w:t xml:space="preserve"> de serveur</w:t>
            </w:r>
          </w:p>
        </w:tc>
        <w:tc>
          <w:tcPr>
            <w:tcW w:w="0" w:type="auto"/>
          </w:tcPr>
          <w:p w14:paraId="4223F939" w14:textId="77777777" w:rsidR="002201DC" w:rsidRDefault="002201DC" w:rsidP="000B0953">
            <w:r>
              <w:t xml:space="preserve">Quand j'entre dans la salle, il </w:t>
            </w:r>
            <w:proofErr w:type="gramStart"/>
            <w:r>
              <w:t>y'a  des</w:t>
            </w:r>
            <w:proofErr w:type="gramEnd"/>
            <w:r>
              <w:t xml:space="preserve"> serveurs tout au fond de la salle je vois trois "blocs" de serveurs l'un collé à l'autre en ligne horizontale.</w:t>
            </w:r>
          </w:p>
        </w:tc>
        <w:tc>
          <w:tcPr>
            <w:tcW w:w="0" w:type="auto"/>
          </w:tcPr>
          <w:p w14:paraId="791CDE7D" w14:textId="77777777" w:rsidR="002201DC" w:rsidRDefault="002201DC" w:rsidP="000B0953">
            <w:r>
              <w:t>OK</w:t>
            </w:r>
          </w:p>
          <w:p w14:paraId="639058FE" w14:textId="77777777" w:rsidR="002201DC" w:rsidRDefault="002201DC" w:rsidP="000B0953">
            <w:r>
              <w:t xml:space="preserve">30 </w:t>
            </w:r>
            <w:proofErr w:type="spellStart"/>
            <w:r>
              <w:t>Apr</w:t>
            </w:r>
            <w:proofErr w:type="spellEnd"/>
          </w:p>
        </w:tc>
      </w:tr>
      <w:tr w:rsidR="002201DC" w14:paraId="2AC138B5" w14:textId="77777777" w:rsidTr="000B0953">
        <w:tblPrEx>
          <w:tblCellMar>
            <w:top w:w="0" w:type="dxa"/>
            <w:bottom w:w="0" w:type="dxa"/>
          </w:tblCellMar>
        </w:tblPrEx>
        <w:tc>
          <w:tcPr>
            <w:tcW w:w="0" w:type="auto"/>
          </w:tcPr>
          <w:p w14:paraId="75C388B7" w14:textId="77777777" w:rsidR="002201DC" w:rsidRDefault="002201DC" w:rsidP="000B0953">
            <w:proofErr w:type="gramStart"/>
            <w:r>
              <w:t>table</w:t>
            </w:r>
            <w:proofErr w:type="gramEnd"/>
          </w:p>
        </w:tc>
        <w:tc>
          <w:tcPr>
            <w:tcW w:w="0" w:type="auto"/>
          </w:tcPr>
          <w:p w14:paraId="6960C459" w14:textId="77777777" w:rsidR="002201DC" w:rsidRDefault="002201DC" w:rsidP="000B0953">
            <w:proofErr w:type="gramStart"/>
            <w:r>
              <w:t>à</w:t>
            </w:r>
            <w:proofErr w:type="gramEnd"/>
            <w:r>
              <w:t xml:space="preserve"> côté des serveurs, à gauche je </w:t>
            </w:r>
            <w:proofErr w:type="spellStart"/>
            <w:r>
              <w:t>voit</w:t>
            </w:r>
            <w:proofErr w:type="spellEnd"/>
            <w:r>
              <w:t xml:space="preserve"> une petite table carrée.</w:t>
            </w:r>
          </w:p>
        </w:tc>
        <w:tc>
          <w:tcPr>
            <w:tcW w:w="0" w:type="auto"/>
          </w:tcPr>
          <w:p w14:paraId="40596B84" w14:textId="77777777" w:rsidR="002201DC" w:rsidRDefault="002201DC" w:rsidP="000B0953">
            <w:r>
              <w:t>OK</w:t>
            </w:r>
          </w:p>
          <w:p w14:paraId="417E70FC" w14:textId="77777777" w:rsidR="002201DC" w:rsidRDefault="002201DC" w:rsidP="000B0953">
            <w:r>
              <w:t xml:space="preserve">30 </w:t>
            </w:r>
            <w:proofErr w:type="spellStart"/>
            <w:r>
              <w:t>Apr</w:t>
            </w:r>
            <w:proofErr w:type="spellEnd"/>
          </w:p>
        </w:tc>
      </w:tr>
      <w:tr w:rsidR="002201DC" w14:paraId="152F2B7B" w14:textId="77777777" w:rsidTr="000B0953">
        <w:tblPrEx>
          <w:tblCellMar>
            <w:top w:w="0" w:type="dxa"/>
            <w:bottom w:w="0" w:type="dxa"/>
          </w:tblCellMar>
        </w:tblPrEx>
        <w:tc>
          <w:tcPr>
            <w:tcW w:w="0" w:type="auto"/>
          </w:tcPr>
          <w:p w14:paraId="51A94454" w14:textId="77777777" w:rsidR="002201DC" w:rsidRDefault="002201DC" w:rsidP="000B0953">
            <w:proofErr w:type="gramStart"/>
            <w:r>
              <w:t>pc</w:t>
            </w:r>
            <w:proofErr w:type="gramEnd"/>
          </w:p>
        </w:tc>
        <w:tc>
          <w:tcPr>
            <w:tcW w:w="0" w:type="auto"/>
          </w:tcPr>
          <w:p w14:paraId="65AF3CC7" w14:textId="77777777" w:rsidR="002201DC" w:rsidRDefault="002201DC" w:rsidP="000B0953">
            <w:r>
              <w:t>Sur la table se trouve un PC portable</w:t>
            </w:r>
          </w:p>
        </w:tc>
        <w:tc>
          <w:tcPr>
            <w:tcW w:w="0" w:type="auto"/>
          </w:tcPr>
          <w:p w14:paraId="0EBB9E93" w14:textId="77777777" w:rsidR="002201DC" w:rsidRDefault="002201DC" w:rsidP="000B0953">
            <w:r>
              <w:t>OK</w:t>
            </w:r>
          </w:p>
          <w:p w14:paraId="4EBF1FAE" w14:textId="77777777" w:rsidR="002201DC" w:rsidRDefault="002201DC" w:rsidP="000B0953">
            <w:r>
              <w:t xml:space="preserve">30 </w:t>
            </w:r>
            <w:proofErr w:type="spellStart"/>
            <w:r>
              <w:t>Apr</w:t>
            </w:r>
            <w:proofErr w:type="spellEnd"/>
          </w:p>
        </w:tc>
      </w:tr>
      <w:tr w:rsidR="002201DC" w14:paraId="56CD0BBF" w14:textId="77777777" w:rsidTr="000B0953">
        <w:tblPrEx>
          <w:tblCellMar>
            <w:top w:w="0" w:type="dxa"/>
            <w:bottom w:w="0" w:type="dxa"/>
          </w:tblCellMar>
        </w:tblPrEx>
        <w:tc>
          <w:tcPr>
            <w:tcW w:w="0" w:type="auto"/>
          </w:tcPr>
          <w:p w14:paraId="4DA3DC48" w14:textId="77777777" w:rsidR="002201DC" w:rsidRDefault="002201DC" w:rsidP="000B0953">
            <w:proofErr w:type="gramStart"/>
            <w:r>
              <w:t>chaise</w:t>
            </w:r>
            <w:proofErr w:type="gramEnd"/>
          </w:p>
        </w:tc>
        <w:tc>
          <w:tcPr>
            <w:tcW w:w="0" w:type="auto"/>
          </w:tcPr>
          <w:p w14:paraId="2246A4C1" w14:textId="77777777" w:rsidR="002201DC" w:rsidRDefault="002201DC" w:rsidP="000B0953">
            <w:r>
              <w:t>Devant la table se trouve une chaise</w:t>
            </w:r>
          </w:p>
        </w:tc>
        <w:tc>
          <w:tcPr>
            <w:tcW w:w="0" w:type="auto"/>
          </w:tcPr>
          <w:p w14:paraId="0B2B377D" w14:textId="77777777" w:rsidR="002201DC" w:rsidRDefault="002201DC" w:rsidP="000B0953">
            <w:r>
              <w:t>OK</w:t>
            </w:r>
          </w:p>
          <w:p w14:paraId="13FC72CE" w14:textId="77777777" w:rsidR="002201DC" w:rsidRDefault="002201DC" w:rsidP="000B0953">
            <w:r>
              <w:t xml:space="preserve">30 </w:t>
            </w:r>
            <w:proofErr w:type="spellStart"/>
            <w:r>
              <w:t>Apr</w:t>
            </w:r>
            <w:proofErr w:type="spellEnd"/>
          </w:p>
        </w:tc>
      </w:tr>
      <w:tr w:rsidR="002201DC" w14:paraId="531621CB" w14:textId="77777777" w:rsidTr="000B0953">
        <w:tblPrEx>
          <w:tblCellMar>
            <w:top w:w="0" w:type="dxa"/>
            <w:bottom w:w="0" w:type="dxa"/>
          </w:tblCellMar>
        </w:tblPrEx>
        <w:tc>
          <w:tcPr>
            <w:tcW w:w="0" w:type="auto"/>
          </w:tcPr>
          <w:p w14:paraId="13488019" w14:textId="77777777" w:rsidR="002201DC" w:rsidRDefault="002201DC" w:rsidP="000B0953">
            <w:proofErr w:type="gramStart"/>
            <w:r>
              <w:t>armoires</w:t>
            </w:r>
            <w:proofErr w:type="gramEnd"/>
          </w:p>
        </w:tc>
        <w:tc>
          <w:tcPr>
            <w:tcW w:w="0" w:type="auto"/>
          </w:tcPr>
          <w:p w14:paraId="5F66ED29" w14:textId="77777777" w:rsidR="002201DC" w:rsidRDefault="002201DC" w:rsidP="000B0953">
            <w:r>
              <w:t xml:space="preserve">De l'autre côté des serveurs se trouvent des armoires de deux </w:t>
            </w:r>
            <w:proofErr w:type="gramStart"/>
            <w:r>
              <w:t>mètres  avec</w:t>
            </w:r>
            <w:proofErr w:type="gramEnd"/>
            <w:r>
              <w:t xml:space="preserve"> des différents câbles à l'intérieur</w:t>
            </w:r>
          </w:p>
        </w:tc>
        <w:tc>
          <w:tcPr>
            <w:tcW w:w="0" w:type="auto"/>
          </w:tcPr>
          <w:p w14:paraId="0AA532F0" w14:textId="77777777" w:rsidR="002201DC" w:rsidRDefault="002201DC" w:rsidP="000B0953">
            <w:r>
              <w:t>OK</w:t>
            </w:r>
          </w:p>
          <w:p w14:paraId="7E9FCA05" w14:textId="77777777" w:rsidR="002201DC" w:rsidRDefault="002201DC" w:rsidP="000B0953">
            <w:r>
              <w:t xml:space="preserve">30 </w:t>
            </w:r>
            <w:proofErr w:type="spellStart"/>
            <w:r>
              <w:t>Apr</w:t>
            </w:r>
            <w:proofErr w:type="spellEnd"/>
          </w:p>
        </w:tc>
      </w:tr>
      <w:tr w:rsidR="002201DC" w14:paraId="150856EB" w14:textId="77777777" w:rsidTr="000B0953">
        <w:tblPrEx>
          <w:tblCellMar>
            <w:top w:w="0" w:type="dxa"/>
            <w:bottom w:w="0" w:type="dxa"/>
          </w:tblCellMar>
        </w:tblPrEx>
        <w:tc>
          <w:tcPr>
            <w:tcW w:w="0" w:type="auto"/>
          </w:tcPr>
          <w:p w14:paraId="131B4BE1" w14:textId="77777777" w:rsidR="002201DC" w:rsidRDefault="002201DC" w:rsidP="000B0953">
            <w:proofErr w:type="gramStart"/>
            <w:r>
              <w:t>anciens</w:t>
            </w:r>
            <w:proofErr w:type="gramEnd"/>
            <w:r>
              <w:t xml:space="preserve"> </w:t>
            </w:r>
            <w:proofErr w:type="spellStart"/>
            <w:r>
              <w:t>PCs</w:t>
            </w:r>
            <w:proofErr w:type="spellEnd"/>
          </w:p>
        </w:tc>
        <w:tc>
          <w:tcPr>
            <w:tcW w:w="0" w:type="auto"/>
          </w:tcPr>
          <w:p w14:paraId="193AB621" w14:textId="77777777" w:rsidR="002201DC" w:rsidRDefault="002201DC" w:rsidP="000B0953">
            <w:proofErr w:type="gramStart"/>
            <w:r>
              <w:t>sur</w:t>
            </w:r>
            <w:proofErr w:type="gramEnd"/>
            <w:r>
              <w:t xml:space="preserve"> les armoires je vois trois anciens PC mis l'un sur l'autre</w:t>
            </w:r>
          </w:p>
        </w:tc>
        <w:tc>
          <w:tcPr>
            <w:tcW w:w="0" w:type="auto"/>
          </w:tcPr>
          <w:p w14:paraId="7C69DD16" w14:textId="77777777" w:rsidR="002201DC" w:rsidRDefault="002201DC" w:rsidP="000B0953">
            <w:r>
              <w:t>OK</w:t>
            </w:r>
          </w:p>
          <w:p w14:paraId="045391AD" w14:textId="77777777" w:rsidR="002201DC" w:rsidRDefault="002201DC" w:rsidP="000B0953">
            <w:r>
              <w:lastRenderedPageBreak/>
              <w:t xml:space="preserve">30 </w:t>
            </w:r>
            <w:proofErr w:type="spellStart"/>
            <w:r>
              <w:t>Apr</w:t>
            </w:r>
            <w:proofErr w:type="spellEnd"/>
          </w:p>
        </w:tc>
      </w:tr>
      <w:tr w:rsidR="002201DC" w14:paraId="31A93CA2" w14:textId="77777777" w:rsidTr="000B0953">
        <w:tblPrEx>
          <w:tblCellMar>
            <w:top w:w="0" w:type="dxa"/>
            <w:bottom w:w="0" w:type="dxa"/>
          </w:tblCellMar>
        </w:tblPrEx>
        <w:tc>
          <w:tcPr>
            <w:tcW w:w="0" w:type="auto"/>
          </w:tcPr>
          <w:p w14:paraId="7BFB2A44" w14:textId="77777777" w:rsidR="002201DC" w:rsidRDefault="002201DC" w:rsidP="000B0953">
            <w:proofErr w:type="gramStart"/>
            <w:r>
              <w:lastRenderedPageBreak/>
              <w:t>boîte</w:t>
            </w:r>
            <w:proofErr w:type="gramEnd"/>
            <w:r>
              <w:t xml:space="preserve"> en carton</w:t>
            </w:r>
          </w:p>
        </w:tc>
        <w:tc>
          <w:tcPr>
            <w:tcW w:w="0" w:type="auto"/>
          </w:tcPr>
          <w:p w14:paraId="6D917C0B" w14:textId="77777777" w:rsidR="002201DC" w:rsidRDefault="002201DC" w:rsidP="000B0953">
            <w:proofErr w:type="gramStart"/>
            <w:r>
              <w:t>à</w:t>
            </w:r>
            <w:proofErr w:type="gramEnd"/>
            <w:r>
              <w:t xml:space="preserve"> côté de ces PC se trouve une boîte en carton 40 sur 40 cm</w:t>
            </w:r>
          </w:p>
        </w:tc>
        <w:tc>
          <w:tcPr>
            <w:tcW w:w="0" w:type="auto"/>
          </w:tcPr>
          <w:p w14:paraId="0150B041" w14:textId="77777777" w:rsidR="002201DC" w:rsidRDefault="002201DC" w:rsidP="000B0953">
            <w:r>
              <w:t>OK</w:t>
            </w:r>
          </w:p>
          <w:p w14:paraId="0F8663A4" w14:textId="77777777" w:rsidR="002201DC" w:rsidRDefault="002201DC" w:rsidP="000B0953">
            <w:r>
              <w:t xml:space="preserve">30 </w:t>
            </w:r>
            <w:proofErr w:type="spellStart"/>
            <w:r>
              <w:t>Apr</w:t>
            </w:r>
            <w:proofErr w:type="spellEnd"/>
          </w:p>
        </w:tc>
      </w:tr>
      <w:tr w:rsidR="002201DC" w14:paraId="3ED7A6F0" w14:textId="77777777" w:rsidTr="000B0953">
        <w:tblPrEx>
          <w:tblCellMar>
            <w:top w:w="0" w:type="dxa"/>
            <w:bottom w:w="0" w:type="dxa"/>
          </w:tblCellMar>
        </w:tblPrEx>
        <w:tc>
          <w:tcPr>
            <w:tcW w:w="0" w:type="auto"/>
          </w:tcPr>
          <w:p w14:paraId="4487DEB7" w14:textId="77777777" w:rsidR="002201DC" w:rsidRDefault="002201DC" w:rsidP="000B0953">
            <w:proofErr w:type="gramStart"/>
            <w:r>
              <w:t>ventilateur</w:t>
            </w:r>
            <w:proofErr w:type="gramEnd"/>
          </w:p>
        </w:tc>
        <w:tc>
          <w:tcPr>
            <w:tcW w:w="0" w:type="auto"/>
          </w:tcPr>
          <w:p w14:paraId="2B77FC18" w14:textId="77777777" w:rsidR="002201DC" w:rsidRDefault="002201DC" w:rsidP="000B0953">
            <w:proofErr w:type="gramStart"/>
            <w:r>
              <w:t>juste</w:t>
            </w:r>
            <w:proofErr w:type="gramEnd"/>
            <w:r>
              <w:t xml:space="preserve"> devant les serveurs, entre la table et les armoires, se trouve un ventilateur pour bien refroidir les serveurs</w:t>
            </w:r>
          </w:p>
        </w:tc>
        <w:tc>
          <w:tcPr>
            <w:tcW w:w="0" w:type="auto"/>
          </w:tcPr>
          <w:p w14:paraId="350EEC34" w14:textId="77777777" w:rsidR="002201DC" w:rsidRDefault="002201DC" w:rsidP="000B0953">
            <w:r>
              <w:t>OK</w:t>
            </w:r>
          </w:p>
          <w:p w14:paraId="1888454F" w14:textId="77777777" w:rsidR="002201DC" w:rsidRDefault="002201DC" w:rsidP="000B0953">
            <w:r>
              <w:t xml:space="preserve">30 </w:t>
            </w:r>
            <w:proofErr w:type="spellStart"/>
            <w:r>
              <w:t>Apr</w:t>
            </w:r>
            <w:proofErr w:type="spellEnd"/>
          </w:p>
        </w:tc>
      </w:tr>
    </w:tbl>
    <w:p w14:paraId="722C2AB6" w14:textId="77777777" w:rsidR="002201DC" w:rsidRDefault="002201DC" w:rsidP="002201DC">
      <w:pPr>
        <w:pStyle w:val="Titre3"/>
      </w:pPr>
      <w:r>
        <w:t>Sprint 3</w:t>
      </w:r>
    </w:p>
    <w:p w14:paraId="236F8D0B" w14:textId="77777777" w:rsidR="002201DC" w:rsidRDefault="002201DC" w:rsidP="002201DC">
      <w:pPr>
        <w:pStyle w:val="Titre4"/>
      </w:pPr>
      <w:r>
        <w:t>Extérieur bâtiment</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1072"/>
        <w:gridCol w:w="6736"/>
        <w:gridCol w:w="614"/>
      </w:tblGrid>
      <w:tr w:rsidR="002201DC" w14:paraId="6BE466A1" w14:textId="77777777" w:rsidTr="000B0953">
        <w:tblPrEx>
          <w:tblCellMar>
            <w:top w:w="0" w:type="dxa"/>
            <w:bottom w:w="0" w:type="dxa"/>
          </w:tblCellMar>
        </w:tblPrEx>
        <w:tc>
          <w:tcPr>
            <w:tcW w:w="0" w:type="auto"/>
          </w:tcPr>
          <w:p w14:paraId="09829B78" w14:textId="77777777" w:rsidR="002201DC" w:rsidRDefault="002201DC" w:rsidP="000B0953">
            <w:proofErr w:type="gramStart"/>
            <w:r>
              <w:t>fontaine</w:t>
            </w:r>
            <w:proofErr w:type="gramEnd"/>
          </w:p>
        </w:tc>
        <w:tc>
          <w:tcPr>
            <w:tcW w:w="0" w:type="auto"/>
          </w:tcPr>
          <w:p w14:paraId="7292EE1B" w14:textId="77777777" w:rsidR="002201DC" w:rsidRDefault="002201DC" w:rsidP="000B0953">
            <w:r>
              <w:t xml:space="preserve">Quand je </w:t>
            </w:r>
            <w:proofErr w:type="spellStart"/>
            <w:r>
              <w:t>sort</w:t>
            </w:r>
            <w:proofErr w:type="spellEnd"/>
            <w:r>
              <w:t xml:space="preserve"> du </w:t>
            </w:r>
            <w:proofErr w:type="gramStart"/>
            <w:r>
              <w:t>bâtiment,  devant</w:t>
            </w:r>
            <w:proofErr w:type="gramEnd"/>
            <w:r>
              <w:t xml:space="preserve"> moi je vois une fontaine blanche.</w:t>
            </w:r>
          </w:p>
        </w:tc>
        <w:tc>
          <w:tcPr>
            <w:tcW w:w="0" w:type="auto"/>
          </w:tcPr>
          <w:p w14:paraId="09C585C3" w14:textId="77777777" w:rsidR="002201DC" w:rsidRDefault="002201DC" w:rsidP="000B0953">
            <w:r>
              <w:t>OK</w:t>
            </w:r>
          </w:p>
          <w:p w14:paraId="79A9385E" w14:textId="77777777" w:rsidR="002201DC" w:rsidRDefault="002201DC" w:rsidP="000B0953">
            <w:r>
              <w:t>7 May</w:t>
            </w:r>
          </w:p>
        </w:tc>
      </w:tr>
      <w:tr w:rsidR="002201DC" w14:paraId="3E339B2A" w14:textId="77777777" w:rsidTr="000B0953">
        <w:tblPrEx>
          <w:tblCellMar>
            <w:top w:w="0" w:type="dxa"/>
            <w:bottom w:w="0" w:type="dxa"/>
          </w:tblCellMar>
        </w:tblPrEx>
        <w:tc>
          <w:tcPr>
            <w:tcW w:w="0" w:type="auto"/>
          </w:tcPr>
          <w:p w14:paraId="344231B0" w14:textId="77777777" w:rsidR="002201DC" w:rsidRDefault="002201DC" w:rsidP="000B0953">
            <w:proofErr w:type="gramStart"/>
            <w:r>
              <w:t>parking</w:t>
            </w:r>
            <w:proofErr w:type="gramEnd"/>
          </w:p>
        </w:tc>
        <w:tc>
          <w:tcPr>
            <w:tcW w:w="0" w:type="auto"/>
          </w:tcPr>
          <w:p w14:paraId="6A7908DF" w14:textId="77777777" w:rsidR="002201DC" w:rsidRDefault="002201DC" w:rsidP="000B0953">
            <w:proofErr w:type="gramStart"/>
            <w:r>
              <w:t>à</w:t>
            </w:r>
            <w:proofErr w:type="gramEnd"/>
            <w:r>
              <w:t xml:space="preserve"> droite de la fontaine il y'a 5 places de parking pour les voitures</w:t>
            </w:r>
          </w:p>
        </w:tc>
        <w:tc>
          <w:tcPr>
            <w:tcW w:w="0" w:type="auto"/>
          </w:tcPr>
          <w:p w14:paraId="40564E58" w14:textId="77777777" w:rsidR="002201DC" w:rsidRDefault="002201DC" w:rsidP="000B0953">
            <w:r>
              <w:t>OK</w:t>
            </w:r>
          </w:p>
          <w:p w14:paraId="4A085F0F" w14:textId="77777777" w:rsidR="002201DC" w:rsidRDefault="002201DC" w:rsidP="000B0953">
            <w:r>
              <w:t>7 May</w:t>
            </w:r>
          </w:p>
        </w:tc>
      </w:tr>
      <w:tr w:rsidR="002201DC" w14:paraId="203811EB" w14:textId="77777777" w:rsidTr="000B0953">
        <w:tblPrEx>
          <w:tblCellMar>
            <w:top w:w="0" w:type="dxa"/>
            <w:bottom w:w="0" w:type="dxa"/>
          </w:tblCellMar>
        </w:tblPrEx>
        <w:tc>
          <w:tcPr>
            <w:tcW w:w="0" w:type="auto"/>
          </w:tcPr>
          <w:p w14:paraId="5CD4767E" w14:textId="77777777" w:rsidR="002201DC" w:rsidRDefault="002201DC" w:rsidP="000B0953">
            <w:proofErr w:type="gramStart"/>
            <w:r>
              <w:t>arbre</w:t>
            </w:r>
            <w:proofErr w:type="gramEnd"/>
          </w:p>
        </w:tc>
        <w:tc>
          <w:tcPr>
            <w:tcW w:w="0" w:type="auto"/>
          </w:tcPr>
          <w:p w14:paraId="5DD2B09D" w14:textId="77777777" w:rsidR="002201DC" w:rsidRDefault="002201DC" w:rsidP="000B0953">
            <w:r>
              <w:t xml:space="preserve">Quand je </w:t>
            </w:r>
            <w:proofErr w:type="spellStart"/>
            <w:proofErr w:type="gramStart"/>
            <w:r>
              <w:t>sort</w:t>
            </w:r>
            <w:proofErr w:type="spellEnd"/>
            <w:proofErr w:type="gramEnd"/>
            <w:r>
              <w:t xml:space="preserve"> du bâtiment, à gauche je vois une grande arbre.</w:t>
            </w:r>
          </w:p>
        </w:tc>
        <w:tc>
          <w:tcPr>
            <w:tcW w:w="0" w:type="auto"/>
          </w:tcPr>
          <w:p w14:paraId="76CE6600" w14:textId="77777777" w:rsidR="002201DC" w:rsidRDefault="002201DC" w:rsidP="000B0953">
            <w:r>
              <w:t>OK</w:t>
            </w:r>
          </w:p>
          <w:p w14:paraId="672C0E93" w14:textId="77777777" w:rsidR="002201DC" w:rsidRDefault="002201DC" w:rsidP="000B0953">
            <w:r>
              <w:t>7 May</w:t>
            </w:r>
          </w:p>
        </w:tc>
      </w:tr>
      <w:tr w:rsidR="002201DC" w14:paraId="43166C2C" w14:textId="77777777" w:rsidTr="000B0953">
        <w:tblPrEx>
          <w:tblCellMar>
            <w:top w:w="0" w:type="dxa"/>
            <w:bottom w:w="0" w:type="dxa"/>
          </w:tblCellMar>
        </w:tblPrEx>
        <w:tc>
          <w:tcPr>
            <w:tcW w:w="0" w:type="auto"/>
          </w:tcPr>
          <w:p w14:paraId="22142928" w14:textId="77777777" w:rsidR="002201DC" w:rsidRDefault="002201DC" w:rsidP="000B0953">
            <w:proofErr w:type="gramStart"/>
            <w:r>
              <w:t>banc</w:t>
            </w:r>
            <w:proofErr w:type="gramEnd"/>
          </w:p>
        </w:tc>
        <w:tc>
          <w:tcPr>
            <w:tcW w:w="0" w:type="auto"/>
          </w:tcPr>
          <w:p w14:paraId="7A7BB3A0" w14:textId="77777777" w:rsidR="002201DC" w:rsidRDefault="002201DC" w:rsidP="000B0953">
            <w:r>
              <w:t>Devant l'arbre y'a un banc</w:t>
            </w:r>
          </w:p>
        </w:tc>
        <w:tc>
          <w:tcPr>
            <w:tcW w:w="0" w:type="auto"/>
          </w:tcPr>
          <w:p w14:paraId="76A707FE" w14:textId="77777777" w:rsidR="002201DC" w:rsidRDefault="002201DC" w:rsidP="000B0953">
            <w:r>
              <w:t>OK</w:t>
            </w:r>
          </w:p>
          <w:p w14:paraId="00EA99AF" w14:textId="77777777" w:rsidR="002201DC" w:rsidRDefault="002201DC" w:rsidP="000B0953">
            <w:r>
              <w:t>7 May</w:t>
            </w:r>
          </w:p>
        </w:tc>
      </w:tr>
      <w:tr w:rsidR="002201DC" w14:paraId="16818563" w14:textId="77777777" w:rsidTr="000B0953">
        <w:tblPrEx>
          <w:tblCellMar>
            <w:top w:w="0" w:type="dxa"/>
            <w:bottom w:w="0" w:type="dxa"/>
          </w:tblCellMar>
        </w:tblPrEx>
        <w:tc>
          <w:tcPr>
            <w:tcW w:w="0" w:type="auto"/>
          </w:tcPr>
          <w:p w14:paraId="4E40A429" w14:textId="77777777" w:rsidR="002201DC" w:rsidRDefault="002201DC" w:rsidP="000B0953">
            <w:proofErr w:type="gramStart"/>
            <w:r>
              <w:t>chaise</w:t>
            </w:r>
            <w:proofErr w:type="gramEnd"/>
          </w:p>
        </w:tc>
        <w:tc>
          <w:tcPr>
            <w:tcW w:w="0" w:type="auto"/>
          </w:tcPr>
          <w:p w14:paraId="20E68579" w14:textId="77777777" w:rsidR="002201DC" w:rsidRDefault="002201DC" w:rsidP="000B0953">
            <w:proofErr w:type="gramStart"/>
            <w:r>
              <w:t>à</w:t>
            </w:r>
            <w:proofErr w:type="gramEnd"/>
            <w:r>
              <w:t xml:space="preserve"> gauche du banc il y'a une chaise en bois</w:t>
            </w:r>
          </w:p>
        </w:tc>
        <w:tc>
          <w:tcPr>
            <w:tcW w:w="0" w:type="auto"/>
          </w:tcPr>
          <w:p w14:paraId="469B3EDC" w14:textId="77777777" w:rsidR="002201DC" w:rsidRDefault="002201DC" w:rsidP="000B0953">
            <w:r>
              <w:t>OK</w:t>
            </w:r>
          </w:p>
          <w:p w14:paraId="4CC757D6" w14:textId="77777777" w:rsidR="002201DC" w:rsidRDefault="002201DC" w:rsidP="000B0953">
            <w:r>
              <w:t>7 May</w:t>
            </w:r>
          </w:p>
        </w:tc>
      </w:tr>
      <w:tr w:rsidR="002201DC" w14:paraId="1D6F42BE" w14:textId="77777777" w:rsidTr="000B0953">
        <w:tblPrEx>
          <w:tblCellMar>
            <w:top w:w="0" w:type="dxa"/>
            <w:bottom w:w="0" w:type="dxa"/>
          </w:tblCellMar>
        </w:tblPrEx>
        <w:tc>
          <w:tcPr>
            <w:tcW w:w="0" w:type="auto"/>
          </w:tcPr>
          <w:p w14:paraId="01E6D5E0" w14:textId="77777777" w:rsidR="002201DC" w:rsidRDefault="002201DC" w:rsidP="000B0953">
            <w:proofErr w:type="gramStart"/>
            <w:r>
              <w:t>buissons</w:t>
            </w:r>
            <w:proofErr w:type="gramEnd"/>
          </w:p>
        </w:tc>
        <w:tc>
          <w:tcPr>
            <w:tcW w:w="0" w:type="auto"/>
          </w:tcPr>
          <w:p w14:paraId="0FA79A9D" w14:textId="77777777" w:rsidR="002201DC" w:rsidRDefault="002201DC" w:rsidP="000B0953">
            <w:r>
              <w:t>Derrière l'arbre se trouvent trois buissons en cercle.</w:t>
            </w:r>
          </w:p>
        </w:tc>
        <w:tc>
          <w:tcPr>
            <w:tcW w:w="0" w:type="auto"/>
          </w:tcPr>
          <w:p w14:paraId="2BE34145" w14:textId="77777777" w:rsidR="002201DC" w:rsidRDefault="002201DC" w:rsidP="000B0953">
            <w:r>
              <w:t>OK</w:t>
            </w:r>
          </w:p>
          <w:p w14:paraId="484BC271" w14:textId="77777777" w:rsidR="002201DC" w:rsidRDefault="002201DC" w:rsidP="000B0953">
            <w:r>
              <w:t>7 May</w:t>
            </w:r>
          </w:p>
        </w:tc>
      </w:tr>
      <w:tr w:rsidR="002201DC" w14:paraId="1CA7CC46" w14:textId="77777777" w:rsidTr="000B0953">
        <w:tblPrEx>
          <w:tblCellMar>
            <w:top w:w="0" w:type="dxa"/>
            <w:bottom w:w="0" w:type="dxa"/>
          </w:tblCellMar>
        </w:tblPrEx>
        <w:tc>
          <w:tcPr>
            <w:tcW w:w="0" w:type="auto"/>
          </w:tcPr>
          <w:p w14:paraId="506036C2" w14:textId="77777777" w:rsidR="002201DC" w:rsidRDefault="002201DC" w:rsidP="000B0953">
            <w:proofErr w:type="gramStart"/>
            <w:r>
              <w:t>fleurs</w:t>
            </w:r>
            <w:proofErr w:type="gramEnd"/>
          </w:p>
        </w:tc>
        <w:tc>
          <w:tcPr>
            <w:tcW w:w="0" w:type="auto"/>
          </w:tcPr>
          <w:p w14:paraId="1621921C" w14:textId="77777777" w:rsidR="002201DC" w:rsidRDefault="002201DC" w:rsidP="000B0953">
            <w:r>
              <w:t xml:space="preserve">Tout </w:t>
            </w:r>
            <w:proofErr w:type="spellStart"/>
            <w:r>
              <w:t>autours</w:t>
            </w:r>
            <w:proofErr w:type="spellEnd"/>
            <w:r>
              <w:t xml:space="preserve"> de ces buissons je vois des fleurs.</w:t>
            </w:r>
          </w:p>
        </w:tc>
        <w:tc>
          <w:tcPr>
            <w:tcW w:w="0" w:type="auto"/>
          </w:tcPr>
          <w:p w14:paraId="20EF09A6" w14:textId="77777777" w:rsidR="002201DC" w:rsidRDefault="002201DC" w:rsidP="000B0953">
            <w:r>
              <w:t>OK</w:t>
            </w:r>
          </w:p>
          <w:p w14:paraId="0D51F81B" w14:textId="77777777" w:rsidR="002201DC" w:rsidRDefault="002201DC" w:rsidP="000B0953">
            <w:r>
              <w:t>7 May</w:t>
            </w:r>
          </w:p>
        </w:tc>
      </w:tr>
      <w:tr w:rsidR="002201DC" w14:paraId="4D4D2811" w14:textId="77777777" w:rsidTr="000B0953">
        <w:tblPrEx>
          <w:tblCellMar>
            <w:top w:w="0" w:type="dxa"/>
            <w:bottom w:w="0" w:type="dxa"/>
          </w:tblCellMar>
        </w:tblPrEx>
        <w:tc>
          <w:tcPr>
            <w:tcW w:w="0" w:type="auto"/>
          </w:tcPr>
          <w:p w14:paraId="6C545033" w14:textId="77777777" w:rsidR="002201DC" w:rsidRDefault="002201DC" w:rsidP="000B0953">
            <w:proofErr w:type="gramStart"/>
            <w:r>
              <w:t>tobogan</w:t>
            </w:r>
            <w:proofErr w:type="gramEnd"/>
          </w:p>
        </w:tc>
        <w:tc>
          <w:tcPr>
            <w:tcW w:w="0" w:type="auto"/>
          </w:tcPr>
          <w:p w14:paraId="7995AC42" w14:textId="77777777" w:rsidR="002201DC" w:rsidRDefault="002201DC" w:rsidP="000B0953">
            <w:r>
              <w:t>A 3 mètres à droite de l'arbre je vois un tobogan.</w:t>
            </w:r>
          </w:p>
        </w:tc>
        <w:tc>
          <w:tcPr>
            <w:tcW w:w="0" w:type="auto"/>
          </w:tcPr>
          <w:p w14:paraId="7DFE6A5E" w14:textId="77777777" w:rsidR="002201DC" w:rsidRDefault="002201DC" w:rsidP="000B0953">
            <w:r>
              <w:t>OK</w:t>
            </w:r>
          </w:p>
          <w:p w14:paraId="244384DF" w14:textId="77777777" w:rsidR="002201DC" w:rsidRDefault="002201DC" w:rsidP="000B0953">
            <w:r>
              <w:t>7 May</w:t>
            </w:r>
          </w:p>
        </w:tc>
      </w:tr>
      <w:tr w:rsidR="002201DC" w14:paraId="484B23C8" w14:textId="77777777" w:rsidTr="000B0953">
        <w:tblPrEx>
          <w:tblCellMar>
            <w:top w:w="0" w:type="dxa"/>
            <w:bottom w:w="0" w:type="dxa"/>
          </w:tblCellMar>
        </w:tblPrEx>
        <w:tc>
          <w:tcPr>
            <w:tcW w:w="0" w:type="auto"/>
          </w:tcPr>
          <w:p w14:paraId="2406F1D7" w14:textId="77777777" w:rsidR="002201DC" w:rsidRDefault="002201DC" w:rsidP="000B0953">
            <w:proofErr w:type="gramStart"/>
            <w:r>
              <w:t>trampoline</w:t>
            </w:r>
            <w:proofErr w:type="gramEnd"/>
          </w:p>
        </w:tc>
        <w:tc>
          <w:tcPr>
            <w:tcW w:w="0" w:type="auto"/>
          </w:tcPr>
          <w:p w14:paraId="39787A88" w14:textId="77777777" w:rsidR="002201DC" w:rsidRDefault="002201DC" w:rsidP="000B0953">
            <w:proofErr w:type="gramStart"/>
            <w:r>
              <w:t>à</w:t>
            </w:r>
            <w:proofErr w:type="gramEnd"/>
            <w:r>
              <w:t xml:space="preserve"> trois mètres à gauche de l'arbre je vois une trampoline.</w:t>
            </w:r>
          </w:p>
        </w:tc>
        <w:tc>
          <w:tcPr>
            <w:tcW w:w="0" w:type="auto"/>
          </w:tcPr>
          <w:p w14:paraId="5E017A70" w14:textId="77777777" w:rsidR="002201DC" w:rsidRDefault="002201DC" w:rsidP="000B0953">
            <w:r>
              <w:t>OK</w:t>
            </w:r>
          </w:p>
          <w:p w14:paraId="79C2FC04" w14:textId="77777777" w:rsidR="002201DC" w:rsidRDefault="002201DC" w:rsidP="000B0953">
            <w:r>
              <w:t>7 May</w:t>
            </w:r>
          </w:p>
        </w:tc>
      </w:tr>
      <w:tr w:rsidR="002201DC" w14:paraId="360A579D" w14:textId="77777777" w:rsidTr="000B0953">
        <w:tblPrEx>
          <w:tblCellMar>
            <w:top w:w="0" w:type="dxa"/>
            <w:bottom w:w="0" w:type="dxa"/>
          </w:tblCellMar>
        </w:tblPrEx>
        <w:tc>
          <w:tcPr>
            <w:tcW w:w="0" w:type="auto"/>
          </w:tcPr>
          <w:p w14:paraId="05A89317" w14:textId="77777777" w:rsidR="002201DC" w:rsidRDefault="002201DC" w:rsidP="000B0953">
            <w:proofErr w:type="gramStart"/>
            <w:r>
              <w:t>roses</w:t>
            </w:r>
            <w:proofErr w:type="gramEnd"/>
          </w:p>
        </w:tc>
        <w:tc>
          <w:tcPr>
            <w:tcW w:w="0" w:type="auto"/>
          </w:tcPr>
          <w:p w14:paraId="2F1F8E42" w14:textId="77777777" w:rsidR="002201DC" w:rsidRDefault="002201DC" w:rsidP="000B0953">
            <w:proofErr w:type="gramStart"/>
            <w:r>
              <w:t>à</w:t>
            </w:r>
            <w:proofErr w:type="gramEnd"/>
            <w:r>
              <w:t xml:space="preserve"> côté du tobogan je vois des roses blanches.</w:t>
            </w:r>
          </w:p>
        </w:tc>
        <w:tc>
          <w:tcPr>
            <w:tcW w:w="0" w:type="auto"/>
          </w:tcPr>
          <w:p w14:paraId="68A13697" w14:textId="77777777" w:rsidR="002201DC" w:rsidRDefault="002201DC" w:rsidP="000B0953">
            <w:r>
              <w:t>OK</w:t>
            </w:r>
          </w:p>
          <w:p w14:paraId="0BB83D0A" w14:textId="77777777" w:rsidR="002201DC" w:rsidRDefault="002201DC" w:rsidP="000B0953">
            <w:r>
              <w:t>7 May</w:t>
            </w:r>
          </w:p>
        </w:tc>
      </w:tr>
    </w:tbl>
    <w:p w14:paraId="45CFF79A" w14:textId="77777777" w:rsidR="002201DC" w:rsidRDefault="002201DC" w:rsidP="002201DC">
      <w:pPr>
        <w:pStyle w:val="Titre4"/>
      </w:pPr>
      <w:r>
        <w:t>Salle de classe 2ème étage D18</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1191"/>
        <w:gridCol w:w="7366"/>
        <w:gridCol w:w="503"/>
      </w:tblGrid>
      <w:tr w:rsidR="002201DC" w14:paraId="2F5E9D96" w14:textId="77777777" w:rsidTr="000B0953">
        <w:tblPrEx>
          <w:tblCellMar>
            <w:top w:w="0" w:type="dxa"/>
            <w:bottom w:w="0" w:type="dxa"/>
          </w:tblCellMar>
        </w:tblPrEx>
        <w:tc>
          <w:tcPr>
            <w:tcW w:w="0" w:type="auto"/>
          </w:tcPr>
          <w:p w14:paraId="565AB96B" w14:textId="77777777" w:rsidR="002201DC" w:rsidRDefault="002201DC" w:rsidP="000B0953">
            <w:r>
              <w:t>Tables + tableau</w:t>
            </w:r>
          </w:p>
        </w:tc>
        <w:tc>
          <w:tcPr>
            <w:tcW w:w="0" w:type="auto"/>
          </w:tcPr>
          <w:p w14:paraId="71881BFA" w14:textId="77777777" w:rsidR="002201DC" w:rsidRDefault="002201DC" w:rsidP="000B0953">
            <w:r>
              <w:t xml:space="preserve">Il y a 17 tables gamer en bois avec la place pour deux écrans, ils seront </w:t>
            </w:r>
            <w:proofErr w:type="gramStart"/>
            <w:r>
              <w:t>placées</w:t>
            </w:r>
            <w:proofErr w:type="gramEnd"/>
            <w:r>
              <w:t xml:space="preserve"> en groupes de 4 en chaque coin de manière qu'il soit </w:t>
            </w:r>
            <w:proofErr w:type="spellStart"/>
            <w:r>
              <w:t>facil</w:t>
            </w:r>
            <w:proofErr w:type="spellEnd"/>
            <w:r>
              <w:t xml:space="preserve"> la visualisation du tableau de l'enseignant. Il y a une table devant le tableau pour l'enseignant.</w:t>
            </w:r>
          </w:p>
        </w:tc>
        <w:tc>
          <w:tcPr>
            <w:tcW w:w="0" w:type="auto"/>
          </w:tcPr>
          <w:p w14:paraId="0DA64B6C" w14:textId="77777777" w:rsidR="002201DC" w:rsidRDefault="002201DC" w:rsidP="000B0953">
            <w:r>
              <w:t>OK</w:t>
            </w:r>
          </w:p>
          <w:p w14:paraId="3FA81C9E" w14:textId="77777777" w:rsidR="002201DC" w:rsidRDefault="002201DC" w:rsidP="000B0953">
            <w:r>
              <w:t xml:space="preserve">30 </w:t>
            </w:r>
            <w:proofErr w:type="spellStart"/>
            <w:r>
              <w:t>Apr</w:t>
            </w:r>
            <w:proofErr w:type="spellEnd"/>
          </w:p>
        </w:tc>
      </w:tr>
      <w:tr w:rsidR="002201DC" w14:paraId="58AD2884" w14:textId="77777777" w:rsidTr="000B0953">
        <w:tblPrEx>
          <w:tblCellMar>
            <w:top w:w="0" w:type="dxa"/>
            <w:bottom w:w="0" w:type="dxa"/>
          </w:tblCellMar>
        </w:tblPrEx>
        <w:tc>
          <w:tcPr>
            <w:tcW w:w="0" w:type="auto"/>
          </w:tcPr>
          <w:p w14:paraId="5BD04235" w14:textId="77777777" w:rsidR="002201DC" w:rsidRDefault="002201DC" w:rsidP="000B0953">
            <w:proofErr w:type="spellStart"/>
            <w:r>
              <w:t>Pillones</w:t>
            </w:r>
            <w:proofErr w:type="spellEnd"/>
          </w:p>
        </w:tc>
        <w:tc>
          <w:tcPr>
            <w:tcW w:w="0" w:type="auto"/>
          </w:tcPr>
          <w:p w14:paraId="5F88C65D" w14:textId="77777777" w:rsidR="002201DC" w:rsidRDefault="002201DC" w:rsidP="000B0953">
            <w:r>
              <w:t xml:space="preserve">Il y a 4 </w:t>
            </w:r>
            <w:proofErr w:type="spellStart"/>
            <w:r>
              <w:t>pillones</w:t>
            </w:r>
            <w:proofErr w:type="spellEnd"/>
            <w:r>
              <w:t xml:space="preserve"> avec une prise </w:t>
            </w:r>
            <w:proofErr w:type="spellStart"/>
            <w:r>
              <w:t>electrique</w:t>
            </w:r>
            <w:proofErr w:type="spellEnd"/>
            <w:r>
              <w:t xml:space="preserve"> à chaque </w:t>
            </w:r>
            <w:proofErr w:type="spellStart"/>
            <w:r>
              <w:t>coté</w:t>
            </w:r>
            <w:proofErr w:type="spellEnd"/>
            <w:r>
              <w:t xml:space="preserve">, ils sont </w:t>
            </w:r>
            <w:proofErr w:type="gramStart"/>
            <w:r>
              <w:t>placées</w:t>
            </w:r>
            <w:proofErr w:type="gramEnd"/>
            <w:r>
              <w:t xml:space="preserve"> au milieu de chaque groupe de 4 tables.</w:t>
            </w:r>
          </w:p>
        </w:tc>
        <w:tc>
          <w:tcPr>
            <w:tcW w:w="0" w:type="auto"/>
          </w:tcPr>
          <w:p w14:paraId="1D2ED932" w14:textId="77777777" w:rsidR="002201DC" w:rsidRDefault="002201DC" w:rsidP="000B0953">
            <w:r>
              <w:t>OK</w:t>
            </w:r>
          </w:p>
          <w:p w14:paraId="294F0CDC" w14:textId="77777777" w:rsidR="002201DC" w:rsidRDefault="002201DC" w:rsidP="000B0953">
            <w:r>
              <w:t xml:space="preserve">30 </w:t>
            </w:r>
            <w:proofErr w:type="spellStart"/>
            <w:r>
              <w:t>Apr</w:t>
            </w:r>
            <w:proofErr w:type="spellEnd"/>
          </w:p>
        </w:tc>
      </w:tr>
      <w:tr w:rsidR="002201DC" w14:paraId="74DE3B14" w14:textId="77777777" w:rsidTr="000B0953">
        <w:tblPrEx>
          <w:tblCellMar>
            <w:top w:w="0" w:type="dxa"/>
            <w:bottom w:w="0" w:type="dxa"/>
          </w:tblCellMar>
        </w:tblPrEx>
        <w:tc>
          <w:tcPr>
            <w:tcW w:w="0" w:type="auto"/>
          </w:tcPr>
          <w:p w14:paraId="05F82C92" w14:textId="77777777" w:rsidR="002201DC" w:rsidRDefault="002201DC" w:rsidP="000B0953">
            <w:r>
              <w:t>TV</w:t>
            </w:r>
          </w:p>
        </w:tc>
        <w:tc>
          <w:tcPr>
            <w:tcW w:w="0" w:type="auto"/>
          </w:tcPr>
          <w:p w14:paraId="1CD27DA3" w14:textId="77777777" w:rsidR="002201DC" w:rsidRDefault="002201DC" w:rsidP="000B0953">
            <w:r>
              <w:t xml:space="preserve">Il y a un TV de 65 pouces au mur, derrière de la place de l'enseignant et à coté un tableau de </w:t>
            </w:r>
            <w:proofErr w:type="gramStart"/>
            <w:r>
              <w:t>1..</w:t>
            </w:r>
            <w:proofErr w:type="gramEnd"/>
            <w:r>
              <w:t>5m x 3m au centre du mur.</w:t>
            </w:r>
          </w:p>
        </w:tc>
        <w:tc>
          <w:tcPr>
            <w:tcW w:w="0" w:type="auto"/>
          </w:tcPr>
          <w:p w14:paraId="522A8A37" w14:textId="77777777" w:rsidR="002201DC" w:rsidRDefault="002201DC" w:rsidP="000B0953">
            <w:r>
              <w:t>OK</w:t>
            </w:r>
          </w:p>
          <w:p w14:paraId="45053C11" w14:textId="77777777" w:rsidR="002201DC" w:rsidRDefault="002201DC" w:rsidP="000B0953">
            <w:r>
              <w:t xml:space="preserve">30 </w:t>
            </w:r>
            <w:proofErr w:type="spellStart"/>
            <w:r>
              <w:t>Apr</w:t>
            </w:r>
            <w:proofErr w:type="spellEnd"/>
          </w:p>
        </w:tc>
      </w:tr>
      <w:tr w:rsidR="002201DC" w14:paraId="7A252296" w14:textId="77777777" w:rsidTr="000B0953">
        <w:tblPrEx>
          <w:tblCellMar>
            <w:top w:w="0" w:type="dxa"/>
            <w:bottom w:w="0" w:type="dxa"/>
          </w:tblCellMar>
        </w:tblPrEx>
        <w:tc>
          <w:tcPr>
            <w:tcW w:w="0" w:type="auto"/>
          </w:tcPr>
          <w:p w14:paraId="0C8D657B" w14:textId="77777777" w:rsidR="002201DC" w:rsidRDefault="002201DC" w:rsidP="000B0953">
            <w:proofErr w:type="spellStart"/>
            <w:r>
              <w:t>Chaisses</w:t>
            </w:r>
            <w:proofErr w:type="spellEnd"/>
          </w:p>
        </w:tc>
        <w:tc>
          <w:tcPr>
            <w:tcW w:w="0" w:type="auto"/>
          </w:tcPr>
          <w:p w14:paraId="277AD2DD" w14:textId="77777777" w:rsidR="002201DC" w:rsidRDefault="002201DC" w:rsidP="000B0953">
            <w:r>
              <w:t xml:space="preserve">Il y a 17 </w:t>
            </w:r>
            <w:proofErr w:type="spellStart"/>
            <w:r>
              <w:t>chaisses</w:t>
            </w:r>
            <w:proofErr w:type="spellEnd"/>
            <w:r>
              <w:t xml:space="preserve"> gamer. Une pour chaque table et elles sont confortables.</w:t>
            </w:r>
          </w:p>
        </w:tc>
        <w:tc>
          <w:tcPr>
            <w:tcW w:w="0" w:type="auto"/>
          </w:tcPr>
          <w:p w14:paraId="2DF81E16" w14:textId="77777777" w:rsidR="002201DC" w:rsidRDefault="002201DC" w:rsidP="000B0953">
            <w:r>
              <w:t>OK</w:t>
            </w:r>
          </w:p>
          <w:p w14:paraId="22A6F581" w14:textId="77777777" w:rsidR="002201DC" w:rsidRDefault="002201DC" w:rsidP="000B0953">
            <w:r>
              <w:t xml:space="preserve">30 </w:t>
            </w:r>
            <w:proofErr w:type="spellStart"/>
            <w:r>
              <w:t>Apr</w:t>
            </w:r>
            <w:proofErr w:type="spellEnd"/>
          </w:p>
        </w:tc>
      </w:tr>
      <w:tr w:rsidR="002201DC" w14:paraId="54D44C1C" w14:textId="77777777" w:rsidTr="000B0953">
        <w:tblPrEx>
          <w:tblCellMar>
            <w:top w:w="0" w:type="dxa"/>
            <w:bottom w:w="0" w:type="dxa"/>
          </w:tblCellMar>
        </w:tblPrEx>
        <w:tc>
          <w:tcPr>
            <w:tcW w:w="0" w:type="auto"/>
          </w:tcPr>
          <w:p w14:paraId="7DACD4B1" w14:textId="77777777" w:rsidR="002201DC" w:rsidRDefault="002201DC" w:rsidP="000B0953">
            <w:r>
              <w:t>Ecrans</w:t>
            </w:r>
          </w:p>
        </w:tc>
        <w:tc>
          <w:tcPr>
            <w:tcW w:w="0" w:type="auto"/>
          </w:tcPr>
          <w:p w14:paraId="6A688269" w14:textId="77777777" w:rsidR="002201DC" w:rsidRDefault="002201DC" w:rsidP="000B0953">
            <w:r>
              <w:t xml:space="preserve">Il y a deux écrans par poste de travail. Ils sont de 18 puces chacune et ils sont l'une à </w:t>
            </w:r>
            <w:proofErr w:type="spellStart"/>
            <w:r>
              <w:t>coté</w:t>
            </w:r>
            <w:proofErr w:type="spellEnd"/>
            <w:r>
              <w:t xml:space="preserve"> de l'autre et ils sont placés en face de la </w:t>
            </w:r>
            <w:proofErr w:type="spellStart"/>
            <w:r>
              <w:t>chaisse</w:t>
            </w:r>
            <w:proofErr w:type="spellEnd"/>
            <w:r>
              <w:t>.</w:t>
            </w:r>
          </w:p>
        </w:tc>
        <w:tc>
          <w:tcPr>
            <w:tcW w:w="0" w:type="auto"/>
          </w:tcPr>
          <w:p w14:paraId="465FD694" w14:textId="77777777" w:rsidR="002201DC" w:rsidRDefault="002201DC" w:rsidP="000B0953">
            <w:r>
              <w:t>OK</w:t>
            </w:r>
          </w:p>
          <w:p w14:paraId="65B7BCD6" w14:textId="77777777" w:rsidR="002201DC" w:rsidRDefault="002201DC" w:rsidP="000B0953">
            <w:r>
              <w:t xml:space="preserve">30 </w:t>
            </w:r>
            <w:proofErr w:type="spellStart"/>
            <w:r>
              <w:t>Apr</w:t>
            </w:r>
            <w:proofErr w:type="spellEnd"/>
          </w:p>
        </w:tc>
      </w:tr>
      <w:tr w:rsidR="002201DC" w14:paraId="46A4DC34" w14:textId="77777777" w:rsidTr="000B0953">
        <w:tblPrEx>
          <w:tblCellMar>
            <w:top w:w="0" w:type="dxa"/>
            <w:bottom w:w="0" w:type="dxa"/>
          </w:tblCellMar>
        </w:tblPrEx>
        <w:tc>
          <w:tcPr>
            <w:tcW w:w="0" w:type="auto"/>
          </w:tcPr>
          <w:p w14:paraId="6F78BD5D" w14:textId="77777777" w:rsidR="002201DC" w:rsidRDefault="002201DC" w:rsidP="000B0953">
            <w:proofErr w:type="spellStart"/>
            <w:r>
              <w:t>PC's</w:t>
            </w:r>
            <w:proofErr w:type="spellEnd"/>
          </w:p>
        </w:tc>
        <w:tc>
          <w:tcPr>
            <w:tcW w:w="0" w:type="auto"/>
          </w:tcPr>
          <w:p w14:paraId="060587E8" w14:textId="77777777" w:rsidR="002201DC" w:rsidRDefault="002201DC" w:rsidP="000B0953">
            <w:r>
              <w:t xml:space="preserve">Il y a 17 </w:t>
            </w:r>
            <w:proofErr w:type="spellStart"/>
            <w:r>
              <w:t>PC's</w:t>
            </w:r>
            <w:proofErr w:type="spellEnd"/>
            <w:r>
              <w:t>, un PC par poste et ils sont sous la table.</w:t>
            </w:r>
          </w:p>
        </w:tc>
        <w:tc>
          <w:tcPr>
            <w:tcW w:w="0" w:type="auto"/>
          </w:tcPr>
          <w:p w14:paraId="1D3B9125" w14:textId="77777777" w:rsidR="002201DC" w:rsidRDefault="002201DC" w:rsidP="000B0953">
            <w:r>
              <w:t>OK</w:t>
            </w:r>
          </w:p>
          <w:p w14:paraId="113C0552" w14:textId="77777777" w:rsidR="002201DC" w:rsidRDefault="002201DC" w:rsidP="000B0953">
            <w:r>
              <w:t>7 May</w:t>
            </w:r>
          </w:p>
        </w:tc>
      </w:tr>
      <w:tr w:rsidR="002201DC" w14:paraId="5BED768E" w14:textId="77777777" w:rsidTr="000B0953">
        <w:tblPrEx>
          <w:tblCellMar>
            <w:top w:w="0" w:type="dxa"/>
            <w:bottom w:w="0" w:type="dxa"/>
          </w:tblCellMar>
        </w:tblPrEx>
        <w:tc>
          <w:tcPr>
            <w:tcW w:w="0" w:type="auto"/>
          </w:tcPr>
          <w:p w14:paraId="3DA08052" w14:textId="77777777" w:rsidR="002201DC" w:rsidRDefault="002201DC" w:rsidP="000B0953">
            <w:proofErr w:type="spellStart"/>
            <w:r>
              <w:lastRenderedPageBreak/>
              <w:t>Fenetres</w:t>
            </w:r>
            <w:proofErr w:type="spellEnd"/>
          </w:p>
        </w:tc>
        <w:tc>
          <w:tcPr>
            <w:tcW w:w="0" w:type="auto"/>
          </w:tcPr>
          <w:p w14:paraId="5167A3ED" w14:textId="77777777" w:rsidR="002201DC" w:rsidRDefault="002201DC" w:rsidP="000B0953">
            <w:r>
              <w:t xml:space="preserve">Il y a deux grandes </w:t>
            </w:r>
            <w:proofErr w:type="spellStart"/>
            <w:r>
              <w:t>fenetres</w:t>
            </w:r>
            <w:proofErr w:type="spellEnd"/>
            <w:r>
              <w:t xml:space="preserve">, de deux 2m x 1,5m </w:t>
            </w:r>
            <w:proofErr w:type="spellStart"/>
            <w:r>
              <w:t>chaqu'une</w:t>
            </w:r>
            <w:proofErr w:type="spellEnd"/>
            <w:r>
              <w:t>- ils sont au centre du mur d'en face de la place de l'enseignant</w:t>
            </w:r>
          </w:p>
        </w:tc>
        <w:tc>
          <w:tcPr>
            <w:tcW w:w="0" w:type="auto"/>
          </w:tcPr>
          <w:p w14:paraId="1008A8A5" w14:textId="77777777" w:rsidR="002201DC" w:rsidRDefault="002201DC" w:rsidP="000B0953">
            <w:r>
              <w:t>OK</w:t>
            </w:r>
          </w:p>
          <w:p w14:paraId="373A8AD9" w14:textId="77777777" w:rsidR="002201DC" w:rsidRDefault="002201DC" w:rsidP="000B0953">
            <w:r>
              <w:t>7 May</w:t>
            </w:r>
          </w:p>
        </w:tc>
      </w:tr>
      <w:tr w:rsidR="002201DC" w14:paraId="55B51BDE" w14:textId="77777777" w:rsidTr="000B0953">
        <w:tblPrEx>
          <w:tblCellMar>
            <w:top w:w="0" w:type="dxa"/>
            <w:bottom w:w="0" w:type="dxa"/>
          </w:tblCellMar>
        </w:tblPrEx>
        <w:tc>
          <w:tcPr>
            <w:tcW w:w="0" w:type="auto"/>
          </w:tcPr>
          <w:p w14:paraId="3FEA099E" w14:textId="77777777" w:rsidR="002201DC" w:rsidRDefault="002201DC" w:rsidP="000B0953">
            <w:r>
              <w:t>Tapis</w:t>
            </w:r>
          </w:p>
        </w:tc>
        <w:tc>
          <w:tcPr>
            <w:tcW w:w="0" w:type="auto"/>
          </w:tcPr>
          <w:p w14:paraId="107FB8AF" w14:textId="77777777" w:rsidR="002201DC" w:rsidRDefault="002201DC" w:rsidP="000B0953">
            <w:r>
              <w:t>Il y a un grand tapis pour chaque groupe de 4 tables, ils sont de 3m x 3m</w:t>
            </w:r>
          </w:p>
        </w:tc>
        <w:tc>
          <w:tcPr>
            <w:tcW w:w="0" w:type="auto"/>
          </w:tcPr>
          <w:p w14:paraId="0EDCD397" w14:textId="77777777" w:rsidR="002201DC" w:rsidRDefault="002201DC" w:rsidP="000B0953">
            <w:r>
              <w:t>OK</w:t>
            </w:r>
          </w:p>
          <w:p w14:paraId="48ADFC4E" w14:textId="77777777" w:rsidR="002201DC" w:rsidRDefault="002201DC" w:rsidP="000B0953">
            <w:r>
              <w:t>7 May</w:t>
            </w:r>
          </w:p>
        </w:tc>
      </w:tr>
      <w:tr w:rsidR="002201DC" w14:paraId="303C658E" w14:textId="77777777" w:rsidTr="000B0953">
        <w:tblPrEx>
          <w:tblCellMar>
            <w:top w:w="0" w:type="dxa"/>
            <w:bottom w:w="0" w:type="dxa"/>
          </w:tblCellMar>
        </w:tblPrEx>
        <w:tc>
          <w:tcPr>
            <w:tcW w:w="0" w:type="auto"/>
          </w:tcPr>
          <w:p w14:paraId="1FFB0431" w14:textId="77777777" w:rsidR="002201DC" w:rsidRDefault="002201DC" w:rsidP="000B0953">
            <w:r>
              <w:t>Etagère</w:t>
            </w:r>
          </w:p>
        </w:tc>
        <w:tc>
          <w:tcPr>
            <w:tcW w:w="0" w:type="auto"/>
          </w:tcPr>
          <w:p w14:paraId="7BDC9EE5" w14:textId="77777777" w:rsidR="002201DC" w:rsidRDefault="002201DC" w:rsidP="000B0953">
            <w:r>
              <w:t xml:space="preserve">Il y a </w:t>
            </w:r>
            <w:proofErr w:type="gramStart"/>
            <w:r>
              <w:t>un étagère</w:t>
            </w:r>
            <w:proofErr w:type="gramEnd"/>
            <w:r>
              <w:t xml:space="preserve"> pour les chaussures. Il a la place pour 20 chaussures et il est de 4x5 colonnes, chaque espace est de 20cm x 20cm x 35cm et il est placé au mur à </w:t>
            </w:r>
            <w:proofErr w:type="spellStart"/>
            <w:r>
              <w:t>coté</w:t>
            </w:r>
            <w:proofErr w:type="spellEnd"/>
            <w:r>
              <w:t xml:space="preserve"> de la porte.</w:t>
            </w:r>
          </w:p>
        </w:tc>
        <w:tc>
          <w:tcPr>
            <w:tcW w:w="0" w:type="auto"/>
          </w:tcPr>
          <w:p w14:paraId="59C8A1E3" w14:textId="77777777" w:rsidR="002201DC" w:rsidRDefault="002201DC" w:rsidP="000B0953">
            <w:r>
              <w:t>OK</w:t>
            </w:r>
          </w:p>
          <w:p w14:paraId="00F7747C" w14:textId="77777777" w:rsidR="002201DC" w:rsidRDefault="002201DC" w:rsidP="000B0953">
            <w:r>
              <w:t>7 May</w:t>
            </w:r>
          </w:p>
        </w:tc>
      </w:tr>
      <w:tr w:rsidR="002201DC" w14:paraId="1B300DD3" w14:textId="77777777" w:rsidTr="000B0953">
        <w:tblPrEx>
          <w:tblCellMar>
            <w:top w:w="0" w:type="dxa"/>
            <w:bottom w:w="0" w:type="dxa"/>
          </w:tblCellMar>
        </w:tblPrEx>
        <w:tc>
          <w:tcPr>
            <w:tcW w:w="0" w:type="auto"/>
          </w:tcPr>
          <w:p w14:paraId="1810CE62" w14:textId="77777777" w:rsidR="002201DC" w:rsidRDefault="002201DC" w:rsidP="000B0953">
            <w:r>
              <w:t>Porte-manteaux</w:t>
            </w:r>
          </w:p>
        </w:tc>
        <w:tc>
          <w:tcPr>
            <w:tcW w:w="0" w:type="auto"/>
          </w:tcPr>
          <w:p w14:paraId="57CA43C1" w14:textId="77777777" w:rsidR="002201DC" w:rsidRDefault="002201DC" w:rsidP="000B0953">
            <w:r>
              <w:t xml:space="preserve">Il y a un </w:t>
            </w:r>
            <w:proofErr w:type="spellStart"/>
            <w:r>
              <w:t>porte-manteux</w:t>
            </w:r>
            <w:proofErr w:type="spellEnd"/>
            <w:r>
              <w:t xml:space="preserve"> tout au fond de la classe, au coin gauche. Il est en </w:t>
            </w:r>
            <w:proofErr w:type="spellStart"/>
            <w:r>
              <w:t>metal</w:t>
            </w:r>
            <w:proofErr w:type="spellEnd"/>
            <w:r>
              <w:t xml:space="preserve"> et il fait 2m d'hauteur et 30cm x 30cm</w:t>
            </w:r>
          </w:p>
        </w:tc>
        <w:tc>
          <w:tcPr>
            <w:tcW w:w="0" w:type="auto"/>
          </w:tcPr>
          <w:p w14:paraId="05962383" w14:textId="77777777" w:rsidR="002201DC" w:rsidRDefault="002201DC" w:rsidP="000B0953">
            <w:r>
              <w:t>OK</w:t>
            </w:r>
          </w:p>
          <w:p w14:paraId="6BDD1308" w14:textId="77777777" w:rsidR="002201DC" w:rsidRDefault="002201DC" w:rsidP="000B0953">
            <w:r>
              <w:t>7 May</w:t>
            </w:r>
          </w:p>
        </w:tc>
      </w:tr>
    </w:tbl>
    <w:p w14:paraId="1D8F0B21" w14:textId="77777777" w:rsidR="002201DC" w:rsidRDefault="002201DC" w:rsidP="002201DC">
      <w:pPr>
        <w:pStyle w:val="Titre4"/>
      </w:pPr>
      <w:r>
        <w:t>Salle d'imprimante D14</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1134"/>
        <w:gridCol w:w="6401"/>
        <w:gridCol w:w="614"/>
      </w:tblGrid>
      <w:tr w:rsidR="002201DC" w14:paraId="38637E8E" w14:textId="77777777" w:rsidTr="000B0953">
        <w:tblPrEx>
          <w:tblCellMar>
            <w:top w:w="0" w:type="dxa"/>
            <w:bottom w:w="0" w:type="dxa"/>
          </w:tblCellMar>
        </w:tblPrEx>
        <w:tc>
          <w:tcPr>
            <w:tcW w:w="0" w:type="auto"/>
          </w:tcPr>
          <w:p w14:paraId="13AAC2AA" w14:textId="77777777" w:rsidR="002201DC" w:rsidRDefault="002201DC" w:rsidP="000B0953">
            <w:r>
              <w:t>Imprimante</w:t>
            </w:r>
          </w:p>
        </w:tc>
        <w:tc>
          <w:tcPr>
            <w:tcW w:w="0" w:type="auto"/>
          </w:tcPr>
          <w:p w14:paraId="18FAA6C9" w14:textId="77777777" w:rsidR="002201DC" w:rsidRDefault="002201DC" w:rsidP="000B0953">
            <w:r>
              <w:t>- Il y a 1 imprimante dans la salle en face de la porte</w:t>
            </w:r>
          </w:p>
        </w:tc>
        <w:tc>
          <w:tcPr>
            <w:tcW w:w="0" w:type="auto"/>
          </w:tcPr>
          <w:p w14:paraId="62DD3B3E" w14:textId="77777777" w:rsidR="002201DC" w:rsidRDefault="002201DC" w:rsidP="000B0953">
            <w:r>
              <w:t>OK</w:t>
            </w:r>
          </w:p>
          <w:p w14:paraId="5C36ABA3" w14:textId="77777777" w:rsidR="002201DC" w:rsidRDefault="002201DC" w:rsidP="000B0953">
            <w:r>
              <w:t>7 May</w:t>
            </w:r>
          </w:p>
        </w:tc>
      </w:tr>
      <w:tr w:rsidR="002201DC" w14:paraId="76772E5E" w14:textId="77777777" w:rsidTr="000B0953">
        <w:tblPrEx>
          <w:tblCellMar>
            <w:top w:w="0" w:type="dxa"/>
            <w:bottom w:w="0" w:type="dxa"/>
          </w:tblCellMar>
        </w:tblPrEx>
        <w:tc>
          <w:tcPr>
            <w:tcW w:w="0" w:type="auto"/>
          </w:tcPr>
          <w:p w14:paraId="5BFAEE78" w14:textId="77777777" w:rsidR="002201DC" w:rsidRDefault="002201DC" w:rsidP="000B0953">
            <w:r>
              <w:t>Fenêtre</w:t>
            </w:r>
          </w:p>
        </w:tc>
        <w:tc>
          <w:tcPr>
            <w:tcW w:w="0" w:type="auto"/>
          </w:tcPr>
          <w:p w14:paraId="449B461D" w14:textId="77777777" w:rsidR="002201DC" w:rsidRDefault="002201DC" w:rsidP="000B0953">
            <w:r>
              <w:t>- Il y a 1 fenêtre dans la pièce au milieu du mur de droite</w:t>
            </w:r>
          </w:p>
        </w:tc>
        <w:tc>
          <w:tcPr>
            <w:tcW w:w="0" w:type="auto"/>
          </w:tcPr>
          <w:p w14:paraId="13DD9C2E" w14:textId="77777777" w:rsidR="002201DC" w:rsidRDefault="002201DC" w:rsidP="000B0953">
            <w:r>
              <w:t>OK</w:t>
            </w:r>
          </w:p>
          <w:p w14:paraId="37BD5BCA" w14:textId="77777777" w:rsidR="002201DC" w:rsidRDefault="002201DC" w:rsidP="000B0953">
            <w:r>
              <w:t>7 May</w:t>
            </w:r>
          </w:p>
        </w:tc>
      </w:tr>
      <w:tr w:rsidR="002201DC" w14:paraId="042E2197" w14:textId="77777777" w:rsidTr="000B0953">
        <w:tblPrEx>
          <w:tblCellMar>
            <w:top w:w="0" w:type="dxa"/>
            <w:bottom w:w="0" w:type="dxa"/>
          </w:tblCellMar>
        </w:tblPrEx>
        <w:tc>
          <w:tcPr>
            <w:tcW w:w="0" w:type="auto"/>
          </w:tcPr>
          <w:p w14:paraId="553AD21F" w14:textId="77777777" w:rsidR="002201DC" w:rsidRDefault="002201DC" w:rsidP="000B0953">
            <w:r>
              <w:t>Armoire</w:t>
            </w:r>
          </w:p>
        </w:tc>
        <w:tc>
          <w:tcPr>
            <w:tcW w:w="0" w:type="auto"/>
          </w:tcPr>
          <w:p w14:paraId="4C9BC069" w14:textId="77777777" w:rsidR="002201DC" w:rsidRDefault="002201DC" w:rsidP="000B0953">
            <w:r>
              <w:t xml:space="preserve">- Il y a 1 armoire pour stocker du papier </w:t>
            </w:r>
            <w:proofErr w:type="spellStart"/>
            <w:r>
              <w:t>a</w:t>
            </w:r>
            <w:proofErr w:type="spellEnd"/>
            <w:r>
              <w:t xml:space="preserve"> gauche de l'imprimante</w:t>
            </w:r>
          </w:p>
        </w:tc>
        <w:tc>
          <w:tcPr>
            <w:tcW w:w="0" w:type="auto"/>
          </w:tcPr>
          <w:p w14:paraId="0E314B1F" w14:textId="77777777" w:rsidR="002201DC" w:rsidRDefault="002201DC" w:rsidP="000B0953">
            <w:r>
              <w:t>OK</w:t>
            </w:r>
          </w:p>
          <w:p w14:paraId="141BA8F9" w14:textId="77777777" w:rsidR="002201DC" w:rsidRDefault="002201DC" w:rsidP="000B0953">
            <w:r>
              <w:t>7 May</w:t>
            </w:r>
          </w:p>
        </w:tc>
      </w:tr>
      <w:tr w:rsidR="002201DC" w14:paraId="7030E102" w14:textId="77777777" w:rsidTr="000B0953">
        <w:tblPrEx>
          <w:tblCellMar>
            <w:top w:w="0" w:type="dxa"/>
            <w:bottom w:w="0" w:type="dxa"/>
          </w:tblCellMar>
        </w:tblPrEx>
        <w:tc>
          <w:tcPr>
            <w:tcW w:w="0" w:type="auto"/>
          </w:tcPr>
          <w:p w14:paraId="78CB5C1E" w14:textId="77777777" w:rsidR="002201DC" w:rsidRDefault="002201DC" w:rsidP="000B0953">
            <w:r>
              <w:t>Murs</w:t>
            </w:r>
          </w:p>
        </w:tc>
        <w:tc>
          <w:tcPr>
            <w:tcW w:w="0" w:type="auto"/>
          </w:tcPr>
          <w:p w14:paraId="2C99E8EE" w14:textId="77777777" w:rsidR="002201DC" w:rsidRDefault="002201DC" w:rsidP="000B0953">
            <w:r>
              <w:t>- Il y a des murs gris clair</w:t>
            </w:r>
          </w:p>
        </w:tc>
        <w:tc>
          <w:tcPr>
            <w:tcW w:w="0" w:type="auto"/>
          </w:tcPr>
          <w:p w14:paraId="2789BA05" w14:textId="77777777" w:rsidR="002201DC" w:rsidRDefault="002201DC" w:rsidP="000B0953">
            <w:r>
              <w:t>OK</w:t>
            </w:r>
          </w:p>
          <w:p w14:paraId="69B21733" w14:textId="77777777" w:rsidR="002201DC" w:rsidRDefault="002201DC" w:rsidP="000B0953">
            <w:r>
              <w:t>7 May</w:t>
            </w:r>
          </w:p>
        </w:tc>
      </w:tr>
      <w:tr w:rsidR="002201DC" w14:paraId="0EDEA13B" w14:textId="77777777" w:rsidTr="000B0953">
        <w:tblPrEx>
          <w:tblCellMar>
            <w:top w:w="0" w:type="dxa"/>
            <w:bottom w:w="0" w:type="dxa"/>
          </w:tblCellMar>
        </w:tblPrEx>
        <w:tc>
          <w:tcPr>
            <w:tcW w:w="0" w:type="auto"/>
          </w:tcPr>
          <w:p w14:paraId="1E34EFA2" w14:textId="77777777" w:rsidR="002201DC" w:rsidRDefault="002201DC" w:rsidP="000B0953">
            <w:r>
              <w:t>Poubelle</w:t>
            </w:r>
          </w:p>
        </w:tc>
        <w:tc>
          <w:tcPr>
            <w:tcW w:w="0" w:type="auto"/>
          </w:tcPr>
          <w:p w14:paraId="6FD9CE86" w14:textId="77777777" w:rsidR="002201DC" w:rsidRDefault="002201DC" w:rsidP="000B0953">
            <w:r>
              <w:t>- Il y a une poubelle à droite de l'imprimante</w:t>
            </w:r>
          </w:p>
        </w:tc>
        <w:tc>
          <w:tcPr>
            <w:tcW w:w="0" w:type="auto"/>
          </w:tcPr>
          <w:p w14:paraId="11D4DF1F" w14:textId="77777777" w:rsidR="002201DC" w:rsidRDefault="002201DC" w:rsidP="000B0953">
            <w:r>
              <w:t>OK</w:t>
            </w:r>
          </w:p>
          <w:p w14:paraId="2E80663B" w14:textId="77777777" w:rsidR="002201DC" w:rsidRDefault="002201DC" w:rsidP="000B0953">
            <w:r>
              <w:t>7 May</w:t>
            </w:r>
          </w:p>
        </w:tc>
      </w:tr>
      <w:tr w:rsidR="002201DC" w14:paraId="156FA354" w14:textId="77777777" w:rsidTr="000B0953">
        <w:tblPrEx>
          <w:tblCellMar>
            <w:top w:w="0" w:type="dxa"/>
            <w:bottom w:w="0" w:type="dxa"/>
          </w:tblCellMar>
        </w:tblPrEx>
        <w:tc>
          <w:tcPr>
            <w:tcW w:w="0" w:type="auto"/>
          </w:tcPr>
          <w:p w14:paraId="0DDC05F7" w14:textId="77777777" w:rsidR="002201DC" w:rsidRDefault="002201DC" w:rsidP="000B0953">
            <w:r>
              <w:t>Sol</w:t>
            </w:r>
          </w:p>
        </w:tc>
        <w:tc>
          <w:tcPr>
            <w:tcW w:w="0" w:type="auto"/>
          </w:tcPr>
          <w:p w14:paraId="4CDD8AAE" w14:textId="77777777" w:rsidR="002201DC" w:rsidRDefault="002201DC" w:rsidP="000B0953">
            <w:r>
              <w:t>- Il y a un sol noir</w:t>
            </w:r>
          </w:p>
        </w:tc>
        <w:tc>
          <w:tcPr>
            <w:tcW w:w="0" w:type="auto"/>
          </w:tcPr>
          <w:p w14:paraId="6A1E06A8" w14:textId="77777777" w:rsidR="002201DC" w:rsidRDefault="002201DC" w:rsidP="000B0953">
            <w:r>
              <w:t>OK</w:t>
            </w:r>
          </w:p>
          <w:p w14:paraId="1CF245E2" w14:textId="77777777" w:rsidR="002201DC" w:rsidRDefault="002201DC" w:rsidP="000B0953">
            <w:r>
              <w:t>7 May</w:t>
            </w:r>
          </w:p>
        </w:tc>
      </w:tr>
      <w:tr w:rsidR="002201DC" w14:paraId="07F72EFB" w14:textId="77777777" w:rsidTr="000B0953">
        <w:tblPrEx>
          <w:tblCellMar>
            <w:top w:w="0" w:type="dxa"/>
            <w:bottom w:w="0" w:type="dxa"/>
          </w:tblCellMar>
        </w:tblPrEx>
        <w:tc>
          <w:tcPr>
            <w:tcW w:w="0" w:type="auto"/>
          </w:tcPr>
          <w:p w14:paraId="76D99824" w14:textId="77777777" w:rsidR="002201DC" w:rsidRDefault="002201DC" w:rsidP="000B0953">
            <w:r>
              <w:t>Porte</w:t>
            </w:r>
          </w:p>
        </w:tc>
        <w:tc>
          <w:tcPr>
            <w:tcW w:w="0" w:type="auto"/>
          </w:tcPr>
          <w:p w14:paraId="14AE99FD" w14:textId="77777777" w:rsidR="002201DC" w:rsidRDefault="002201DC" w:rsidP="000B0953">
            <w:r>
              <w:t>- Il y a une porte en bois</w:t>
            </w:r>
          </w:p>
        </w:tc>
        <w:tc>
          <w:tcPr>
            <w:tcW w:w="0" w:type="auto"/>
          </w:tcPr>
          <w:p w14:paraId="09562A99" w14:textId="77777777" w:rsidR="002201DC" w:rsidRDefault="002201DC" w:rsidP="000B0953">
            <w:r>
              <w:t>OK</w:t>
            </w:r>
          </w:p>
          <w:p w14:paraId="49ACDF16" w14:textId="77777777" w:rsidR="002201DC" w:rsidRDefault="002201DC" w:rsidP="000B0953">
            <w:r>
              <w:t>7 May</w:t>
            </w:r>
          </w:p>
        </w:tc>
      </w:tr>
      <w:tr w:rsidR="002201DC" w14:paraId="45B0B387" w14:textId="77777777" w:rsidTr="000B0953">
        <w:tblPrEx>
          <w:tblCellMar>
            <w:top w:w="0" w:type="dxa"/>
            <w:bottom w:w="0" w:type="dxa"/>
          </w:tblCellMar>
        </w:tblPrEx>
        <w:tc>
          <w:tcPr>
            <w:tcW w:w="0" w:type="auto"/>
          </w:tcPr>
          <w:p w14:paraId="30D1FA73" w14:textId="77777777" w:rsidR="002201DC" w:rsidRDefault="002201DC" w:rsidP="000B0953">
            <w:r>
              <w:t>Tapis</w:t>
            </w:r>
          </w:p>
        </w:tc>
        <w:tc>
          <w:tcPr>
            <w:tcW w:w="0" w:type="auto"/>
          </w:tcPr>
          <w:p w14:paraId="0281C827" w14:textId="77777777" w:rsidR="002201DC" w:rsidRDefault="002201DC" w:rsidP="000B0953">
            <w:r>
              <w:t>- Il y a un tapis sous l'imprimante</w:t>
            </w:r>
          </w:p>
        </w:tc>
        <w:tc>
          <w:tcPr>
            <w:tcW w:w="0" w:type="auto"/>
          </w:tcPr>
          <w:p w14:paraId="47E82063" w14:textId="77777777" w:rsidR="002201DC" w:rsidRDefault="002201DC" w:rsidP="000B0953">
            <w:r>
              <w:t>OK</w:t>
            </w:r>
          </w:p>
          <w:p w14:paraId="2F2F53DB" w14:textId="77777777" w:rsidR="002201DC" w:rsidRDefault="002201DC" w:rsidP="000B0953">
            <w:r>
              <w:t>7 May</w:t>
            </w:r>
          </w:p>
        </w:tc>
      </w:tr>
    </w:tbl>
    <w:p w14:paraId="26E41A03" w14:textId="77777777" w:rsidR="002201DC" w:rsidRDefault="002201DC" w:rsidP="002201DC">
      <w:pPr>
        <w:pStyle w:val="Titre4"/>
      </w:pPr>
      <w:r>
        <w:t>Salle d'imprimante D04</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1134"/>
        <w:gridCol w:w="6664"/>
        <w:gridCol w:w="614"/>
      </w:tblGrid>
      <w:tr w:rsidR="002201DC" w14:paraId="26A33492" w14:textId="77777777" w:rsidTr="000B0953">
        <w:tblPrEx>
          <w:tblCellMar>
            <w:top w:w="0" w:type="dxa"/>
            <w:bottom w:w="0" w:type="dxa"/>
          </w:tblCellMar>
        </w:tblPrEx>
        <w:tc>
          <w:tcPr>
            <w:tcW w:w="0" w:type="auto"/>
          </w:tcPr>
          <w:p w14:paraId="17C6A202" w14:textId="77777777" w:rsidR="002201DC" w:rsidRDefault="002201DC" w:rsidP="000B0953">
            <w:r>
              <w:t>Imprimante</w:t>
            </w:r>
          </w:p>
        </w:tc>
        <w:tc>
          <w:tcPr>
            <w:tcW w:w="0" w:type="auto"/>
          </w:tcPr>
          <w:p w14:paraId="3A41F40E" w14:textId="77777777" w:rsidR="002201DC" w:rsidRDefault="002201DC" w:rsidP="000B0953">
            <w:r>
              <w:t>- Il y a 1 imprimante dans la salle en face de la porte</w:t>
            </w:r>
          </w:p>
        </w:tc>
        <w:tc>
          <w:tcPr>
            <w:tcW w:w="0" w:type="auto"/>
          </w:tcPr>
          <w:p w14:paraId="0F3C81F3" w14:textId="77777777" w:rsidR="002201DC" w:rsidRDefault="002201DC" w:rsidP="000B0953">
            <w:r>
              <w:t>OK</w:t>
            </w:r>
          </w:p>
          <w:p w14:paraId="1F51F7FC" w14:textId="77777777" w:rsidR="002201DC" w:rsidRDefault="002201DC" w:rsidP="000B0953">
            <w:r>
              <w:t>7 May</w:t>
            </w:r>
          </w:p>
        </w:tc>
      </w:tr>
      <w:tr w:rsidR="002201DC" w14:paraId="1ED68F61" w14:textId="77777777" w:rsidTr="000B0953">
        <w:tblPrEx>
          <w:tblCellMar>
            <w:top w:w="0" w:type="dxa"/>
            <w:bottom w:w="0" w:type="dxa"/>
          </w:tblCellMar>
        </w:tblPrEx>
        <w:tc>
          <w:tcPr>
            <w:tcW w:w="0" w:type="auto"/>
          </w:tcPr>
          <w:p w14:paraId="5E249D74" w14:textId="77777777" w:rsidR="002201DC" w:rsidRDefault="002201DC" w:rsidP="000B0953">
            <w:r>
              <w:t>Fenêtre</w:t>
            </w:r>
          </w:p>
        </w:tc>
        <w:tc>
          <w:tcPr>
            <w:tcW w:w="0" w:type="auto"/>
          </w:tcPr>
          <w:p w14:paraId="3DB951DE" w14:textId="77777777" w:rsidR="002201DC" w:rsidRDefault="002201DC" w:rsidP="000B0953">
            <w:r>
              <w:t>- Il y a 1 fenêtre dans la pièce au milieu du mur de droite</w:t>
            </w:r>
          </w:p>
        </w:tc>
        <w:tc>
          <w:tcPr>
            <w:tcW w:w="0" w:type="auto"/>
          </w:tcPr>
          <w:p w14:paraId="09868C9D" w14:textId="77777777" w:rsidR="002201DC" w:rsidRDefault="002201DC" w:rsidP="000B0953">
            <w:r>
              <w:t>OK</w:t>
            </w:r>
          </w:p>
          <w:p w14:paraId="09CD2A25" w14:textId="77777777" w:rsidR="002201DC" w:rsidRDefault="002201DC" w:rsidP="000B0953">
            <w:r>
              <w:t>7 May</w:t>
            </w:r>
          </w:p>
        </w:tc>
      </w:tr>
      <w:tr w:rsidR="002201DC" w14:paraId="50705381" w14:textId="77777777" w:rsidTr="000B0953">
        <w:tblPrEx>
          <w:tblCellMar>
            <w:top w:w="0" w:type="dxa"/>
            <w:bottom w:w="0" w:type="dxa"/>
          </w:tblCellMar>
        </w:tblPrEx>
        <w:tc>
          <w:tcPr>
            <w:tcW w:w="0" w:type="auto"/>
          </w:tcPr>
          <w:p w14:paraId="28475016" w14:textId="77777777" w:rsidR="002201DC" w:rsidRDefault="002201DC" w:rsidP="000B0953">
            <w:r>
              <w:t>Armoire</w:t>
            </w:r>
          </w:p>
        </w:tc>
        <w:tc>
          <w:tcPr>
            <w:tcW w:w="0" w:type="auto"/>
          </w:tcPr>
          <w:p w14:paraId="52D81948" w14:textId="77777777" w:rsidR="002201DC" w:rsidRDefault="002201DC" w:rsidP="000B0953">
            <w:r>
              <w:t xml:space="preserve">- Il y a une armoire pour stocker du papier </w:t>
            </w:r>
            <w:proofErr w:type="spellStart"/>
            <w:r>
              <w:t>a</w:t>
            </w:r>
            <w:proofErr w:type="spellEnd"/>
            <w:r>
              <w:t xml:space="preserve"> gauche de l'imprimante</w:t>
            </w:r>
          </w:p>
        </w:tc>
        <w:tc>
          <w:tcPr>
            <w:tcW w:w="0" w:type="auto"/>
          </w:tcPr>
          <w:p w14:paraId="474ECF53" w14:textId="77777777" w:rsidR="002201DC" w:rsidRDefault="002201DC" w:rsidP="000B0953">
            <w:r>
              <w:t>OK</w:t>
            </w:r>
          </w:p>
          <w:p w14:paraId="357479C5" w14:textId="77777777" w:rsidR="002201DC" w:rsidRDefault="002201DC" w:rsidP="000B0953">
            <w:r>
              <w:t>7 May</w:t>
            </w:r>
          </w:p>
        </w:tc>
      </w:tr>
      <w:tr w:rsidR="002201DC" w14:paraId="37633DA7" w14:textId="77777777" w:rsidTr="000B0953">
        <w:tblPrEx>
          <w:tblCellMar>
            <w:top w:w="0" w:type="dxa"/>
            <w:bottom w:w="0" w:type="dxa"/>
          </w:tblCellMar>
        </w:tblPrEx>
        <w:tc>
          <w:tcPr>
            <w:tcW w:w="0" w:type="auto"/>
          </w:tcPr>
          <w:p w14:paraId="00406D02" w14:textId="77777777" w:rsidR="002201DC" w:rsidRDefault="002201DC" w:rsidP="000B0953">
            <w:r>
              <w:t>Murs</w:t>
            </w:r>
          </w:p>
        </w:tc>
        <w:tc>
          <w:tcPr>
            <w:tcW w:w="0" w:type="auto"/>
          </w:tcPr>
          <w:p w14:paraId="42A2A3D8" w14:textId="77777777" w:rsidR="002201DC" w:rsidRDefault="002201DC" w:rsidP="000B0953">
            <w:r>
              <w:t>- Je veux des murs gris clair</w:t>
            </w:r>
          </w:p>
        </w:tc>
        <w:tc>
          <w:tcPr>
            <w:tcW w:w="0" w:type="auto"/>
          </w:tcPr>
          <w:p w14:paraId="74745F32" w14:textId="77777777" w:rsidR="002201DC" w:rsidRDefault="002201DC" w:rsidP="000B0953">
            <w:r>
              <w:t>OK</w:t>
            </w:r>
          </w:p>
          <w:p w14:paraId="2F750590" w14:textId="77777777" w:rsidR="002201DC" w:rsidRDefault="002201DC" w:rsidP="000B0953">
            <w:r>
              <w:t>7 May</w:t>
            </w:r>
          </w:p>
        </w:tc>
      </w:tr>
      <w:tr w:rsidR="002201DC" w14:paraId="20693FE0" w14:textId="77777777" w:rsidTr="000B0953">
        <w:tblPrEx>
          <w:tblCellMar>
            <w:top w:w="0" w:type="dxa"/>
            <w:bottom w:w="0" w:type="dxa"/>
          </w:tblCellMar>
        </w:tblPrEx>
        <w:tc>
          <w:tcPr>
            <w:tcW w:w="0" w:type="auto"/>
          </w:tcPr>
          <w:p w14:paraId="75410F6C" w14:textId="77777777" w:rsidR="002201DC" w:rsidRDefault="002201DC" w:rsidP="000B0953">
            <w:r>
              <w:t>Poubelle</w:t>
            </w:r>
          </w:p>
        </w:tc>
        <w:tc>
          <w:tcPr>
            <w:tcW w:w="0" w:type="auto"/>
          </w:tcPr>
          <w:p w14:paraId="5BF9A7AE" w14:textId="77777777" w:rsidR="002201DC" w:rsidRDefault="002201DC" w:rsidP="000B0953">
            <w:r>
              <w:t>- Il y a une poubelle à droite de l'imprimante</w:t>
            </w:r>
          </w:p>
        </w:tc>
        <w:tc>
          <w:tcPr>
            <w:tcW w:w="0" w:type="auto"/>
          </w:tcPr>
          <w:p w14:paraId="13A2AB62" w14:textId="77777777" w:rsidR="002201DC" w:rsidRDefault="002201DC" w:rsidP="000B0953">
            <w:r>
              <w:t>OK</w:t>
            </w:r>
          </w:p>
          <w:p w14:paraId="62959B07" w14:textId="77777777" w:rsidR="002201DC" w:rsidRDefault="002201DC" w:rsidP="000B0953">
            <w:r>
              <w:t>7 May</w:t>
            </w:r>
          </w:p>
        </w:tc>
      </w:tr>
      <w:tr w:rsidR="002201DC" w14:paraId="663814C7" w14:textId="77777777" w:rsidTr="000B0953">
        <w:tblPrEx>
          <w:tblCellMar>
            <w:top w:w="0" w:type="dxa"/>
            <w:bottom w:w="0" w:type="dxa"/>
          </w:tblCellMar>
        </w:tblPrEx>
        <w:tc>
          <w:tcPr>
            <w:tcW w:w="0" w:type="auto"/>
          </w:tcPr>
          <w:p w14:paraId="00C4302C" w14:textId="77777777" w:rsidR="002201DC" w:rsidRDefault="002201DC" w:rsidP="000B0953">
            <w:r>
              <w:t>Sol</w:t>
            </w:r>
          </w:p>
        </w:tc>
        <w:tc>
          <w:tcPr>
            <w:tcW w:w="0" w:type="auto"/>
          </w:tcPr>
          <w:p w14:paraId="0178B984" w14:textId="77777777" w:rsidR="002201DC" w:rsidRDefault="002201DC" w:rsidP="000B0953">
            <w:r>
              <w:t>- Il y a un sol noir</w:t>
            </w:r>
          </w:p>
        </w:tc>
        <w:tc>
          <w:tcPr>
            <w:tcW w:w="0" w:type="auto"/>
          </w:tcPr>
          <w:p w14:paraId="0F71B2E8" w14:textId="77777777" w:rsidR="002201DC" w:rsidRDefault="002201DC" w:rsidP="000B0953">
            <w:r>
              <w:t>OK</w:t>
            </w:r>
          </w:p>
          <w:p w14:paraId="17E924DE" w14:textId="77777777" w:rsidR="002201DC" w:rsidRDefault="002201DC" w:rsidP="000B0953">
            <w:r>
              <w:t>7 May</w:t>
            </w:r>
          </w:p>
        </w:tc>
      </w:tr>
      <w:tr w:rsidR="002201DC" w14:paraId="6E63B638" w14:textId="77777777" w:rsidTr="000B0953">
        <w:tblPrEx>
          <w:tblCellMar>
            <w:top w:w="0" w:type="dxa"/>
            <w:bottom w:w="0" w:type="dxa"/>
          </w:tblCellMar>
        </w:tblPrEx>
        <w:tc>
          <w:tcPr>
            <w:tcW w:w="0" w:type="auto"/>
          </w:tcPr>
          <w:p w14:paraId="1081FA5D" w14:textId="77777777" w:rsidR="002201DC" w:rsidRDefault="002201DC" w:rsidP="000B0953">
            <w:r>
              <w:t>Porte</w:t>
            </w:r>
          </w:p>
        </w:tc>
        <w:tc>
          <w:tcPr>
            <w:tcW w:w="0" w:type="auto"/>
          </w:tcPr>
          <w:p w14:paraId="656E7855" w14:textId="77777777" w:rsidR="002201DC" w:rsidRDefault="002201DC" w:rsidP="000B0953">
            <w:r>
              <w:t>- Il y a une porte en bois</w:t>
            </w:r>
          </w:p>
        </w:tc>
        <w:tc>
          <w:tcPr>
            <w:tcW w:w="0" w:type="auto"/>
          </w:tcPr>
          <w:p w14:paraId="5A0B37B5" w14:textId="77777777" w:rsidR="002201DC" w:rsidRDefault="002201DC" w:rsidP="000B0953">
            <w:r>
              <w:t>OK</w:t>
            </w:r>
          </w:p>
          <w:p w14:paraId="7B650AFE" w14:textId="77777777" w:rsidR="002201DC" w:rsidRDefault="002201DC" w:rsidP="000B0953">
            <w:r>
              <w:t>7 May</w:t>
            </w:r>
          </w:p>
        </w:tc>
      </w:tr>
      <w:tr w:rsidR="002201DC" w14:paraId="40FE7924" w14:textId="77777777" w:rsidTr="000B0953">
        <w:tblPrEx>
          <w:tblCellMar>
            <w:top w:w="0" w:type="dxa"/>
            <w:bottom w:w="0" w:type="dxa"/>
          </w:tblCellMar>
        </w:tblPrEx>
        <w:tc>
          <w:tcPr>
            <w:tcW w:w="0" w:type="auto"/>
          </w:tcPr>
          <w:p w14:paraId="02527D9B" w14:textId="77777777" w:rsidR="002201DC" w:rsidRDefault="002201DC" w:rsidP="000B0953">
            <w:r>
              <w:t>Tapis</w:t>
            </w:r>
          </w:p>
        </w:tc>
        <w:tc>
          <w:tcPr>
            <w:tcW w:w="0" w:type="auto"/>
          </w:tcPr>
          <w:p w14:paraId="31A94F25" w14:textId="77777777" w:rsidR="002201DC" w:rsidRDefault="002201DC" w:rsidP="000B0953">
            <w:r>
              <w:t>- Il y a un tapis sous l'imprimante</w:t>
            </w:r>
          </w:p>
        </w:tc>
        <w:tc>
          <w:tcPr>
            <w:tcW w:w="0" w:type="auto"/>
          </w:tcPr>
          <w:p w14:paraId="474DFBE3" w14:textId="77777777" w:rsidR="002201DC" w:rsidRDefault="002201DC" w:rsidP="000B0953">
            <w:r>
              <w:t>OK</w:t>
            </w:r>
          </w:p>
          <w:p w14:paraId="15C4FBD9" w14:textId="77777777" w:rsidR="002201DC" w:rsidRDefault="002201DC" w:rsidP="000B0953">
            <w:r>
              <w:t>7 May</w:t>
            </w:r>
          </w:p>
        </w:tc>
      </w:tr>
    </w:tbl>
    <w:p w14:paraId="7D7A3497" w14:textId="77777777" w:rsidR="002201DC" w:rsidRDefault="002201DC" w:rsidP="002201DC">
      <w:pPr>
        <w:pStyle w:val="Titre3"/>
      </w:pPr>
      <w:r>
        <w:t>Sprint 4</w:t>
      </w:r>
    </w:p>
    <w:p w14:paraId="54406EE1" w14:textId="77777777" w:rsidR="002201DC" w:rsidRDefault="002201DC" w:rsidP="002201DC">
      <w:pPr>
        <w:pStyle w:val="Titre4"/>
      </w:pPr>
      <w:r>
        <w:t>Salle de classe 2ème étage D11</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1182"/>
        <w:gridCol w:w="7351"/>
        <w:gridCol w:w="527"/>
      </w:tblGrid>
      <w:tr w:rsidR="002201DC" w14:paraId="4E63A2F4" w14:textId="77777777" w:rsidTr="000B0953">
        <w:tblPrEx>
          <w:tblCellMar>
            <w:top w:w="0" w:type="dxa"/>
            <w:bottom w:w="0" w:type="dxa"/>
          </w:tblCellMar>
        </w:tblPrEx>
        <w:tc>
          <w:tcPr>
            <w:tcW w:w="0" w:type="auto"/>
          </w:tcPr>
          <w:p w14:paraId="46EA887A" w14:textId="77777777" w:rsidR="002201DC" w:rsidRDefault="002201DC" w:rsidP="000B0953">
            <w:r>
              <w:t>Tables</w:t>
            </w:r>
          </w:p>
        </w:tc>
        <w:tc>
          <w:tcPr>
            <w:tcW w:w="0" w:type="auto"/>
          </w:tcPr>
          <w:p w14:paraId="2E8288E3" w14:textId="77777777" w:rsidR="002201DC" w:rsidRDefault="002201DC" w:rsidP="000B0953">
            <w:r>
              <w:t xml:space="preserve">Il y a 17 tables gamer en boit avec la place pour deux écrans, ils seront </w:t>
            </w:r>
            <w:proofErr w:type="gramStart"/>
            <w:r>
              <w:t>placées</w:t>
            </w:r>
            <w:proofErr w:type="gramEnd"/>
            <w:r>
              <w:t xml:space="preserve"> en groupes de 4 en chaque coin de manière qu'il soit </w:t>
            </w:r>
            <w:proofErr w:type="spellStart"/>
            <w:r>
              <w:t>facil</w:t>
            </w:r>
            <w:proofErr w:type="spellEnd"/>
            <w:r>
              <w:t xml:space="preserve"> la </w:t>
            </w:r>
            <w:r>
              <w:lastRenderedPageBreak/>
              <w:t xml:space="preserve">visualisation du tableau de l'enseignant. Il y a une table devant le </w:t>
            </w:r>
            <w:proofErr w:type="spellStart"/>
            <w:r>
              <w:t>tablau</w:t>
            </w:r>
            <w:proofErr w:type="spellEnd"/>
            <w:r>
              <w:t xml:space="preserve"> pour l'enseignant.</w:t>
            </w:r>
          </w:p>
        </w:tc>
        <w:tc>
          <w:tcPr>
            <w:tcW w:w="0" w:type="auto"/>
          </w:tcPr>
          <w:p w14:paraId="60CA3AC3" w14:textId="77777777" w:rsidR="002201DC" w:rsidRDefault="002201DC" w:rsidP="000B0953">
            <w:r>
              <w:lastRenderedPageBreak/>
              <w:t>OK</w:t>
            </w:r>
          </w:p>
          <w:p w14:paraId="493D43EC" w14:textId="77777777" w:rsidR="002201DC" w:rsidRDefault="002201DC" w:rsidP="000B0953">
            <w:r>
              <w:lastRenderedPageBreak/>
              <w:t>14 May</w:t>
            </w:r>
          </w:p>
        </w:tc>
      </w:tr>
      <w:tr w:rsidR="002201DC" w14:paraId="33CBFDA6" w14:textId="77777777" w:rsidTr="000B0953">
        <w:tblPrEx>
          <w:tblCellMar>
            <w:top w:w="0" w:type="dxa"/>
            <w:bottom w:w="0" w:type="dxa"/>
          </w:tblCellMar>
        </w:tblPrEx>
        <w:tc>
          <w:tcPr>
            <w:tcW w:w="0" w:type="auto"/>
          </w:tcPr>
          <w:p w14:paraId="5F6F4BE5" w14:textId="77777777" w:rsidR="002201DC" w:rsidRDefault="002201DC" w:rsidP="000B0953">
            <w:proofErr w:type="spellStart"/>
            <w:r>
              <w:lastRenderedPageBreak/>
              <w:t>Pillones</w:t>
            </w:r>
            <w:proofErr w:type="spellEnd"/>
          </w:p>
        </w:tc>
        <w:tc>
          <w:tcPr>
            <w:tcW w:w="0" w:type="auto"/>
          </w:tcPr>
          <w:p w14:paraId="4BBF878D" w14:textId="77777777" w:rsidR="002201DC" w:rsidRDefault="002201DC" w:rsidP="000B0953">
            <w:r>
              <w:t xml:space="preserve">Il y a 4 </w:t>
            </w:r>
            <w:proofErr w:type="spellStart"/>
            <w:r>
              <w:t>pillones</w:t>
            </w:r>
            <w:proofErr w:type="spellEnd"/>
            <w:r>
              <w:t xml:space="preserve"> avec une prise </w:t>
            </w:r>
            <w:proofErr w:type="spellStart"/>
            <w:r>
              <w:t>electrique</w:t>
            </w:r>
            <w:proofErr w:type="spellEnd"/>
            <w:r>
              <w:t xml:space="preserve"> à chaque </w:t>
            </w:r>
            <w:proofErr w:type="spellStart"/>
            <w:r>
              <w:t>coté</w:t>
            </w:r>
            <w:proofErr w:type="spellEnd"/>
            <w:r>
              <w:t xml:space="preserve">, ils sont </w:t>
            </w:r>
            <w:proofErr w:type="gramStart"/>
            <w:r>
              <w:t>placées</w:t>
            </w:r>
            <w:proofErr w:type="gramEnd"/>
            <w:r>
              <w:t xml:space="preserve"> au milieu de chaque groupe de 4 tables.</w:t>
            </w:r>
          </w:p>
        </w:tc>
        <w:tc>
          <w:tcPr>
            <w:tcW w:w="0" w:type="auto"/>
          </w:tcPr>
          <w:p w14:paraId="0DC013A1" w14:textId="77777777" w:rsidR="002201DC" w:rsidRDefault="002201DC" w:rsidP="000B0953">
            <w:r>
              <w:t>OK</w:t>
            </w:r>
          </w:p>
          <w:p w14:paraId="1CBDAE14" w14:textId="77777777" w:rsidR="002201DC" w:rsidRDefault="002201DC" w:rsidP="000B0953">
            <w:r>
              <w:t>14 May</w:t>
            </w:r>
          </w:p>
        </w:tc>
      </w:tr>
      <w:tr w:rsidR="002201DC" w14:paraId="66A4DFF3" w14:textId="77777777" w:rsidTr="000B0953">
        <w:tblPrEx>
          <w:tblCellMar>
            <w:top w:w="0" w:type="dxa"/>
            <w:bottom w:w="0" w:type="dxa"/>
          </w:tblCellMar>
        </w:tblPrEx>
        <w:tc>
          <w:tcPr>
            <w:tcW w:w="0" w:type="auto"/>
          </w:tcPr>
          <w:p w14:paraId="33CE8E9D" w14:textId="77777777" w:rsidR="002201DC" w:rsidRDefault="002201DC" w:rsidP="000B0953">
            <w:r>
              <w:t>TV + Tableau</w:t>
            </w:r>
          </w:p>
        </w:tc>
        <w:tc>
          <w:tcPr>
            <w:tcW w:w="0" w:type="auto"/>
          </w:tcPr>
          <w:p w14:paraId="1641F78D" w14:textId="77777777" w:rsidR="002201DC" w:rsidRDefault="002201DC" w:rsidP="000B0953">
            <w:r>
              <w:t xml:space="preserve">Il y a un TV de 65 pouces au mur, derrière de la place de l'enseignant et à coté un tableau de </w:t>
            </w:r>
            <w:proofErr w:type="gramStart"/>
            <w:r>
              <w:t>1..</w:t>
            </w:r>
            <w:proofErr w:type="gramEnd"/>
            <w:r>
              <w:t>5m x 3m au centre du mur.</w:t>
            </w:r>
          </w:p>
        </w:tc>
        <w:tc>
          <w:tcPr>
            <w:tcW w:w="0" w:type="auto"/>
          </w:tcPr>
          <w:p w14:paraId="7BC29FE1" w14:textId="77777777" w:rsidR="002201DC" w:rsidRDefault="002201DC" w:rsidP="000B0953">
            <w:r>
              <w:t>OK</w:t>
            </w:r>
          </w:p>
          <w:p w14:paraId="747C7BC3" w14:textId="77777777" w:rsidR="002201DC" w:rsidRDefault="002201DC" w:rsidP="000B0953">
            <w:r>
              <w:t>14 May</w:t>
            </w:r>
          </w:p>
        </w:tc>
      </w:tr>
      <w:tr w:rsidR="002201DC" w14:paraId="7C68589B" w14:textId="77777777" w:rsidTr="000B0953">
        <w:tblPrEx>
          <w:tblCellMar>
            <w:top w:w="0" w:type="dxa"/>
            <w:bottom w:w="0" w:type="dxa"/>
          </w:tblCellMar>
        </w:tblPrEx>
        <w:tc>
          <w:tcPr>
            <w:tcW w:w="0" w:type="auto"/>
          </w:tcPr>
          <w:p w14:paraId="5E304DB5" w14:textId="77777777" w:rsidR="002201DC" w:rsidRDefault="002201DC" w:rsidP="000B0953">
            <w:proofErr w:type="spellStart"/>
            <w:r>
              <w:t>Chaisses</w:t>
            </w:r>
            <w:proofErr w:type="spellEnd"/>
          </w:p>
        </w:tc>
        <w:tc>
          <w:tcPr>
            <w:tcW w:w="0" w:type="auto"/>
          </w:tcPr>
          <w:p w14:paraId="7E221030" w14:textId="77777777" w:rsidR="002201DC" w:rsidRDefault="002201DC" w:rsidP="000B0953">
            <w:r>
              <w:t xml:space="preserve">Il y a 17 </w:t>
            </w:r>
            <w:proofErr w:type="spellStart"/>
            <w:r>
              <w:t>chaisses</w:t>
            </w:r>
            <w:proofErr w:type="spellEnd"/>
            <w:r>
              <w:t xml:space="preserve"> gamer. Une pour chaque table et elles sont confortables.</w:t>
            </w:r>
          </w:p>
        </w:tc>
        <w:tc>
          <w:tcPr>
            <w:tcW w:w="0" w:type="auto"/>
          </w:tcPr>
          <w:p w14:paraId="7BD3EFCE" w14:textId="77777777" w:rsidR="002201DC" w:rsidRDefault="002201DC" w:rsidP="000B0953">
            <w:r>
              <w:t>OK</w:t>
            </w:r>
          </w:p>
          <w:p w14:paraId="0CA3A11C" w14:textId="77777777" w:rsidR="002201DC" w:rsidRDefault="002201DC" w:rsidP="000B0953">
            <w:r>
              <w:t>14 May</w:t>
            </w:r>
          </w:p>
        </w:tc>
      </w:tr>
      <w:tr w:rsidR="002201DC" w14:paraId="7FBE2B38" w14:textId="77777777" w:rsidTr="000B0953">
        <w:tblPrEx>
          <w:tblCellMar>
            <w:top w:w="0" w:type="dxa"/>
            <w:bottom w:w="0" w:type="dxa"/>
          </w:tblCellMar>
        </w:tblPrEx>
        <w:tc>
          <w:tcPr>
            <w:tcW w:w="0" w:type="auto"/>
          </w:tcPr>
          <w:p w14:paraId="4A1C1D4E" w14:textId="77777777" w:rsidR="002201DC" w:rsidRDefault="002201DC" w:rsidP="000B0953">
            <w:r>
              <w:t>Ecrans</w:t>
            </w:r>
          </w:p>
        </w:tc>
        <w:tc>
          <w:tcPr>
            <w:tcW w:w="0" w:type="auto"/>
          </w:tcPr>
          <w:p w14:paraId="339D21DD" w14:textId="77777777" w:rsidR="002201DC" w:rsidRDefault="002201DC" w:rsidP="000B0953">
            <w:r>
              <w:t xml:space="preserve">Il y a deux écrans par poste de travail. Ils sont de 18 puces chacune et ils sont l'une à </w:t>
            </w:r>
            <w:proofErr w:type="spellStart"/>
            <w:r>
              <w:t>coté</w:t>
            </w:r>
            <w:proofErr w:type="spellEnd"/>
            <w:r>
              <w:t xml:space="preserve"> de l'autre et ils sont placés en face de la </w:t>
            </w:r>
            <w:proofErr w:type="spellStart"/>
            <w:r>
              <w:t>chaisse</w:t>
            </w:r>
            <w:proofErr w:type="spellEnd"/>
            <w:r>
              <w:t>.</w:t>
            </w:r>
          </w:p>
        </w:tc>
        <w:tc>
          <w:tcPr>
            <w:tcW w:w="0" w:type="auto"/>
          </w:tcPr>
          <w:p w14:paraId="2E28DDAC" w14:textId="77777777" w:rsidR="002201DC" w:rsidRDefault="002201DC" w:rsidP="000B0953">
            <w:r>
              <w:t>OK</w:t>
            </w:r>
          </w:p>
          <w:p w14:paraId="70CCE6C6" w14:textId="77777777" w:rsidR="002201DC" w:rsidRDefault="002201DC" w:rsidP="000B0953">
            <w:r>
              <w:t>14 May</w:t>
            </w:r>
          </w:p>
        </w:tc>
      </w:tr>
      <w:tr w:rsidR="002201DC" w14:paraId="34130C4E" w14:textId="77777777" w:rsidTr="000B0953">
        <w:tblPrEx>
          <w:tblCellMar>
            <w:top w:w="0" w:type="dxa"/>
            <w:bottom w:w="0" w:type="dxa"/>
          </w:tblCellMar>
        </w:tblPrEx>
        <w:tc>
          <w:tcPr>
            <w:tcW w:w="0" w:type="auto"/>
          </w:tcPr>
          <w:p w14:paraId="3D8CF5C2" w14:textId="77777777" w:rsidR="002201DC" w:rsidRDefault="002201DC" w:rsidP="000B0953">
            <w:proofErr w:type="spellStart"/>
            <w:r>
              <w:t>PC's</w:t>
            </w:r>
            <w:proofErr w:type="spellEnd"/>
          </w:p>
        </w:tc>
        <w:tc>
          <w:tcPr>
            <w:tcW w:w="0" w:type="auto"/>
          </w:tcPr>
          <w:p w14:paraId="63BCFB66" w14:textId="77777777" w:rsidR="002201DC" w:rsidRDefault="002201DC" w:rsidP="000B0953">
            <w:r>
              <w:t xml:space="preserve">Il y a 17 </w:t>
            </w:r>
            <w:proofErr w:type="spellStart"/>
            <w:r>
              <w:t>PC's</w:t>
            </w:r>
            <w:proofErr w:type="spellEnd"/>
            <w:r>
              <w:t>, un PC par poste et ils sont sous la table.</w:t>
            </w:r>
          </w:p>
        </w:tc>
        <w:tc>
          <w:tcPr>
            <w:tcW w:w="0" w:type="auto"/>
          </w:tcPr>
          <w:p w14:paraId="640575C8" w14:textId="77777777" w:rsidR="002201DC" w:rsidRDefault="002201DC" w:rsidP="000B0953">
            <w:r>
              <w:t>OK</w:t>
            </w:r>
          </w:p>
          <w:p w14:paraId="408471EB" w14:textId="77777777" w:rsidR="002201DC" w:rsidRDefault="002201DC" w:rsidP="000B0953">
            <w:r>
              <w:t>14 May</w:t>
            </w:r>
          </w:p>
        </w:tc>
      </w:tr>
      <w:tr w:rsidR="002201DC" w14:paraId="447CFE3A" w14:textId="77777777" w:rsidTr="000B0953">
        <w:tblPrEx>
          <w:tblCellMar>
            <w:top w:w="0" w:type="dxa"/>
            <w:bottom w:w="0" w:type="dxa"/>
          </w:tblCellMar>
        </w:tblPrEx>
        <w:tc>
          <w:tcPr>
            <w:tcW w:w="0" w:type="auto"/>
          </w:tcPr>
          <w:p w14:paraId="59CBCE32" w14:textId="77777777" w:rsidR="002201DC" w:rsidRDefault="002201DC" w:rsidP="000B0953">
            <w:proofErr w:type="spellStart"/>
            <w:r>
              <w:t>Fenetres</w:t>
            </w:r>
            <w:proofErr w:type="spellEnd"/>
          </w:p>
        </w:tc>
        <w:tc>
          <w:tcPr>
            <w:tcW w:w="0" w:type="auto"/>
          </w:tcPr>
          <w:p w14:paraId="7AB24767" w14:textId="77777777" w:rsidR="002201DC" w:rsidRDefault="002201DC" w:rsidP="000B0953">
            <w:r>
              <w:t xml:space="preserve">Il y a deux grandes </w:t>
            </w:r>
            <w:proofErr w:type="spellStart"/>
            <w:r>
              <w:t>fenetres</w:t>
            </w:r>
            <w:proofErr w:type="spellEnd"/>
            <w:r>
              <w:t>, ils sont au centre du mur d'en face de l'enseignant.</w:t>
            </w:r>
          </w:p>
        </w:tc>
        <w:tc>
          <w:tcPr>
            <w:tcW w:w="0" w:type="auto"/>
          </w:tcPr>
          <w:p w14:paraId="246A2232" w14:textId="77777777" w:rsidR="002201DC" w:rsidRDefault="002201DC" w:rsidP="000B0953">
            <w:r>
              <w:t>OK</w:t>
            </w:r>
          </w:p>
          <w:p w14:paraId="16AEA1AC" w14:textId="77777777" w:rsidR="002201DC" w:rsidRDefault="002201DC" w:rsidP="000B0953">
            <w:r>
              <w:t>14 May</w:t>
            </w:r>
          </w:p>
        </w:tc>
      </w:tr>
      <w:tr w:rsidR="002201DC" w14:paraId="4A5C98AC" w14:textId="77777777" w:rsidTr="000B0953">
        <w:tblPrEx>
          <w:tblCellMar>
            <w:top w:w="0" w:type="dxa"/>
            <w:bottom w:w="0" w:type="dxa"/>
          </w:tblCellMar>
        </w:tblPrEx>
        <w:tc>
          <w:tcPr>
            <w:tcW w:w="0" w:type="auto"/>
          </w:tcPr>
          <w:p w14:paraId="0A31E07F" w14:textId="77777777" w:rsidR="002201DC" w:rsidRDefault="002201DC" w:rsidP="000B0953">
            <w:r>
              <w:t>Tapis</w:t>
            </w:r>
          </w:p>
        </w:tc>
        <w:tc>
          <w:tcPr>
            <w:tcW w:w="0" w:type="auto"/>
          </w:tcPr>
          <w:p w14:paraId="367E316B" w14:textId="77777777" w:rsidR="002201DC" w:rsidRDefault="002201DC" w:rsidP="000B0953">
            <w:r>
              <w:t>Il y a un grand tapis pour chaque groupe de 4 tables, ils sont de 3m x 3m</w:t>
            </w:r>
          </w:p>
        </w:tc>
        <w:tc>
          <w:tcPr>
            <w:tcW w:w="0" w:type="auto"/>
          </w:tcPr>
          <w:p w14:paraId="223AA213" w14:textId="77777777" w:rsidR="002201DC" w:rsidRDefault="002201DC" w:rsidP="000B0953">
            <w:r>
              <w:t>OK</w:t>
            </w:r>
          </w:p>
          <w:p w14:paraId="3E688254" w14:textId="77777777" w:rsidR="002201DC" w:rsidRDefault="002201DC" w:rsidP="000B0953">
            <w:r>
              <w:t>14 May</w:t>
            </w:r>
          </w:p>
        </w:tc>
      </w:tr>
      <w:tr w:rsidR="002201DC" w14:paraId="68D4D154" w14:textId="77777777" w:rsidTr="000B0953">
        <w:tblPrEx>
          <w:tblCellMar>
            <w:top w:w="0" w:type="dxa"/>
            <w:bottom w:w="0" w:type="dxa"/>
          </w:tblCellMar>
        </w:tblPrEx>
        <w:tc>
          <w:tcPr>
            <w:tcW w:w="0" w:type="auto"/>
          </w:tcPr>
          <w:p w14:paraId="5D59D540" w14:textId="77777777" w:rsidR="002201DC" w:rsidRDefault="002201DC" w:rsidP="000B0953">
            <w:r>
              <w:t>Etagère</w:t>
            </w:r>
          </w:p>
        </w:tc>
        <w:tc>
          <w:tcPr>
            <w:tcW w:w="0" w:type="auto"/>
          </w:tcPr>
          <w:p w14:paraId="5A56DF20" w14:textId="77777777" w:rsidR="002201DC" w:rsidRDefault="002201DC" w:rsidP="000B0953">
            <w:r>
              <w:t xml:space="preserve">Il y a </w:t>
            </w:r>
            <w:proofErr w:type="gramStart"/>
            <w:r>
              <w:t>un étagère</w:t>
            </w:r>
            <w:proofErr w:type="gramEnd"/>
            <w:r>
              <w:t xml:space="preserve"> pour les chaussures. Il a la place pour 20 chaussures et il est de 4x5 colonnes, chaque espace est de 20cm x 20cm x 35cm et il est placé au mur à </w:t>
            </w:r>
            <w:proofErr w:type="spellStart"/>
            <w:r>
              <w:t>coté</w:t>
            </w:r>
            <w:proofErr w:type="spellEnd"/>
            <w:r>
              <w:t xml:space="preserve"> de la porte.</w:t>
            </w:r>
          </w:p>
        </w:tc>
        <w:tc>
          <w:tcPr>
            <w:tcW w:w="0" w:type="auto"/>
          </w:tcPr>
          <w:p w14:paraId="51BAB786" w14:textId="77777777" w:rsidR="002201DC" w:rsidRDefault="002201DC" w:rsidP="000B0953">
            <w:r>
              <w:t>OK</w:t>
            </w:r>
          </w:p>
          <w:p w14:paraId="031F74E9" w14:textId="77777777" w:rsidR="002201DC" w:rsidRDefault="002201DC" w:rsidP="000B0953">
            <w:r>
              <w:t>14 May</w:t>
            </w:r>
          </w:p>
        </w:tc>
      </w:tr>
      <w:tr w:rsidR="002201DC" w14:paraId="568FABF6" w14:textId="77777777" w:rsidTr="000B0953">
        <w:tblPrEx>
          <w:tblCellMar>
            <w:top w:w="0" w:type="dxa"/>
            <w:bottom w:w="0" w:type="dxa"/>
          </w:tblCellMar>
        </w:tblPrEx>
        <w:tc>
          <w:tcPr>
            <w:tcW w:w="0" w:type="auto"/>
          </w:tcPr>
          <w:p w14:paraId="476F76AF" w14:textId="77777777" w:rsidR="002201DC" w:rsidRDefault="002201DC" w:rsidP="000B0953">
            <w:r>
              <w:t>Porte-manteaux</w:t>
            </w:r>
          </w:p>
        </w:tc>
        <w:tc>
          <w:tcPr>
            <w:tcW w:w="0" w:type="auto"/>
          </w:tcPr>
          <w:p w14:paraId="1A28E906" w14:textId="77777777" w:rsidR="002201DC" w:rsidRDefault="002201DC" w:rsidP="000B0953">
            <w:r>
              <w:t xml:space="preserve">Il y a un </w:t>
            </w:r>
            <w:proofErr w:type="spellStart"/>
            <w:r>
              <w:t>porte-manteux</w:t>
            </w:r>
            <w:proofErr w:type="spellEnd"/>
            <w:r>
              <w:t xml:space="preserve"> tout au fond de la classe, au coin gauche. Il est en </w:t>
            </w:r>
            <w:proofErr w:type="spellStart"/>
            <w:r>
              <w:t>metal</w:t>
            </w:r>
            <w:proofErr w:type="spellEnd"/>
            <w:r>
              <w:t xml:space="preserve"> et il fait 2m d'hauteur avec la place pour 15 vestes.</w:t>
            </w:r>
          </w:p>
        </w:tc>
        <w:tc>
          <w:tcPr>
            <w:tcW w:w="0" w:type="auto"/>
          </w:tcPr>
          <w:p w14:paraId="2E804FAA" w14:textId="77777777" w:rsidR="002201DC" w:rsidRDefault="002201DC" w:rsidP="000B0953">
            <w:r>
              <w:t>OK</w:t>
            </w:r>
          </w:p>
          <w:p w14:paraId="0B7D075A" w14:textId="77777777" w:rsidR="002201DC" w:rsidRDefault="002201DC" w:rsidP="000B0953">
            <w:r>
              <w:t>14 May</w:t>
            </w:r>
          </w:p>
        </w:tc>
      </w:tr>
    </w:tbl>
    <w:p w14:paraId="60C4D2E8" w14:textId="77777777" w:rsidR="002201DC" w:rsidRDefault="002201DC" w:rsidP="002201DC">
      <w:pPr>
        <w:pStyle w:val="Titre4"/>
      </w:pPr>
      <w:r>
        <w:t>Salle de classe étage 1er D08</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1883"/>
        <w:gridCol w:w="6558"/>
        <w:gridCol w:w="619"/>
      </w:tblGrid>
      <w:tr w:rsidR="002201DC" w14:paraId="0A9E1A15" w14:textId="77777777" w:rsidTr="000B0953">
        <w:tblPrEx>
          <w:tblCellMar>
            <w:top w:w="0" w:type="dxa"/>
            <w:bottom w:w="0" w:type="dxa"/>
          </w:tblCellMar>
        </w:tblPrEx>
        <w:tc>
          <w:tcPr>
            <w:tcW w:w="0" w:type="auto"/>
          </w:tcPr>
          <w:p w14:paraId="79DC069D" w14:textId="77777777" w:rsidR="002201DC" w:rsidRDefault="002201DC" w:rsidP="000B0953">
            <w:proofErr w:type="gramStart"/>
            <w:r>
              <w:t>rangée</w:t>
            </w:r>
            <w:proofErr w:type="gramEnd"/>
            <w:r>
              <w:t xml:space="preserve"> de tables</w:t>
            </w:r>
          </w:p>
        </w:tc>
        <w:tc>
          <w:tcPr>
            <w:tcW w:w="0" w:type="auto"/>
          </w:tcPr>
          <w:p w14:paraId="08F6AA4D" w14:textId="77777777" w:rsidR="002201DC" w:rsidRDefault="002201DC" w:rsidP="000B0953">
            <w:r>
              <w:t xml:space="preserve">Quand j'entre dans la classe il y'a trois rangées </w:t>
            </w:r>
            <w:proofErr w:type="gramStart"/>
            <w:r>
              <w:t>de  4</w:t>
            </w:r>
            <w:proofErr w:type="gramEnd"/>
            <w:r>
              <w:t xml:space="preserve"> tables chacune au centre de la classe.</w:t>
            </w:r>
          </w:p>
        </w:tc>
        <w:tc>
          <w:tcPr>
            <w:tcW w:w="0" w:type="auto"/>
          </w:tcPr>
          <w:p w14:paraId="79F009C9" w14:textId="77777777" w:rsidR="002201DC" w:rsidRDefault="002201DC" w:rsidP="000B0953">
            <w:r>
              <w:t>OK</w:t>
            </w:r>
          </w:p>
          <w:p w14:paraId="08B45E9B" w14:textId="77777777" w:rsidR="002201DC" w:rsidRDefault="002201DC" w:rsidP="000B0953">
            <w:r>
              <w:t>14 May</w:t>
            </w:r>
          </w:p>
        </w:tc>
      </w:tr>
      <w:tr w:rsidR="002201DC" w14:paraId="73AE401E" w14:textId="77777777" w:rsidTr="000B0953">
        <w:tblPrEx>
          <w:tblCellMar>
            <w:top w:w="0" w:type="dxa"/>
            <w:bottom w:w="0" w:type="dxa"/>
          </w:tblCellMar>
        </w:tblPrEx>
        <w:tc>
          <w:tcPr>
            <w:tcW w:w="0" w:type="auto"/>
          </w:tcPr>
          <w:p w14:paraId="6E5B4CD3" w14:textId="77777777" w:rsidR="002201DC" w:rsidRDefault="002201DC" w:rsidP="000B0953">
            <w:proofErr w:type="gramStart"/>
            <w:r>
              <w:t>bibliothèque</w:t>
            </w:r>
            <w:proofErr w:type="gramEnd"/>
          </w:p>
        </w:tc>
        <w:tc>
          <w:tcPr>
            <w:tcW w:w="0" w:type="auto"/>
          </w:tcPr>
          <w:p w14:paraId="3F9F3982" w14:textId="77777777" w:rsidR="002201DC" w:rsidRDefault="002201DC" w:rsidP="000B0953">
            <w:r>
              <w:t>Quand j'entre dans la salle je vois une bibliothèque de 2m d'hauteur dans le coin à ma droite.</w:t>
            </w:r>
          </w:p>
        </w:tc>
        <w:tc>
          <w:tcPr>
            <w:tcW w:w="0" w:type="auto"/>
          </w:tcPr>
          <w:p w14:paraId="5A6DF7A2" w14:textId="77777777" w:rsidR="002201DC" w:rsidRDefault="002201DC" w:rsidP="000B0953">
            <w:r>
              <w:t>OK</w:t>
            </w:r>
          </w:p>
          <w:p w14:paraId="47C1DFA9" w14:textId="77777777" w:rsidR="002201DC" w:rsidRDefault="002201DC" w:rsidP="000B0953">
            <w:r>
              <w:t>14 May</w:t>
            </w:r>
          </w:p>
        </w:tc>
      </w:tr>
      <w:tr w:rsidR="002201DC" w14:paraId="4F611F2A" w14:textId="77777777" w:rsidTr="000B0953">
        <w:tblPrEx>
          <w:tblCellMar>
            <w:top w:w="0" w:type="dxa"/>
            <w:bottom w:w="0" w:type="dxa"/>
          </w:tblCellMar>
        </w:tblPrEx>
        <w:tc>
          <w:tcPr>
            <w:tcW w:w="0" w:type="auto"/>
          </w:tcPr>
          <w:p w14:paraId="7EDEA40C" w14:textId="77777777" w:rsidR="002201DC" w:rsidRDefault="002201DC" w:rsidP="000B0953">
            <w:proofErr w:type="gramStart"/>
            <w:r>
              <w:t>fenêtres</w:t>
            </w:r>
            <w:proofErr w:type="gramEnd"/>
          </w:p>
        </w:tc>
        <w:tc>
          <w:tcPr>
            <w:tcW w:w="0" w:type="auto"/>
          </w:tcPr>
          <w:p w14:paraId="3E4868F4" w14:textId="77777777" w:rsidR="002201DC" w:rsidRDefault="002201DC" w:rsidP="000B0953">
            <w:r>
              <w:t xml:space="preserve">Quand j'entre dans la salle je vois </w:t>
            </w:r>
            <w:proofErr w:type="gramStart"/>
            <w:r>
              <w:t>deux fenêtres séparés</w:t>
            </w:r>
            <w:proofErr w:type="gramEnd"/>
            <w:r>
              <w:t xml:space="preserve"> de deux mètres à l'horizontale à ma gauche.</w:t>
            </w:r>
          </w:p>
        </w:tc>
        <w:tc>
          <w:tcPr>
            <w:tcW w:w="0" w:type="auto"/>
          </w:tcPr>
          <w:p w14:paraId="7AEF3792" w14:textId="77777777" w:rsidR="002201DC" w:rsidRDefault="002201DC" w:rsidP="000B0953">
            <w:r>
              <w:t>OK</w:t>
            </w:r>
          </w:p>
          <w:p w14:paraId="4633E190" w14:textId="77777777" w:rsidR="002201DC" w:rsidRDefault="002201DC" w:rsidP="000B0953">
            <w:r>
              <w:t>14 May</w:t>
            </w:r>
          </w:p>
        </w:tc>
      </w:tr>
      <w:tr w:rsidR="002201DC" w14:paraId="3199BB15" w14:textId="77777777" w:rsidTr="000B0953">
        <w:tblPrEx>
          <w:tblCellMar>
            <w:top w:w="0" w:type="dxa"/>
            <w:bottom w:w="0" w:type="dxa"/>
          </w:tblCellMar>
        </w:tblPrEx>
        <w:tc>
          <w:tcPr>
            <w:tcW w:w="0" w:type="auto"/>
          </w:tcPr>
          <w:p w14:paraId="5BF55D88" w14:textId="77777777" w:rsidR="002201DC" w:rsidRDefault="002201DC" w:rsidP="000B0953">
            <w:proofErr w:type="gramStart"/>
            <w:r>
              <w:t>chaises</w:t>
            </w:r>
            <w:proofErr w:type="gramEnd"/>
          </w:p>
        </w:tc>
        <w:tc>
          <w:tcPr>
            <w:tcW w:w="0" w:type="auto"/>
          </w:tcPr>
          <w:p w14:paraId="6F120AFC" w14:textId="77777777" w:rsidR="002201DC" w:rsidRDefault="002201DC" w:rsidP="000B0953">
            <w:r>
              <w:t>Les chaises sont devant les tables</w:t>
            </w:r>
          </w:p>
        </w:tc>
        <w:tc>
          <w:tcPr>
            <w:tcW w:w="0" w:type="auto"/>
          </w:tcPr>
          <w:p w14:paraId="223C6AEC" w14:textId="77777777" w:rsidR="002201DC" w:rsidRDefault="002201DC" w:rsidP="000B0953">
            <w:r>
              <w:t>OK</w:t>
            </w:r>
          </w:p>
          <w:p w14:paraId="02DE9F81" w14:textId="77777777" w:rsidR="002201DC" w:rsidRDefault="002201DC" w:rsidP="000B0953">
            <w:r>
              <w:t>14 May</w:t>
            </w:r>
          </w:p>
        </w:tc>
      </w:tr>
      <w:tr w:rsidR="002201DC" w14:paraId="0A4EF9FE" w14:textId="77777777" w:rsidTr="000B0953">
        <w:tblPrEx>
          <w:tblCellMar>
            <w:top w:w="0" w:type="dxa"/>
            <w:bottom w:w="0" w:type="dxa"/>
          </w:tblCellMar>
        </w:tblPrEx>
        <w:tc>
          <w:tcPr>
            <w:tcW w:w="0" w:type="auto"/>
          </w:tcPr>
          <w:p w14:paraId="71AAD657" w14:textId="77777777" w:rsidR="002201DC" w:rsidRDefault="002201DC" w:rsidP="000B0953">
            <w:proofErr w:type="gramStart"/>
            <w:r>
              <w:t>tableau</w:t>
            </w:r>
            <w:proofErr w:type="gramEnd"/>
            <w:r>
              <w:t xml:space="preserve"> blanc</w:t>
            </w:r>
          </w:p>
        </w:tc>
        <w:tc>
          <w:tcPr>
            <w:tcW w:w="0" w:type="auto"/>
          </w:tcPr>
          <w:p w14:paraId="41EDC3E9" w14:textId="77777777" w:rsidR="002201DC" w:rsidRDefault="002201DC" w:rsidP="000B0953">
            <w:r>
              <w:t>Devant les tables se positionne un tableau blanc</w:t>
            </w:r>
          </w:p>
        </w:tc>
        <w:tc>
          <w:tcPr>
            <w:tcW w:w="0" w:type="auto"/>
          </w:tcPr>
          <w:p w14:paraId="5981A8AB" w14:textId="77777777" w:rsidR="002201DC" w:rsidRDefault="002201DC" w:rsidP="000B0953">
            <w:r>
              <w:t>OK</w:t>
            </w:r>
          </w:p>
          <w:p w14:paraId="5E309EF5" w14:textId="77777777" w:rsidR="002201DC" w:rsidRDefault="002201DC" w:rsidP="000B0953">
            <w:r>
              <w:t>14 May</w:t>
            </w:r>
          </w:p>
        </w:tc>
      </w:tr>
      <w:tr w:rsidR="002201DC" w14:paraId="6554150B" w14:textId="77777777" w:rsidTr="000B0953">
        <w:tblPrEx>
          <w:tblCellMar>
            <w:top w:w="0" w:type="dxa"/>
            <w:bottom w:w="0" w:type="dxa"/>
          </w:tblCellMar>
        </w:tblPrEx>
        <w:tc>
          <w:tcPr>
            <w:tcW w:w="0" w:type="auto"/>
          </w:tcPr>
          <w:p w14:paraId="12D948B6" w14:textId="77777777" w:rsidR="002201DC" w:rsidRDefault="002201DC" w:rsidP="000B0953">
            <w:proofErr w:type="gramStart"/>
            <w:r>
              <w:t>écrans</w:t>
            </w:r>
            <w:proofErr w:type="gramEnd"/>
            <w:r>
              <w:t xml:space="preserve"> claviers et souris</w:t>
            </w:r>
          </w:p>
        </w:tc>
        <w:tc>
          <w:tcPr>
            <w:tcW w:w="0" w:type="auto"/>
          </w:tcPr>
          <w:p w14:paraId="34C733E0" w14:textId="77777777" w:rsidR="002201DC" w:rsidRDefault="002201DC" w:rsidP="000B0953">
            <w:r>
              <w:t>Sur chaque table se trouvent deux écrans avec un clavier et souris</w:t>
            </w:r>
          </w:p>
        </w:tc>
        <w:tc>
          <w:tcPr>
            <w:tcW w:w="0" w:type="auto"/>
          </w:tcPr>
          <w:p w14:paraId="591DF655" w14:textId="77777777" w:rsidR="002201DC" w:rsidRDefault="002201DC" w:rsidP="000B0953">
            <w:r>
              <w:t>OK</w:t>
            </w:r>
          </w:p>
          <w:p w14:paraId="6D801289" w14:textId="77777777" w:rsidR="002201DC" w:rsidRDefault="002201DC" w:rsidP="000B0953">
            <w:r>
              <w:t>14 May</w:t>
            </w:r>
          </w:p>
        </w:tc>
      </w:tr>
      <w:tr w:rsidR="002201DC" w14:paraId="72022BB0" w14:textId="77777777" w:rsidTr="000B0953">
        <w:tblPrEx>
          <w:tblCellMar>
            <w:top w:w="0" w:type="dxa"/>
            <w:bottom w:w="0" w:type="dxa"/>
          </w:tblCellMar>
        </w:tblPrEx>
        <w:tc>
          <w:tcPr>
            <w:tcW w:w="0" w:type="auto"/>
          </w:tcPr>
          <w:p w14:paraId="65B829D3" w14:textId="77777777" w:rsidR="002201DC" w:rsidRDefault="002201DC" w:rsidP="000B0953">
            <w:r>
              <w:t>TV</w:t>
            </w:r>
          </w:p>
        </w:tc>
        <w:tc>
          <w:tcPr>
            <w:tcW w:w="0" w:type="auto"/>
          </w:tcPr>
          <w:p w14:paraId="652973E5" w14:textId="77777777" w:rsidR="002201DC" w:rsidRDefault="002201DC" w:rsidP="000B0953">
            <w:proofErr w:type="gramStart"/>
            <w:r>
              <w:t>à</w:t>
            </w:r>
            <w:proofErr w:type="gramEnd"/>
            <w:r>
              <w:t xml:space="preserve"> gauche de l'entrée je vois une TV à 1,8m </w:t>
            </w:r>
            <w:proofErr w:type="spellStart"/>
            <w:r>
              <w:t>mettres</w:t>
            </w:r>
            <w:proofErr w:type="spellEnd"/>
            <w:r>
              <w:t xml:space="preserve"> d'hauteur.</w:t>
            </w:r>
          </w:p>
        </w:tc>
        <w:tc>
          <w:tcPr>
            <w:tcW w:w="0" w:type="auto"/>
          </w:tcPr>
          <w:p w14:paraId="024FF5C8" w14:textId="77777777" w:rsidR="002201DC" w:rsidRDefault="002201DC" w:rsidP="000B0953">
            <w:r>
              <w:t>OK</w:t>
            </w:r>
          </w:p>
          <w:p w14:paraId="5094A81C" w14:textId="77777777" w:rsidR="002201DC" w:rsidRDefault="002201DC" w:rsidP="000B0953">
            <w:r>
              <w:t>14 May</w:t>
            </w:r>
          </w:p>
        </w:tc>
      </w:tr>
      <w:tr w:rsidR="002201DC" w14:paraId="216DF3B5" w14:textId="77777777" w:rsidTr="000B0953">
        <w:tblPrEx>
          <w:tblCellMar>
            <w:top w:w="0" w:type="dxa"/>
            <w:bottom w:w="0" w:type="dxa"/>
          </w:tblCellMar>
        </w:tblPrEx>
        <w:tc>
          <w:tcPr>
            <w:tcW w:w="0" w:type="auto"/>
          </w:tcPr>
          <w:p w14:paraId="5852F6E6" w14:textId="77777777" w:rsidR="002201DC" w:rsidRDefault="002201DC" w:rsidP="000B0953">
            <w:proofErr w:type="gramStart"/>
            <w:r>
              <w:t>prises</w:t>
            </w:r>
            <w:proofErr w:type="gramEnd"/>
          </w:p>
        </w:tc>
        <w:tc>
          <w:tcPr>
            <w:tcW w:w="0" w:type="auto"/>
          </w:tcPr>
          <w:p w14:paraId="01D6A80E" w14:textId="77777777" w:rsidR="002201DC" w:rsidRDefault="002201DC" w:rsidP="000B0953">
            <w:proofErr w:type="gramStart"/>
            <w:r>
              <w:t>dans</w:t>
            </w:r>
            <w:proofErr w:type="gramEnd"/>
            <w:r>
              <w:t xml:space="preserve"> chaque coin </w:t>
            </w:r>
            <w:proofErr w:type="spellStart"/>
            <w:r>
              <w:t>dela</w:t>
            </w:r>
            <w:proofErr w:type="spellEnd"/>
            <w:r>
              <w:t xml:space="preserve"> salle se trouvent 4 prises blanches</w:t>
            </w:r>
          </w:p>
        </w:tc>
        <w:tc>
          <w:tcPr>
            <w:tcW w:w="0" w:type="auto"/>
          </w:tcPr>
          <w:p w14:paraId="22F9D40A" w14:textId="77777777" w:rsidR="002201DC" w:rsidRDefault="002201DC" w:rsidP="000B0953">
            <w:r>
              <w:t>OK</w:t>
            </w:r>
          </w:p>
          <w:p w14:paraId="65484AE4" w14:textId="77777777" w:rsidR="002201DC" w:rsidRDefault="002201DC" w:rsidP="000B0953">
            <w:r>
              <w:t>14 May</w:t>
            </w:r>
          </w:p>
        </w:tc>
      </w:tr>
    </w:tbl>
    <w:p w14:paraId="122B294B" w14:textId="77777777" w:rsidR="002201DC" w:rsidRDefault="002201DC" w:rsidP="002201DC">
      <w:pPr>
        <w:pStyle w:val="Titre4"/>
      </w:pPr>
      <w:proofErr w:type="spellStart"/>
      <w:r>
        <w:lastRenderedPageBreak/>
        <w:t>Terrase</w:t>
      </w:r>
      <w:proofErr w:type="spellEnd"/>
      <w:r>
        <w:t xml:space="preserve"> (Toit)</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1515"/>
        <w:gridCol w:w="6908"/>
        <w:gridCol w:w="637"/>
      </w:tblGrid>
      <w:tr w:rsidR="002201DC" w14:paraId="7DEB19D1" w14:textId="77777777" w:rsidTr="000B0953">
        <w:tblPrEx>
          <w:tblCellMar>
            <w:top w:w="0" w:type="dxa"/>
            <w:bottom w:w="0" w:type="dxa"/>
          </w:tblCellMar>
        </w:tblPrEx>
        <w:tc>
          <w:tcPr>
            <w:tcW w:w="0" w:type="auto"/>
          </w:tcPr>
          <w:p w14:paraId="1CDBE11D" w14:textId="77777777" w:rsidR="002201DC" w:rsidRDefault="002201DC" w:rsidP="000B0953">
            <w:r>
              <w:t>Parasol</w:t>
            </w:r>
          </w:p>
        </w:tc>
        <w:tc>
          <w:tcPr>
            <w:tcW w:w="0" w:type="auto"/>
          </w:tcPr>
          <w:p w14:paraId="3A57D839" w14:textId="77777777" w:rsidR="002201DC" w:rsidRDefault="002201DC" w:rsidP="000B0953">
            <w:r>
              <w:t>- Il y a 1 parasol sous chaque table</w:t>
            </w:r>
          </w:p>
        </w:tc>
        <w:tc>
          <w:tcPr>
            <w:tcW w:w="0" w:type="auto"/>
          </w:tcPr>
          <w:p w14:paraId="570ECF82" w14:textId="77777777" w:rsidR="002201DC" w:rsidRDefault="002201DC" w:rsidP="000B0953">
            <w:r>
              <w:t>OK</w:t>
            </w:r>
          </w:p>
          <w:p w14:paraId="6E3B8F08" w14:textId="77777777" w:rsidR="002201DC" w:rsidRDefault="002201DC" w:rsidP="000B0953">
            <w:r>
              <w:t>14 May</w:t>
            </w:r>
          </w:p>
        </w:tc>
      </w:tr>
      <w:tr w:rsidR="002201DC" w14:paraId="4B7D17D7" w14:textId="77777777" w:rsidTr="000B0953">
        <w:tblPrEx>
          <w:tblCellMar>
            <w:top w:w="0" w:type="dxa"/>
            <w:bottom w:w="0" w:type="dxa"/>
          </w:tblCellMar>
        </w:tblPrEx>
        <w:tc>
          <w:tcPr>
            <w:tcW w:w="0" w:type="auto"/>
          </w:tcPr>
          <w:p w14:paraId="3F4A6721" w14:textId="77777777" w:rsidR="002201DC" w:rsidRDefault="002201DC" w:rsidP="000B0953">
            <w:r>
              <w:t>Barrières</w:t>
            </w:r>
          </w:p>
        </w:tc>
        <w:tc>
          <w:tcPr>
            <w:tcW w:w="0" w:type="auto"/>
          </w:tcPr>
          <w:p w14:paraId="24632EBD" w14:textId="77777777" w:rsidR="002201DC" w:rsidRDefault="002201DC" w:rsidP="000B0953">
            <w:r>
              <w:t>- Il y a des barrières noir tout autour</w:t>
            </w:r>
          </w:p>
        </w:tc>
        <w:tc>
          <w:tcPr>
            <w:tcW w:w="0" w:type="auto"/>
          </w:tcPr>
          <w:p w14:paraId="0C04C2A8" w14:textId="77777777" w:rsidR="002201DC" w:rsidRDefault="002201DC" w:rsidP="000B0953">
            <w:r>
              <w:t>OK</w:t>
            </w:r>
          </w:p>
          <w:p w14:paraId="2DAC7123" w14:textId="77777777" w:rsidR="002201DC" w:rsidRDefault="002201DC" w:rsidP="000B0953">
            <w:r>
              <w:t>14 May</w:t>
            </w:r>
          </w:p>
        </w:tc>
      </w:tr>
      <w:tr w:rsidR="002201DC" w14:paraId="7B390D74" w14:textId="77777777" w:rsidTr="000B0953">
        <w:tblPrEx>
          <w:tblCellMar>
            <w:top w:w="0" w:type="dxa"/>
            <w:bottom w:w="0" w:type="dxa"/>
          </w:tblCellMar>
        </w:tblPrEx>
        <w:tc>
          <w:tcPr>
            <w:tcW w:w="0" w:type="auto"/>
          </w:tcPr>
          <w:p w14:paraId="190881ED" w14:textId="77777777" w:rsidR="002201DC" w:rsidRDefault="002201DC" w:rsidP="000B0953">
            <w:r>
              <w:t>Tables</w:t>
            </w:r>
          </w:p>
        </w:tc>
        <w:tc>
          <w:tcPr>
            <w:tcW w:w="0" w:type="auto"/>
          </w:tcPr>
          <w:p w14:paraId="766D2D5F" w14:textId="77777777" w:rsidR="002201DC" w:rsidRDefault="002201DC" w:rsidP="000B0953">
            <w:r>
              <w:t>- Il y a 6 tables éparpillé sur la terrasse</w:t>
            </w:r>
          </w:p>
        </w:tc>
        <w:tc>
          <w:tcPr>
            <w:tcW w:w="0" w:type="auto"/>
          </w:tcPr>
          <w:p w14:paraId="55729244" w14:textId="77777777" w:rsidR="002201DC" w:rsidRDefault="002201DC" w:rsidP="000B0953">
            <w:r>
              <w:t>OK</w:t>
            </w:r>
          </w:p>
          <w:p w14:paraId="2762252E" w14:textId="77777777" w:rsidR="002201DC" w:rsidRDefault="002201DC" w:rsidP="000B0953">
            <w:r>
              <w:t>14 May</w:t>
            </w:r>
          </w:p>
        </w:tc>
      </w:tr>
      <w:tr w:rsidR="002201DC" w14:paraId="6499EC4F" w14:textId="77777777" w:rsidTr="000B0953">
        <w:tblPrEx>
          <w:tblCellMar>
            <w:top w:w="0" w:type="dxa"/>
            <w:bottom w:w="0" w:type="dxa"/>
          </w:tblCellMar>
        </w:tblPrEx>
        <w:tc>
          <w:tcPr>
            <w:tcW w:w="0" w:type="auto"/>
          </w:tcPr>
          <w:p w14:paraId="56C620BD" w14:textId="77777777" w:rsidR="002201DC" w:rsidRDefault="002201DC" w:rsidP="000B0953">
            <w:r>
              <w:t>Chaises</w:t>
            </w:r>
          </w:p>
        </w:tc>
        <w:tc>
          <w:tcPr>
            <w:tcW w:w="0" w:type="auto"/>
          </w:tcPr>
          <w:p w14:paraId="09E2C768" w14:textId="77777777" w:rsidR="002201DC" w:rsidRDefault="002201DC" w:rsidP="000B0953">
            <w:r>
              <w:t>- Il y a 4 chaises noir par tables</w:t>
            </w:r>
          </w:p>
        </w:tc>
        <w:tc>
          <w:tcPr>
            <w:tcW w:w="0" w:type="auto"/>
          </w:tcPr>
          <w:p w14:paraId="5C08A4F7" w14:textId="77777777" w:rsidR="002201DC" w:rsidRDefault="002201DC" w:rsidP="000B0953">
            <w:r>
              <w:t>OK</w:t>
            </w:r>
          </w:p>
          <w:p w14:paraId="52AD7CCF" w14:textId="77777777" w:rsidR="002201DC" w:rsidRDefault="002201DC" w:rsidP="000B0953">
            <w:r>
              <w:t>14 May</w:t>
            </w:r>
          </w:p>
        </w:tc>
      </w:tr>
      <w:tr w:rsidR="002201DC" w14:paraId="24177F49" w14:textId="77777777" w:rsidTr="000B0953">
        <w:tblPrEx>
          <w:tblCellMar>
            <w:top w:w="0" w:type="dxa"/>
            <w:bottom w:w="0" w:type="dxa"/>
          </w:tblCellMar>
        </w:tblPrEx>
        <w:tc>
          <w:tcPr>
            <w:tcW w:w="0" w:type="auto"/>
          </w:tcPr>
          <w:p w14:paraId="000B8E1C" w14:textId="77777777" w:rsidR="002201DC" w:rsidRDefault="002201DC" w:rsidP="000B0953">
            <w:r>
              <w:t>Panneaux solaires</w:t>
            </w:r>
          </w:p>
        </w:tc>
        <w:tc>
          <w:tcPr>
            <w:tcW w:w="0" w:type="auto"/>
          </w:tcPr>
          <w:p w14:paraId="565781DE" w14:textId="77777777" w:rsidR="002201DC" w:rsidRDefault="002201DC" w:rsidP="000B0953">
            <w:r>
              <w:t>- Il y a 5 panneaux solaires posé sur le sol le long de la barrière de gauche qui génèrent de l'Energie</w:t>
            </w:r>
          </w:p>
        </w:tc>
        <w:tc>
          <w:tcPr>
            <w:tcW w:w="0" w:type="auto"/>
          </w:tcPr>
          <w:p w14:paraId="761DF63E" w14:textId="77777777" w:rsidR="002201DC" w:rsidRDefault="002201DC" w:rsidP="000B0953">
            <w:r>
              <w:t>OK</w:t>
            </w:r>
          </w:p>
          <w:p w14:paraId="767C92C5" w14:textId="77777777" w:rsidR="002201DC" w:rsidRDefault="002201DC" w:rsidP="000B0953">
            <w:r>
              <w:t>14 May</w:t>
            </w:r>
          </w:p>
        </w:tc>
      </w:tr>
      <w:tr w:rsidR="002201DC" w14:paraId="20661256" w14:textId="77777777" w:rsidTr="000B0953">
        <w:tblPrEx>
          <w:tblCellMar>
            <w:top w:w="0" w:type="dxa"/>
            <w:bottom w:w="0" w:type="dxa"/>
          </w:tblCellMar>
        </w:tblPrEx>
        <w:tc>
          <w:tcPr>
            <w:tcW w:w="0" w:type="auto"/>
          </w:tcPr>
          <w:p w14:paraId="347AE6C4" w14:textId="77777777" w:rsidR="002201DC" w:rsidRDefault="002201DC" w:rsidP="000B0953">
            <w:r>
              <w:t>Abris</w:t>
            </w:r>
          </w:p>
        </w:tc>
        <w:tc>
          <w:tcPr>
            <w:tcW w:w="0" w:type="auto"/>
          </w:tcPr>
          <w:p w14:paraId="69F3BF79" w14:textId="77777777" w:rsidR="002201DC" w:rsidRDefault="002201DC" w:rsidP="000B0953">
            <w:r>
              <w:t>- Je veux 1 abris au milieu de la terrasse</w:t>
            </w:r>
          </w:p>
        </w:tc>
        <w:tc>
          <w:tcPr>
            <w:tcW w:w="0" w:type="auto"/>
          </w:tcPr>
          <w:p w14:paraId="47056FBB" w14:textId="77777777" w:rsidR="002201DC" w:rsidRDefault="002201DC" w:rsidP="000B0953">
            <w:r>
              <w:t>OK</w:t>
            </w:r>
          </w:p>
          <w:p w14:paraId="369C2C8E" w14:textId="77777777" w:rsidR="002201DC" w:rsidRDefault="002201DC" w:rsidP="000B0953">
            <w:r>
              <w:t>14 May</w:t>
            </w:r>
          </w:p>
        </w:tc>
      </w:tr>
      <w:tr w:rsidR="002201DC" w14:paraId="2B7890C3" w14:textId="77777777" w:rsidTr="000B0953">
        <w:tblPrEx>
          <w:tblCellMar>
            <w:top w:w="0" w:type="dxa"/>
            <w:bottom w:w="0" w:type="dxa"/>
          </w:tblCellMar>
        </w:tblPrEx>
        <w:tc>
          <w:tcPr>
            <w:tcW w:w="0" w:type="auto"/>
          </w:tcPr>
          <w:p w14:paraId="06DA436A" w14:textId="77777777" w:rsidR="002201DC" w:rsidRDefault="002201DC" w:rsidP="000B0953">
            <w:r>
              <w:t>Fleurs</w:t>
            </w:r>
          </w:p>
        </w:tc>
        <w:tc>
          <w:tcPr>
            <w:tcW w:w="0" w:type="auto"/>
          </w:tcPr>
          <w:p w14:paraId="7E58E8A2" w14:textId="77777777" w:rsidR="002201DC" w:rsidRDefault="002201DC" w:rsidP="000B0953">
            <w:r>
              <w:t>- Il y a des fleurs pour décorer la terrasse</w:t>
            </w:r>
          </w:p>
        </w:tc>
        <w:tc>
          <w:tcPr>
            <w:tcW w:w="0" w:type="auto"/>
          </w:tcPr>
          <w:p w14:paraId="33E198B8" w14:textId="77777777" w:rsidR="002201DC" w:rsidRDefault="002201DC" w:rsidP="000B0953">
            <w:r>
              <w:t>OK</w:t>
            </w:r>
          </w:p>
          <w:p w14:paraId="70ACAD12" w14:textId="77777777" w:rsidR="002201DC" w:rsidRDefault="002201DC" w:rsidP="000B0953">
            <w:r>
              <w:t>14 May</w:t>
            </w:r>
          </w:p>
        </w:tc>
      </w:tr>
      <w:tr w:rsidR="002201DC" w14:paraId="5BBE0D5F" w14:textId="77777777" w:rsidTr="000B0953">
        <w:tblPrEx>
          <w:tblCellMar>
            <w:top w:w="0" w:type="dxa"/>
            <w:bottom w:w="0" w:type="dxa"/>
          </w:tblCellMar>
        </w:tblPrEx>
        <w:tc>
          <w:tcPr>
            <w:tcW w:w="0" w:type="auto"/>
          </w:tcPr>
          <w:p w14:paraId="4B56612E" w14:textId="77777777" w:rsidR="002201DC" w:rsidRDefault="002201DC" w:rsidP="000B0953">
            <w:r>
              <w:t>Bancs</w:t>
            </w:r>
          </w:p>
        </w:tc>
        <w:tc>
          <w:tcPr>
            <w:tcW w:w="0" w:type="auto"/>
          </w:tcPr>
          <w:p w14:paraId="4BDB0178" w14:textId="77777777" w:rsidR="002201DC" w:rsidRDefault="002201DC" w:rsidP="000B0953">
            <w:r>
              <w:t>- Il y a 4 bancs dans chaque coin de la terrasse</w:t>
            </w:r>
          </w:p>
        </w:tc>
        <w:tc>
          <w:tcPr>
            <w:tcW w:w="0" w:type="auto"/>
          </w:tcPr>
          <w:p w14:paraId="2BD437AE" w14:textId="77777777" w:rsidR="002201DC" w:rsidRDefault="002201DC" w:rsidP="000B0953">
            <w:r>
              <w:t>OK</w:t>
            </w:r>
          </w:p>
          <w:p w14:paraId="0768D4F2" w14:textId="77777777" w:rsidR="002201DC" w:rsidRDefault="002201DC" w:rsidP="000B0953">
            <w:r>
              <w:t>14 May</w:t>
            </w:r>
          </w:p>
        </w:tc>
      </w:tr>
    </w:tbl>
    <w:p w14:paraId="2513DDF7" w14:textId="77777777" w:rsidR="002201DC" w:rsidRDefault="002201DC" w:rsidP="002201DC">
      <w:pPr>
        <w:pStyle w:val="Titre4"/>
      </w:pPr>
      <w:r>
        <w:t>Salle de classe 1er étage D03</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1883"/>
        <w:gridCol w:w="6558"/>
        <w:gridCol w:w="619"/>
      </w:tblGrid>
      <w:tr w:rsidR="002201DC" w14:paraId="2C09FA15" w14:textId="77777777" w:rsidTr="000B0953">
        <w:tblPrEx>
          <w:tblCellMar>
            <w:top w:w="0" w:type="dxa"/>
            <w:bottom w:w="0" w:type="dxa"/>
          </w:tblCellMar>
        </w:tblPrEx>
        <w:tc>
          <w:tcPr>
            <w:tcW w:w="0" w:type="auto"/>
          </w:tcPr>
          <w:p w14:paraId="06370827" w14:textId="77777777" w:rsidR="002201DC" w:rsidRDefault="002201DC" w:rsidP="000B0953">
            <w:proofErr w:type="gramStart"/>
            <w:r>
              <w:t>rangée</w:t>
            </w:r>
            <w:proofErr w:type="gramEnd"/>
            <w:r>
              <w:t xml:space="preserve"> de tables</w:t>
            </w:r>
          </w:p>
        </w:tc>
        <w:tc>
          <w:tcPr>
            <w:tcW w:w="0" w:type="auto"/>
          </w:tcPr>
          <w:p w14:paraId="08407539" w14:textId="77777777" w:rsidR="002201DC" w:rsidRDefault="002201DC" w:rsidP="000B0953">
            <w:r>
              <w:t xml:space="preserve">Quand j'entre dans la classe, au centre de la </w:t>
            </w:r>
            <w:proofErr w:type="gramStart"/>
            <w:r>
              <w:t>salle  il</w:t>
            </w:r>
            <w:proofErr w:type="gramEnd"/>
            <w:r>
              <w:t xml:space="preserve"> y'a trois rangées de  3 tables chacune.</w:t>
            </w:r>
          </w:p>
        </w:tc>
        <w:tc>
          <w:tcPr>
            <w:tcW w:w="0" w:type="auto"/>
          </w:tcPr>
          <w:p w14:paraId="2BDDAFE6" w14:textId="77777777" w:rsidR="002201DC" w:rsidRDefault="002201DC" w:rsidP="000B0953">
            <w:r>
              <w:t>OK</w:t>
            </w:r>
          </w:p>
          <w:p w14:paraId="72B1DA20" w14:textId="77777777" w:rsidR="002201DC" w:rsidRDefault="002201DC" w:rsidP="000B0953">
            <w:r>
              <w:t>14 May</w:t>
            </w:r>
          </w:p>
        </w:tc>
      </w:tr>
      <w:tr w:rsidR="002201DC" w14:paraId="35C36878" w14:textId="77777777" w:rsidTr="000B0953">
        <w:tblPrEx>
          <w:tblCellMar>
            <w:top w:w="0" w:type="dxa"/>
            <w:bottom w:w="0" w:type="dxa"/>
          </w:tblCellMar>
        </w:tblPrEx>
        <w:tc>
          <w:tcPr>
            <w:tcW w:w="0" w:type="auto"/>
          </w:tcPr>
          <w:p w14:paraId="15CBC63B" w14:textId="77777777" w:rsidR="002201DC" w:rsidRDefault="002201DC" w:rsidP="000B0953">
            <w:proofErr w:type="gramStart"/>
            <w:r>
              <w:t>bibliothèque</w:t>
            </w:r>
            <w:proofErr w:type="gramEnd"/>
          </w:p>
        </w:tc>
        <w:tc>
          <w:tcPr>
            <w:tcW w:w="0" w:type="auto"/>
          </w:tcPr>
          <w:p w14:paraId="45808DAA" w14:textId="77777777" w:rsidR="002201DC" w:rsidRDefault="002201DC" w:rsidP="000B0953">
            <w:r>
              <w:t xml:space="preserve">Quand j'entre dans la salle je vois une bibliothèque </w:t>
            </w:r>
            <w:proofErr w:type="gramStart"/>
            <w:r>
              <w:t>de  dans</w:t>
            </w:r>
            <w:proofErr w:type="gramEnd"/>
            <w:r>
              <w:t xml:space="preserve"> le coin de haut à ma droite.</w:t>
            </w:r>
          </w:p>
        </w:tc>
        <w:tc>
          <w:tcPr>
            <w:tcW w:w="0" w:type="auto"/>
          </w:tcPr>
          <w:p w14:paraId="6FC7907E" w14:textId="77777777" w:rsidR="002201DC" w:rsidRDefault="002201DC" w:rsidP="000B0953">
            <w:r>
              <w:t>OK</w:t>
            </w:r>
          </w:p>
          <w:p w14:paraId="55FF1487" w14:textId="77777777" w:rsidR="002201DC" w:rsidRDefault="002201DC" w:rsidP="000B0953">
            <w:r>
              <w:t>14 May</w:t>
            </w:r>
          </w:p>
        </w:tc>
      </w:tr>
      <w:tr w:rsidR="002201DC" w14:paraId="372D92C6" w14:textId="77777777" w:rsidTr="000B0953">
        <w:tblPrEx>
          <w:tblCellMar>
            <w:top w:w="0" w:type="dxa"/>
            <w:bottom w:w="0" w:type="dxa"/>
          </w:tblCellMar>
        </w:tblPrEx>
        <w:tc>
          <w:tcPr>
            <w:tcW w:w="0" w:type="auto"/>
          </w:tcPr>
          <w:p w14:paraId="248B8CE0" w14:textId="77777777" w:rsidR="002201DC" w:rsidRDefault="002201DC" w:rsidP="000B0953">
            <w:proofErr w:type="gramStart"/>
            <w:r>
              <w:t>fenêtres</w:t>
            </w:r>
            <w:proofErr w:type="gramEnd"/>
          </w:p>
        </w:tc>
        <w:tc>
          <w:tcPr>
            <w:tcW w:w="0" w:type="auto"/>
          </w:tcPr>
          <w:p w14:paraId="18A83994" w14:textId="77777777" w:rsidR="002201DC" w:rsidRDefault="002201DC" w:rsidP="000B0953">
            <w:r>
              <w:t xml:space="preserve">Quand j'entre dans la salle je vois </w:t>
            </w:r>
            <w:proofErr w:type="gramStart"/>
            <w:r>
              <w:t>deux fenêtres séparés</w:t>
            </w:r>
            <w:proofErr w:type="gramEnd"/>
            <w:r>
              <w:t xml:space="preserve"> de deux mètres à l'horizontale à ma gauche.</w:t>
            </w:r>
          </w:p>
        </w:tc>
        <w:tc>
          <w:tcPr>
            <w:tcW w:w="0" w:type="auto"/>
          </w:tcPr>
          <w:p w14:paraId="08B5B231" w14:textId="77777777" w:rsidR="002201DC" w:rsidRDefault="002201DC" w:rsidP="000B0953">
            <w:r>
              <w:t>OK</w:t>
            </w:r>
          </w:p>
          <w:p w14:paraId="3D81C9F5" w14:textId="77777777" w:rsidR="002201DC" w:rsidRDefault="002201DC" w:rsidP="000B0953">
            <w:r>
              <w:t>14 May</w:t>
            </w:r>
          </w:p>
        </w:tc>
      </w:tr>
      <w:tr w:rsidR="002201DC" w14:paraId="050996D0" w14:textId="77777777" w:rsidTr="000B0953">
        <w:tblPrEx>
          <w:tblCellMar>
            <w:top w:w="0" w:type="dxa"/>
            <w:bottom w:w="0" w:type="dxa"/>
          </w:tblCellMar>
        </w:tblPrEx>
        <w:tc>
          <w:tcPr>
            <w:tcW w:w="0" w:type="auto"/>
          </w:tcPr>
          <w:p w14:paraId="6A647671" w14:textId="77777777" w:rsidR="002201DC" w:rsidRDefault="002201DC" w:rsidP="000B0953">
            <w:proofErr w:type="gramStart"/>
            <w:r>
              <w:t>chaises</w:t>
            </w:r>
            <w:proofErr w:type="gramEnd"/>
          </w:p>
        </w:tc>
        <w:tc>
          <w:tcPr>
            <w:tcW w:w="0" w:type="auto"/>
          </w:tcPr>
          <w:p w14:paraId="2B20B5F4" w14:textId="77777777" w:rsidR="002201DC" w:rsidRDefault="002201DC" w:rsidP="000B0953">
            <w:r>
              <w:t>Les chaises sont devant les tables.</w:t>
            </w:r>
          </w:p>
        </w:tc>
        <w:tc>
          <w:tcPr>
            <w:tcW w:w="0" w:type="auto"/>
          </w:tcPr>
          <w:p w14:paraId="20F11082" w14:textId="77777777" w:rsidR="002201DC" w:rsidRDefault="002201DC" w:rsidP="000B0953">
            <w:r>
              <w:t>OK</w:t>
            </w:r>
          </w:p>
          <w:p w14:paraId="5B130DE9" w14:textId="77777777" w:rsidR="002201DC" w:rsidRDefault="002201DC" w:rsidP="000B0953">
            <w:r>
              <w:t>14 May</w:t>
            </w:r>
          </w:p>
        </w:tc>
      </w:tr>
      <w:tr w:rsidR="002201DC" w14:paraId="5C9E46FE" w14:textId="77777777" w:rsidTr="000B0953">
        <w:tblPrEx>
          <w:tblCellMar>
            <w:top w:w="0" w:type="dxa"/>
            <w:bottom w:w="0" w:type="dxa"/>
          </w:tblCellMar>
        </w:tblPrEx>
        <w:tc>
          <w:tcPr>
            <w:tcW w:w="0" w:type="auto"/>
          </w:tcPr>
          <w:p w14:paraId="5BEB6401" w14:textId="77777777" w:rsidR="002201DC" w:rsidRDefault="002201DC" w:rsidP="000B0953">
            <w:proofErr w:type="gramStart"/>
            <w:r>
              <w:t>tableau</w:t>
            </w:r>
            <w:proofErr w:type="gramEnd"/>
            <w:r>
              <w:t xml:space="preserve"> blanc</w:t>
            </w:r>
          </w:p>
        </w:tc>
        <w:tc>
          <w:tcPr>
            <w:tcW w:w="0" w:type="auto"/>
          </w:tcPr>
          <w:p w14:paraId="70686E46" w14:textId="77777777" w:rsidR="002201DC" w:rsidRDefault="002201DC" w:rsidP="000B0953">
            <w:r>
              <w:t>Devant les tables se positionne un tableau blanc</w:t>
            </w:r>
          </w:p>
        </w:tc>
        <w:tc>
          <w:tcPr>
            <w:tcW w:w="0" w:type="auto"/>
          </w:tcPr>
          <w:p w14:paraId="715B738E" w14:textId="77777777" w:rsidR="002201DC" w:rsidRDefault="002201DC" w:rsidP="000B0953">
            <w:r>
              <w:t>OK</w:t>
            </w:r>
          </w:p>
          <w:p w14:paraId="5C6CFFCD" w14:textId="77777777" w:rsidR="002201DC" w:rsidRDefault="002201DC" w:rsidP="000B0953">
            <w:r>
              <w:t>14 May</w:t>
            </w:r>
          </w:p>
        </w:tc>
      </w:tr>
      <w:tr w:rsidR="002201DC" w14:paraId="159FBE11" w14:textId="77777777" w:rsidTr="000B0953">
        <w:tblPrEx>
          <w:tblCellMar>
            <w:top w:w="0" w:type="dxa"/>
            <w:bottom w:w="0" w:type="dxa"/>
          </w:tblCellMar>
        </w:tblPrEx>
        <w:tc>
          <w:tcPr>
            <w:tcW w:w="0" w:type="auto"/>
          </w:tcPr>
          <w:p w14:paraId="3F167137" w14:textId="77777777" w:rsidR="002201DC" w:rsidRDefault="002201DC" w:rsidP="000B0953">
            <w:proofErr w:type="gramStart"/>
            <w:r>
              <w:t>écrans</w:t>
            </w:r>
            <w:proofErr w:type="gramEnd"/>
            <w:r>
              <w:t xml:space="preserve"> claviers et souris</w:t>
            </w:r>
          </w:p>
        </w:tc>
        <w:tc>
          <w:tcPr>
            <w:tcW w:w="0" w:type="auto"/>
          </w:tcPr>
          <w:p w14:paraId="5B0216E2" w14:textId="77777777" w:rsidR="002201DC" w:rsidRDefault="002201DC" w:rsidP="000B0953">
            <w:r>
              <w:t>Sur chaque table se trouvent un écran avec un clavier et souris et le pc</w:t>
            </w:r>
          </w:p>
        </w:tc>
        <w:tc>
          <w:tcPr>
            <w:tcW w:w="0" w:type="auto"/>
          </w:tcPr>
          <w:p w14:paraId="7A34B603" w14:textId="77777777" w:rsidR="002201DC" w:rsidRDefault="002201DC" w:rsidP="000B0953">
            <w:r>
              <w:t>OK</w:t>
            </w:r>
          </w:p>
          <w:p w14:paraId="53379018" w14:textId="77777777" w:rsidR="002201DC" w:rsidRDefault="002201DC" w:rsidP="000B0953">
            <w:r>
              <w:t>14 May</w:t>
            </w:r>
          </w:p>
        </w:tc>
      </w:tr>
      <w:tr w:rsidR="002201DC" w14:paraId="495E6901" w14:textId="77777777" w:rsidTr="000B0953">
        <w:tblPrEx>
          <w:tblCellMar>
            <w:top w:w="0" w:type="dxa"/>
            <w:bottom w:w="0" w:type="dxa"/>
          </w:tblCellMar>
        </w:tblPrEx>
        <w:tc>
          <w:tcPr>
            <w:tcW w:w="0" w:type="auto"/>
          </w:tcPr>
          <w:p w14:paraId="2C4B4162" w14:textId="77777777" w:rsidR="002201DC" w:rsidRDefault="002201DC" w:rsidP="000B0953">
            <w:proofErr w:type="gramStart"/>
            <w:r>
              <w:t>rétroviseur</w:t>
            </w:r>
            <w:proofErr w:type="gramEnd"/>
          </w:p>
        </w:tc>
        <w:tc>
          <w:tcPr>
            <w:tcW w:w="0" w:type="auto"/>
          </w:tcPr>
          <w:p w14:paraId="5E1810B6" w14:textId="77777777" w:rsidR="002201DC" w:rsidRDefault="002201DC" w:rsidP="000B0953">
            <w:proofErr w:type="gramStart"/>
            <w:r>
              <w:t>en</w:t>
            </w:r>
            <w:proofErr w:type="gramEnd"/>
            <w:r>
              <w:t xml:space="preserve"> dessus du tableau, sur le plafond je vois un rétroviseur.</w:t>
            </w:r>
          </w:p>
        </w:tc>
        <w:tc>
          <w:tcPr>
            <w:tcW w:w="0" w:type="auto"/>
          </w:tcPr>
          <w:p w14:paraId="5C45F43A" w14:textId="77777777" w:rsidR="002201DC" w:rsidRDefault="002201DC" w:rsidP="000B0953">
            <w:r>
              <w:t>OK</w:t>
            </w:r>
          </w:p>
          <w:p w14:paraId="02B7344F" w14:textId="77777777" w:rsidR="002201DC" w:rsidRDefault="002201DC" w:rsidP="000B0953">
            <w:r>
              <w:t>14 May</w:t>
            </w:r>
          </w:p>
        </w:tc>
      </w:tr>
      <w:tr w:rsidR="002201DC" w14:paraId="633B265E" w14:textId="77777777" w:rsidTr="000B0953">
        <w:tblPrEx>
          <w:tblCellMar>
            <w:top w:w="0" w:type="dxa"/>
            <w:bottom w:w="0" w:type="dxa"/>
          </w:tblCellMar>
        </w:tblPrEx>
        <w:tc>
          <w:tcPr>
            <w:tcW w:w="0" w:type="auto"/>
          </w:tcPr>
          <w:p w14:paraId="45EF2EF2" w14:textId="77777777" w:rsidR="002201DC" w:rsidRDefault="002201DC" w:rsidP="000B0953">
            <w:proofErr w:type="gramStart"/>
            <w:r>
              <w:t>prises</w:t>
            </w:r>
            <w:proofErr w:type="gramEnd"/>
          </w:p>
        </w:tc>
        <w:tc>
          <w:tcPr>
            <w:tcW w:w="0" w:type="auto"/>
          </w:tcPr>
          <w:p w14:paraId="03E8D3C2" w14:textId="77777777" w:rsidR="002201DC" w:rsidRDefault="002201DC" w:rsidP="000B0953">
            <w:proofErr w:type="gramStart"/>
            <w:r>
              <w:t>en</w:t>
            </w:r>
            <w:proofErr w:type="gramEnd"/>
            <w:r>
              <w:t xml:space="preserve"> dessous du tableau blanc je vois deux prises</w:t>
            </w:r>
          </w:p>
        </w:tc>
        <w:tc>
          <w:tcPr>
            <w:tcW w:w="0" w:type="auto"/>
          </w:tcPr>
          <w:p w14:paraId="161064CA" w14:textId="77777777" w:rsidR="002201DC" w:rsidRDefault="002201DC" w:rsidP="000B0953">
            <w:r>
              <w:t>OK</w:t>
            </w:r>
          </w:p>
          <w:p w14:paraId="0DF74C6A" w14:textId="77777777" w:rsidR="002201DC" w:rsidRDefault="002201DC" w:rsidP="000B0953">
            <w:r>
              <w:t>14 May</w:t>
            </w:r>
          </w:p>
        </w:tc>
      </w:tr>
    </w:tbl>
    <w:p w14:paraId="6F3BD643" w14:textId="77777777" w:rsidR="002201DC" w:rsidRDefault="002201DC" w:rsidP="002201DC">
      <w:pPr>
        <w:pStyle w:val="Titre4"/>
      </w:pPr>
      <w:r>
        <w:lastRenderedPageBreak/>
        <w:t>Salle de classe 2ème étage D13</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1190"/>
        <w:gridCol w:w="7340"/>
        <w:gridCol w:w="530"/>
      </w:tblGrid>
      <w:tr w:rsidR="002201DC" w14:paraId="3E2BF252" w14:textId="77777777" w:rsidTr="000B0953">
        <w:tblPrEx>
          <w:tblCellMar>
            <w:top w:w="0" w:type="dxa"/>
            <w:bottom w:w="0" w:type="dxa"/>
          </w:tblCellMar>
        </w:tblPrEx>
        <w:tc>
          <w:tcPr>
            <w:tcW w:w="0" w:type="auto"/>
          </w:tcPr>
          <w:p w14:paraId="6597BAAE" w14:textId="77777777" w:rsidR="002201DC" w:rsidRDefault="002201DC" w:rsidP="000B0953">
            <w:r>
              <w:t>Tables</w:t>
            </w:r>
          </w:p>
        </w:tc>
        <w:tc>
          <w:tcPr>
            <w:tcW w:w="0" w:type="auto"/>
          </w:tcPr>
          <w:p w14:paraId="08E1863F" w14:textId="77777777" w:rsidR="002201DC" w:rsidRDefault="002201DC" w:rsidP="000B0953">
            <w:r>
              <w:t xml:space="preserve">Il y a 17 tables en boit avec la place pour un écran, elles sont placées en groupes de 4 en chaque coin de manière qu'il soit </w:t>
            </w:r>
            <w:proofErr w:type="spellStart"/>
            <w:r>
              <w:t>facil</w:t>
            </w:r>
            <w:proofErr w:type="spellEnd"/>
            <w:r>
              <w:t xml:space="preserve"> la visualisation du tableau de l'enseignant. Il y a une table devant le </w:t>
            </w:r>
            <w:proofErr w:type="spellStart"/>
            <w:r>
              <w:t>tablau</w:t>
            </w:r>
            <w:proofErr w:type="spellEnd"/>
            <w:r>
              <w:t xml:space="preserve"> pour l'enseignant.</w:t>
            </w:r>
          </w:p>
        </w:tc>
        <w:tc>
          <w:tcPr>
            <w:tcW w:w="0" w:type="auto"/>
          </w:tcPr>
          <w:p w14:paraId="4EE7DAFB" w14:textId="77777777" w:rsidR="002201DC" w:rsidRDefault="002201DC" w:rsidP="000B0953">
            <w:r>
              <w:t>OK</w:t>
            </w:r>
          </w:p>
          <w:p w14:paraId="2FC89C96" w14:textId="77777777" w:rsidR="002201DC" w:rsidRDefault="002201DC" w:rsidP="000B0953">
            <w:r>
              <w:t>14 May</w:t>
            </w:r>
          </w:p>
        </w:tc>
      </w:tr>
      <w:tr w:rsidR="002201DC" w14:paraId="286CB010" w14:textId="77777777" w:rsidTr="000B0953">
        <w:tblPrEx>
          <w:tblCellMar>
            <w:top w:w="0" w:type="dxa"/>
            <w:bottom w:w="0" w:type="dxa"/>
          </w:tblCellMar>
        </w:tblPrEx>
        <w:tc>
          <w:tcPr>
            <w:tcW w:w="0" w:type="auto"/>
          </w:tcPr>
          <w:p w14:paraId="36FC06BC" w14:textId="77777777" w:rsidR="002201DC" w:rsidRDefault="002201DC" w:rsidP="000B0953">
            <w:proofErr w:type="spellStart"/>
            <w:r>
              <w:t>Pillones</w:t>
            </w:r>
            <w:proofErr w:type="spellEnd"/>
          </w:p>
        </w:tc>
        <w:tc>
          <w:tcPr>
            <w:tcW w:w="0" w:type="auto"/>
          </w:tcPr>
          <w:p w14:paraId="7D9B370E" w14:textId="77777777" w:rsidR="002201DC" w:rsidRDefault="002201DC" w:rsidP="000B0953">
            <w:r>
              <w:t xml:space="preserve">Il y a 4 </w:t>
            </w:r>
            <w:proofErr w:type="spellStart"/>
            <w:r>
              <w:t>pillones</w:t>
            </w:r>
            <w:proofErr w:type="spellEnd"/>
            <w:r>
              <w:t xml:space="preserve"> avec une prise </w:t>
            </w:r>
            <w:proofErr w:type="spellStart"/>
            <w:r>
              <w:t>electrique</w:t>
            </w:r>
            <w:proofErr w:type="spellEnd"/>
            <w:r>
              <w:t xml:space="preserve"> à chaque </w:t>
            </w:r>
            <w:proofErr w:type="spellStart"/>
            <w:r>
              <w:t>coté</w:t>
            </w:r>
            <w:proofErr w:type="spellEnd"/>
            <w:r>
              <w:t xml:space="preserve">, ils sont </w:t>
            </w:r>
            <w:proofErr w:type="gramStart"/>
            <w:r>
              <w:t>placées</w:t>
            </w:r>
            <w:proofErr w:type="gramEnd"/>
            <w:r>
              <w:t xml:space="preserve"> au milieu de chaque groupe de 4 tables.</w:t>
            </w:r>
          </w:p>
        </w:tc>
        <w:tc>
          <w:tcPr>
            <w:tcW w:w="0" w:type="auto"/>
          </w:tcPr>
          <w:p w14:paraId="469C0F58" w14:textId="77777777" w:rsidR="002201DC" w:rsidRDefault="002201DC" w:rsidP="000B0953">
            <w:r>
              <w:t>OK</w:t>
            </w:r>
          </w:p>
          <w:p w14:paraId="6C05752A" w14:textId="77777777" w:rsidR="002201DC" w:rsidRDefault="002201DC" w:rsidP="000B0953">
            <w:r>
              <w:t>14 May</w:t>
            </w:r>
          </w:p>
        </w:tc>
      </w:tr>
      <w:tr w:rsidR="002201DC" w14:paraId="4B9A8C5B" w14:textId="77777777" w:rsidTr="000B0953">
        <w:tblPrEx>
          <w:tblCellMar>
            <w:top w:w="0" w:type="dxa"/>
            <w:bottom w:w="0" w:type="dxa"/>
          </w:tblCellMar>
        </w:tblPrEx>
        <w:tc>
          <w:tcPr>
            <w:tcW w:w="0" w:type="auto"/>
          </w:tcPr>
          <w:p w14:paraId="6CAB2D8D" w14:textId="77777777" w:rsidR="002201DC" w:rsidRDefault="002201DC" w:rsidP="000B0953">
            <w:r>
              <w:t>TV + tableau</w:t>
            </w:r>
          </w:p>
        </w:tc>
        <w:tc>
          <w:tcPr>
            <w:tcW w:w="0" w:type="auto"/>
          </w:tcPr>
          <w:p w14:paraId="7DFF6EF5" w14:textId="77777777" w:rsidR="002201DC" w:rsidRDefault="002201DC" w:rsidP="000B0953">
            <w:r>
              <w:t xml:space="preserve">Il y a un TV de 65 pouces au mur, derrière de la place de l'enseignant et à coté un tableau de </w:t>
            </w:r>
            <w:proofErr w:type="gramStart"/>
            <w:r>
              <w:t>1..</w:t>
            </w:r>
            <w:proofErr w:type="gramEnd"/>
            <w:r>
              <w:t>5m x 3m au centre du mur.</w:t>
            </w:r>
          </w:p>
        </w:tc>
        <w:tc>
          <w:tcPr>
            <w:tcW w:w="0" w:type="auto"/>
          </w:tcPr>
          <w:p w14:paraId="4B50AD35" w14:textId="77777777" w:rsidR="002201DC" w:rsidRDefault="002201DC" w:rsidP="000B0953">
            <w:r>
              <w:t>OK</w:t>
            </w:r>
          </w:p>
          <w:p w14:paraId="71119BFF" w14:textId="77777777" w:rsidR="002201DC" w:rsidRDefault="002201DC" w:rsidP="000B0953">
            <w:r>
              <w:t>14 May</w:t>
            </w:r>
          </w:p>
        </w:tc>
      </w:tr>
      <w:tr w:rsidR="002201DC" w14:paraId="104AA4F2" w14:textId="77777777" w:rsidTr="000B0953">
        <w:tblPrEx>
          <w:tblCellMar>
            <w:top w:w="0" w:type="dxa"/>
            <w:bottom w:w="0" w:type="dxa"/>
          </w:tblCellMar>
        </w:tblPrEx>
        <w:tc>
          <w:tcPr>
            <w:tcW w:w="0" w:type="auto"/>
          </w:tcPr>
          <w:p w14:paraId="03076FAE" w14:textId="77777777" w:rsidR="002201DC" w:rsidRDefault="002201DC" w:rsidP="000B0953">
            <w:proofErr w:type="spellStart"/>
            <w:r>
              <w:t>Chaisses</w:t>
            </w:r>
            <w:proofErr w:type="spellEnd"/>
          </w:p>
        </w:tc>
        <w:tc>
          <w:tcPr>
            <w:tcW w:w="0" w:type="auto"/>
          </w:tcPr>
          <w:p w14:paraId="4F5419E9" w14:textId="77777777" w:rsidR="002201DC" w:rsidRDefault="002201DC" w:rsidP="000B0953">
            <w:r>
              <w:t xml:space="preserve">Il y a 17 </w:t>
            </w:r>
            <w:proofErr w:type="spellStart"/>
            <w:r>
              <w:t>chaisses</w:t>
            </w:r>
            <w:proofErr w:type="spellEnd"/>
            <w:r>
              <w:t xml:space="preserve"> bureau. Une pour chaque table et elles sont confortables.</w:t>
            </w:r>
          </w:p>
        </w:tc>
        <w:tc>
          <w:tcPr>
            <w:tcW w:w="0" w:type="auto"/>
          </w:tcPr>
          <w:p w14:paraId="6872E639" w14:textId="77777777" w:rsidR="002201DC" w:rsidRDefault="002201DC" w:rsidP="000B0953">
            <w:r>
              <w:t>OK</w:t>
            </w:r>
          </w:p>
          <w:p w14:paraId="1AF6FCBD" w14:textId="77777777" w:rsidR="002201DC" w:rsidRDefault="002201DC" w:rsidP="000B0953">
            <w:r>
              <w:t>14 May</w:t>
            </w:r>
          </w:p>
        </w:tc>
      </w:tr>
      <w:tr w:rsidR="002201DC" w14:paraId="68C48CEC" w14:textId="77777777" w:rsidTr="000B0953">
        <w:tblPrEx>
          <w:tblCellMar>
            <w:top w:w="0" w:type="dxa"/>
            <w:bottom w:w="0" w:type="dxa"/>
          </w:tblCellMar>
        </w:tblPrEx>
        <w:tc>
          <w:tcPr>
            <w:tcW w:w="0" w:type="auto"/>
          </w:tcPr>
          <w:p w14:paraId="1AA699EE" w14:textId="77777777" w:rsidR="002201DC" w:rsidRDefault="002201DC" w:rsidP="000B0953">
            <w:r>
              <w:t>Ecrans</w:t>
            </w:r>
          </w:p>
        </w:tc>
        <w:tc>
          <w:tcPr>
            <w:tcW w:w="0" w:type="auto"/>
          </w:tcPr>
          <w:p w14:paraId="046BF3EA" w14:textId="77777777" w:rsidR="002201DC" w:rsidRDefault="002201DC" w:rsidP="000B0953">
            <w:r>
              <w:t xml:space="preserve">Il y a un écran par poste de travail. Ils sont de 18 puces chacun et ils sont placés en face de la </w:t>
            </w:r>
            <w:proofErr w:type="spellStart"/>
            <w:r>
              <w:t>chaisse</w:t>
            </w:r>
            <w:proofErr w:type="spellEnd"/>
            <w:r>
              <w:t>.</w:t>
            </w:r>
          </w:p>
        </w:tc>
        <w:tc>
          <w:tcPr>
            <w:tcW w:w="0" w:type="auto"/>
          </w:tcPr>
          <w:p w14:paraId="3C79112E" w14:textId="77777777" w:rsidR="002201DC" w:rsidRDefault="002201DC" w:rsidP="000B0953">
            <w:r>
              <w:t>OK</w:t>
            </w:r>
          </w:p>
          <w:p w14:paraId="0B94DBE5" w14:textId="77777777" w:rsidR="002201DC" w:rsidRDefault="002201DC" w:rsidP="000B0953">
            <w:r>
              <w:t>14 May</w:t>
            </w:r>
          </w:p>
        </w:tc>
      </w:tr>
      <w:tr w:rsidR="002201DC" w14:paraId="0D16787A" w14:textId="77777777" w:rsidTr="000B0953">
        <w:tblPrEx>
          <w:tblCellMar>
            <w:top w:w="0" w:type="dxa"/>
            <w:bottom w:w="0" w:type="dxa"/>
          </w:tblCellMar>
        </w:tblPrEx>
        <w:tc>
          <w:tcPr>
            <w:tcW w:w="0" w:type="auto"/>
          </w:tcPr>
          <w:p w14:paraId="575F246E" w14:textId="77777777" w:rsidR="002201DC" w:rsidRDefault="002201DC" w:rsidP="000B0953">
            <w:proofErr w:type="spellStart"/>
            <w:r>
              <w:t>PC's</w:t>
            </w:r>
            <w:proofErr w:type="spellEnd"/>
          </w:p>
        </w:tc>
        <w:tc>
          <w:tcPr>
            <w:tcW w:w="0" w:type="auto"/>
          </w:tcPr>
          <w:p w14:paraId="780582F9" w14:textId="77777777" w:rsidR="002201DC" w:rsidRDefault="002201DC" w:rsidP="000B0953">
            <w:r>
              <w:t xml:space="preserve">Il y a 17 </w:t>
            </w:r>
            <w:proofErr w:type="spellStart"/>
            <w:r>
              <w:t>PC's</w:t>
            </w:r>
            <w:proofErr w:type="spellEnd"/>
            <w:r>
              <w:t>, un PC par poste et ils sont sous la table.</w:t>
            </w:r>
          </w:p>
        </w:tc>
        <w:tc>
          <w:tcPr>
            <w:tcW w:w="0" w:type="auto"/>
          </w:tcPr>
          <w:p w14:paraId="067E83B2" w14:textId="77777777" w:rsidR="002201DC" w:rsidRDefault="002201DC" w:rsidP="000B0953">
            <w:r>
              <w:t>OK</w:t>
            </w:r>
          </w:p>
          <w:p w14:paraId="3E8EF33E" w14:textId="77777777" w:rsidR="002201DC" w:rsidRDefault="002201DC" w:rsidP="000B0953">
            <w:r>
              <w:t>14 May</w:t>
            </w:r>
          </w:p>
        </w:tc>
      </w:tr>
      <w:tr w:rsidR="002201DC" w14:paraId="0616429B" w14:textId="77777777" w:rsidTr="000B0953">
        <w:tblPrEx>
          <w:tblCellMar>
            <w:top w:w="0" w:type="dxa"/>
            <w:bottom w:w="0" w:type="dxa"/>
          </w:tblCellMar>
        </w:tblPrEx>
        <w:tc>
          <w:tcPr>
            <w:tcW w:w="0" w:type="auto"/>
          </w:tcPr>
          <w:p w14:paraId="3218A9D3" w14:textId="77777777" w:rsidR="002201DC" w:rsidRDefault="002201DC" w:rsidP="000B0953">
            <w:proofErr w:type="spellStart"/>
            <w:r>
              <w:t>Fenetres</w:t>
            </w:r>
            <w:proofErr w:type="spellEnd"/>
          </w:p>
        </w:tc>
        <w:tc>
          <w:tcPr>
            <w:tcW w:w="0" w:type="auto"/>
          </w:tcPr>
          <w:p w14:paraId="7737E4C2" w14:textId="77777777" w:rsidR="002201DC" w:rsidRDefault="002201DC" w:rsidP="000B0953">
            <w:r>
              <w:t xml:space="preserve">Il y a deux grandes </w:t>
            </w:r>
            <w:proofErr w:type="spellStart"/>
            <w:r>
              <w:t>fenetres</w:t>
            </w:r>
            <w:proofErr w:type="spellEnd"/>
            <w:r>
              <w:t>, ils sont au centre du mur d'en face de l'enseignant.</w:t>
            </w:r>
          </w:p>
        </w:tc>
        <w:tc>
          <w:tcPr>
            <w:tcW w:w="0" w:type="auto"/>
          </w:tcPr>
          <w:p w14:paraId="364FCFE7" w14:textId="77777777" w:rsidR="002201DC" w:rsidRDefault="002201DC" w:rsidP="000B0953">
            <w:r>
              <w:t>OK</w:t>
            </w:r>
          </w:p>
          <w:p w14:paraId="2EE79A46" w14:textId="77777777" w:rsidR="002201DC" w:rsidRDefault="002201DC" w:rsidP="000B0953">
            <w:r>
              <w:t>14 May</w:t>
            </w:r>
          </w:p>
        </w:tc>
      </w:tr>
      <w:tr w:rsidR="002201DC" w14:paraId="04253337" w14:textId="77777777" w:rsidTr="000B0953">
        <w:tblPrEx>
          <w:tblCellMar>
            <w:top w:w="0" w:type="dxa"/>
            <w:bottom w:w="0" w:type="dxa"/>
          </w:tblCellMar>
        </w:tblPrEx>
        <w:tc>
          <w:tcPr>
            <w:tcW w:w="0" w:type="auto"/>
          </w:tcPr>
          <w:p w14:paraId="1F05D940" w14:textId="77777777" w:rsidR="002201DC" w:rsidRDefault="002201DC" w:rsidP="000B0953">
            <w:r>
              <w:t>Tapis</w:t>
            </w:r>
          </w:p>
        </w:tc>
        <w:tc>
          <w:tcPr>
            <w:tcW w:w="0" w:type="auto"/>
          </w:tcPr>
          <w:p w14:paraId="3E6C34C8" w14:textId="77777777" w:rsidR="002201DC" w:rsidRDefault="002201DC" w:rsidP="000B0953">
            <w:r>
              <w:t>Il y a un grand tapis pour chaque groupe de 4 tables, ils sont de 3m x 3m</w:t>
            </w:r>
          </w:p>
        </w:tc>
        <w:tc>
          <w:tcPr>
            <w:tcW w:w="0" w:type="auto"/>
          </w:tcPr>
          <w:p w14:paraId="5831AFE7" w14:textId="77777777" w:rsidR="002201DC" w:rsidRDefault="002201DC" w:rsidP="000B0953">
            <w:r>
              <w:t>OK</w:t>
            </w:r>
          </w:p>
          <w:p w14:paraId="05360331" w14:textId="77777777" w:rsidR="002201DC" w:rsidRDefault="002201DC" w:rsidP="000B0953">
            <w:r>
              <w:t>14 May</w:t>
            </w:r>
          </w:p>
        </w:tc>
      </w:tr>
      <w:tr w:rsidR="002201DC" w14:paraId="3671E5AB" w14:textId="77777777" w:rsidTr="000B0953">
        <w:tblPrEx>
          <w:tblCellMar>
            <w:top w:w="0" w:type="dxa"/>
            <w:bottom w:w="0" w:type="dxa"/>
          </w:tblCellMar>
        </w:tblPrEx>
        <w:tc>
          <w:tcPr>
            <w:tcW w:w="0" w:type="auto"/>
          </w:tcPr>
          <w:p w14:paraId="222A723D" w14:textId="77777777" w:rsidR="002201DC" w:rsidRDefault="002201DC" w:rsidP="000B0953">
            <w:r>
              <w:t>Etagère</w:t>
            </w:r>
          </w:p>
        </w:tc>
        <w:tc>
          <w:tcPr>
            <w:tcW w:w="0" w:type="auto"/>
          </w:tcPr>
          <w:p w14:paraId="516D5CE9" w14:textId="77777777" w:rsidR="002201DC" w:rsidRDefault="002201DC" w:rsidP="000B0953">
            <w:r>
              <w:t xml:space="preserve">Il y a </w:t>
            </w:r>
            <w:proofErr w:type="gramStart"/>
            <w:r>
              <w:t>un étagère</w:t>
            </w:r>
            <w:proofErr w:type="gramEnd"/>
            <w:r>
              <w:t xml:space="preserve"> pour les chaussures. Il a la place pour 20 chaussures et il est de 4x5 colonnes, chaque espace est de 20cm x 20cm x 35cm et il est placé au mur à </w:t>
            </w:r>
            <w:proofErr w:type="spellStart"/>
            <w:r>
              <w:t>coté</w:t>
            </w:r>
            <w:proofErr w:type="spellEnd"/>
            <w:r>
              <w:t xml:space="preserve"> de la porte.</w:t>
            </w:r>
          </w:p>
        </w:tc>
        <w:tc>
          <w:tcPr>
            <w:tcW w:w="0" w:type="auto"/>
          </w:tcPr>
          <w:p w14:paraId="6B922CCF" w14:textId="77777777" w:rsidR="002201DC" w:rsidRDefault="002201DC" w:rsidP="000B0953">
            <w:r>
              <w:t>OK</w:t>
            </w:r>
          </w:p>
          <w:p w14:paraId="61CDFD0E" w14:textId="77777777" w:rsidR="002201DC" w:rsidRDefault="002201DC" w:rsidP="000B0953">
            <w:r>
              <w:t>14 May</w:t>
            </w:r>
          </w:p>
        </w:tc>
      </w:tr>
      <w:tr w:rsidR="002201DC" w14:paraId="4E4A9540" w14:textId="77777777" w:rsidTr="000B0953">
        <w:tblPrEx>
          <w:tblCellMar>
            <w:top w:w="0" w:type="dxa"/>
            <w:bottom w:w="0" w:type="dxa"/>
          </w:tblCellMar>
        </w:tblPrEx>
        <w:tc>
          <w:tcPr>
            <w:tcW w:w="0" w:type="auto"/>
          </w:tcPr>
          <w:p w14:paraId="4A8493F5" w14:textId="77777777" w:rsidR="002201DC" w:rsidRDefault="002201DC" w:rsidP="000B0953">
            <w:r>
              <w:t>Porte-manteaux</w:t>
            </w:r>
          </w:p>
        </w:tc>
        <w:tc>
          <w:tcPr>
            <w:tcW w:w="0" w:type="auto"/>
          </w:tcPr>
          <w:p w14:paraId="5B2CF8BE" w14:textId="77777777" w:rsidR="002201DC" w:rsidRDefault="002201DC" w:rsidP="000B0953">
            <w:r>
              <w:t xml:space="preserve">Il y a un </w:t>
            </w:r>
            <w:proofErr w:type="spellStart"/>
            <w:r>
              <w:t>porte-manteux</w:t>
            </w:r>
            <w:proofErr w:type="spellEnd"/>
            <w:r>
              <w:t xml:space="preserve"> tout au fond de la classe, au coin gauche. Il est en </w:t>
            </w:r>
            <w:proofErr w:type="spellStart"/>
            <w:r>
              <w:t>metal</w:t>
            </w:r>
            <w:proofErr w:type="spellEnd"/>
            <w:r>
              <w:t xml:space="preserve"> et il fait 2m d'hauteur avec la place pour 15 vestes.</w:t>
            </w:r>
          </w:p>
        </w:tc>
        <w:tc>
          <w:tcPr>
            <w:tcW w:w="0" w:type="auto"/>
          </w:tcPr>
          <w:p w14:paraId="674F6996" w14:textId="77777777" w:rsidR="002201DC" w:rsidRDefault="002201DC" w:rsidP="000B0953">
            <w:r>
              <w:t>OK</w:t>
            </w:r>
          </w:p>
          <w:p w14:paraId="6C929427" w14:textId="77777777" w:rsidR="002201DC" w:rsidRDefault="002201DC" w:rsidP="000B0953">
            <w:r>
              <w:t>14 May</w:t>
            </w:r>
          </w:p>
        </w:tc>
      </w:tr>
    </w:tbl>
    <w:p w14:paraId="1E4CA679" w14:textId="77777777" w:rsidR="002201DC" w:rsidRDefault="002201DC" w:rsidP="002201DC">
      <w:pPr>
        <w:pStyle w:val="Titre3"/>
      </w:pPr>
      <w:r>
        <w:t>Sprint 5</w:t>
      </w:r>
    </w:p>
    <w:p w14:paraId="7D9B2AD9" w14:textId="77777777" w:rsidR="002201DC" w:rsidRDefault="002201DC" w:rsidP="002201DC">
      <w:pPr>
        <w:pStyle w:val="Titre3"/>
      </w:pPr>
      <w:r>
        <w:t>Sprint 6</w:t>
      </w:r>
    </w:p>
    <w:p w14:paraId="3C9C84C9" w14:textId="77777777" w:rsidR="002201DC" w:rsidRPr="002201DC" w:rsidRDefault="002201DC" w:rsidP="002201DC">
      <w:pPr>
        <w:pStyle w:val="Retraitcorpsdetexte"/>
        <w:rPr>
          <w:b/>
          <w:bCs/>
        </w:rPr>
      </w:pPr>
    </w:p>
    <w:p w14:paraId="3856C4E7" w14:textId="77777777" w:rsidR="002B1E09" w:rsidRPr="00920F4E" w:rsidRDefault="002B1E09" w:rsidP="009A4390">
      <w:pPr>
        <w:pStyle w:val="Titre2"/>
      </w:pPr>
      <w:bookmarkStart w:id="1080" w:name="_Toc165981523"/>
      <w:r>
        <w:t>Problèmes restants</w:t>
      </w:r>
      <w:bookmarkEnd w:id="1080"/>
    </w:p>
    <w:p w14:paraId="73CCAC0E" w14:textId="77777777" w:rsidR="002B1E09" w:rsidRDefault="007F30AE" w:rsidP="002B1E09">
      <w:pPr>
        <w:pStyle w:val="Informations"/>
      </w:pPr>
      <w:r w:rsidRPr="00920F4E">
        <w:t>Liste des bugs répertoriés avec</w:t>
      </w:r>
    </w:p>
    <w:p w14:paraId="0DF182A2" w14:textId="77777777" w:rsidR="002B1E09" w:rsidRDefault="002B1E09">
      <w:pPr>
        <w:pStyle w:val="Informations"/>
        <w:numPr>
          <w:ilvl w:val="0"/>
          <w:numId w:val="5"/>
        </w:numPr>
      </w:pPr>
      <w:r>
        <w:t>D</w:t>
      </w:r>
      <w:r w:rsidR="007F30AE" w:rsidRPr="00920F4E">
        <w:t>ate de découverte</w:t>
      </w:r>
    </w:p>
    <w:p w14:paraId="052D49E9" w14:textId="77777777" w:rsidR="00920F4E" w:rsidRDefault="002B1E09">
      <w:pPr>
        <w:pStyle w:val="Informations"/>
        <w:numPr>
          <w:ilvl w:val="0"/>
          <w:numId w:val="5"/>
        </w:numPr>
      </w:pPr>
      <w:r>
        <w:t>Impact</w:t>
      </w:r>
    </w:p>
    <w:p w14:paraId="357926F1" w14:textId="77777777" w:rsidR="002B1E09" w:rsidRDefault="002B1E09">
      <w:pPr>
        <w:pStyle w:val="Informations"/>
        <w:numPr>
          <w:ilvl w:val="0"/>
          <w:numId w:val="5"/>
        </w:numPr>
      </w:pPr>
      <w:r>
        <w:t>Comment le contourner</w:t>
      </w:r>
    </w:p>
    <w:p w14:paraId="03D7C758" w14:textId="77777777" w:rsidR="002B1E09" w:rsidRDefault="002B1E09">
      <w:pPr>
        <w:pStyle w:val="Informations"/>
        <w:numPr>
          <w:ilvl w:val="0"/>
          <w:numId w:val="5"/>
        </w:numPr>
      </w:pPr>
      <w:r>
        <w:t>Piste de résolution</w:t>
      </w:r>
    </w:p>
    <w:p w14:paraId="08071BA4" w14:textId="77777777" w:rsidR="007F30AE" w:rsidRPr="007F30AE" w:rsidRDefault="007F30AE" w:rsidP="00DE7F5E">
      <w:pPr>
        <w:pStyle w:val="Titre1"/>
      </w:pPr>
      <w:bookmarkStart w:id="1081" w:name="_Toc165969653"/>
      <w:bookmarkStart w:id="1082" w:name="_Toc165981524"/>
      <w:r w:rsidRPr="007F30AE">
        <w:t>Conclusion</w:t>
      </w:r>
      <w:bookmarkEnd w:id="1081"/>
      <w:bookmarkEnd w:id="1082"/>
    </w:p>
    <w:p w14:paraId="13BC1D8D" w14:textId="77777777" w:rsidR="007F30AE" w:rsidRPr="00152A26" w:rsidRDefault="007F30AE" w:rsidP="009A4390">
      <w:pPr>
        <w:pStyle w:val="Titre2"/>
      </w:pPr>
      <w:bookmarkStart w:id="1083" w:name="_Toc165969654"/>
      <w:bookmarkStart w:id="1084" w:name="_Toc165981525"/>
      <w:r w:rsidRPr="00152A26">
        <w:t xml:space="preserve">Bilan des </w:t>
      </w:r>
      <w:bookmarkEnd w:id="1083"/>
      <w:r w:rsidR="008E53F9">
        <w:t>fonctionnalités demandées</w:t>
      </w:r>
      <w:bookmarkEnd w:id="1084"/>
    </w:p>
    <w:p w14:paraId="32C65BD4" w14:textId="77777777" w:rsidR="00505421" w:rsidRPr="00920F4E" w:rsidRDefault="005328B0" w:rsidP="002B1E09">
      <w:pPr>
        <w:pStyle w:val="Informations"/>
      </w:pPr>
      <w:r w:rsidRPr="00920F4E">
        <w:t xml:space="preserve">Il s’agit de reprendre point par point les fonctionnalités décrites dans les spécifications de départ </w:t>
      </w:r>
      <w:r w:rsidR="00505421" w:rsidRPr="00920F4E">
        <w:t>et de définir si elles sont atteintes ou pas, et pourquoi.</w:t>
      </w:r>
    </w:p>
    <w:p w14:paraId="7EBD90EE" w14:textId="77777777" w:rsidR="007F30AE" w:rsidRPr="00920F4E" w:rsidRDefault="009D480B" w:rsidP="002B1E09">
      <w:pPr>
        <w:pStyle w:val="Informations"/>
      </w:pPr>
      <w:r>
        <w:t>Si ce n’est pas le cas, estimer</w:t>
      </w:r>
      <w:r w:rsidR="005328B0" w:rsidRPr="00920F4E">
        <w:t xml:space="preserve"> en « % » ou en « temps supplémentaire » </w:t>
      </w:r>
      <w:r w:rsidR="00505421" w:rsidRPr="00920F4E">
        <w:t>le travail qu’il reste à accomplir pour terminer le tout.</w:t>
      </w:r>
    </w:p>
    <w:p w14:paraId="496DEE26" w14:textId="77777777" w:rsidR="007F30AE" w:rsidRPr="007F30AE" w:rsidRDefault="007F30AE" w:rsidP="009A4390">
      <w:pPr>
        <w:pStyle w:val="Titre2"/>
      </w:pPr>
      <w:bookmarkStart w:id="1085" w:name="_Toc165969655"/>
      <w:bookmarkStart w:id="1086" w:name="_Toc165981526"/>
      <w:r w:rsidRPr="007F30AE">
        <w:t>Bilan de la planification</w:t>
      </w:r>
      <w:bookmarkEnd w:id="1085"/>
      <w:bookmarkEnd w:id="1086"/>
    </w:p>
    <w:p w14:paraId="19561308" w14:textId="77777777" w:rsidR="007F30AE" w:rsidRPr="00920F4E" w:rsidRDefault="007F30AE" w:rsidP="002B1E09">
      <w:pPr>
        <w:pStyle w:val="Informations"/>
      </w:pPr>
      <w:r w:rsidRPr="00920F4E">
        <w:t xml:space="preserve">Distinguer </w:t>
      </w:r>
      <w:r w:rsidR="00E81328" w:rsidRPr="00920F4E">
        <w:t xml:space="preserve">et expliquer </w:t>
      </w:r>
      <w:r w:rsidRPr="00920F4E">
        <w:t xml:space="preserve">les tâches qui ont généré des retards ou de l'avance dans la </w:t>
      </w:r>
      <w:r w:rsidR="00920F4E" w:rsidRPr="00920F4E">
        <w:t>gestion du</w:t>
      </w:r>
      <w:r w:rsidRPr="00920F4E">
        <w:t xml:space="preserve"> projet.</w:t>
      </w:r>
      <w:r w:rsidR="00055DB3">
        <w:t xml:space="preserve"> Indiquer les différence</w:t>
      </w:r>
      <w:r w:rsidR="002B1E09">
        <w:t>s</w:t>
      </w:r>
      <w:r w:rsidR="00055DB3">
        <w:t xml:space="preserve"> entre les planifications initiales et détaillées avec le journal de travail.</w:t>
      </w:r>
    </w:p>
    <w:p w14:paraId="1624CA9D" w14:textId="77777777" w:rsidR="007F30AE" w:rsidRPr="007F30AE" w:rsidRDefault="007F30AE" w:rsidP="009A4390">
      <w:pPr>
        <w:pStyle w:val="Titre2"/>
      </w:pPr>
      <w:bookmarkStart w:id="1087" w:name="_Toc165969656"/>
      <w:bookmarkStart w:id="1088" w:name="_Toc165981527"/>
      <w:r w:rsidRPr="007F30AE">
        <w:lastRenderedPageBreak/>
        <w:t>Bilan personnel</w:t>
      </w:r>
      <w:bookmarkEnd w:id="1087"/>
      <w:bookmarkEnd w:id="1088"/>
    </w:p>
    <w:p w14:paraId="1C7D9F10" w14:textId="77777777" w:rsidR="00920F4E" w:rsidRDefault="007F30AE" w:rsidP="002B1E09">
      <w:pPr>
        <w:pStyle w:val="Informations"/>
      </w:pPr>
      <w:r w:rsidRPr="00920F4E">
        <w:t xml:space="preserve">Si c’était à </w:t>
      </w:r>
      <w:proofErr w:type="gramStart"/>
      <w:r w:rsidRPr="00920F4E">
        <w:t>refaire</w:t>
      </w:r>
      <w:r w:rsidR="00A3107E" w:rsidRPr="00920F4E">
        <w:t>:</w:t>
      </w:r>
      <w:proofErr w:type="gramEnd"/>
    </w:p>
    <w:p w14:paraId="1A4BDADE" w14:textId="77777777" w:rsidR="00920F4E" w:rsidRDefault="00A3107E">
      <w:pPr>
        <w:pStyle w:val="Informations"/>
        <w:numPr>
          <w:ilvl w:val="0"/>
          <w:numId w:val="5"/>
        </w:numPr>
      </w:pPr>
      <w:r w:rsidRPr="00920F4E">
        <w:t>Q</w:t>
      </w:r>
      <w:r w:rsidR="007F30AE" w:rsidRPr="00920F4E">
        <w:t xml:space="preserve">u’est-ce </w:t>
      </w:r>
      <w:r w:rsidRPr="00920F4E">
        <w:t>qu’il faudrait garder</w:t>
      </w:r>
      <w:r w:rsidR="00E81328" w:rsidRPr="00920F4E">
        <w:t> </w:t>
      </w:r>
      <w:r w:rsidR="008E53F9" w:rsidRPr="00920F4E">
        <w:t>? Les</w:t>
      </w:r>
      <w:r w:rsidR="00505421" w:rsidRPr="00920F4E">
        <w:t xml:space="preserve"> plus et les moins ?</w:t>
      </w:r>
    </w:p>
    <w:p w14:paraId="6B183702" w14:textId="77777777" w:rsidR="007F30AE" w:rsidRPr="00920F4E" w:rsidRDefault="00A3107E">
      <w:pPr>
        <w:pStyle w:val="Informations"/>
        <w:numPr>
          <w:ilvl w:val="0"/>
          <w:numId w:val="5"/>
        </w:numPr>
      </w:pPr>
      <w:r w:rsidRPr="00920F4E">
        <w:t>Q</w:t>
      </w:r>
      <w:r w:rsidR="007F30AE" w:rsidRPr="00920F4E">
        <w:t xml:space="preserve">u’est-ce </w:t>
      </w:r>
      <w:r w:rsidRPr="00920F4E">
        <w:t>qu’il faudrait gérer, réaliser ou traiter différemment ?</w:t>
      </w:r>
    </w:p>
    <w:p w14:paraId="1B03490E" w14:textId="77777777" w:rsidR="00A3107E" w:rsidRPr="00920F4E" w:rsidRDefault="00A3107E" w:rsidP="002B1E09">
      <w:pPr>
        <w:pStyle w:val="Informations"/>
      </w:pPr>
      <w:r w:rsidRPr="00920F4E">
        <w:t>Qu’est que ce projet m’a appris ?</w:t>
      </w:r>
    </w:p>
    <w:p w14:paraId="68166557" w14:textId="77777777" w:rsidR="004206A2" w:rsidRPr="00920F4E" w:rsidRDefault="004206A2" w:rsidP="002B1E09">
      <w:pPr>
        <w:pStyle w:val="Informations"/>
      </w:pPr>
      <w:proofErr w:type="gramStart"/>
      <w:r w:rsidRPr="00920F4E">
        <w:t>Suite à</w:t>
      </w:r>
      <w:proofErr w:type="gramEnd"/>
      <w:r w:rsidRPr="00920F4E">
        <w:t xml:space="preserve"> donner, améliorations souhaitables, …</w:t>
      </w:r>
    </w:p>
    <w:p w14:paraId="3E3AB0D8" w14:textId="77777777" w:rsidR="00903FEF" w:rsidRPr="007F30AE" w:rsidRDefault="00903FEF" w:rsidP="00DE7F5E">
      <w:pPr>
        <w:pStyle w:val="Titre1"/>
      </w:pPr>
      <w:bookmarkStart w:id="1089" w:name="_Toc165981528"/>
      <w:r>
        <w:t>Annexes</w:t>
      </w:r>
      <w:bookmarkEnd w:id="1089"/>
    </w:p>
    <w:p w14:paraId="6C9F1A12" w14:textId="77777777" w:rsidR="00106156" w:rsidRDefault="00106156" w:rsidP="002B1E09">
      <w:pPr>
        <w:pStyle w:val="Informations"/>
      </w:pPr>
      <w:r>
        <w:t>Tous les documents utiles à la compréhension de points de détail du projet.</w:t>
      </w:r>
    </w:p>
    <w:p w14:paraId="2EB808F2" w14:textId="77777777" w:rsidR="00903FEF" w:rsidRPr="00920F4E" w:rsidRDefault="00B64C66" w:rsidP="002B1E09">
      <w:pPr>
        <w:pStyle w:val="Informations"/>
      </w:pPr>
      <w:proofErr w:type="gramStart"/>
      <w:r w:rsidRPr="00920F4E">
        <w:t>Listing</w:t>
      </w:r>
      <w:proofErr w:type="gramEnd"/>
      <w:r w:rsidRPr="00920F4E">
        <w:t xml:space="preserve"> du code source (partiel ou, plus rarement complet)</w:t>
      </w:r>
    </w:p>
    <w:p w14:paraId="653BEEAC" w14:textId="77777777" w:rsidR="00903FEF" w:rsidRPr="00920F4E" w:rsidRDefault="00903FEF" w:rsidP="002B1E09">
      <w:pPr>
        <w:pStyle w:val="Informations"/>
      </w:pPr>
      <w:r w:rsidRPr="00920F4E">
        <w:t>Guide</w:t>
      </w:r>
      <w:r w:rsidR="00ED6F46" w:rsidRPr="00920F4E">
        <w:t>(s)</w:t>
      </w:r>
      <w:r w:rsidR="00B64C66" w:rsidRPr="00920F4E">
        <w:t xml:space="preserve"> d’utilisation et/ou guide de l’administrateur</w:t>
      </w:r>
    </w:p>
    <w:p w14:paraId="4740369E" w14:textId="77777777" w:rsidR="00903FEF" w:rsidRPr="00920F4E" w:rsidRDefault="00ED6F46" w:rsidP="002B1E09">
      <w:pPr>
        <w:pStyle w:val="Informations"/>
      </w:pPr>
      <w:r w:rsidRPr="00920F4E">
        <w:t>Etat ou</w:t>
      </w:r>
      <w:r w:rsidR="00903FEF" w:rsidRPr="00920F4E">
        <w:t xml:space="preserve"> « dump » </w:t>
      </w:r>
      <w:r w:rsidRPr="00920F4E">
        <w:t xml:space="preserve">de la configuration </w:t>
      </w:r>
      <w:r w:rsidR="00903FEF" w:rsidRPr="00920F4E">
        <w:t>des équipements</w:t>
      </w:r>
      <w:r w:rsidRPr="00920F4E">
        <w:t xml:space="preserve"> (routeur, switch, robot, etc.).</w:t>
      </w:r>
    </w:p>
    <w:p w14:paraId="057C2817" w14:textId="2B24B279" w:rsidR="007F30AE" w:rsidRPr="00920F4E" w:rsidRDefault="00903FEF" w:rsidP="002B1E09">
      <w:pPr>
        <w:pStyle w:val="Informations"/>
      </w:pPr>
      <w:r>
        <w:t>Extraits</w:t>
      </w:r>
      <w:r w:rsidR="00ED6F46">
        <w:t xml:space="preserve"> de catalogue, documentation de fabricant</w:t>
      </w:r>
      <w:r>
        <w:t>, etc.</w:t>
      </w:r>
    </w:p>
    <w:sectPr w:rsidR="007F30AE" w:rsidRPr="00920F4E" w:rsidSect="002B2E03">
      <w:headerReference w:type="default" r:id="rId14"/>
      <w:footerReference w:type="default" r:id="rId15"/>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293643" w14:textId="77777777" w:rsidR="002F77B5" w:rsidRDefault="002F77B5">
      <w:r>
        <w:separator/>
      </w:r>
    </w:p>
  </w:endnote>
  <w:endnote w:type="continuationSeparator" w:id="0">
    <w:p w14:paraId="6C2853DF" w14:textId="77777777" w:rsidR="002F77B5" w:rsidRDefault="002F77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ETML L">
    <w:altName w:val="Calibri"/>
    <w:panose1 w:val="020B06030503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jc w:val="center"/>
      <w:tblBorders>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441"/>
      <w:gridCol w:w="2605"/>
      <w:gridCol w:w="3024"/>
    </w:tblGrid>
    <w:tr w:rsidR="00AA4393" w:rsidRPr="00000197" w14:paraId="6C63933D" w14:textId="77777777" w:rsidTr="00E52B61">
      <w:trPr>
        <w:trHeight w:hRule="exact" w:val="227"/>
        <w:jc w:val="center"/>
      </w:trPr>
      <w:tc>
        <w:tcPr>
          <w:tcW w:w="3510" w:type="dxa"/>
          <w:vAlign w:val="center"/>
        </w:tcPr>
        <w:p w14:paraId="72142BFC" w14:textId="694D2563" w:rsidR="00AA4393" w:rsidRDefault="00AA4393" w:rsidP="00742484">
          <w:pPr>
            <w:pStyle w:val="-Pieddepage"/>
          </w:pPr>
          <w:r w:rsidRPr="00742484">
            <w:t>Auteur</w:t>
          </w:r>
          <w:r w:rsidRPr="00000197">
            <w:rPr>
              <w:rFonts w:cs="Arial"/>
              <w:szCs w:val="16"/>
            </w:rPr>
            <w:t> :</w:t>
          </w:r>
          <w:fldSimple w:instr=" AUTHOR   \* MERGEFORMAT ">
            <w:r w:rsidR="004C0673" w:rsidRPr="004C0673">
              <w:rPr>
                <w:rFonts w:cs="Arial"/>
                <w:noProof/>
                <w:szCs w:val="16"/>
              </w:rPr>
              <w:t>Alexandre Dürrenmatt</w:t>
            </w:r>
          </w:fldSimple>
        </w:p>
        <w:p w14:paraId="0AE862C1" w14:textId="77777777" w:rsidR="00AA4393" w:rsidRPr="00000197" w:rsidRDefault="00AA4393" w:rsidP="002D7D46">
          <w:pPr>
            <w:pStyle w:val="-Pieddepage"/>
            <w:rPr>
              <w:rFonts w:cs="Arial"/>
              <w:szCs w:val="16"/>
            </w:rPr>
          </w:pPr>
        </w:p>
      </w:tc>
      <w:tc>
        <w:tcPr>
          <w:tcW w:w="2680" w:type="dxa"/>
          <w:vAlign w:val="center"/>
        </w:tcPr>
        <w:p w14:paraId="10213180" w14:textId="77777777" w:rsidR="00AA4393" w:rsidRPr="00000197" w:rsidRDefault="00AA4393" w:rsidP="00955930">
          <w:pPr>
            <w:pStyle w:val="-Pieddepage"/>
            <w:jc w:val="center"/>
            <w:rPr>
              <w:rFonts w:cs="Arial"/>
              <w:szCs w:val="16"/>
            </w:rPr>
          </w:pPr>
        </w:p>
      </w:tc>
      <w:tc>
        <w:tcPr>
          <w:tcW w:w="3096" w:type="dxa"/>
          <w:vAlign w:val="center"/>
        </w:tcPr>
        <w:p w14:paraId="6474B57E" w14:textId="4A194652" w:rsidR="00AA4393" w:rsidRPr="00000197" w:rsidRDefault="00AA4393" w:rsidP="001764CE">
          <w:pPr>
            <w:pStyle w:val="-Pieddepage"/>
            <w:jc w:val="right"/>
            <w:rPr>
              <w:rFonts w:cs="Arial"/>
              <w:szCs w:val="16"/>
            </w:rPr>
          </w:pPr>
          <w:r>
            <w:rPr>
              <w:rFonts w:cs="Arial"/>
              <w:szCs w:val="16"/>
            </w:rPr>
            <w:t>Création</w:t>
          </w:r>
          <w:r w:rsidRPr="00000197">
            <w:rPr>
              <w:rFonts w:cs="Arial"/>
              <w:szCs w:val="16"/>
            </w:rPr>
            <w:t xml:space="preserve"> : </w:t>
          </w:r>
          <w:r w:rsidR="00A65F0B">
            <w:rPr>
              <w:rFonts w:cs="Arial"/>
              <w:szCs w:val="16"/>
            </w:rPr>
            <w:fldChar w:fldCharType="begin"/>
          </w:r>
          <w:r>
            <w:rPr>
              <w:rFonts w:cs="Arial"/>
              <w:szCs w:val="16"/>
            </w:rPr>
            <w:instrText xml:space="preserve"> CREATEDATE  \@ "dd.MM.yyyy"  \* MERGEFORMAT </w:instrText>
          </w:r>
          <w:r w:rsidR="00A65F0B">
            <w:rPr>
              <w:rFonts w:cs="Arial"/>
              <w:szCs w:val="16"/>
            </w:rPr>
            <w:fldChar w:fldCharType="separate"/>
          </w:r>
          <w:r w:rsidR="004C0673">
            <w:rPr>
              <w:rFonts w:cs="Arial"/>
              <w:noProof/>
              <w:szCs w:val="16"/>
            </w:rPr>
            <w:t>16.04.2024</w:t>
          </w:r>
          <w:r w:rsidR="00A65F0B">
            <w:rPr>
              <w:rFonts w:cs="Arial"/>
              <w:szCs w:val="16"/>
            </w:rPr>
            <w:fldChar w:fldCharType="end"/>
          </w:r>
        </w:p>
      </w:tc>
    </w:tr>
    <w:tr w:rsidR="00AA4393" w:rsidRPr="00000197" w14:paraId="108E4750" w14:textId="77777777" w:rsidTr="00E52B61">
      <w:trPr>
        <w:jc w:val="center"/>
      </w:trPr>
      <w:tc>
        <w:tcPr>
          <w:tcW w:w="3510" w:type="dxa"/>
          <w:vAlign w:val="center"/>
        </w:tcPr>
        <w:p w14:paraId="43147DA7" w14:textId="25992901" w:rsidR="00AA4393" w:rsidRPr="00000197" w:rsidRDefault="00AA4393" w:rsidP="002D7D46">
          <w:pPr>
            <w:pStyle w:val="-Pieddepage"/>
            <w:rPr>
              <w:rFonts w:cs="Arial"/>
              <w:szCs w:val="16"/>
            </w:rPr>
          </w:pPr>
          <w:r>
            <w:rPr>
              <w:rFonts w:cs="Arial"/>
              <w:szCs w:val="16"/>
            </w:rPr>
            <w:t>Modifié par :</w:t>
          </w:r>
          <w:r w:rsidR="00363F90">
            <w:rPr>
              <w:rFonts w:cs="Arial"/>
              <w:szCs w:val="16"/>
            </w:rPr>
            <w:t xml:space="preserve"> </w:t>
          </w:r>
          <w:r w:rsidR="008E3308">
            <w:t>Alexandre</w:t>
          </w:r>
        </w:p>
      </w:tc>
      <w:tc>
        <w:tcPr>
          <w:tcW w:w="2680" w:type="dxa"/>
          <w:vAlign w:val="center"/>
        </w:tcPr>
        <w:p w14:paraId="04253821" w14:textId="77777777" w:rsidR="00AA4393" w:rsidRPr="00000197" w:rsidRDefault="00AA4393" w:rsidP="00955930">
          <w:pPr>
            <w:pStyle w:val="-Pieddepage"/>
            <w:jc w:val="center"/>
            <w:rPr>
              <w:rFonts w:cs="Arial"/>
              <w:szCs w:val="16"/>
            </w:rPr>
          </w:pPr>
          <w:r w:rsidRPr="00000197">
            <w:rPr>
              <w:rFonts w:cs="Arial"/>
              <w:szCs w:val="16"/>
            </w:rPr>
            <w:t xml:space="preserve">Page </w:t>
          </w:r>
          <w:r w:rsidR="00A65F0B" w:rsidRPr="00000197">
            <w:rPr>
              <w:rStyle w:val="Numrodepage"/>
              <w:rFonts w:cs="Arial"/>
              <w:szCs w:val="16"/>
            </w:rPr>
            <w:fldChar w:fldCharType="begin"/>
          </w:r>
          <w:r w:rsidRPr="00000197">
            <w:rPr>
              <w:rStyle w:val="Numrodepage"/>
              <w:rFonts w:cs="Arial"/>
              <w:szCs w:val="16"/>
            </w:rPr>
            <w:instrText xml:space="preserve"> PAGE </w:instrText>
          </w:r>
          <w:r w:rsidR="00A65F0B" w:rsidRPr="00000197">
            <w:rPr>
              <w:rStyle w:val="Numrodepage"/>
              <w:rFonts w:cs="Arial"/>
              <w:szCs w:val="16"/>
            </w:rPr>
            <w:fldChar w:fldCharType="separate"/>
          </w:r>
          <w:r w:rsidR="00CB712D">
            <w:rPr>
              <w:rStyle w:val="Numrodepage"/>
              <w:rFonts w:cs="Arial"/>
              <w:noProof/>
              <w:szCs w:val="16"/>
            </w:rPr>
            <w:t>6</w:t>
          </w:r>
          <w:r w:rsidR="00A65F0B" w:rsidRPr="00000197">
            <w:rPr>
              <w:rStyle w:val="Numrodepage"/>
              <w:rFonts w:cs="Arial"/>
              <w:szCs w:val="16"/>
            </w:rPr>
            <w:fldChar w:fldCharType="end"/>
          </w:r>
          <w:r w:rsidRPr="00000197">
            <w:rPr>
              <w:rStyle w:val="Numrodepage"/>
              <w:rFonts w:cs="Arial"/>
              <w:szCs w:val="16"/>
            </w:rPr>
            <w:t xml:space="preserve"> sur </w:t>
          </w:r>
          <w:r w:rsidR="00A65F0B" w:rsidRPr="00000197">
            <w:rPr>
              <w:rStyle w:val="Numrodepage"/>
              <w:rFonts w:cs="Arial"/>
              <w:szCs w:val="16"/>
            </w:rPr>
            <w:fldChar w:fldCharType="begin"/>
          </w:r>
          <w:r w:rsidRPr="00000197">
            <w:rPr>
              <w:rStyle w:val="Numrodepage"/>
              <w:rFonts w:cs="Arial"/>
              <w:szCs w:val="16"/>
            </w:rPr>
            <w:instrText xml:space="preserve"> NUMPAGES </w:instrText>
          </w:r>
          <w:r w:rsidR="00A65F0B" w:rsidRPr="00000197">
            <w:rPr>
              <w:rStyle w:val="Numrodepage"/>
              <w:rFonts w:cs="Arial"/>
              <w:szCs w:val="16"/>
            </w:rPr>
            <w:fldChar w:fldCharType="separate"/>
          </w:r>
          <w:r w:rsidR="00CB712D">
            <w:rPr>
              <w:rStyle w:val="Numrodepage"/>
              <w:rFonts w:cs="Arial"/>
              <w:noProof/>
              <w:szCs w:val="16"/>
            </w:rPr>
            <w:t>6</w:t>
          </w:r>
          <w:r w:rsidR="00A65F0B" w:rsidRPr="00000197">
            <w:rPr>
              <w:rStyle w:val="Numrodepage"/>
              <w:rFonts w:cs="Arial"/>
              <w:szCs w:val="16"/>
            </w:rPr>
            <w:fldChar w:fldCharType="end"/>
          </w:r>
        </w:p>
      </w:tc>
      <w:tc>
        <w:tcPr>
          <w:tcW w:w="3096" w:type="dxa"/>
          <w:vAlign w:val="center"/>
        </w:tcPr>
        <w:p w14:paraId="22E6EFE7" w14:textId="2A520E73" w:rsidR="00AA4393" w:rsidRPr="00000197" w:rsidRDefault="00AA4393" w:rsidP="001764CE">
          <w:pPr>
            <w:pStyle w:val="-Pieddepage"/>
            <w:jc w:val="right"/>
            <w:rPr>
              <w:rFonts w:cs="Arial"/>
              <w:szCs w:val="16"/>
            </w:rPr>
          </w:pPr>
          <w:r>
            <w:rPr>
              <w:rFonts w:cs="Arial"/>
              <w:szCs w:val="16"/>
            </w:rPr>
            <w:t>Impression</w:t>
          </w:r>
          <w:r w:rsidRPr="00000197">
            <w:rPr>
              <w:rFonts w:cs="Arial"/>
              <w:szCs w:val="16"/>
            </w:rPr>
            <w:t xml:space="preserve"> : </w:t>
          </w:r>
          <w:r w:rsidR="00A65F0B">
            <w:rPr>
              <w:rFonts w:cs="Arial"/>
              <w:szCs w:val="16"/>
            </w:rPr>
            <w:fldChar w:fldCharType="begin"/>
          </w:r>
          <w:r>
            <w:rPr>
              <w:rFonts w:cs="Arial"/>
              <w:szCs w:val="16"/>
            </w:rPr>
            <w:instrText xml:space="preserve"> PRINTDATE  \@ "dd.MM.yyyy HH:mm"  \* MERGEFORMAT </w:instrText>
          </w:r>
          <w:r w:rsidR="00A65F0B">
            <w:rPr>
              <w:rFonts w:cs="Arial"/>
              <w:szCs w:val="16"/>
            </w:rPr>
            <w:fldChar w:fldCharType="separate"/>
          </w:r>
          <w:r w:rsidR="004C0673">
            <w:rPr>
              <w:rFonts w:cs="Arial"/>
              <w:noProof/>
              <w:szCs w:val="16"/>
            </w:rPr>
            <w:t>14.05.2024 16:28</w:t>
          </w:r>
          <w:r w:rsidR="00A65F0B">
            <w:rPr>
              <w:rFonts w:cs="Arial"/>
              <w:szCs w:val="16"/>
            </w:rPr>
            <w:fldChar w:fldCharType="end"/>
          </w:r>
        </w:p>
      </w:tc>
    </w:tr>
    <w:tr w:rsidR="00AA4393" w:rsidRPr="00000197" w14:paraId="718BD80F" w14:textId="77777777" w:rsidTr="00E52B61">
      <w:trPr>
        <w:jc w:val="center"/>
      </w:trPr>
      <w:tc>
        <w:tcPr>
          <w:tcW w:w="3510" w:type="dxa"/>
          <w:vAlign w:val="center"/>
        </w:tcPr>
        <w:p w14:paraId="3D528C19" w14:textId="04546223" w:rsidR="00AA4393" w:rsidRPr="00000197" w:rsidRDefault="008E3308" w:rsidP="001764CE">
          <w:pPr>
            <w:pStyle w:val="-Pieddepage"/>
            <w:rPr>
              <w:rFonts w:cs="Arial"/>
              <w:szCs w:val="16"/>
            </w:rPr>
          </w:pPr>
          <w:r w:rsidRPr="00000197">
            <w:rPr>
              <w:rFonts w:cs="Arial"/>
              <w:szCs w:val="16"/>
            </w:rPr>
            <w:t>Version :</w:t>
          </w:r>
          <w:r w:rsidR="00AA4393" w:rsidRPr="00000197">
            <w:rPr>
              <w:rFonts w:cs="Arial"/>
              <w:szCs w:val="16"/>
            </w:rPr>
            <w:t xml:space="preserve"> </w:t>
          </w:r>
          <w:fldSimple w:instr=" REVNUM   \* MERGEFORMAT ">
            <w:r w:rsidR="004C0673" w:rsidRPr="004C0673">
              <w:rPr>
                <w:rFonts w:cs="Arial"/>
                <w:noProof/>
                <w:szCs w:val="16"/>
              </w:rPr>
              <w:t>51</w:t>
            </w:r>
          </w:fldSimple>
          <w:r w:rsidR="00AA4393">
            <w:rPr>
              <w:rFonts w:cs="Arial"/>
              <w:szCs w:val="16"/>
            </w:rPr>
            <w:t xml:space="preserve"> du </w:t>
          </w:r>
          <w:r w:rsidR="00A65F0B">
            <w:rPr>
              <w:rFonts w:cs="Arial"/>
              <w:szCs w:val="16"/>
            </w:rPr>
            <w:fldChar w:fldCharType="begin"/>
          </w:r>
          <w:r w:rsidR="00AA4393">
            <w:rPr>
              <w:rFonts w:cs="Arial"/>
              <w:szCs w:val="16"/>
            </w:rPr>
            <w:instrText xml:space="preserve"> SAVEDATE  \@ "dd.MM.yyyy HH:mm"  \* MERGEFORMAT </w:instrText>
          </w:r>
          <w:r w:rsidR="00A65F0B">
            <w:rPr>
              <w:rFonts w:cs="Arial"/>
              <w:szCs w:val="16"/>
            </w:rPr>
            <w:fldChar w:fldCharType="separate"/>
          </w:r>
          <w:r w:rsidR="004C0673">
            <w:rPr>
              <w:rFonts w:cs="Arial"/>
              <w:noProof/>
              <w:szCs w:val="16"/>
            </w:rPr>
            <w:t>14.05.2024 16:28</w:t>
          </w:r>
          <w:r w:rsidR="00A65F0B">
            <w:rPr>
              <w:rFonts w:cs="Arial"/>
              <w:szCs w:val="16"/>
            </w:rPr>
            <w:fldChar w:fldCharType="end"/>
          </w:r>
        </w:p>
      </w:tc>
      <w:tc>
        <w:tcPr>
          <w:tcW w:w="5776" w:type="dxa"/>
          <w:gridSpan w:val="2"/>
          <w:vAlign w:val="center"/>
        </w:tcPr>
        <w:p w14:paraId="22D5723A" w14:textId="6B11A61E" w:rsidR="00AA4393" w:rsidRPr="00000197" w:rsidRDefault="00000000" w:rsidP="00955930">
          <w:pPr>
            <w:pStyle w:val="-Pieddepage"/>
            <w:jc w:val="right"/>
            <w:rPr>
              <w:rFonts w:cs="Arial"/>
              <w:szCs w:val="16"/>
            </w:rPr>
          </w:pPr>
          <w:fldSimple w:instr=" FILENAME  \* FirstCap  \* MERGEFORMAT ">
            <w:r w:rsidR="004C0673" w:rsidRPr="004C0673">
              <w:rPr>
                <w:rFonts w:cs="Arial"/>
                <w:noProof/>
                <w:szCs w:val="16"/>
              </w:rPr>
              <w:t>Rapport</w:t>
            </w:r>
            <w:r w:rsidR="004C0673">
              <w:rPr>
                <w:noProof/>
              </w:rPr>
              <w:t>.docx</w:t>
            </w:r>
          </w:fldSimple>
        </w:p>
      </w:tc>
    </w:tr>
  </w:tbl>
  <w:p w14:paraId="1CECB21C" w14:textId="77777777" w:rsidR="00AA4393" w:rsidRPr="00000197" w:rsidRDefault="00AA4393" w:rsidP="00000197">
    <w:pPr>
      <w:pStyle w:val="Pieddepage"/>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16C7BC" w14:textId="77777777" w:rsidR="002F77B5" w:rsidRDefault="002F77B5">
      <w:r>
        <w:separator/>
      </w:r>
    </w:p>
  </w:footnote>
  <w:footnote w:type="continuationSeparator" w:id="0">
    <w:p w14:paraId="72D61DF9" w14:textId="77777777" w:rsidR="002F77B5" w:rsidRDefault="002F77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jc w:val="center"/>
      <w:tblBorders>
        <w:top w:val="none" w:sz="0" w:space="0" w:color="auto"/>
        <w:left w:val="none" w:sz="0" w:space="0" w:color="auto"/>
        <w:right w:val="none" w:sz="0" w:space="0" w:color="auto"/>
        <w:insideV w:val="none" w:sz="0" w:space="0" w:color="auto"/>
      </w:tblBorders>
      <w:tblLook w:val="01E0" w:firstRow="1" w:lastRow="1" w:firstColumn="1" w:lastColumn="1" w:noHBand="0" w:noVBand="0"/>
    </w:tblPr>
    <w:tblGrid>
      <w:gridCol w:w="2402"/>
      <w:gridCol w:w="4400"/>
      <w:gridCol w:w="2268"/>
    </w:tblGrid>
    <w:tr w:rsidR="00AA4393" w14:paraId="4113EC92" w14:textId="77777777">
      <w:trPr>
        <w:trHeight w:val="536"/>
        <w:jc w:val="center"/>
      </w:trPr>
      <w:tc>
        <w:tcPr>
          <w:tcW w:w="2445" w:type="dxa"/>
          <w:vAlign w:val="center"/>
        </w:tcPr>
        <w:p w14:paraId="06A1A9BA" w14:textId="77777777" w:rsidR="00AA4393" w:rsidRDefault="00AA4393" w:rsidP="00E12AE5">
          <w:pPr>
            <w:pStyle w:val="ETML"/>
          </w:pPr>
          <w:r w:rsidRPr="00B4738A">
            <w:t>ETML</w:t>
          </w:r>
        </w:p>
      </w:tc>
      <w:tc>
        <w:tcPr>
          <w:tcW w:w="4560" w:type="dxa"/>
          <w:vAlign w:val="center"/>
        </w:tcPr>
        <w:p w14:paraId="02F9084F" w14:textId="77777777" w:rsidR="00AA4393" w:rsidRPr="00B4738A" w:rsidRDefault="00AA4393" w:rsidP="00B4738A"/>
      </w:tc>
      <w:tc>
        <w:tcPr>
          <w:tcW w:w="2283" w:type="dxa"/>
          <w:vAlign w:val="center"/>
        </w:tcPr>
        <w:p w14:paraId="26C079F8" w14:textId="77777777" w:rsidR="00AA4393" w:rsidRDefault="00AA4393" w:rsidP="001D72BA">
          <w:pPr>
            <w:pStyle w:val="En-tte"/>
            <w:jc w:val="right"/>
          </w:pPr>
          <w:r>
            <w:rPr>
              <w:noProof/>
            </w:rPr>
            <w:drawing>
              <wp:inline distT="0" distB="0" distL="0" distR="0" wp14:anchorId="2486A73D" wp14:editId="5CCA8794">
                <wp:extent cx="1046480" cy="315680"/>
                <wp:effectExtent l="0" t="0" r="1270" b="8255"/>
                <wp:docPr id="19" name="Image 19" descr="Logo_ent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entete"/>
                        <pic:cNvPicPr>
                          <a:picLocks noChangeAspect="1" noChangeArrowheads="1"/>
                        </pic:cNvPicPr>
                      </pic:nvPicPr>
                      <pic:blipFill>
                        <a:blip r:embed="rId1"/>
                        <a:srcRect/>
                        <a:stretch>
                          <a:fillRect/>
                        </a:stretch>
                      </pic:blipFill>
                      <pic:spPr bwMode="auto">
                        <a:xfrm>
                          <a:off x="0" y="0"/>
                          <a:ext cx="1049117" cy="316476"/>
                        </a:xfrm>
                        <a:prstGeom prst="rect">
                          <a:avLst/>
                        </a:prstGeom>
                        <a:noFill/>
                        <a:ln w="9525">
                          <a:noFill/>
                          <a:miter lim="800000"/>
                          <a:headEnd/>
                          <a:tailEnd/>
                        </a:ln>
                      </pic:spPr>
                    </pic:pic>
                  </a:graphicData>
                </a:graphic>
              </wp:inline>
            </w:drawing>
          </w:r>
        </w:p>
      </w:tc>
    </w:tr>
  </w:tbl>
  <w:p w14:paraId="346786D7" w14:textId="77777777" w:rsidR="00AA4393" w:rsidRDefault="00AA4393">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6" type="#_x0000_t75" style="width:11.25pt;height:11.25pt" o:bullet="t">
        <v:imagedata r:id="rId1" o:title="BD10263_"/>
      </v:shape>
    </w:pict>
  </w:numPicBullet>
  <w:abstractNum w:abstractNumId="0" w15:restartNumberingAfterBreak="0">
    <w:nsid w:val="02202AAE"/>
    <w:multiLevelType w:val="multilevel"/>
    <w:tmpl w:val="C2ACEA3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1" w15:restartNumberingAfterBreak="0">
    <w:nsid w:val="086D5EAB"/>
    <w:multiLevelType w:val="hybridMultilevel"/>
    <w:tmpl w:val="0CF44CFC"/>
    <w:lvl w:ilvl="0" w:tplc="100C0001">
      <w:start w:val="1"/>
      <w:numFmt w:val="bullet"/>
      <w:lvlText w:val=""/>
      <w:lvlJc w:val="left"/>
      <w:pPr>
        <w:ind w:left="2138" w:hanging="360"/>
      </w:pPr>
      <w:rPr>
        <w:rFonts w:ascii="Symbol" w:hAnsi="Symbol" w:hint="default"/>
      </w:rPr>
    </w:lvl>
    <w:lvl w:ilvl="1" w:tplc="100C0003" w:tentative="1">
      <w:start w:val="1"/>
      <w:numFmt w:val="bullet"/>
      <w:lvlText w:val="o"/>
      <w:lvlJc w:val="left"/>
      <w:pPr>
        <w:ind w:left="2858" w:hanging="360"/>
      </w:pPr>
      <w:rPr>
        <w:rFonts w:ascii="Courier New" w:hAnsi="Courier New" w:cs="Courier New" w:hint="default"/>
      </w:rPr>
    </w:lvl>
    <w:lvl w:ilvl="2" w:tplc="100C0005" w:tentative="1">
      <w:start w:val="1"/>
      <w:numFmt w:val="bullet"/>
      <w:lvlText w:val=""/>
      <w:lvlJc w:val="left"/>
      <w:pPr>
        <w:ind w:left="3578" w:hanging="360"/>
      </w:pPr>
      <w:rPr>
        <w:rFonts w:ascii="Wingdings" w:hAnsi="Wingdings" w:hint="default"/>
      </w:rPr>
    </w:lvl>
    <w:lvl w:ilvl="3" w:tplc="100C0001" w:tentative="1">
      <w:start w:val="1"/>
      <w:numFmt w:val="bullet"/>
      <w:lvlText w:val=""/>
      <w:lvlJc w:val="left"/>
      <w:pPr>
        <w:ind w:left="4298" w:hanging="360"/>
      </w:pPr>
      <w:rPr>
        <w:rFonts w:ascii="Symbol" w:hAnsi="Symbol" w:hint="default"/>
      </w:rPr>
    </w:lvl>
    <w:lvl w:ilvl="4" w:tplc="100C0003" w:tentative="1">
      <w:start w:val="1"/>
      <w:numFmt w:val="bullet"/>
      <w:lvlText w:val="o"/>
      <w:lvlJc w:val="left"/>
      <w:pPr>
        <w:ind w:left="5018" w:hanging="360"/>
      </w:pPr>
      <w:rPr>
        <w:rFonts w:ascii="Courier New" w:hAnsi="Courier New" w:cs="Courier New" w:hint="default"/>
      </w:rPr>
    </w:lvl>
    <w:lvl w:ilvl="5" w:tplc="100C0005" w:tentative="1">
      <w:start w:val="1"/>
      <w:numFmt w:val="bullet"/>
      <w:lvlText w:val=""/>
      <w:lvlJc w:val="left"/>
      <w:pPr>
        <w:ind w:left="5738" w:hanging="360"/>
      </w:pPr>
      <w:rPr>
        <w:rFonts w:ascii="Wingdings" w:hAnsi="Wingdings" w:hint="default"/>
      </w:rPr>
    </w:lvl>
    <w:lvl w:ilvl="6" w:tplc="100C0001" w:tentative="1">
      <w:start w:val="1"/>
      <w:numFmt w:val="bullet"/>
      <w:lvlText w:val=""/>
      <w:lvlJc w:val="left"/>
      <w:pPr>
        <w:ind w:left="6458" w:hanging="360"/>
      </w:pPr>
      <w:rPr>
        <w:rFonts w:ascii="Symbol" w:hAnsi="Symbol" w:hint="default"/>
      </w:rPr>
    </w:lvl>
    <w:lvl w:ilvl="7" w:tplc="100C0003" w:tentative="1">
      <w:start w:val="1"/>
      <w:numFmt w:val="bullet"/>
      <w:lvlText w:val="o"/>
      <w:lvlJc w:val="left"/>
      <w:pPr>
        <w:ind w:left="7178" w:hanging="360"/>
      </w:pPr>
      <w:rPr>
        <w:rFonts w:ascii="Courier New" w:hAnsi="Courier New" w:cs="Courier New" w:hint="default"/>
      </w:rPr>
    </w:lvl>
    <w:lvl w:ilvl="8" w:tplc="100C0005" w:tentative="1">
      <w:start w:val="1"/>
      <w:numFmt w:val="bullet"/>
      <w:lvlText w:val=""/>
      <w:lvlJc w:val="left"/>
      <w:pPr>
        <w:ind w:left="7898" w:hanging="360"/>
      </w:pPr>
      <w:rPr>
        <w:rFonts w:ascii="Wingdings" w:hAnsi="Wingdings" w:hint="default"/>
      </w:rPr>
    </w:lvl>
  </w:abstractNum>
  <w:abstractNum w:abstractNumId="2" w15:restartNumberingAfterBreak="0">
    <w:nsid w:val="08F96B00"/>
    <w:multiLevelType w:val="hybridMultilevel"/>
    <w:tmpl w:val="77E0502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4" w15:restartNumberingAfterBreak="0">
    <w:nsid w:val="0F9D3745"/>
    <w:multiLevelType w:val="hybridMultilevel"/>
    <w:tmpl w:val="1CA2F09C"/>
    <w:lvl w:ilvl="0" w:tplc="040C0001">
      <w:start w:val="1"/>
      <w:numFmt w:val="bullet"/>
      <w:lvlText w:val=""/>
      <w:lvlJc w:val="left"/>
      <w:pPr>
        <w:ind w:left="2189" w:hanging="360"/>
      </w:pPr>
      <w:rPr>
        <w:rFonts w:ascii="Symbol" w:hAnsi="Symbol" w:hint="default"/>
      </w:rPr>
    </w:lvl>
    <w:lvl w:ilvl="1" w:tplc="040C0003" w:tentative="1">
      <w:start w:val="1"/>
      <w:numFmt w:val="bullet"/>
      <w:lvlText w:val="o"/>
      <w:lvlJc w:val="left"/>
      <w:pPr>
        <w:ind w:left="2909" w:hanging="360"/>
      </w:pPr>
      <w:rPr>
        <w:rFonts w:ascii="Courier New" w:hAnsi="Courier New" w:cs="Courier New" w:hint="default"/>
      </w:rPr>
    </w:lvl>
    <w:lvl w:ilvl="2" w:tplc="040C0005" w:tentative="1">
      <w:start w:val="1"/>
      <w:numFmt w:val="bullet"/>
      <w:lvlText w:val=""/>
      <w:lvlJc w:val="left"/>
      <w:pPr>
        <w:ind w:left="3629" w:hanging="360"/>
      </w:pPr>
      <w:rPr>
        <w:rFonts w:ascii="Wingdings" w:hAnsi="Wingdings" w:hint="default"/>
      </w:rPr>
    </w:lvl>
    <w:lvl w:ilvl="3" w:tplc="040C0001" w:tentative="1">
      <w:start w:val="1"/>
      <w:numFmt w:val="bullet"/>
      <w:lvlText w:val=""/>
      <w:lvlJc w:val="left"/>
      <w:pPr>
        <w:ind w:left="4349" w:hanging="360"/>
      </w:pPr>
      <w:rPr>
        <w:rFonts w:ascii="Symbol" w:hAnsi="Symbol" w:hint="default"/>
      </w:rPr>
    </w:lvl>
    <w:lvl w:ilvl="4" w:tplc="040C0003" w:tentative="1">
      <w:start w:val="1"/>
      <w:numFmt w:val="bullet"/>
      <w:lvlText w:val="o"/>
      <w:lvlJc w:val="left"/>
      <w:pPr>
        <w:ind w:left="5069" w:hanging="360"/>
      </w:pPr>
      <w:rPr>
        <w:rFonts w:ascii="Courier New" w:hAnsi="Courier New" w:cs="Courier New" w:hint="default"/>
      </w:rPr>
    </w:lvl>
    <w:lvl w:ilvl="5" w:tplc="040C0005" w:tentative="1">
      <w:start w:val="1"/>
      <w:numFmt w:val="bullet"/>
      <w:lvlText w:val=""/>
      <w:lvlJc w:val="left"/>
      <w:pPr>
        <w:ind w:left="5789" w:hanging="360"/>
      </w:pPr>
      <w:rPr>
        <w:rFonts w:ascii="Wingdings" w:hAnsi="Wingdings" w:hint="default"/>
      </w:rPr>
    </w:lvl>
    <w:lvl w:ilvl="6" w:tplc="040C0001" w:tentative="1">
      <w:start w:val="1"/>
      <w:numFmt w:val="bullet"/>
      <w:lvlText w:val=""/>
      <w:lvlJc w:val="left"/>
      <w:pPr>
        <w:ind w:left="6509" w:hanging="360"/>
      </w:pPr>
      <w:rPr>
        <w:rFonts w:ascii="Symbol" w:hAnsi="Symbol" w:hint="default"/>
      </w:rPr>
    </w:lvl>
    <w:lvl w:ilvl="7" w:tplc="040C0003" w:tentative="1">
      <w:start w:val="1"/>
      <w:numFmt w:val="bullet"/>
      <w:lvlText w:val="o"/>
      <w:lvlJc w:val="left"/>
      <w:pPr>
        <w:ind w:left="7229" w:hanging="360"/>
      </w:pPr>
      <w:rPr>
        <w:rFonts w:ascii="Courier New" w:hAnsi="Courier New" w:cs="Courier New" w:hint="default"/>
      </w:rPr>
    </w:lvl>
    <w:lvl w:ilvl="8" w:tplc="040C0005" w:tentative="1">
      <w:start w:val="1"/>
      <w:numFmt w:val="bullet"/>
      <w:lvlText w:val=""/>
      <w:lvlJc w:val="left"/>
      <w:pPr>
        <w:ind w:left="7949" w:hanging="360"/>
      </w:pPr>
      <w:rPr>
        <w:rFonts w:ascii="Wingdings" w:hAnsi="Wingdings" w:hint="default"/>
      </w:rPr>
    </w:lvl>
  </w:abstractNum>
  <w:abstractNum w:abstractNumId="5" w15:restartNumberingAfterBreak="0">
    <w:nsid w:val="13AB381A"/>
    <w:multiLevelType w:val="hybridMultilevel"/>
    <w:tmpl w:val="B43857E8"/>
    <w:lvl w:ilvl="0" w:tplc="324611CA">
      <w:start w:val="1"/>
      <w:numFmt w:val="bullet"/>
      <w:pStyle w:val="Puce"/>
      <w:lvlText w:val=""/>
      <w:lvlPicBulletId w:val="0"/>
      <w:lvlJc w:val="left"/>
      <w:pPr>
        <w:tabs>
          <w:tab w:val="num" w:pos="794"/>
        </w:tabs>
        <w:ind w:left="794" w:hanging="454"/>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A8F67FD"/>
    <w:multiLevelType w:val="multilevel"/>
    <w:tmpl w:val="6FEC113C"/>
    <w:lvl w:ilvl="0">
      <w:start w:val="1"/>
      <w:numFmt w:val="decimal"/>
      <w:pStyle w:val="Titre1"/>
      <w:lvlText w:val="%1"/>
      <w:lvlJc w:val="left"/>
      <w:pPr>
        <w:tabs>
          <w:tab w:val="num" w:pos="567"/>
        </w:tabs>
        <w:ind w:left="567" w:hanging="567"/>
      </w:pPr>
      <w:rPr>
        <w:rFonts w:hint="default"/>
      </w:rPr>
    </w:lvl>
    <w:lvl w:ilvl="1">
      <w:start w:val="1"/>
      <w:numFmt w:val="decimal"/>
      <w:pStyle w:val="Titre2"/>
      <w:lvlText w:val="%1.%2"/>
      <w:lvlJc w:val="left"/>
      <w:pPr>
        <w:tabs>
          <w:tab w:val="num" w:pos="1134"/>
        </w:tabs>
        <w:ind w:left="1134" w:hanging="567"/>
      </w:pPr>
      <w:rPr>
        <w:rFonts w:hint="default"/>
      </w:rPr>
    </w:lvl>
    <w:lvl w:ilvl="2">
      <w:start w:val="1"/>
      <w:numFmt w:val="decimal"/>
      <w:pStyle w:val="Titre3"/>
      <w:lvlText w:val="%1.%2.%3"/>
      <w:lvlJc w:val="left"/>
      <w:pPr>
        <w:tabs>
          <w:tab w:val="num" w:pos="1814"/>
        </w:tabs>
        <w:ind w:left="1814"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15:restartNumberingAfterBreak="0">
    <w:nsid w:val="34170C68"/>
    <w:multiLevelType w:val="multilevel"/>
    <w:tmpl w:val="551A4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C47D34"/>
    <w:multiLevelType w:val="hybridMultilevel"/>
    <w:tmpl w:val="2F984ECE"/>
    <w:lvl w:ilvl="0" w:tplc="100C0001">
      <w:start w:val="1"/>
      <w:numFmt w:val="bullet"/>
      <w:lvlText w:val=""/>
      <w:lvlJc w:val="left"/>
      <w:pPr>
        <w:ind w:left="2138" w:hanging="360"/>
      </w:pPr>
      <w:rPr>
        <w:rFonts w:ascii="Symbol" w:hAnsi="Symbol" w:hint="default"/>
      </w:rPr>
    </w:lvl>
    <w:lvl w:ilvl="1" w:tplc="100C0003" w:tentative="1">
      <w:start w:val="1"/>
      <w:numFmt w:val="bullet"/>
      <w:lvlText w:val="o"/>
      <w:lvlJc w:val="left"/>
      <w:pPr>
        <w:ind w:left="2858" w:hanging="360"/>
      </w:pPr>
      <w:rPr>
        <w:rFonts w:ascii="Courier New" w:hAnsi="Courier New" w:cs="Courier New" w:hint="default"/>
      </w:rPr>
    </w:lvl>
    <w:lvl w:ilvl="2" w:tplc="100C0005" w:tentative="1">
      <w:start w:val="1"/>
      <w:numFmt w:val="bullet"/>
      <w:lvlText w:val=""/>
      <w:lvlJc w:val="left"/>
      <w:pPr>
        <w:ind w:left="3578" w:hanging="360"/>
      </w:pPr>
      <w:rPr>
        <w:rFonts w:ascii="Wingdings" w:hAnsi="Wingdings" w:hint="default"/>
      </w:rPr>
    </w:lvl>
    <w:lvl w:ilvl="3" w:tplc="100C0001" w:tentative="1">
      <w:start w:val="1"/>
      <w:numFmt w:val="bullet"/>
      <w:lvlText w:val=""/>
      <w:lvlJc w:val="left"/>
      <w:pPr>
        <w:ind w:left="4298" w:hanging="360"/>
      </w:pPr>
      <w:rPr>
        <w:rFonts w:ascii="Symbol" w:hAnsi="Symbol" w:hint="default"/>
      </w:rPr>
    </w:lvl>
    <w:lvl w:ilvl="4" w:tplc="100C0003" w:tentative="1">
      <w:start w:val="1"/>
      <w:numFmt w:val="bullet"/>
      <w:lvlText w:val="o"/>
      <w:lvlJc w:val="left"/>
      <w:pPr>
        <w:ind w:left="5018" w:hanging="360"/>
      </w:pPr>
      <w:rPr>
        <w:rFonts w:ascii="Courier New" w:hAnsi="Courier New" w:cs="Courier New" w:hint="default"/>
      </w:rPr>
    </w:lvl>
    <w:lvl w:ilvl="5" w:tplc="100C0005" w:tentative="1">
      <w:start w:val="1"/>
      <w:numFmt w:val="bullet"/>
      <w:lvlText w:val=""/>
      <w:lvlJc w:val="left"/>
      <w:pPr>
        <w:ind w:left="5738" w:hanging="360"/>
      </w:pPr>
      <w:rPr>
        <w:rFonts w:ascii="Wingdings" w:hAnsi="Wingdings" w:hint="default"/>
      </w:rPr>
    </w:lvl>
    <w:lvl w:ilvl="6" w:tplc="100C0001" w:tentative="1">
      <w:start w:val="1"/>
      <w:numFmt w:val="bullet"/>
      <w:lvlText w:val=""/>
      <w:lvlJc w:val="left"/>
      <w:pPr>
        <w:ind w:left="6458" w:hanging="360"/>
      </w:pPr>
      <w:rPr>
        <w:rFonts w:ascii="Symbol" w:hAnsi="Symbol" w:hint="default"/>
      </w:rPr>
    </w:lvl>
    <w:lvl w:ilvl="7" w:tplc="100C0003" w:tentative="1">
      <w:start w:val="1"/>
      <w:numFmt w:val="bullet"/>
      <w:lvlText w:val="o"/>
      <w:lvlJc w:val="left"/>
      <w:pPr>
        <w:ind w:left="7178" w:hanging="360"/>
      </w:pPr>
      <w:rPr>
        <w:rFonts w:ascii="Courier New" w:hAnsi="Courier New" w:cs="Courier New" w:hint="default"/>
      </w:rPr>
    </w:lvl>
    <w:lvl w:ilvl="8" w:tplc="100C0005" w:tentative="1">
      <w:start w:val="1"/>
      <w:numFmt w:val="bullet"/>
      <w:lvlText w:val=""/>
      <w:lvlJc w:val="left"/>
      <w:pPr>
        <w:ind w:left="7898" w:hanging="360"/>
      </w:pPr>
      <w:rPr>
        <w:rFonts w:ascii="Wingdings" w:hAnsi="Wingdings" w:hint="default"/>
      </w:rPr>
    </w:lvl>
  </w:abstractNum>
  <w:abstractNum w:abstractNumId="9" w15:restartNumberingAfterBreak="0">
    <w:nsid w:val="4BBA63E3"/>
    <w:multiLevelType w:val="hybridMultilevel"/>
    <w:tmpl w:val="4B103920"/>
    <w:lvl w:ilvl="0" w:tplc="21143DC0">
      <w:numFmt w:val="bullet"/>
      <w:lvlText w:val="-"/>
      <w:lvlJc w:val="left"/>
      <w:pPr>
        <w:ind w:left="1494" w:hanging="360"/>
      </w:pPr>
      <w:rPr>
        <w:rFonts w:ascii="Century Gothic" w:eastAsia="Times New Roman" w:hAnsi="Century Gothic" w:cs="Times New Roman" w:hint="default"/>
      </w:rPr>
    </w:lvl>
    <w:lvl w:ilvl="1" w:tplc="100C0003" w:tentative="1">
      <w:start w:val="1"/>
      <w:numFmt w:val="bullet"/>
      <w:lvlText w:val="o"/>
      <w:lvlJc w:val="left"/>
      <w:pPr>
        <w:ind w:left="2214" w:hanging="360"/>
      </w:pPr>
      <w:rPr>
        <w:rFonts w:ascii="Courier New" w:hAnsi="Courier New" w:cs="Courier New" w:hint="default"/>
      </w:rPr>
    </w:lvl>
    <w:lvl w:ilvl="2" w:tplc="100C0005" w:tentative="1">
      <w:start w:val="1"/>
      <w:numFmt w:val="bullet"/>
      <w:lvlText w:val=""/>
      <w:lvlJc w:val="left"/>
      <w:pPr>
        <w:ind w:left="2934" w:hanging="360"/>
      </w:pPr>
      <w:rPr>
        <w:rFonts w:ascii="Wingdings" w:hAnsi="Wingdings" w:hint="default"/>
      </w:rPr>
    </w:lvl>
    <w:lvl w:ilvl="3" w:tplc="100C0001" w:tentative="1">
      <w:start w:val="1"/>
      <w:numFmt w:val="bullet"/>
      <w:lvlText w:val=""/>
      <w:lvlJc w:val="left"/>
      <w:pPr>
        <w:ind w:left="3654" w:hanging="360"/>
      </w:pPr>
      <w:rPr>
        <w:rFonts w:ascii="Symbol" w:hAnsi="Symbol" w:hint="default"/>
      </w:rPr>
    </w:lvl>
    <w:lvl w:ilvl="4" w:tplc="100C0003" w:tentative="1">
      <w:start w:val="1"/>
      <w:numFmt w:val="bullet"/>
      <w:lvlText w:val="o"/>
      <w:lvlJc w:val="left"/>
      <w:pPr>
        <w:ind w:left="4374" w:hanging="360"/>
      </w:pPr>
      <w:rPr>
        <w:rFonts w:ascii="Courier New" w:hAnsi="Courier New" w:cs="Courier New" w:hint="default"/>
      </w:rPr>
    </w:lvl>
    <w:lvl w:ilvl="5" w:tplc="100C0005" w:tentative="1">
      <w:start w:val="1"/>
      <w:numFmt w:val="bullet"/>
      <w:lvlText w:val=""/>
      <w:lvlJc w:val="left"/>
      <w:pPr>
        <w:ind w:left="5094" w:hanging="360"/>
      </w:pPr>
      <w:rPr>
        <w:rFonts w:ascii="Wingdings" w:hAnsi="Wingdings" w:hint="default"/>
      </w:rPr>
    </w:lvl>
    <w:lvl w:ilvl="6" w:tplc="100C0001" w:tentative="1">
      <w:start w:val="1"/>
      <w:numFmt w:val="bullet"/>
      <w:lvlText w:val=""/>
      <w:lvlJc w:val="left"/>
      <w:pPr>
        <w:ind w:left="5814" w:hanging="360"/>
      </w:pPr>
      <w:rPr>
        <w:rFonts w:ascii="Symbol" w:hAnsi="Symbol" w:hint="default"/>
      </w:rPr>
    </w:lvl>
    <w:lvl w:ilvl="7" w:tplc="100C0003" w:tentative="1">
      <w:start w:val="1"/>
      <w:numFmt w:val="bullet"/>
      <w:lvlText w:val="o"/>
      <w:lvlJc w:val="left"/>
      <w:pPr>
        <w:ind w:left="6534" w:hanging="360"/>
      </w:pPr>
      <w:rPr>
        <w:rFonts w:ascii="Courier New" w:hAnsi="Courier New" w:cs="Courier New" w:hint="default"/>
      </w:rPr>
    </w:lvl>
    <w:lvl w:ilvl="8" w:tplc="100C0005" w:tentative="1">
      <w:start w:val="1"/>
      <w:numFmt w:val="bullet"/>
      <w:lvlText w:val=""/>
      <w:lvlJc w:val="left"/>
      <w:pPr>
        <w:ind w:left="7254" w:hanging="360"/>
      </w:pPr>
      <w:rPr>
        <w:rFonts w:ascii="Wingdings" w:hAnsi="Wingdings" w:hint="default"/>
      </w:rPr>
    </w:lvl>
  </w:abstractNum>
  <w:abstractNum w:abstractNumId="10" w15:restartNumberingAfterBreak="0">
    <w:nsid w:val="4D12711D"/>
    <w:multiLevelType w:val="hybridMultilevel"/>
    <w:tmpl w:val="5E1A7718"/>
    <w:lvl w:ilvl="0" w:tplc="0774651C">
      <w:numFmt w:val="bullet"/>
      <w:lvlText w:val="-"/>
      <w:lvlJc w:val="left"/>
      <w:pPr>
        <w:ind w:left="1494" w:hanging="360"/>
      </w:pPr>
      <w:rPr>
        <w:rFonts w:ascii="Century Gothic" w:eastAsia="Times New Roman" w:hAnsi="Century Gothic" w:cs="Times New Roman" w:hint="default"/>
      </w:rPr>
    </w:lvl>
    <w:lvl w:ilvl="1" w:tplc="100C0003" w:tentative="1">
      <w:start w:val="1"/>
      <w:numFmt w:val="bullet"/>
      <w:lvlText w:val="o"/>
      <w:lvlJc w:val="left"/>
      <w:pPr>
        <w:ind w:left="2214" w:hanging="360"/>
      </w:pPr>
      <w:rPr>
        <w:rFonts w:ascii="Courier New" w:hAnsi="Courier New" w:cs="Courier New" w:hint="default"/>
      </w:rPr>
    </w:lvl>
    <w:lvl w:ilvl="2" w:tplc="100C0005" w:tentative="1">
      <w:start w:val="1"/>
      <w:numFmt w:val="bullet"/>
      <w:lvlText w:val=""/>
      <w:lvlJc w:val="left"/>
      <w:pPr>
        <w:ind w:left="2934" w:hanging="360"/>
      </w:pPr>
      <w:rPr>
        <w:rFonts w:ascii="Wingdings" w:hAnsi="Wingdings" w:hint="default"/>
      </w:rPr>
    </w:lvl>
    <w:lvl w:ilvl="3" w:tplc="100C0001" w:tentative="1">
      <w:start w:val="1"/>
      <w:numFmt w:val="bullet"/>
      <w:lvlText w:val=""/>
      <w:lvlJc w:val="left"/>
      <w:pPr>
        <w:ind w:left="3654" w:hanging="360"/>
      </w:pPr>
      <w:rPr>
        <w:rFonts w:ascii="Symbol" w:hAnsi="Symbol" w:hint="default"/>
      </w:rPr>
    </w:lvl>
    <w:lvl w:ilvl="4" w:tplc="100C0003" w:tentative="1">
      <w:start w:val="1"/>
      <w:numFmt w:val="bullet"/>
      <w:lvlText w:val="o"/>
      <w:lvlJc w:val="left"/>
      <w:pPr>
        <w:ind w:left="4374" w:hanging="360"/>
      </w:pPr>
      <w:rPr>
        <w:rFonts w:ascii="Courier New" w:hAnsi="Courier New" w:cs="Courier New" w:hint="default"/>
      </w:rPr>
    </w:lvl>
    <w:lvl w:ilvl="5" w:tplc="100C0005" w:tentative="1">
      <w:start w:val="1"/>
      <w:numFmt w:val="bullet"/>
      <w:lvlText w:val=""/>
      <w:lvlJc w:val="left"/>
      <w:pPr>
        <w:ind w:left="5094" w:hanging="360"/>
      </w:pPr>
      <w:rPr>
        <w:rFonts w:ascii="Wingdings" w:hAnsi="Wingdings" w:hint="default"/>
      </w:rPr>
    </w:lvl>
    <w:lvl w:ilvl="6" w:tplc="100C0001" w:tentative="1">
      <w:start w:val="1"/>
      <w:numFmt w:val="bullet"/>
      <w:lvlText w:val=""/>
      <w:lvlJc w:val="left"/>
      <w:pPr>
        <w:ind w:left="5814" w:hanging="360"/>
      </w:pPr>
      <w:rPr>
        <w:rFonts w:ascii="Symbol" w:hAnsi="Symbol" w:hint="default"/>
      </w:rPr>
    </w:lvl>
    <w:lvl w:ilvl="7" w:tplc="100C0003" w:tentative="1">
      <w:start w:val="1"/>
      <w:numFmt w:val="bullet"/>
      <w:lvlText w:val="o"/>
      <w:lvlJc w:val="left"/>
      <w:pPr>
        <w:ind w:left="6534" w:hanging="360"/>
      </w:pPr>
      <w:rPr>
        <w:rFonts w:ascii="Courier New" w:hAnsi="Courier New" w:cs="Courier New" w:hint="default"/>
      </w:rPr>
    </w:lvl>
    <w:lvl w:ilvl="8" w:tplc="100C0005" w:tentative="1">
      <w:start w:val="1"/>
      <w:numFmt w:val="bullet"/>
      <w:lvlText w:val=""/>
      <w:lvlJc w:val="left"/>
      <w:pPr>
        <w:ind w:left="7254" w:hanging="360"/>
      </w:pPr>
      <w:rPr>
        <w:rFonts w:ascii="Wingdings" w:hAnsi="Wingdings" w:hint="default"/>
      </w:rPr>
    </w:lvl>
  </w:abstractNum>
  <w:abstractNum w:abstractNumId="11" w15:restartNumberingAfterBreak="0">
    <w:nsid w:val="5DA41CF6"/>
    <w:multiLevelType w:val="multilevel"/>
    <w:tmpl w:val="6246A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0A94B3F"/>
    <w:multiLevelType w:val="multilevel"/>
    <w:tmpl w:val="D2024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5895656"/>
    <w:multiLevelType w:val="hybridMultilevel"/>
    <w:tmpl w:val="DD24298E"/>
    <w:lvl w:ilvl="0" w:tplc="040C0001">
      <w:start w:val="1"/>
      <w:numFmt w:val="bullet"/>
      <w:lvlText w:val=""/>
      <w:lvlJc w:val="left"/>
      <w:pPr>
        <w:ind w:left="2138" w:hanging="360"/>
      </w:pPr>
      <w:rPr>
        <w:rFonts w:ascii="Symbol" w:hAnsi="Symbol" w:hint="default"/>
      </w:rPr>
    </w:lvl>
    <w:lvl w:ilvl="1" w:tplc="040C0003" w:tentative="1">
      <w:start w:val="1"/>
      <w:numFmt w:val="bullet"/>
      <w:lvlText w:val="o"/>
      <w:lvlJc w:val="left"/>
      <w:pPr>
        <w:ind w:left="2858" w:hanging="360"/>
      </w:pPr>
      <w:rPr>
        <w:rFonts w:ascii="Courier New" w:hAnsi="Courier New" w:cs="Courier New" w:hint="default"/>
      </w:rPr>
    </w:lvl>
    <w:lvl w:ilvl="2" w:tplc="040C0005" w:tentative="1">
      <w:start w:val="1"/>
      <w:numFmt w:val="bullet"/>
      <w:lvlText w:val=""/>
      <w:lvlJc w:val="left"/>
      <w:pPr>
        <w:ind w:left="3578" w:hanging="360"/>
      </w:pPr>
      <w:rPr>
        <w:rFonts w:ascii="Wingdings" w:hAnsi="Wingdings" w:hint="default"/>
      </w:rPr>
    </w:lvl>
    <w:lvl w:ilvl="3" w:tplc="040C0001" w:tentative="1">
      <w:start w:val="1"/>
      <w:numFmt w:val="bullet"/>
      <w:lvlText w:val=""/>
      <w:lvlJc w:val="left"/>
      <w:pPr>
        <w:ind w:left="4298" w:hanging="360"/>
      </w:pPr>
      <w:rPr>
        <w:rFonts w:ascii="Symbol" w:hAnsi="Symbol" w:hint="default"/>
      </w:rPr>
    </w:lvl>
    <w:lvl w:ilvl="4" w:tplc="040C0003" w:tentative="1">
      <w:start w:val="1"/>
      <w:numFmt w:val="bullet"/>
      <w:lvlText w:val="o"/>
      <w:lvlJc w:val="left"/>
      <w:pPr>
        <w:ind w:left="5018" w:hanging="360"/>
      </w:pPr>
      <w:rPr>
        <w:rFonts w:ascii="Courier New" w:hAnsi="Courier New" w:cs="Courier New" w:hint="default"/>
      </w:rPr>
    </w:lvl>
    <w:lvl w:ilvl="5" w:tplc="040C0005" w:tentative="1">
      <w:start w:val="1"/>
      <w:numFmt w:val="bullet"/>
      <w:lvlText w:val=""/>
      <w:lvlJc w:val="left"/>
      <w:pPr>
        <w:ind w:left="5738" w:hanging="360"/>
      </w:pPr>
      <w:rPr>
        <w:rFonts w:ascii="Wingdings" w:hAnsi="Wingdings" w:hint="default"/>
      </w:rPr>
    </w:lvl>
    <w:lvl w:ilvl="6" w:tplc="040C0001" w:tentative="1">
      <w:start w:val="1"/>
      <w:numFmt w:val="bullet"/>
      <w:lvlText w:val=""/>
      <w:lvlJc w:val="left"/>
      <w:pPr>
        <w:ind w:left="6458" w:hanging="360"/>
      </w:pPr>
      <w:rPr>
        <w:rFonts w:ascii="Symbol" w:hAnsi="Symbol" w:hint="default"/>
      </w:rPr>
    </w:lvl>
    <w:lvl w:ilvl="7" w:tplc="040C0003" w:tentative="1">
      <w:start w:val="1"/>
      <w:numFmt w:val="bullet"/>
      <w:lvlText w:val="o"/>
      <w:lvlJc w:val="left"/>
      <w:pPr>
        <w:ind w:left="7178" w:hanging="360"/>
      </w:pPr>
      <w:rPr>
        <w:rFonts w:ascii="Courier New" w:hAnsi="Courier New" w:cs="Courier New" w:hint="default"/>
      </w:rPr>
    </w:lvl>
    <w:lvl w:ilvl="8" w:tplc="040C0005" w:tentative="1">
      <w:start w:val="1"/>
      <w:numFmt w:val="bullet"/>
      <w:lvlText w:val=""/>
      <w:lvlJc w:val="left"/>
      <w:pPr>
        <w:ind w:left="7898" w:hanging="360"/>
      </w:pPr>
      <w:rPr>
        <w:rFonts w:ascii="Wingdings" w:hAnsi="Wingdings" w:hint="default"/>
      </w:rPr>
    </w:lvl>
  </w:abstractNum>
  <w:abstractNum w:abstractNumId="14" w15:restartNumberingAfterBreak="0">
    <w:nsid w:val="7DE33F08"/>
    <w:multiLevelType w:val="multilevel"/>
    <w:tmpl w:val="CB809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92899511">
    <w:abstractNumId w:val="0"/>
  </w:num>
  <w:num w:numId="2" w16cid:durableId="918175600">
    <w:abstractNumId w:val="5"/>
  </w:num>
  <w:num w:numId="3" w16cid:durableId="722951399">
    <w:abstractNumId w:val="3"/>
  </w:num>
  <w:num w:numId="4" w16cid:durableId="231742127">
    <w:abstractNumId w:val="6"/>
  </w:num>
  <w:num w:numId="5" w16cid:durableId="571349081">
    <w:abstractNumId w:val="8"/>
  </w:num>
  <w:num w:numId="6" w16cid:durableId="459957811">
    <w:abstractNumId w:val="1"/>
  </w:num>
  <w:num w:numId="7" w16cid:durableId="23753091">
    <w:abstractNumId w:val="4"/>
  </w:num>
  <w:num w:numId="8" w16cid:durableId="629823383">
    <w:abstractNumId w:val="13"/>
  </w:num>
  <w:num w:numId="9" w16cid:durableId="812254177">
    <w:abstractNumId w:val="10"/>
  </w:num>
  <w:num w:numId="10" w16cid:durableId="1332638764">
    <w:abstractNumId w:val="14"/>
  </w:num>
  <w:num w:numId="11" w16cid:durableId="63259499">
    <w:abstractNumId w:val="12"/>
  </w:num>
  <w:num w:numId="12" w16cid:durableId="1415737491">
    <w:abstractNumId w:val="11"/>
  </w:num>
  <w:num w:numId="13" w16cid:durableId="348068287">
    <w:abstractNumId w:val="7"/>
  </w:num>
  <w:num w:numId="14" w16cid:durableId="431975434">
    <w:abstractNumId w:val="2"/>
  </w:num>
  <w:num w:numId="15" w16cid:durableId="424569192">
    <w:abstractNumId w:val="9"/>
  </w:num>
  <w:num w:numId="16" w16cid:durableId="106522220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6279895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99486819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lexandre Dürrenmatt">
    <w15:presenceInfo w15:providerId="AD" w15:userId="S::pq76pdt@eduvaud.ch::9744e774-a6e8-4933-9f5d-3e215ae96ec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attachedTemplate r:id="rId1"/>
  <w:stylePaneFormatFilter w:val="1808" w:allStyles="0" w:customStyles="0" w:latentStyles="0" w:stylesInUse="1" w:headingStyles="0" w:numberingStyles="0" w:tableStyles="0" w:directFormattingOnRuns="0" w:directFormattingOnParagraphs="0" w:directFormattingOnNumbering="0" w:directFormattingOnTables="1" w:clearFormatting="1" w:top3HeadingStyles="0" w:visibleStyles="0" w:alternateStyleNames="0"/>
  <w:stylePaneSortMethod w:val="0000"/>
  <w:defaultTabStop w:val="708"/>
  <w:hyphenationZone w:val="425"/>
  <w:drawingGridHorizontalSpacing w:val="57"/>
  <w:drawingGridVerticalSpacing w:val="57"/>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947"/>
    <w:rsid w:val="00000197"/>
    <w:rsid w:val="00010B9A"/>
    <w:rsid w:val="0001209F"/>
    <w:rsid w:val="00021D00"/>
    <w:rsid w:val="000316F0"/>
    <w:rsid w:val="000424F4"/>
    <w:rsid w:val="00044099"/>
    <w:rsid w:val="00045A82"/>
    <w:rsid w:val="00055DB3"/>
    <w:rsid w:val="000607F2"/>
    <w:rsid w:val="00063F97"/>
    <w:rsid w:val="00065971"/>
    <w:rsid w:val="00067419"/>
    <w:rsid w:val="00077352"/>
    <w:rsid w:val="00086114"/>
    <w:rsid w:val="0008693E"/>
    <w:rsid w:val="000A1B63"/>
    <w:rsid w:val="000A7B4A"/>
    <w:rsid w:val="000B6BE0"/>
    <w:rsid w:val="000E7483"/>
    <w:rsid w:val="000F22B9"/>
    <w:rsid w:val="000F381C"/>
    <w:rsid w:val="0010591C"/>
    <w:rsid w:val="00106156"/>
    <w:rsid w:val="00111811"/>
    <w:rsid w:val="00114120"/>
    <w:rsid w:val="00116F07"/>
    <w:rsid w:val="0015167D"/>
    <w:rsid w:val="00152A26"/>
    <w:rsid w:val="001764CE"/>
    <w:rsid w:val="00183417"/>
    <w:rsid w:val="001947B1"/>
    <w:rsid w:val="001C454D"/>
    <w:rsid w:val="001D4577"/>
    <w:rsid w:val="001D72BA"/>
    <w:rsid w:val="001F2420"/>
    <w:rsid w:val="001F6EEB"/>
    <w:rsid w:val="00210AE6"/>
    <w:rsid w:val="0021138C"/>
    <w:rsid w:val="002201DC"/>
    <w:rsid w:val="002770F3"/>
    <w:rsid w:val="002951BD"/>
    <w:rsid w:val="00296F79"/>
    <w:rsid w:val="00297E2A"/>
    <w:rsid w:val="002B1E09"/>
    <w:rsid w:val="002B2E03"/>
    <w:rsid w:val="002B6893"/>
    <w:rsid w:val="002B6BB7"/>
    <w:rsid w:val="002C6634"/>
    <w:rsid w:val="002D7D46"/>
    <w:rsid w:val="002F038B"/>
    <w:rsid w:val="002F77B5"/>
    <w:rsid w:val="00310160"/>
    <w:rsid w:val="0031563E"/>
    <w:rsid w:val="0034172E"/>
    <w:rsid w:val="003625C8"/>
    <w:rsid w:val="00363F90"/>
    <w:rsid w:val="0037071E"/>
    <w:rsid w:val="00374B0B"/>
    <w:rsid w:val="003E018B"/>
    <w:rsid w:val="003E32B9"/>
    <w:rsid w:val="003F1870"/>
    <w:rsid w:val="003F7357"/>
    <w:rsid w:val="00407333"/>
    <w:rsid w:val="0040782E"/>
    <w:rsid w:val="004202D8"/>
    <w:rsid w:val="004206A2"/>
    <w:rsid w:val="0043666E"/>
    <w:rsid w:val="00436B90"/>
    <w:rsid w:val="00443372"/>
    <w:rsid w:val="00444B72"/>
    <w:rsid w:val="00446E95"/>
    <w:rsid w:val="00454074"/>
    <w:rsid w:val="00454A1D"/>
    <w:rsid w:val="0045767B"/>
    <w:rsid w:val="00467C2F"/>
    <w:rsid w:val="004C0673"/>
    <w:rsid w:val="004C6BBA"/>
    <w:rsid w:val="004D02AE"/>
    <w:rsid w:val="004D08EE"/>
    <w:rsid w:val="004D5266"/>
    <w:rsid w:val="00505421"/>
    <w:rsid w:val="0052224B"/>
    <w:rsid w:val="005328B0"/>
    <w:rsid w:val="0054054F"/>
    <w:rsid w:val="00542CE3"/>
    <w:rsid w:val="00545179"/>
    <w:rsid w:val="00552D07"/>
    <w:rsid w:val="0055647F"/>
    <w:rsid w:val="00571E4B"/>
    <w:rsid w:val="00574085"/>
    <w:rsid w:val="005926D0"/>
    <w:rsid w:val="005A3FBF"/>
    <w:rsid w:val="005B27EF"/>
    <w:rsid w:val="005C1848"/>
    <w:rsid w:val="005D1FC2"/>
    <w:rsid w:val="005D5B4A"/>
    <w:rsid w:val="005E6192"/>
    <w:rsid w:val="005E6B56"/>
    <w:rsid w:val="00615583"/>
    <w:rsid w:val="0062215E"/>
    <w:rsid w:val="00645760"/>
    <w:rsid w:val="00656974"/>
    <w:rsid w:val="006902A9"/>
    <w:rsid w:val="006966D0"/>
    <w:rsid w:val="006D4CC9"/>
    <w:rsid w:val="006E132F"/>
    <w:rsid w:val="006E2CE8"/>
    <w:rsid w:val="006E4DA8"/>
    <w:rsid w:val="007010E6"/>
    <w:rsid w:val="00704BB2"/>
    <w:rsid w:val="007118D3"/>
    <w:rsid w:val="007211A1"/>
    <w:rsid w:val="00742484"/>
    <w:rsid w:val="00744762"/>
    <w:rsid w:val="0074498A"/>
    <w:rsid w:val="007476C9"/>
    <w:rsid w:val="00753A51"/>
    <w:rsid w:val="0076036D"/>
    <w:rsid w:val="007700A7"/>
    <w:rsid w:val="007724F1"/>
    <w:rsid w:val="00772BC0"/>
    <w:rsid w:val="007748A7"/>
    <w:rsid w:val="007775BF"/>
    <w:rsid w:val="00791AE4"/>
    <w:rsid w:val="007C1E09"/>
    <w:rsid w:val="007D0A71"/>
    <w:rsid w:val="007D1A50"/>
    <w:rsid w:val="007D274B"/>
    <w:rsid w:val="007D2CDF"/>
    <w:rsid w:val="007D546C"/>
    <w:rsid w:val="007E5F3D"/>
    <w:rsid w:val="007F30AE"/>
    <w:rsid w:val="00807F84"/>
    <w:rsid w:val="0081740D"/>
    <w:rsid w:val="00845304"/>
    <w:rsid w:val="008468C8"/>
    <w:rsid w:val="00851A5E"/>
    <w:rsid w:val="00853E81"/>
    <w:rsid w:val="00883FD2"/>
    <w:rsid w:val="00891718"/>
    <w:rsid w:val="008A1A83"/>
    <w:rsid w:val="008A464B"/>
    <w:rsid w:val="008A5449"/>
    <w:rsid w:val="008C40C0"/>
    <w:rsid w:val="008D55CF"/>
    <w:rsid w:val="008E05FB"/>
    <w:rsid w:val="008E13F2"/>
    <w:rsid w:val="008E3070"/>
    <w:rsid w:val="008E3308"/>
    <w:rsid w:val="008E53F9"/>
    <w:rsid w:val="00902523"/>
    <w:rsid w:val="0090391B"/>
    <w:rsid w:val="00903FEF"/>
    <w:rsid w:val="00913488"/>
    <w:rsid w:val="009142E2"/>
    <w:rsid w:val="00915B27"/>
    <w:rsid w:val="00920F4E"/>
    <w:rsid w:val="009211D9"/>
    <w:rsid w:val="009250B0"/>
    <w:rsid w:val="009265A8"/>
    <w:rsid w:val="00932149"/>
    <w:rsid w:val="00934E66"/>
    <w:rsid w:val="009440AB"/>
    <w:rsid w:val="00955930"/>
    <w:rsid w:val="00961794"/>
    <w:rsid w:val="00983251"/>
    <w:rsid w:val="0099022A"/>
    <w:rsid w:val="009907B5"/>
    <w:rsid w:val="009A4390"/>
    <w:rsid w:val="009B009E"/>
    <w:rsid w:val="009B190E"/>
    <w:rsid w:val="009B6FDC"/>
    <w:rsid w:val="009D1098"/>
    <w:rsid w:val="009D1A69"/>
    <w:rsid w:val="009D480B"/>
    <w:rsid w:val="009E72C6"/>
    <w:rsid w:val="009F75DD"/>
    <w:rsid w:val="00A016AE"/>
    <w:rsid w:val="00A3107E"/>
    <w:rsid w:val="00A400FD"/>
    <w:rsid w:val="00A65F0B"/>
    <w:rsid w:val="00A706B7"/>
    <w:rsid w:val="00A907E9"/>
    <w:rsid w:val="00A9094B"/>
    <w:rsid w:val="00A92947"/>
    <w:rsid w:val="00A94FB6"/>
    <w:rsid w:val="00AA4393"/>
    <w:rsid w:val="00AB1CA6"/>
    <w:rsid w:val="00AB7728"/>
    <w:rsid w:val="00AD3EE8"/>
    <w:rsid w:val="00AE282D"/>
    <w:rsid w:val="00AF58E1"/>
    <w:rsid w:val="00AF6D0D"/>
    <w:rsid w:val="00B13CB9"/>
    <w:rsid w:val="00B147A7"/>
    <w:rsid w:val="00B20D38"/>
    <w:rsid w:val="00B241D2"/>
    <w:rsid w:val="00B3291C"/>
    <w:rsid w:val="00B32C7D"/>
    <w:rsid w:val="00B33505"/>
    <w:rsid w:val="00B3630E"/>
    <w:rsid w:val="00B40A8E"/>
    <w:rsid w:val="00B44A78"/>
    <w:rsid w:val="00B4738A"/>
    <w:rsid w:val="00B612B2"/>
    <w:rsid w:val="00B64C66"/>
    <w:rsid w:val="00B75A91"/>
    <w:rsid w:val="00B85285"/>
    <w:rsid w:val="00B95EC5"/>
    <w:rsid w:val="00B96AA1"/>
    <w:rsid w:val="00BA56D2"/>
    <w:rsid w:val="00BA7DF1"/>
    <w:rsid w:val="00BB6C95"/>
    <w:rsid w:val="00BD773C"/>
    <w:rsid w:val="00BE185C"/>
    <w:rsid w:val="00BF7A15"/>
    <w:rsid w:val="00C13153"/>
    <w:rsid w:val="00C147A9"/>
    <w:rsid w:val="00C20939"/>
    <w:rsid w:val="00C329D7"/>
    <w:rsid w:val="00C33C51"/>
    <w:rsid w:val="00C65419"/>
    <w:rsid w:val="00C856F7"/>
    <w:rsid w:val="00C90570"/>
    <w:rsid w:val="00CA0F33"/>
    <w:rsid w:val="00CB712D"/>
    <w:rsid w:val="00CD1A2D"/>
    <w:rsid w:val="00CD7719"/>
    <w:rsid w:val="00D14587"/>
    <w:rsid w:val="00D15AE6"/>
    <w:rsid w:val="00D160DD"/>
    <w:rsid w:val="00D174BC"/>
    <w:rsid w:val="00D248DB"/>
    <w:rsid w:val="00D275C6"/>
    <w:rsid w:val="00D37878"/>
    <w:rsid w:val="00D405C9"/>
    <w:rsid w:val="00D64B85"/>
    <w:rsid w:val="00D64F19"/>
    <w:rsid w:val="00D80762"/>
    <w:rsid w:val="00D82BEB"/>
    <w:rsid w:val="00D95D32"/>
    <w:rsid w:val="00DA493C"/>
    <w:rsid w:val="00DB1DCD"/>
    <w:rsid w:val="00DE5CF8"/>
    <w:rsid w:val="00DE7F5E"/>
    <w:rsid w:val="00E015B8"/>
    <w:rsid w:val="00E0761E"/>
    <w:rsid w:val="00E07F66"/>
    <w:rsid w:val="00E1012A"/>
    <w:rsid w:val="00E12AE5"/>
    <w:rsid w:val="00E416AC"/>
    <w:rsid w:val="00E41BC2"/>
    <w:rsid w:val="00E52B61"/>
    <w:rsid w:val="00E61B66"/>
    <w:rsid w:val="00E658ED"/>
    <w:rsid w:val="00E81328"/>
    <w:rsid w:val="00EC677D"/>
    <w:rsid w:val="00EC7993"/>
    <w:rsid w:val="00ED6F41"/>
    <w:rsid w:val="00ED6F46"/>
    <w:rsid w:val="00EE16F0"/>
    <w:rsid w:val="00EE431D"/>
    <w:rsid w:val="00EE4EC4"/>
    <w:rsid w:val="00EE55F0"/>
    <w:rsid w:val="00EF448A"/>
    <w:rsid w:val="00F1003D"/>
    <w:rsid w:val="00F11EC1"/>
    <w:rsid w:val="00F16ADE"/>
    <w:rsid w:val="00F512A6"/>
    <w:rsid w:val="00F53CF1"/>
    <w:rsid w:val="00F664DF"/>
    <w:rsid w:val="00F85C33"/>
    <w:rsid w:val="00F93513"/>
    <w:rsid w:val="00FA156A"/>
    <w:rsid w:val="00FB1CD6"/>
    <w:rsid w:val="00FC5284"/>
  </w:rsids>
  <m:mathPr>
    <m:mathFont m:val="Cambria Math"/>
    <m:brkBin m:val="before"/>
    <m:brkBinSub m:val="--"/>
    <m:smallFrac/>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80BC2A3"/>
  <w15:docId w15:val="{1F65480B-BF89-45DF-B986-19CA5597D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B712D"/>
  </w:style>
  <w:style w:type="paragraph" w:styleId="Titre1">
    <w:name w:val="heading 1"/>
    <w:basedOn w:val="Normal"/>
    <w:next w:val="Corpsdetexte"/>
    <w:autoRedefine/>
    <w:qFormat/>
    <w:rsid w:val="00DE7F5E"/>
    <w:pPr>
      <w:keepNext/>
      <w:keepLines/>
      <w:numPr>
        <w:numId w:val="4"/>
      </w:numPr>
      <w:spacing w:before="180" w:after="60"/>
      <w:outlineLvl w:val="0"/>
      <w:pPrChange w:id="0" w:author="Alexandre Dürrenmatt" w:date="2024-04-29T09:28:00Z">
        <w:pPr>
          <w:keepNext/>
          <w:keepLines/>
          <w:numPr>
            <w:numId w:val="4"/>
          </w:numPr>
          <w:tabs>
            <w:tab w:val="num" w:pos="567"/>
          </w:tabs>
          <w:spacing w:before="180" w:after="60"/>
          <w:ind w:left="567" w:hanging="567"/>
          <w:outlineLvl w:val="0"/>
        </w:pPr>
      </w:pPrChange>
    </w:pPr>
    <w:rPr>
      <w:rFonts w:asciiTheme="majorHAnsi" w:hAnsiTheme="majorHAnsi" w:cs="Arial"/>
      <w:b/>
      <w:bCs/>
      <w:caps/>
      <w:kern w:val="32"/>
      <w:sz w:val="32"/>
      <w:szCs w:val="32"/>
      <w:rPrChange w:id="0" w:author="Alexandre Dürrenmatt" w:date="2024-04-29T09:28:00Z">
        <w:rPr>
          <w:rFonts w:asciiTheme="majorHAnsi" w:hAnsiTheme="majorHAnsi" w:cs="Arial"/>
          <w:b/>
          <w:bCs/>
          <w:caps/>
          <w:kern w:val="32"/>
          <w:sz w:val="32"/>
          <w:szCs w:val="32"/>
          <w:lang w:val="fr-CH" w:eastAsia="fr-CH" w:bidi="ar-SA"/>
        </w:rPr>
      </w:rPrChange>
    </w:rPr>
  </w:style>
  <w:style w:type="paragraph" w:styleId="Titre2">
    <w:name w:val="heading 2"/>
    <w:basedOn w:val="Normal"/>
    <w:next w:val="Retraitcorpsdetexte"/>
    <w:autoRedefine/>
    <w:qFormat/>
    <w:rsid w:val="009A4390"/>
    <w:pPr>
      <w:keepNext/>
      <w:numPr>
        <w:ilvl w:val="1"/>
        <w:numId w:val="4"/>
      </w:numPr>
      <w:spacing w:before="120" w:after="60"/>
      <w:outlineLvl w:val="1"/>
    </w:pPr>
    <w:rPr>
      <w:rFonts w:asciiTheme="majorHAnsi" w:hAnsiTheme="majorHAnsi" w:cs="Arial"/>
      <w:b/>
      <w:bCs/>
      <w:iCs/>
      <w:sz w:val="28"/>
      <w:szCs w:val="28"/>
    </w:rPr>
  </w:style>
  <w:style w:type="paragraph" w:styleId="Titre3">
    <w:name w:val="heading 3"/>
    <w:basedOn w:val="Normal"/>
    <w:next w:val="Retraitcorpsdetexte3"/>
    <w:qFormat/>
    <w:rsid w:val="00AA4393"/>
    <w:pPr>
      <w:keepNext/>
      <w:numPr>
        <w:ilvl w:val="2"/>
        <w:numId w:val="4"/>
      </w:numPr>
      <w:spacing w:before="120" w:after="120"/>
      <w:outlineLvl w:val="2"/>
    </w:pPr>
    <w:rPr>
      <w:rFonts w:asciiTheme="majorHAnsi" w:hAnsiTheme="majorHAnsi" w:cs="Arial"/>
      <w:bCs/>
      <w:i/>
      <w:sz w:val="24"/>
      <w:szCs w:val="26"/>
    </w:rPr>
  </w:style>
  <w:style w:type="paragraph" w:styleId="Titre4">
    <w:name w:val="heading 4"/>
    <w:basedOn w:val="Normal"/>
    <w:next w:val="Normal"/>
    <w:qFormat/>
    <w:rsid w:val="00AA4393"/>
    <w:pPr>
      <w:keepNext/>
      <w:spacing w:before="240" w:after="60"/>
      <w:outlineLvl w:val="3"/>
    </w:pPr>
    <w:rPr>
      <w:rFonts w:asciiTheme="majorHAnsi" w:hAnsiTheme="majorHAnsi"/>
      <w:b/>
      <w:bCs/>
      <w:sz w:val="28"/>
      <w:szCs w:val="28"/>
    </w:rPr>
  </w:style>
  <w:style w:type="paragraph" w:styleId="Titre5">
    <w:name w:val="heading 5"/>
    <w:basedOn w:val="Normal"/>
    <w:next w:val="Normal"/>
    <w:qFormat/>
    <w:rsid w:val="00AA4393"/>
    <w:pPr>
      <w:numPr>
        <w:ilvl w:val="4"/>
        <w:numId w:val="1"/>
      </w:numPr>
      <w:spacing w:before="240" w:after="60"/>
      <w:outlineLvl w:val="4"/>
    </w:pPr>
    <w:rPr>
      <w:rFonts w:asciiTheme="majorHAnsi" w:hAnsiTheme="majorHAnsi"/>
      <w:b/>
      <w:bCs/>
      <w:i/>
      <w:iCs/>
      <w:sz w:val="26"/>
      <w:szCs w:val="26"/>
    </w:rPr>
  </w:style>
  <w:style w:type="paragraph" w:styleId="Titre6">
    <w:name w:val="heading 6"/>
    <w:basedOn w:val="Normal"/>
    <w:next w:val="Normal"/>
    <w:qFormat/>
    <w:rsid w:val="00AA4393"/>
    <w:pPr>
      <w:numPr>
        <w:ilvl w:val="5"/>
        <w:numId w:val="1"/>
      </w:numPr>
      <w:spacing w:before="240" w:after="60"/>
      <w:outlineLvl w:val="5"/>
    </w:pPr>
    <w:rPr>
      <w:rFonts w:asciiTheme="majorHAnsi" w:hAnsiTheme="majorHAnsi"/>
      <w:b/>
      <w:bCs/>
      <w:sz w:val="22"/>
      <w:szCs w:val="22"/>
    </w:rPr>
  </w:style>
  <w:style w:type="paragraph" w:styleId="Titre7">
    <w:name w:val="heading 7"/>
    <w:basedOn w:val="Normal"/>
    <w:next w:val="Normal"/>
    <w:qFormat/>
    <w:rsid w:val="00AA4393"/>
    <w:pPr>
      <w:numPr>
        <w:ilvl w:val="6"/>
        <w:numId w:val="1"/>
      </w:numPr>
      <w:spacing w:before="240" w:after="60"/>
      <w:outlineLvl w:val="6"/>
    </w:pPr>
    <w:rPr>
      <w:rFonts w:asciiTheme="majorHAnsi" w:hAnsiTheme="majorHAnsi"/>
    </w:rPr>
  </w:style>
  <w:style w:type="paragraph" w:styleId="Titre8">
    <w:name w:val="heading 8"/>
    <w:basedOn w:val="Normal"/>
    <w:next w:val="Normal"/>
    <w:qFormat/>
    <w:rsid w:val="00AA4393"/>
    <w:pPr>
      <w:numPr>
        <w:ilvl w:val="7"/>
        <w:numId w:val="1"/>
      </w:numPr>
      <w:spacing w:before="240" w:after="60"/>
      <w:outlineLvl w:val="7"/>
    </w:pPr>
    <w:rPr>
      <w:rFonts w:asciiTheme="majorHAnsi" w:hAnsiTheme="majorHAnsi"/>
      <w:i/>
      <w:iCs/>
    </w:rPr>
  </w:style>
  <w:style w:type="paragraph" w:styleId="Titre9">
    <w:name w:val="heading 9"/>
    <w:basedOn w:val="Normal"/>
    <w:next w:val="Normal"/>
    <w:qFormat/>
    <w:rsid w:val="00AA4393"/>
    <w:pPr>
      <w:numPr>
        <w:ilvl w:val="8"/>
        <w:numId w:val="1"/>
      </w:numPr>
      <w:spacing w:before="240" w:after="60"/>
      <w:outlineLvl w:val="8"/>
    </w:pPr>
    <w:rPr>
      <w:rFonts w:asciiTheme="majorHAnsi" w:hAnsiTheme="majorHAnsi"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semiHidden/>
    <w:rsid w:val="00AE282D"/>
    <w:pPr>
      <w:tabs>
        <w:tab w:val="center" w:pos="4536"/>
        <w:tab w:val="right" w:pos="9072"/>
      </w:tabs>
    </w:pPr>
  </w:style>
  <w:style w:type="paragraph" w:styleId="Pieddepage">
    <w:name w:val="footer"/>
    <w:basedOn w:val="Normal"/>
    <w:semiHidden/>
    <w:rsid w:val="00AE282D"/>
    <w:pPr>
      <w:tabs>
        <w:tab w:val="center" w:pos="4536"/>
        <w:tab w:val="right" w:pos="9072"/>
      </w:tabs>
    </w:pPr>
  </w:style>
  <w:style w:type="table" w:styleId="Grilledutableau">
    <w:name w:val="Table Grid"/>
    <w:basedOn w:val="TableauNormal"/>
    <w:semiHidden/>
    <w:rsid w:val="00AE28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odepage">
    <w:name w:val="page number"/>
    <w:basedOn w:val="Policepardfaut"/>
    <w:semiHidden/>
    <w:rsid w:val="005E6192"/>
  </w:style>
  <w:style w:type="paragraph" w:customStyle="1" w:styleId="Titrecentr">
    <w:name w:val="Titre centré"/>
    <w:basedOn w:val="Normal"/>
    <w:rsid w:val="00AA4393"/>
    <w:pPr>
      <w:spacing w:before="240" w:after="360"/>
      <w:jc w:val="center"/>
    </w:pPr>
    <w:rPr>
      <w:rFonts w:asciiTheme="majorHAnsi" w:hAnsiTheme="majorHAnsi"/>
      <w:b/>
      <w:sz w:val="64"/>
    </w:rPr>
  </w:style>
  <w:style w:type="paragraph" w:customStyle="1" w:styleId="Puce">
    <w:name w:val="Puce"/>
    <w:basedOn w:val="Normal"/>
    <w:rsid w:val="009B6FDC"/>
    <w:pPr>
      <w:numPr>
        <w:numId w:val="2"/>
      </w:numPr>
      <w:spacing w:line="360" w:lineRule="auto"/>
    </w:pPr>
  </w:style>
  <w:style w:type="paragraph" w:styleId="Corpsdetexte">
    <w:name w:val="Body Text"/>
    <w:basedOn w:val="Normal"/>
    <w:link w:val="CorpsdetexteCar"/>
    <w:rsid w:val="008E53F9"/>
    <w:pPr>
      <w:tabs>
        <w:tab w:val="left" w:pos="4395"/>
      </w:tabs>
      <w:spacing w:after="120"/>
      <w:ind w:left="567"/>
      <w:jc w:val="both"/>
    </w:pPr>
  </w:style>
  <w:style w:type="paragraph" w:customStyle="1" w:styleId="Retraitnormal1">
    <w:name w:val="Retrait normal1"/>
    <w:basedOn w:val="Normal"/>
    <w:rsid w:val="00310160"/>
    <w:pPr>
      <w:numPr>
        <w:numId w:val="3"/>
      </w:numPr>
    </w:pPr>
  </w:style>
  <w:style w:type="paragraph" w:customStyle="1" w:styleId="Gras">
    <w:name w:val="Gras"/>
    <w:basedOn w:val="Normal"/>
    <w:rsid w:val="009B6FDC"/>
    <w:pPr>
      <w:spacing w:line="360" w:lineRule="auto"/>
    </w:pPr>
    <w:rPr>
      <w:b/>
    </w:rPr>
  </w:style>
  <w:style w:type="paragraph" w:customStyle="1" w:styleId="Italique">
    <w:name w:val="Italique"/>
    <w:basedOn w:val="Normal"/>
    <w:rsid w:val="009B6FDC"/>
    <w:pPr>
      <w:spacing w:line="360" w:lineRule="auto"/>
    </w:pPr>
    <w:rPr>
      <w:i/>
    </w:rPr>
  </w:style>
  <w:style w:type="paragraph" w:customStyle="1" w:styleId="Soulign">
    <w:name w:val="Souligné"/>
    <w:basedOn w:val="Normal"/>
    <w:rsid w:val="009B6FDC"/>
    <w:pPr>
      <w:spacing w:line="360" w:lineRule="auto"/>
    </w:pPr>
    <w:rPr>
      <w:u w:val="single"/>
    </w:rPr>
  </w:style>
  <w:style w:type="paragraph" w:customStyle="1" w:styleId="ETML">
    <w:name w:val="ETML"/>
    <w:basedOn w:val="Normal"/>
    <w:rsid w:val="00C90570"/>
    <w:rPr>
      <w:rFonts w:ascii="ETML L" w:hAnsi="ETML L"/>
      <w:sz w:val="28"/>
    </w:rPr>
  </w:style>
  <w:style w:type="paragraph" w:customStyle="1" w:styleId="-Pieddepage">
    <w:name w:val="-Pied de page"/>
    <w:basedOn w:val="Normal"/>
    <w:semiHidden/>
    <w:rsid w:val="00742484"/>
    <w:rPr>
      <w:sz w:val="16"/>
    </w:rPr>
  </w:style>
  <w:style w:type="paragraph" w:customStyle="1" w:styleId="TM1">
    <w:name w:val="TM1"/>
    <w:basedOn w:val="Normal"/>
    <w:link w:val="TM1Car"/>
    <w:semiHidden/>
    <w:rsid w:val="007F30AE"/>
    <w:rPr>
      <w:b/>
      <w:bCs/>
      <w:sz w:val="28"/>
    </w:rPr>
  </w:style>
  <w:style w:type="paragraph" w:styleId="TM10">
    <w:name w:val="toc 1"/>
    <w:basedOn w:val="Normal"/>
    <w:next w:val="Normal"/>
    <w:autoRedefine/>
    <w:uiPriority w:val="39"/>
    <w:rsid w:val="00656974"/>
    <w:pPr>
      <w:spacing w:before="120" w:after="120"/>
    </w:pPr>
    <w:rPr>
      <w:b/>
      <w:bCs/>
      <w:caps/>
    </w:rPr>
  </w:style>
  <w:style w:type="paragraph" w:styleId="TM2">
    <w:name w:val="toc 2"/>
    <w:basedOn w:val="Normal"/>
    <w:next w:val="Normal"/>
    <w:autoRedefine/>
    <w:uiPriority w:val="39"/>
    <w:rsid w:val="007F30AE"/>
    <w:pPr>
      <w:ind w:left="200"/>
    </w:pPr>
    <w:rPr>
      <w:smallCaps/>
    </w:rPr>
  </w:style>
  <w:style w:type="paragraph" w:styleId="TM3">
    <w:name w:val="toc 3"/>
    <w:basedOn w:val="Normal"/>
    <w:next w:val="Normal"/>
    <w:autoRedefine/>
    <w:uiPriority w:val="39"/>
    <w:rsid w:val="007F30AE"/>
    <w:pPr>
      <w:ind w:left="400"/>
    </w:pPr>
    <w:rPr>
      <w:i/>
      <w:iCs/>
    </w:rPr>
  </w:style>
  <w:style w:type="paragraph" w:styleId="TM4">
    <w:name w:val="toc 4"/>
    <w:basedOn w:val="Normal"/>
    <w:next w:val="Normal"/>
    <w:autoRedefine/>
    <w:semiHidden/>
    <w:rsid w:val="007F30AE"/>
    <w:pPr>
      <w:ind w:left="600"/>
    </w:pPr>
    <w:rPr>
      <w:sz w:val="18"/>
      <w:szCs w:val="18"/>
    </w:rPr>
  </w:style>
  <w:style w:type="character" w:customStyle="1" w:styleId="TM1Car">
    <w:name w:val="TM1 Car"/>
    <w:basedOn w:val="Policepardfaut"/>
    <w:link w:val="TM1"/>
    <w:rsid w:val="007F30AE"/>
    <w:rPr>
      <w:rFonts w:ascii="Arial" w:hAnsi="Arial"/>
      <w:b/>
      <w:bCs/>
      <w:sz w:val="28"/>
      <w:szCs w:val="24"/>
      <w:lang w:val="fr-FR" w:eastAsia="fr-FR" w:bidi="ar-SA"/>
    </w:rPr>
  </w:style>
  <w:style w:type="character" w:styleId="Lienhypertexte">
    <w:name w:val="Hyperlink"/>
    <w:basedOn w:val="Policepardfaut"/>
    <w:uiPriority w:val="99"/>
    <w:rsid w:val="00932149"/>
    <w:rPr>
      <w:color w:val="0000FF"/>
      <w:u w:val="single"/>
    </w:rPr>
  </w:style>
  <w:style w:type="paragraph" w:styleId="Textedebulles">
    <w:name w:val="Balloon Text"/>
    <w:basedOn w:val="Normal"/>
    <w:link w:val="TextedebullesCar"/>
    <w:rsid w:val="00B64C66"/>
    <w:rPr>
      <w:rFonts w:ascii="Tahoma" w:hAnsi="Tahoma" w:cs="Tahoma"/>
      <w:sz w:val="16"/>
      <w:szCs w:val="16"/>
    </w:rPr>
  </w:style>
  <w:style w:type="character" w:customStyle="1" w:styleId="TextedebullesCar">
    <w:name w:val="Texte de bulles Car"/>
    <w:basedOn w:val="Policepardfaut"/>
    <w:link w:val="Textedebulles"/>
    <w:rsid w:val="00B64C66"/>
    <w:rPr>
      <w:rFonts w:ascii="Tahoma" w:hAnsi="Tahoma" w:cs="Tahoma"/>
      <w:sz w:val="16"/>
      <w:szCs w:val="16"/>
      <w:lang w:val="fr-FR" w:eastAsia="fr-FR"/>
    </w:rPr>
  </w:style>
  <w:style w:type="paragraph" w:customStyle="1" w:styleId="paragraphe1">
    <w:name w:val="paragraphe1"/>
    <w:basedOn w:val="Normal"/>
    <w:rsid w:val="00753A51"/>
    <w:pPr>
      <w:ind w:left="454"/>
      <w:jc w:val="both"/>
    </w:pPr>
    <w:rPr>
      <w:iCs/>
    </w:rPr>
  </w:style>
  <w:style w:type="paragraph" w:customStyle="1" w:styleId="paragraphe2">
    <w:name w:val="paragraphe2"/>
    <w:basedOn w:val="Normal"/>
    <w:link w:val="paragraphe2Car"/>
    <w:rsid w:val="00753A51"/>
    <w:pPr>
      <w:ind w:left="851"/>
      <w:jc w:val="both"/>
    </w:pPr>
  </w:style>
  <w:style w:type="character" w:customStyle="1" w:styleId="paragraphe2Car">
    <w:name w:val="paragraphe2 Car"/>
    <w:basedOn w:val="Policepardfaut"/>
    <w:link w:val="paragraphe2"/>
    <w:rsid w:val="00753A51"/>
    <w:rPr>
      <w:rFonts w:asciiTheme="minorHAnsi" w:hAnsiTheme="minorHAnsi"/>
    </w:rPr>
  </w:style>
  <w:style w:type="character" w:styleId="lev">
    <w:name w:val="Strong"/>
    <w:basedOn w:val="Policepardfaut"/>
    <w:qFormat/>
    <w:rsid w:val="0037071E"/>
    <w:rPr>
      <w:b/>
      <w:bCs/>
    </w:rPr>
  </w:style>
  <w:style w:type="paragraph" w:styleId="Retraitcorpsdetexte">
    <w:name w:val="Body Text Indent"/>
    <w:basedOn w:val="Corpsdetexte"/>
    <w:link w:val="RetraitcorpsdetexteCar"/>
    <w:rsid w:val="00AA4393"/>
    <w:pPr>
      <w:ind w:left="1134"/>
      <w:contextualSpacing/>
    </w:pPr>
  </w:style>
  <w:style w:type="character" w:customStyle="1" w:styleId="RetraitcorpsdetexteCar">
    <w:name w:val="Retrait corps de texte Car"/>
    <w:basedOn w:val="Policepardfaut"/>
    <w:link w:val="Retraitcorpsdetexte"/>
    <w:rsid w:val="00AA4393"/>
  </w:style>
  <w:style w:type="paragraph" w:styleId="Retraitcorpsdetexte3">
    <w:name w:val="Body Text Indent 3"/>
    <w:basedOn w:val="Corpsdetexte"/>
    <w:link w:val="Retraitcorpsdetexte3Car"/>
    <w:rsid w:val="00AA4393"/>
    <w:pPr>
      <w:ind w:left="1814"/>
    </w:pPr>
    <w:rPr>
      <w:szCs w:val="16"/>
    </w:rPr>
  </w:style>
  <w:style w:type="character" w:customStyle="1" w:styleId="Retraitcorpsdetexte3Car">
    <w:name w:val="Retrait corps de texte 3 Car"/>
    <w:basedOn w:val="Policepardfaut"/>
    <w:link w:val="Retraitcorpsdetexte3"/>
    <w:rsid w:val="00AA4393"/>
    <w:rPr>
      <w:szCs w:val="16"/>
    </w:rPr>
  </w:style>
  <w:style w:type="paragraph" w:styleId="Titre">
    <w:name w:val="Title"/>
    <w:basedOn w:val="Normal"/>
    <w:next w:val="Normal"/>
    <w:link w:val="TitreCar"/>
    <w:qFormat/>
    <w:rsid w:val="000E7483"/>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rsid w:val="000E7483"/>
    <w:rPr>
      <w:rFonts w:asciiTheme="majorHAnsi" w:eastAsiaTheme="majorEastAsia" w:hAnsiTheme="majorHAnsi" w:cstheme="majorBidi"/>
      <w:color w:val="17365D" w:themeColor="text2" w:themeShade="BF"/>
      <w:spacing w:val="5"/>
      <w:kern w:val="28"/>
      <w:sz w:val="52"/>
      <w:szCs w:val="52"/>
    </w:rPr>
  </w:style>
  <w:style w:type="paragraph" w:customStyle="1" w:styleId="Informations">
    <w:name w:val="Informations"/>
    <w:basedOn w:val="Retraitcorpsdetexte"/>
    <w:qFormat/>
    <w:rsid w:val="00645760"/>
    <w:pPr>
      <w:ind w:left="1418"/>
    </w:pPr>
    <w:rPr>
      <w:color w:val="548DD4" w:themeColor="text2" w:themeTint="99"/>
      <w:sz w:val="16"/>
    </w:rPr>
  </w:style>
  <w:style w:type="paragraph" w:styleId="TM5">
    <w:name w:val="toc 5"/>
    <w:basedOn w:val="Normal"/>
    <w:next w:val="Normal"/>
    <w:autoRedefine/>
    <w:semiHidden/>
    <w:rsid w:val="008E53F9"/>
    <w:pPr>
      <w:ind w:left="800"/>
    </w:pPr>
    <w:rPr>
      <w:sz w:val="18"/>
      <w:szCs w:val="18"/>
    </w:rPr>
  </w:style>
  <w:style w:type="paragraph" w:styleId="TM6">
    <w:name w:val="toc 6"/>
    <w:basedOn w:val="Normal"/>
    <w:next w:val="Normal"/>
    <w:autoRedefine/>
    <w:semiHidden/>
    <w:rsid w:val="008E53F9"/>
    <w:pPr>
      <w:ind w:left="1000"/>
    </w:pPr>
    <w:rPr>
      <w:sz w:val="18"/>
      <w:szCs w:val="18"/>
    </w:rPr>
  </w:style>
  <w:style w:type="paragraph" w:styleId="TM7">
    <w:name w:val="toc 7"/>
    <w:basedOn w:val="Normal"/>
    <w:next w:val="Normal"/>
    <w:autoRedefine/>
    <w:semiHidden/>
    <w:rsid w:val="008E53F9"/>
    <w:pPr>
      <w:ind w:left="1200"/>
    </w:pPr>
    <w:rPr>
      <w:sz w:val="18"/>
      <w:szCs w:val="18"/>
    </w:rPr>
  </w:style>
  <w:style w:type="paragraph" w:styleId="TM8">
    <w:name w:val="toc 8"/>
    <w:basedOn w:val="Normal"/>
    <w:next w:val="Normal"/>
    <w:autoRedefine/>
    <w:semiHidden/>
    <w:rsid w:val="008E53F9"/>
    <w:pPr>
      <w:ind w:left="1400"/>
    </w:pPr>
    <w:rPr>
      <w:sz w:val="18"/>
      <w:szCs w:val="18"/>
    </w:rPr>
  </w:style>
  <w:style w:type="paragraph" w:styleId="TM9">
    <w:name w:val="toc 9"/>
    <w:basedOn w:val="Normal"/>
    <w:next w:val="Normal"/>
    <w:autoRedefine/>
    <w:semiHidden/>
    <w:rsid w:val="008E53F9"/>
    <w:pPr>
      <w:ind w:left="1600"/>
    </w:pPr>
    <w:rPr>
      <w:sz w:val="18"/>
      <w:szCs w:val="18"/>
    </w:rPr>
  </w:style>
  <w:style w:type="paragraph" w:styleId="Titredenote">
    <w:name w:val="Note Heading"/>
    <w:basedOn w:val="Normal"/>
    <w:next w:val="Normal"/>
    <w:link w:val="TitredenoteCar"/>
    <w:rsid w:val="00AA4393"/>
    <w:rPr>
      <w:rFonts w:asciiTheme="majorHAnsi" w:hAnsiTheme="majorHAnsi"/>
    </w:rPr>
  </w:style>
  <w:style w:type="character" w:customStyle="1" w:styleId="CorpsdetexteCar">
    <w:name w:val="Corps de texte Car"/>
    <w:basedOn w:val="Policepardfaut"/>
    <w:link w:val="Corpsdetexte"/>
    <w:rsid w:val="00AA4393"/>
  </w:style>
  <w:style w:type="character" w:customStyle="1" w:styleId="TitredenoteCar">
    <w:name w:val="Titre de note Car"/>
    <w:basedOn w:val="Policepardfaut"/>
    <w:link w:val="Titredenote"/>
    <w:rsid w:val="00AA4393"/>
    <w:rPr>
      <w:rFonts w:asciiTheme="majorHAnsi" w:hAnsiTheme="majorHAnsi"/>
    </w:rPr>
  </w:style>
  <w:style w:type="paragraph" w:styleId="Rvision">
    <w:name w:val="Revision"/>
    <w:hidden/>
    <w:uiPriority w:val="99"/>
    <w:semiHidden/>
    <w:rsid w:val="00B3291C"/>
  </w:style>
  <w:style w:type="paragraph" w:styleId="NormalWeb">
    <w:name w:val="Normal (Web)"/>
    <w:basedOn w:val="Normal"/>
    <w:uiPriority w:val="99"/>
    <w:semiHidden/>
    <w:unhideWhenUsed/>
    <w:rsid w:val="00883FD2"/>
    <w:pPr>
      <w:spacing w:before="100" w:beforeAutospacing="1" w:after="100" w:afterAutospacing="1"/>
    </w:pPr>
    <w:rPr>
      <w:rFonts w:ascii="Times New Roman" w:hAnsi="Times New Roman"/>
      <w:sz w:val="24"/>
      <w:szCs w:val="24"/>
    </w:rPr>
  </w:style>
  <w:style w:type="paragraph" w:styleId="Paragraphedeliste">
    <w:name w:val="List Paragraph"/>
    <w:basedOn w:val="Normal"/>
    <w:uiPriority w:val="34"/>
    <w:qFormat/>
    <w:rsid w:val="00883FD2"/>
    <w:pPr>
      <w:ind w:left="720"/>
      <w:contextualSpacing/>
    </w:pPr>
  </w:style>
  <w:style w:type="character" w:styleId="Mentionnonrsolue">
    <w:name w:val="Unresolved Mention"/>
    <w:basedOn w:val="Policepardfaut"/>
    <w:uiPriority w:val="99"/>
    <w:semiHidden/>
    <w:unhideWhenUsed/>
    <w:rsid w:val="00B32C7D"/>
    <w:rPr>
      <w:color w:val="605E5C"/>
      <w:shd w:val="clear" w:color="auto" w:fill="E1DFDD"/>
    </w:rPr>
  </w:style>
  <w:style w:type="paragraph" w:styleId="En-ttedetabledesmatires">
    <w:name w:val="TOC Heading"/>
    <w:basedOn w:val="Titre1"/>
    <w:next w:val="Normal"/>
    <w:uiPriority w:val="39"/>
    <w:unhideWhenUsed/>
    <w:qFormat/>
    <w:rsid w:val="00B32C7D"/>
    <w:pPr>
      <w:numPr>
        <w:numId w:val="0"/>
      </w:numPr>
      <w:spacing w:before="240" w:after="0" w:line="259" w:lineRule="auto"/>
      <w:outlineLvl w:val="9"/>
    </w:pPr>
    <w:rPr>
      <w:rFonts w:eastAsiaTheme="majorEastAsia" w:cstheme="majorBidi"/>
      <w:b w:val="0"/>
      <w:bCs w:val="0"/>
      <w:caps w:val="0"/>
      <w:color w:val="365F91" w:themeColor="accent1" w:themeShade="BF"/>
      <w:kern w:val="0"/>
    </w:rPr>
  </w:style>
  <w:style w:type="character" w:styleId="Lienhypertextesuivivisit">
    <w:name w:val="FollowedHyperlink"/>
    <w:basedOn w:val="Policepardfaut"/>
    <w:semiHidden/>
    <w:unhideWhenUsed/>
    <w:rsid w:val="00AF6D0D"/>
    <w:rPr>
      <w:color w:val="800080" w:themeColor="followedHyperlink"/>
      <w:u w:val="single"/>
    </w:rPr>
  </w:style>
  <w:style w:type="character" w:customStyle="1" w:styleId="ui-provider">
    <w:name w:val="ui-provider"/>
    <w:basedOn w:val="Policepardfaut"/>
    <w:rsid w:val="00AB77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5081235">
      <w:bodyDiv w:val="1"/>
      <w:marLeft w:val="0"/>
      <w:marRight w:val="0"/>
      <w:marTop w:val="0"/>
      <w:marBottom w:val="0"/>
      <w:divBdr>
        <w:top w:val="none" w:sz="0" w:space="0" w:color="auto"/>
        <w:left w:val="none" w:sz="0" w:space="0" w:color="auto"/>
        <w:bottom w:val="none" w:sz="0" w:space="0" w:color="auto"/>
        <w:right w:val="none" w:sz="0" w:space="0" w:color="auto"/>
      </w:divBdr>
    </w:div>
    <w:div w:id="919220080">
      <w:bodyDiv w:val="1"/>
      <w:marLeft w:val="0"/>
      <w:marRight w:val="0"/>
      <w:marTop w:val="0"/>
      <w:marBottom w:val="0"/>
      <w:divBdr>
        <w:top w:val="none" w:sz="0" w:space="0" w:color="auto"/>
        <w:left w:val="none" w:sz="0" w:space="0" w:color="auto"/>
        <w:bottom w:val="none" w:sz="0" w:space="0" w:color="auto"/>
        <w:right w:val="none" w:sz="0" w:space="0" w:color="auto"/>
      </w:divBdr>
    </w:div>
    <w:div w:id="1429228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eduvaud.sharepoint.com/:f:/r/sites/ETML_INF-GRP1B-23-24_Teams/Documents%20partages/I306-XCL/KONZALIX/Integration_Batiment?csf=1&amp;web=1&amp;e=mEuesh"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eduvaud.sharepoint.com/:f:/r/sites/ETML_INF-GRP1B-23-24_Teams/Documents%20partages/I306-XCL/KONZALIX/constructions/Gonzalo%20Herrera?csf=1&amp;web=1&amp;e=N4Wde8" TargetMode="Externa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jpe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durrenma\Documents\GitHub\ICT-306\Mat&#233;riel\m-proj-rapport%20building.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Aust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a1b10758-7132-46a4-a2fe-7a2cf46f51f4">
      <Terms xmlns="http://schemas.microsoft.com/office/infopath/2007/PartnerControls"/>
    </lcf76f155ced4ddcb4097134ff3c332f>
    <TaxCatchAll xmlns="f7d9f5a6-831d-4621-8c77-cbcaf993e406"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A5B8F5EAAC22C48A11F5D9A60E6F21D" ma:contentTypeVersion="15" ma:contentTypeDescription="Crée un document." ma:contentTypeScope="" ma:versionID="dfc93c5c9a05f85faaac4198369d3c5b">
  <xsd:schema xmlns:xsd="http://www.w3.org/2001/XMLSchema" xmlns:xs="http://www.w3.org/2001/XMLSchema" xmlns:p="http://schemas.microsoft.com/office/2006/metadata/properties" xmlns:ns2="a1b10758-7132-46a4-a2fe-7a2cf46f51f4" xmlns:ns3="f7d9f5a6-831d-4621-8c77-cbcaf993e406" targetNamespace="http://schemas.microsoft.com/office/2006/metadata/properties" ma:root="true" ma:fieldsID="c3b7a71f184c09f60299ad8668ca7723" ns2:_="" ns3:_="">
    <xsd:import namespace="a1b10758-7132-46a4-a2fe-7a2cf46f51f4"/>
    <xsd:import namespace="f7d9f5a6-831d-4621-8c77-cbcaf993e40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b10758-7132-46a4-a2fe-7a2cf46f51f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LengthInSeconds" ma:index="17" nillable="true" ma:displayName="Length (seconds)" ma:internalName="MediaLengthInSeconds" ma:readOnly="true">
      <xsd:simpleType>
        <xsd:restriction base="dms:Unknown"/>
      </xsd:simpleType>
    </xsd:element>
    <xsd:element name="lcf76f155ced4ddcb4097134ff3c332f" ma:index="19" nillable="true" ma:taxonomy="true" ma:internalName="lcf76f155ced4ddcb4097134ff3c332f" ma:taxonomyFieldName="MediaServiceImageTags" ma:displayName="Balises d’images" ma:readOnly="false" ma:fieldId="{5cf76f15-5ced-4ddc-b409-7134ff3c332f}" ma:taxonomyMulti="true" ma:sspId="5cfe7824-1d92-4d19-9a43-1c93e0eb464f"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f7d9f5a6-831d-4621-8c77-cbcaf993e406"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d5ae18fe-e647-4d3d-978d-a159861f0a34}" ma:internalName="TaxCatchAll" ma:showField="CatchAllData" ma:web="f7d9f5a6-831d-4621-8c77-cbcaf993e406">
      <xsd:complexType>
        <xsd:complexContent>
          <xsd:extension base="dms:MultiChoiceLookup">
            <xsd:sequence>
              <xsd:element name="Value" type="dms:Lookup" maxOccurs="unbounded" minOccurs="0" nillable="true"/>
            </xsd:sequence>
          </xsd:extension>
        </xsd:complexContent>
      </xsd:complexType>
    </xsd:element>
    <xsd:element name="SharedWithUsers" ma:index="21"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19CDB8-A2CD-412D-8359-13E6B4DF1FF4}">
  <ds:schemaRefs>
    <ds:schemaRef ds:uri="http://schemas.microsoft.com/office/2006/metadata/properties"/>
    <ds:schemaRef ds:uri="http://schemas.microsoft.com/office/infopath/2007/PartnerControls"/>
    <ds:schemaRef ds:uri="a1b10758-7132-46a4-a2fe-7a2cf46f51f4"/>
    <ds:schemaRef ds:uri="f7d9f5a6-831d-4621-8c77-cbcaf993e406"/>
  </ds:schemaRefs>
</ds:datastoreItem>
</file>

<file path=customXml/itemProps2.xml><?xml version="1.0" encoding="utf-8"?>
<ds:datastoreItem xmlns:ds="http://schemas.openxmlformats.org/officeDocument/2006/customXml" ds:itemID="{F7F39A3A-0D41-43CF-8132-C53C0C156F8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1b10758-7132-46a4-a2fe-7a2cf46f51f4"/>
    <ds:schemaRef ds:uri="f7d9f5a6-831d-4621-8c77-cbcaf993e4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C3F7A66-EDE3-46FD-83EB-3C265E5D2669}">
  <ds:schemaRefs>
    <ds:schemaRef ds:uri="http://schemas.microsoft.com/sharepoint/v3/contenttype/forms"/>
  </ds:schemaRefs>
</ds:datastoreItem>
</file>

<file path=customXml/itemProps4.xml><?xml version="1.0" encoding="utf-8"?>
<ds:datastoreItem xmlns:ds="http://schemas.openxmlformats.org/officeDocument/2006/customXml" ds:itemID="{C8C35155-3E6A-4058-B6E4-303717845E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m-proj-rapport building.dotx</Template>
  <TotalTime>231</TotalTime>
  <Pages>26</Pages>
  <Words>8598</Words>
  <Characters>47290</Characters>
  <Application>Microsoft Office Word</Application>
  <DocSecurity>0</DocSecurity>
  <Lines>394</Lines>
  <Paragraphs>111</Paragraphs>
  <ScaleCrop>false</ScaleCrop>
  <HeadingPairs>
    <vt:vector size="2" baseType="variant">
      <vt:variant>
        <vt:lpstr>Titre</vt:lpstr>
      </vt:variant>
      <vt:variant>
        <vt:i4>1</vt:i4>
      </vt:variant>
    </vt:vector>
  </HeadingPairs>
  <TitlesOfParts>
    <vt:vector size="1" baseType="lpstr">
      <vt:lpstr>Rapport de projet</vt:lpstr>
    </vt:vector>
  </TitlesOfParts>
  <Company>ETML</Company>
  <LinksUpToDate>false</LinksUpToDate>
  <CharactersWithSpaces>55777</CharactersWithSpaces>
  <SharedDoc>false</SharedDoc>
  <HLinks>
    <vt:vector size="132" baseType="variant">
      <vt:variant>
        <vt:i4>1114163</vt:i4>
      </vt:variant>
      <vt:variant>
        <vt:i4>128</vt:i4>
      </vt:variant>
      <vt:variant>
        <vt:i4>0</vt:i4>
      </vt:variant>
      <vt:variant>
        <vt:i4>5</vt:i4>
      </vt:variant>
      <vt:variant>
        <vt:lpwstr/>
      </vt:variant>
      <vt:variant>
        <vt:lpwstr>_Toc166061217</vt:lpwstr>
      </vt:variant>
      <vt:variant>
        <vt:i4>1114163</vt:i4>
      </vt:variant>
      <vt:variant>
        <vt:i4>122</vt:i4>
      </vt:variant>
      <vt:variant>
        <vt:i4>0</vt:i4>
      </vt:variant>
      <vt:variant>
        <vt:i4>5</vt:i4>
      </vt:variant>
      <vt:variant>
        <vt:lpwstr/>
      </vt:variant>
      <vt:variant>
        <vt:lpwstr>_Toc166061216</vt:lpwstr>
      </vt:variant>
      <vt:variant>
        <vt:i4>1114163</vt:i4>
      </vt:variant>
      <vt:variant>
        <vt:i4>116</vt:i4>
      </vt:variant>
      <vt:variant>
        <vt:i4>0</vt:i4>
      </vt:variant>
      <vt:variant>
        <vt:i4>5</vt:i4>
      </vt:variant>
      <vt:variant>
        <vt:lpwstr/>
      </vt:variant>
      <vt:variant>
        <vt:lpwstr>_Toc166061215</vt:lpwstr>
      </vt:variant>
      <vt:variant>
        <vt:i4>1114163</vt:i4>
      </vt:variant>
      <vt:variant>
        <vt:i4>110</vt:i4>
      </vt:variant>
      <vt:variant>
        <vt:i4>0</vt:i4>
      </vt:variant>
      <vt:variant>
        <vt:i4>5</vt:i4>
      </vt:variant>
      <vt:variant>
        <vt:lpwstr/>
      </vt:variant>
      <vt:variant>
        <vt:lpwstr>_Toc166061214</vt:lpwstr>
      </vt:variant>
      <vt:variant>
        <vt:i4>1114163</vt:i4>
      </vt:variant>
      <vt:variant>
        <vt:i4>104</vt:i4>
      </vt:variant>
      <vt:variant>
        <vt:i4>0</vt:i4>
      </vt:variant>
      <vt:variant>
        <vt:i4>5</vt:i4>
      </vt:variant>
      <vt:variant>
        <vt:lpwstr/>
      </vt:variant>
      <vt:variant>
        <vt:lpwstr>_Toc166061213</vt:lpwstr>
      </vt:variant>
      <vt:variant>
        <vt:i4>1114163</vt:i4>
      </vt:variant>
      <vt:variant>
        <vt:i4>98</vt:i4>
      </vt:variant>
      <vt:variant>
        <vt:i4>0</vt:i4>
      </vt:variant>
      <vt:variant>
        <vt:i4>5</vt:i4>
      </vt:variant>
      <vt:variant>
        <vt:lpwstr/>
      </vt:variant>
      <vt:variant>
        <vt:lpwstr>_Toc166061212</vt:lpwstr>
      </vt:variant>
      <vt:variant>
        <vt:i4>1114163</vt:i4>
      </vt:variant>
      <vt:variant>
        <vt:i4>92</vt:i4>
      </vt:variant>
      <vt:variant>
        <vt:i4>0</vt:i4>
      </vt:variant>
      <vt:variant>
        <vt:i4>5</vt:i4>
      </vt:variant>
      <vt:variant>
        <vt:lpwstr/>
      </vt:variant>
      <vt:variant>
        <vt:lpwstr>_Toc166061211</vt:lpwstr>
      </vt:variant>
      <vt:variant>
        <vt:i4>1114163</vt:i4>
      </vt:variant>
      <vt:variant>
        <vt:i4>86</vt:i4>
      </vt:variant>
      <vt:variant>
        <vt:i4>0</vt:i4>
      </vt:variant>
      <vt:variant>
        <vt:i4>5</vt:i4>
      </vt:variant>
      <vt:variant>
        <vt:lpwstr/>
      </vt:variant>
      <vt:variant>
        <vt:lpwstr>_Toc166061210</vt:lpwstr>
      </vt:variant>
      <vt:variant>
        <vt:i4>1048627</vt:i4>
      </vt:variant>
      <vt:variant>
        <vt:i4>80</vt:i4>
      </vt:variant>
      <vt:variant>
        <vt:i4>0</vt:i4>
      </vt:variant>
      <vt:variant>
        <vt:i4>5</vt:i4>
      </vt:variant>
      <vt:variant>
        <vt:lpwstr/>
      </vt:variant>
      <vt:variant>
        <vt:lpwstr>_Toc166061209</vt:lpwstr>
      </vt:variant>
      <vt:variant>
        <vt:i4>1048627</vt:i4>
      </vt:variant>
      <vt:variant>
        <vt:i4>74</vt:i4>
      </vt:variant>
      <vt:variant>
        <vt:i4>0</vt:i4>
      </vt:variant>
      <vt:variant>
        <vt:i4>5</vt:i4>
      </vt:variant>
      <vt:variant>
        <vt:lpwstr/>
      </vt:variant>
      <vt:variant>
        <vt:lpwstr>_Toc166061208</vt:lpwstr>
      </vt:variant>
      <vt:variant>
        <vt:i4>1048627</vt:i4>
      </vt:variant>
      <vt:variant>
        <vt:i4>68</vt:i4>
      </vt:variant>
      <vt:variant>
        <vt:i4>0</vt:i4>
      </vt:variant>
      <vt:variant>
        <vt:i4>5</vt:i4>
      </vt:variant>
      <vt:variant>
        <vt:lpwstr/>
      </vt:variant>
      <vt:variant>
        <vt:lpwstr>_Toc166061207</vt:lpwstr>
      </vt:variant>
      <vt:variant>
        <vt:i4>1048627</vt:i4>
      </vt:variant>
      <vt:variant>
        <vt:i4>62</vt:i4>
      </vt:variant>
      <vt:variant>
        <vt:i4>0</vt:i4>
      </vt:variant>
      <vt:variant>
        <vt:i4>5</vt:i4>
      </vt:variant>
      <vt:variant>
        <vt:lpwstr/>
      </vt:variant>
      <vt:variant>
        <vt:lpwstr>_Toc166061206</vt:lpwstr>
      </vt:variant>
      <vt:variant>
        <vt:i4>1048627</vt:i4>
      </vt:variant>
      <vt:variant>
        <vt:i4>56</vt:i4>
      </vt:variant>
      <vt:variant>
        <vt:i4>0</vt:i4>
      </vt:variant>
      <vt:variant>
        <vt:i4>5</vt:i4>
      </vt:variant>
      <vt:variant>
        <vt:lpwstr/>
      </vt:variant>
      <vt:variant>
        <vt:lpwstr>_Toc166061205</vt:lpwstr>
      </vt:variant>
      <vt:variant>
        <vt:i4>1048627</vt:i4>
      </vt:variant>
      <vt:variant>
        <vt:i4>50</vt:i4>
      </vt:variant>
      <vt:variant>
        <vt:i4>0</vt:i4>
      </vt:variant>
      <vt:variant>
        <vt:i4>5</vt:i4>
      </vt:variant>
      <vt:variant>
        <vt:lpwstr/>
      </vt:variant>
      <vt:variant>
        <vt:lpwstr>_Toc166061204</vt:lpwstr>
      </vt:variant>
      <vt:variant>
        <vt:i4>1048627</vt:i4>
      </vt:variant>
      <vt:variant>
        <vt:i4>44</vt:i4>
      </vt:variant>
      <vt:variant>
        <vt:i4>0</vt:i4>
      </vt:variant>
      <vt:variant>
        <vt:i4>5</vt:i4>
      </vt:variant>
      <vt:variant>
        <vt:lpwstr/>
      </vt:variant>
      <vt:variant>
        <vt:lpwstr>_Toc166061203</vt:lpwstr>
      </vt:variant>
      <vt:variant>
        <vt:i4>1048627</vt:i4>
      </vt:variant>
      <vt:variant>
        <vt:i4>38</vt:i4>
      </vt:variant>
      <vt:variant>
        <vt:i4>0</vt:i4>
      </vt:variant>
      <vt:variant>
        <vt:i4>5</vt:i4>
      </vt:variant>
      <vt:variant>
        <vt:lpwstr/>
      </vt:variant>
      <vt:variant>
        <vt:lpwstr>_Toc166061202</vt:lpwstr>
      </vt:variant>
      <vt:variant>
        <vt:i4>1048627</vt:i4>
      </vt:variant>
      <vt:variant>
        <vt:i4>32</vt:i4>
      </vt:variant>
      <vt:variant>
        <vt:i4>0</vt:i4>
      </vt:variant>
      <vt:variant>
        <vt:i4>5</vt:i4>
      </vt:variant>
      <vt:variant>
        <vt:lpwstr/>
      </vt:variant>
      <vt:variant>
        <vt:lpwstr>_Toc166061201</vt:lpwstr>
      </vt:variant>
      <vt:variant>
        <vt:i4>1048627</vt:i4>
      </vt:variant>
      <vt:variant>
        <vt:i4>26</vt:i4>
      </vt:variant>
      <vt:variant>
        <vt:i4>0</vt:i4>
      </vt:variant>
      <vt:variant>
        <vt:i4>5</vt:i4>
      </vt:variant>
      <vt:variant>
        <vt:lpwstr/>
      </vt:variant>
      <vt:variant>
        <vt:lpwstr>_Toc166061200</vt:lpwstr>
      </vt:variant>
      <vt:variant>
        <vt:i4>1638448</vt:i4>
      </vt:variant>
      <vt:variant>
        <vt:i4>20</vt:i4>
      </vt:variant>
      <vt:variant>
        <vt:i4>0</vt:i4>
      </vt:variant>
      <vt:variant>
        <vt:i4>5</vt:i4>
      </vt:variant>
      <vt:variant>
        <vt:lpwstr/>
      </vt:variant>
      <vt:variant>
        <vt:lpwstr>_Toc166061199</vt:lpwstr>
      </vt:variant>
      <vt:variant>
        <vt:i4>1638448</vt:i4>
      </vt:variant>
      <vt:variant>
        <vt:i4>14</vt:i4>
      </vt:variant>
      <vt:variant>
        <vt:i4>0</vt:i4>
      </vt:variant>
      <vt:variant>
        <vt:i4>5</vt:i4>
      </vt:variant>
      <vt:variant>
        <vt:lpwstr/>
      </vt:variant>
      <vt:variant>
        <vt:lpwstr>_Toc166061198</vt:lpwstr>
      </vt:variant>
      <vt:variant>
        <vt:i4>1638448</vt:i4>
      </vt:variant>
      <vt:variant>
        <vt:i4>8</vt:i4>
      </vt:variant>
      <vt:variant>
        <vt:i4>0</vt:i4>
      </vt:variant>
      <vt:variant>
        <vt:i4>5</vt:i4>
      </vt:variant>
      <vt:variant>
        <vt:lpwstr/>
      </vt:variant>
      <vt:variant>
        <vt:lpwstr>_Toc166061197</vt:lpwstr>
      </vt:variant>
      <vt:variant>
        <vt:i4>1638448</vt:i4>
      </vt:variant>
      <vt:variant>
        <vt:i4>2</vt:i4>
      </vt:variant>
      <vt:variant>
        <vt:i4>0</vt:i4>
      </vt:variant>
      <vt:variant>
        <vt:i4>5</vt:i4>
      </vt:variant>
      <vt:variant>
        <vt:lpwstr/>
      </vt:variant>
      <vt:variant>
        <vt:lpwstr>_Toc166061196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dc:title>
  <dc:creator>Alexandre Dürrenmatt</dc:creator>
  <cp:lastModifiedBy>Gonzalo Javier Herrera Egoavil</cp:lastModifiedBy>
  <cp:revision>52</cp:revision>
  <cp:lastPrinted>2024-05-14T14:28:00Z</cp:lastPrinted>
  <dcterms:created xsi:type="dcterms:W3CDTF">2024-04-16T12:37:00Z</dcterms:created>
  <dcterms:modified xsi:type="dcterms:W3CDTF">2024-05-14T14:28:00Z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0x0101005A5B8F5EAAC22C48A11F5D9A60E6F21D</vt:lpwstr>
  </property>
</Properties>
</file>