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0A6D" w14:textId="77777777" w:rsidR="009455F6" w:rsidRDefault="00000000">
      <w:pPr>
        <w:spacing w:after="768"/>
        <w:rPr>
          <w:del w:id="5" w:author="Gonzalo Javier Herrera Egoavil" w:date="2024-04-29T09:24:00Z"/>
        </w:rPr>
      </w:pPr>
      <w:del w:id="6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6441B1BD" w14:textId="77777777" w:rsidR="009455F6" w:rsidRDefault="00000000">
      <w:pPr>
        <w:pStyle w:val="Titre1"/>
        <w:jc w:val="right"/>
        <w:rPr>
          <w:del w:id="7" w:author="Gonzalo Javier Herrera Egoavil" w:date="2024-04-29T09:24:00Z"/>
        </w:rPr>
      </w:pPr>
      <w:del w:id="8" w:author="Gonzalo Javier Herrera Egoavil" w:date="2024-04-29T09:24:00Z">
        <w:r>
          <w:delText xml:space="preserve">Titre (nom) du projet </w:delText>
        </w:r>
      </w:del>
    </w:p>
    <w:p w14:paraId="474C9E11" w14:textId="77777777" w:rsidR="009455F6" w:rsidRDefault="00000000">
      <w:pPr>
        <w:spacing w:after="2400"/>
        <w:ind w:left="-29" w:right="-20"/>
        <w:rPr>
          <w:del w:id="9" w:author="Gonzalo Javier Herrera Egoavil" w:date="2024-04-29T09:24:00Z"/>
        </w:rPr>
      </w:pPr>
      <w:del w:id="10" w:author="Gonzalo Javier Herrera Egoavil" w:date="2024-04-29T09:24:00Z">
        <w:r>
          <w:rPr>
            <w:noProof/>
          </w:rPr>
          <mc:AlternateContent>
            <mc:Choice Requires="wpg">
              <w:drawing>
                <wp:inline distT="0" distB="0" distL="0" distR="0" wp14:anchorId="26BFC551" wp14:editId="26017A7C">
                  <wp:extent cx="5797042" cy="12192"/>
                  <wp:effectExtent l="0" t="0" r="0" b="0"/>
                  <wp:docPr id="10153" name="Group 1015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797042" cy="12192"/>
                            <a:chOff x="0" y="0"/>
                            <a:chExt cx="5797042" cy="12192"/>
                          </a:xfrm>
                        </wpg:grpSpPr>
                        <wps:wsp>
                          <wps:cNvPr id="12445" name="Shape 12445"/>
                          <wps:cNvSpPr/>
                          <wps:spPr>
                            <a:xfrm>
                              <a:off x="0" y="0"/>
                              <a:ext cx="579704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97042" h="12192">
                                  <a:moveTo>
                                    <a:pt x="0" y="0"/>
                                  </a:moveTo>
                                  <a:lnTo>
                                    <a:pt x="5797042" y="0"/>
                                  </a:lnTo>
                                  <a:lnTo>
                                    <a:pt x="579704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 xmlns:a="http://schemas.openxmlformats.org/drawingml/2006/main">
              <w:pict>
                <v:group id="Group 10153" style="width:456.46pt;height:0.960022pt;mso-position-horizontal-relative:char;mso-position-vertical-relative:line" coordsize="57970,121">
                  <v:shape id="Shape 12446" style="position:absolute;width:57970;height:121;left:0;top:0;" coordsize="5797042,12192" path="m0,0l5797042,0l5797042,12192l0,12192l0,0">
                    <v:stroke weight="0pt" endcap="flat" joinstyle="miter" miterlimit="10" on="false" color="#000000" opacity="0"/>
                    <v:fill on="true" color="#4f81bd"/>
                  </v:shape>
                </v:group>
              </w:pict>
            </mc:Fallback>
          </mc:AlternateContent>
        </w:r>
      </w:del>
    </w:p>
    <w:p w14:paraId="6158CD10" w14:textId="77777777" w:rsidR="009455F6" w:rsidRDefault="00000000">
      <w:pPr>
        <w:ind w:right="1992"/>
        <w:jc w:val="right"/>
        <w:rPr>
          <w:del w:id="11" w:author="Gonzalo Javier Herrera Egoavil" w:date="2024-04-29T09:24:00Z"/>
        </w:rPr>
      </w:pPr>
      <w:del w:id="12" w:author="Gonzalo Javier Herrera Egoavil" w:date="2024-04-29T09:24:00Z">
        <w:r>
          <w:rPr>
            <w:noProof/>
          </w:rPr>
          <w:drawing>
            <wp:inline distT="0" distB="0" distL="0" distR="0" wp14:anchorId="21C4BA85" wp14:editId="13344122">
              <wp:extent cx="3134995" cy="2558415"/>
              <wp:effectExtent l="0" t="0" r="0" b="0"/>
              <wp:docPr id="33" name="Picture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4995" cy="25584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167E5EF8" w14:textId="197E477C" w:rsidR="007F30AE" w:rsidRPr="000E7483" w:rsidRDefault="0079509A" w:rsidP="000E7483">
      <w:pPr>
        <w:pStyle w:val="Titre"/>
        <w:rPr>
          <w:ins w:id="13" w:author="Gonzalo Javier Herrera Egoavil" w:date="2024-04-29T09:24:00Z"/>
        </w:rPr>
      </w:pPr>
      <w:proofErr w:type="spellStart"/>
      <w:ins w:id="14" w:author="Gonzalo Javier Herrera Egoavil" w:date="2024-04-29T09:24:00Z">
        <w:r>
          <w:t>Konzalix</w:t>
        </w:r>
        <w:proofErr w:type="spellEnd"/>
      </w:ins>
    </w:p>
    <w:p w14:paraId="090E1089" w14:textId="77777777" w:rsidR="000E7483" w:rsidRDefault="001D4577" w:rsidP="00D275C6">
      <w:pPr>
        <w:spacing w:before="2400"/>
        <w:jc w:val="center"/>
        <w:rPr>
          <w:ins w:id="15" w:author="Gonzalo Javier Herrera Egoavil" w:date="2024-04-29T09:24:00Z"/>
          <w:rFonts w:cs="Arial"/>
          <w:sz w:val="22"/>
          <w:szCs w:val="22"/>
        </w:rPr>
      </w:pPr>
      <w:ins w:id="16" w:author="Gonzalo Javier Herrera Egoavil" w:date="2024-04-29T09:24:00Z">
        <w:r>
          <w:rPr>
            <w:rFonts w:cs="Arial"/>
            <w:noProof/>
            <w:sz w:val="22"/>
            <w:szCs w:val="22"/>
          </w:rPr>
          <w:drawing>
            <wp:inline distT="0" distB="0" distL="0" distR="0" wp14:anchorId="29147150" wp14:editId="104BE062">
              <wp:extent cx="3134995" cy="2558415"/>
              <wp:effectExtent l="19050" t="0" r="8255" b="0"/>
              <wp:docPr id="3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34995" cy="2558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14:paraId="7B9D1356" w14:textId="5D2F6731" w:rsidR="001D4577" w:rsidRPr="000E7483" w:rsidRDefault="00B64C66" w:rsidP="000E7483">
      <w:pPr>
        <w:jc w:val="center"/>
        <w:pPrChange w:id="17" w:author="Gonzalo Javier Herrera Egoavil" w:date="2024-04-29T09:24:00Z">
          <w:pPr>
            <w:pStyle w:val="Titre2"/>
            <w:spacing w:after="1991" w:line="249" w:lineRule="auto"/>
            <w:ind w:left="2423"/>
          </w:pPr>
        </w:pPrChange>
      </w:pPr>
      <w:r w:rsidRPr="009A0288">
        <w:t>(</w:t>
      </w:r>
      <w:r w:rsidR="00545179" w:rsidRPr="009A0288">
        <w:t>Une</w:t>
      </w:r>
      <w:r w:rsidRPr="009A0288">
        <w:t xml:space="preserve"> image originale représentant le projet)</w:t>
      </w:r>
      <w:del w:id="18" w:author="Gonzalo Javier Herrera Egoavil" w:date="2024-04-29T09:24:00Z">
        <w:r w:rsidR="00000000"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7E96B19E" w14:textId="77777777" w:rsidR="009455F6" w:rsidRDefault="00000000">
      <w:pPr>
        <w:ind w:right="14"/>
        <w:jc w:val="center"/>
        <w:rPr>
          <w:del w:id="19" w:author="Gonzalo Javier Herrera Egoavil" w:date="2024-04-29T09:24:00Z"/>
        </w:rPr>
      </w:pPr>
      <w:del w:id="20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Nom de l’auteur – Classe </w:delText>
        </w:r>
      </w:del>
    </w:p>
    <w:p w14:paraId="7628ED09" w14:textId="77777777" w:rsidR="009455F6" w:rsidRDefault="00000000">
      <w:pPr>
        <w:ind w:left="10" w:right="12" w:hanging="10"/>
        <w:jc w:val="center"/>
        <w:rPr>
          <w:del w:id="21" w:author="Gonzalo Javier Herrera Egoavil" w:date="2024-04-29T09:24:00Z"/>
        </w:rPr>
      </w:pPr>
      <w:del w:id="22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Lieu </w:delText>
        </w:r>
      </w:del>
    </w:p>
    <w:p w14:paraId="1B1A6F2D" w14:textId="77777777" w:rsidR="009455F6" w:rsidRDefault="00000000">
      <w:pPr>
        <w:ind w:left="10" w:right="13" w:hanging="10"/>
        <w:jc w:val="center"/>
        <w:rPr>
          <w:del w:id="23" w:author="Gonzalo Javier Herrera Egoavil" w:date="2024-04-29T09:24:00Z"/>
        </w:rPr>
      </w:pPr>
      <w:del w:id="24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Durée </w:delText>
        </w:r>
      </w:del>
    </w:p>
    <w:p w14:paraId="6027E364" w14:textId="77777777" w:rsidR="009455F6" w:rsidRDefault="00000000">
      <w:pPr>
        <w:ind w:left="10" w:right="13" w:hanging="10"/>
        <w:jc w:val="center"/>
        <w:rPr>
          <w:del w:id="25" w:author="Gonzalo Javier Herrera Egoavil" w:date="2024-04-29T09:24:00Z"/>
        </w:rPr>
      </w:pPr>
      <w:del w:id="26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Nom du chef de projet </w:delText>
        </w:r>
      </w:del>
    </w:p>
    <w:p w14:paraId="754B6F8E" w14:textId="77777777" w:rsidR="009455F6" w:rsidRDefault="00000000">
      <w:pPr>
        <w:spacing w:after="3817" w:line="249" w:lineRule="auto"/>
        <w:ind w:left="3068" w:hanging="10"/>
        <w:rPr>
          <w:del w:id="27" w:author="Gonzalo Javier Herrera Egoavil" w:date="2024-04-29T09:24:00Z"/>
        </w:rPr>
      </w:pPr>
      <w:del w:id="28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(Nom et adresse du mandant) </w:delText>
        </w:r>
      </w:del>
    </w:p>
    <w:p w14:paraId="6A03A0EE" w14:textId="77777777" w:rsidR="009455F6" w:rsidRDefault="00000000">
      <w:pPr>
        <w:rPr>
          <w:del w:id="29" w:author="Gonzalo Javier Herrera Egoavil" w:date="2024-04-29T09:24:00Z"/>
        </w:rPr>
      </w:pPr>
      <w:del w:id="30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53FBB397" w14:textId="2412EC3A" w:rsidR="007F30AE" w:rsidRPr="00AC0144" w:rsidRDefault="0079509A" w:rsidP="000E7483">
      <w:pPr>
        <w:spacing w:before="2000"/>
        <w:jc w:val="center"/>
        <w:rPr>
          <w:ins w:id="31" w:author="Gonzalo Javier Herrera Egoavil" w:date="2024-04-29T09:24:00Z"/>
          <w:lang w:val="de-CH"/>
        </w:rPr>
      </w:pPr>
      <w:ins w:id="32" w:author="Gonzalo Javier Herrera Egoavil" w:date="2024-04-29T09:24:00Z">
        <w:r w:rsidRPr="00AC0144">
          <w:rPr>
            <w:lang w:val="de-CH"/>
          </w:rPr>
          <w:t>Gonzalo Javier Herrera Egoavil</w:t>
        </w:r>
        <w:r w:rsidR="007F30AE" w:rsidRPr="00AC0144">
          <w:rPr>
            <w:lang w:val="de-CH"/>
          </w:rPr>
          <w:t xml:space="preserve"> – </w:t>
        </w:r>
        <w:r w:rsidRPr="00AC0144">
          <w:rPr>
            <w:lang w:val="de-CH"/>
          </w:rPr>
          <w:t>CIN1B</w:t>
        </w:r>
      </w:ins>
    </w:p>
    <w:p w14:paraId="7A2590AD" w14:textId="6D196467" w:rsidR="007F30AE" w:rsidRPr="00AC0144" w:rsidRDefault="0079509A" w:rsidP="000E7483">
      <w:pPr>
        <w:jc w:val="center"/>
        <w:rPr>
          <w:ins w:id="33" w:author="Gonzalo Javier Herrera Egoavil" w:date="2024-04-29T09:24:00Z"/>
          <w:lang w:val="de-CH"/>
        </w:rPr>
      </w:pPr>
      <w:ins w:id="34" w:author="Gonzalo Javier Herrera Egoavil" w:date="2024-04-29T09:24:00Z">
        <w:r w:rsidRPr="00AC0144">
          <w:rPr>
            <w:lang w:val="de-CH"/>
          </w:rPr>
          <w:t>Lausanne</w:t>
        </w:r>
      </w:ins>
    </w:p>
    <w:p w14:paraId="0E2C4179" w14:textId="5501A874" w:rsidR="007F30AE" w:rsidRPr="000E7483" w:rsidRDefault="0079509A" w:rsidP="000E7483">
      <w:pPr>
        <w:jc w:val="center"/>
        <w:rPr>
          <w:ins w:id="35" w:author="Gonzalo Javier Herrera Egoavil" w:date="2024-04-29T09:24:00Z"/>
        </w:rPr>
      </w:pPr>
      <w:ins w:id="36" w:author="Gonzalo Javier Herrera Egoavil" w:date="2024-04-29T09:24:00Z">
        <w:r>
          <w:t>32p</w:t>
        </w:r>
      </w:ins>
    </w:p>
    <w:p w14:paraId="57963C5F" w14:textId="7D001E1B" w:rsidR="007F30AE" w:rsidRPr="000E7483" w:rsidRDefault="0079509A" w:rsidP="000E7483">
      <w:pPr>
        <w:jc w:val="center"/>
        <w:rPr>
          <w:ins w:id="37" w:author="Gonzalo Javier Herrera Egoavil" w:date="2024-04-29T09:24:00Z"/>
        </w:rPr>
      </w:pPr>
      <w:ins w:id="38" w:author="Gonzalo Javier Herrera Egoavil" w:date="2024-04-29T09:24:00Z">
        <w:r>
          <w:t>Xavier Carrel</w:t>
        </w:r>
      </w:ins>
    </w:p>
    <w:p w14:paraId="3996E499" w14:textId="2841BE87" w:rsidR="007F30AE" w:rsidRPr="007F30AE" w:rsidRDefault="007F30AE" w:rsidP="001764CE">
      <w:pPr>
        <w:pStyle w:val="Titre"/>
        <w:pPrChange w:id="39" w:author="Gonzalo Javier Herrera Egoavil" w:date="2024-04-29T09:24:00Z">
          <w:pPr>
            <w:pStyle w:val="Titre1"/>
            <w:ind w:right="26"/>
          </w:pPr>
        </w:pPrChange>
      </w:pPr>
      <w:ins w:id="40" w:author="Gonzalo Javier Herrera Egoavil" w:date="2024-04-29T09:24:00Z">
        <w:r w:rsidRPr="00AA4393">
          <w:br w:type="page"/>
        </w:r>
      </w:ins>
      <w:r w:rsidRPr="007F30AE">
        <w:t>Table des matières</w:t>
      </w:r>
      <w:del w:id="41" w:author="Gonzalo Javier Herrera Egoavil" w:date="2024-04-29T09:24:00Z">
        <w:r w:rsidR="00000000">
          <w:delText xml:space="preserve"> </w:delText>
        </w:r>
      </w:del>
    </w:p>
    <w:p w14:paraId="7D370261" w14:textId="77777777" w:rsidR="009455F6" w:rsidRDefault="00000000">
      <w:pPr>
        <w:spacing w:after="352"/>
        <w:ind w:left="-29" w:right="-20"/>
        <w:rPr>
          <w:del w:id="42" w:author="Gonzalo Javier Herrera Egoavil" w:date="2024-04-29T09:24:00Z"/>
        </w:rPr>
      </w:pPr>
      <w:del w:id="43" w:author="Gonzalo Javier Herrera Egoavil" w:date="2024-04-29T09:24:00Z">
        <w:r>
          <w:rPr>
            <w:noProof/>
          </w:rPr>
          <mc:AlternateContent>
            <mc:Choice Requires="wpg">
              <w:drawing>
                <wp:inline distT="0" distB="0" distL="0" distR="0" wp14:anchorId="712E412B" wp14:editId="16870B28">
                  <wp:extent cx="5797042" cy="12192"/>
                  <wp:effectExtent l="0" t="0" r="0" b="0"/>
                  <wp:docPr id="11021" name="Group 1102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797042" cy="12192"/>
                            <a:chOff x="0" y="0"/>
                            <a:chExt cx="5797042" cy="12192"/>
                          </a:xfrm>
                        </wpg:grpSpPr>
                        <wps:wsp>
                          <wps:cNvPr id="12447" name="Shape 12447"/>
                          <wps:cNvSpPr/>
                          <wps:spPr>
                            <a:xfrm>
                              <a:off x="0" y="0"/>
                              <a:ext cx="579704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97042" h="12192">
                                  <a:moveTo>
                                    <a:pt x="0" y="0"/>
                                  </a:moveTo>
                                  <a:lnTo>
                                    <a:pt x="5797042" y="0"/>
                                  </a:lnTo>
                                  <a:lnTo>
                                    <a:pt x="579704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 xmlns:a="http://schemas.openxmlformats.org/drawingml/2006/main">
              <w:pict>
                <v:group id="Group 11021" style="width:456.46pt;height:0.960022pt;mso-position-horizontal-relative:char;mso-position-vertical-relative:line" coordsize="57970,121">
                  <v:shape id="Shape 12448" style="position:absolute;width:57970;height:121;left:0;top:0;" coordsize="5797042,12192" path="m0,0l5797042,0l5797042,12192l0,12192l0,0">
                    <v:stroke weight="0pt" endcap="flat" joinstyle="miter" miterlimit="10" on="false" color="#000000" opacity="0"/>
                    <v:fill on="true" color="#4f81bd"/>
                  </v:shape>
                </v:group>
              </w:pict>
            </mc:Fallback>
          </mc:AlternateContent>
        </w:r>
      </w:del>
    </w:p>
    <w:p w14:paraId="42632C10" w14:textId="77777777" w:rsidR="009455F6" w:rsidRDefault="00000000">
      <w:pPr>
        <w:tabs>
          <w:tab w:val="right" w:pos="9080"/>
        </w:tabs>
        <w:spacing w:after="116"/>
        <w:ind w:left="-15" w:right="-5"/>
        <w:rPr>
          <w:del w:id="44" w:author="Gonzalo Javier Herrera Egoavil" w:date="2024-04-29T09:24:00Z"/>
        </w:rPr>
      </w:pPr>
      <w:del w:id="45" w:author="Gonzalo Javier Herrera Egoavil" w:date="2024-04-29T09:24:00Z">
        <w:r>
          <w:rPr>
            <w:rFonts w:ascii="Century Gothic" w:eastAsia="Century Gothic" w:hAnsi="Century Gothic" w:cs="Century Gothic"/>
            <w:b/>
          </w:rPr>
          <w:delText>1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  <w:b/>
          </w:rPr>
          <w:delText>SPÉCIFICATIONS.............................................................................................................................. 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719E4025" w14:textId="77777777" w:rsidR="009455F6" w:rsidRDefault="00000000">
      <w:pPr>
        <w:pStyle w:val="Titre2"/>
        <w:spacing w:after="9" w:line="249" w:lineRule="auto"/>
        <w:ind w:left="194"/>
        <w:rPr>
          <w:del w:id="46" w:author="Gonzalo Javier Herrera Egoavil" w:date="2024-04-29T09:24:00Z"/>
        </w:rPr>
      </w:pPr>
      <w:del w:id="47" w:author="Gonzalo Javier Herrera Egoavil" w:date="2024-04-29T09:24:00Z">
        <w:r>
          <w:rPr>
            <w:rFonts w:ascii="Century Gothic" w:eastAsia="Century Gothic" w:hAnsi="Century Gothic" w:cs="Century Gothic"/>
            <w:b w:val="0"/>
            <w:sz w:val="20"/>
          </w:rPr>
          <w:delText>1.1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2"/>
          </w:rPr>
          <w:tab/>
        </w:r>
        <w:r>
          <w:rPr>
            <w:rFonts w:ascii="Century Gothic" w:eastAsia="Century Gothic" w:hAnsi="Century Gothic" w:cs="Century Gothic"/>
            <w:b w:val="0"/>
            <w:sz w:val="20"/>
          </w:rPr>
          <w:delText>T</w:delText>
        </w:r>
        <w:r>
          <w:rPr>
            <w:rFonts w:ascii="Century Gothic" w:eastAsia="Century Gothic" w:hAnsi="Century Gothic" w:cs="Century Gothic"/>
            <w:b w:val="0"/>
            <w:sz w:val="16"/>
          </w:rPr>
          <w:delText>ITRE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 xml:space="preserve"> ............................................................................................................................................ 3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>1.2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>D</w:delText>
        </w:r>
        <w:r>
          <w:rPr>
            <w:rFonts w:ascii="Century Gothic" w:eastAsia="Century Gothic" w:hAnsi="Century Gothic" w:cs="Century Gothic"/>
            <w:b w:val="0"/>
            <w:sz w:val="16"/>
          </w:rPr>
          <w:delText>ESCRIPTION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 xml:space="preserve"> ................................................................................................................................ 3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>1.3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>M</w:delText>
        </w:r>
        <w:r>
          <w:rPr>
            <w:rFonts w:ascii="Century Gothic" w:eastAsia="Century Gothic" w:hAnsi="Century Gothic" w:cs="Century Gothic"/>
            <w:b w:val="0"/>
            <w:sz w:val="16"/>
          </w:rPr>
          <w:delText>ATÉRIEL ET LOGICIELS À DISPOSITION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 xml:space="preserve"> ............................................................................................. 3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>1.4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2"/>
          </w:rPr>
          <w:tab/>
        </w:r>
        <w:r>
          <w:rPr>
            <w:rFonts w:ascii="Century Gothic" w:eastAsia="Century Gothic" w:hAnsi="Century Gothic" w:cs="Century Gothic"/>
            <w:b w:val="0"/>
            <w:sz w:val="20"/>
          </w:rPr>
          <w:delText>P</w:delText>
        </w:r>
        <w:r>
          <w:rPr>
            <w:rFonts w:ascii="Century Gothic" w:eastAsia="Century Gothic" w:hAnsi="Century Gothic" w:cs="Century Gothic"/>
            <w:b w:val="0"/>
            <w:sz w:val="16"/>
          </w:rPr>
          <w:delText>RÉREQUIS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 xml:space="preserve"> ................................................................................................................................... 3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>1.5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2"/>
          </w:rPr>
          <w:tab/>
        </w:r>
        <w:r>
          <w:rPr>
            <w:rFonts w:ascii="Century Gothic" w:eastAsia="Century Gothic" w:hAnsi="Century Gothic" w:cs="Century Gothic"/>
            <w:b w:val="0"/>
            <w:sz w:val="20"/>
          </w:rPr>
          <w:delText>C</w:delText>
        </w:r>
        <w:r>
          <w:rPr>
            <w:rFonts w:ascii="Century Gothic" w:eastAsia="Century Gothic" w:hAnsi="Century Gothic" w:cs="Century Gothic"/>
            <w:b w:val="0"/>
            <w:sz w:val="16"/>
          </w:rPr>
          <w:delText>AHIER DES CHARGES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 xml:space="preserve"> ................................................................................................................... 3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</w:del>
    </w:p>
    <w:p w14:paraId="5F0FBF94" w14:textId="77777777" w:rsidR="009455F6" w:rsidRDefault="00000000">
      <w:pPr>
        <w:tabs>
          <w:tab w:val="center" w:pos="622"/>
          <w:tab w:val="right" w:pos="9080"/>
        </w:tabs>
        <w:ind w:right="-6"/>
        <w:rPr>
          <w:del w:id="48" w:author="Gonzalo Javier Herrera Egoavil" w:date="2024-04-29T09:24:00Z"/>
        </w:rPr>
      </w:pPr>
      <w:del w:id="49" w:author="Gonzalo Javier Herrera Egoavil" w:date="2024-04-29T09:24:00Z">
        <w:r>
          <w:tab/>
        </w:r>
        <w:r>
          <w:rPr>
            <w:rFonts w:ascii="Century Gothic" w:eastAsia="Century Gothic" w:hAnsi="Century Gothic" w:cs="Century Gothic"/>
            <w:i/>
          </w:rPr>
          <w:delText>1.5.1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  <w:i/>
          </w:rPr>
          <w:delText>Objectifs et portée du projet ......................................................................................... 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7A357F95" w14:textId="77777777" w:rsidR="009455F6" w:rsidRDefault="00000000">
      <w:pPr>
        <w:tabs>
          <w:tab w:val="center" w:pos="622"/>
          <w:tab w:val="right" w:pos="9080"/>
        </w:tabs>
        <w:ind w:right="-6"/>
        <w:rPr>
          <w:del w:id="50" w:author="Gonzalo Javier Herrera Egoavil" w:date="2024-04-29T09:24:00Z"/>
        </w:rPr>
      </w:pPr>
      <w:del w:id="51" w:author="Gonzalo Javier Herrera Egoavil" w:date="2024-04-29T09:24:00Z">
        <w:r>
          <w:tab/>
        </w:r>
        <w:r>
          <w:rPr>
            <w:rFonts w:ascii="Century Gothic" w:eastAsia="Century Gothic" w:hAnsi="Century Gothic" w:cs="Century Gothic"/>
            <w:i/>
          </w:rPr>
          <w:delText>1.5.2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  <w:i/>
          </w:rPr>
          <w:delText>Caractéristiques des utilisateurs et impacts ................................................................. 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716C69C4" w14:textId="77777777" w:rsidR="009455F6" w:rsidRDefault="00000000">
      <w:pPr>
        <w:tabs>
          <w:tab w:val="center" w:pos="622"/>
          <w:tab w:val="right" w:pos="9080"/>
        </w:tabs>
        <w:ind w:right="-6"/>
        <w:rPr>
          <w:del w:id="52" w:author="Gonzalo Javier Herrera Egoavil" w:date="2024-04-29T09:24:00Z"/>
        </w:rPr>
      </w:pPr>
      <w:del w:id="53" w:author="Gonzalo Javier Herrera Egoavil" w:date="2024-04-29T09:24:00Z">
        <w:r>
          <w:tab/>
        </w:r>
        <w:r>
          <w:rPr>
            <w:rFonts w:ascii="Century Gothic" w:eastAsia="Century Gothic" w:hAnsi="Century Gothic" w:cs="Century Gothic"/>
            <w:i/>
          </w:rPr>
          <w:delText>1.5.3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  <w:i/>
          </w:rPr>
          <w:delText>Fonctionnalités requises (du point de vue de l’utilisateur) ......................................... 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6722811B" w14:textId="77777777" w:rsidR="009455F6" w:rsidRDefault="00000000">
      <w:pPr>
        <w:tabs>
          <w:tab w:val="center" w:pos="622"/>
          <w:tab w:val="right" w:pos="9080"/>
        </w:tabs>
        <w:ind w:right="-6"/>
        <w:rPr>
          <w:del w:id="54" w:author="Gonzalo Javier Herrera Egoavil" w:date="2024-04-29T09:24:00Z"/>
        </w:rPr>
      </w:pPr>
      <w:del w:id="55" w:author="Gonzalo Javier Herrera Egoavil" w:date="2024-04-29T09:24:00Z">
        <w:r>
          <w:tab/>
        </w:r>
        <w:r>
          <w:rPr>
            <w:rFonts w:ascii="Century Gothic" w:eastAsia="Century Gothic" w:hAnsi="Century Gothic" w:cs="Century Gothic"/>
            <w:i/>
          </w:rPr>
          <w:delText>1.5.4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  <w:i/>
          </w:rPr>
          <w:delText>Contraintes ....................................................................................................................... 4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31BFE138" w14:textId="77777777" w:rsidR="009455F6" w:rsidRDefault="00000000">
      <w:pPr>
        <w:tabs>
          <w:tab w:val="center" w:pos="622"/>
          <w:tab w:val="right" w:pos="9080"/>
        </w:tabs>
        <w:ind w:right="-6"/>
        <w:rPr>
          <w:del w:id="56" w:author="Gonzalo Javier Herrera Egoavil" w:date="2024-04-29T09:24:00Z"/>
        </w:rPr>
      </w:pPr>
      <w:del w:id="57" w:author="Gonzalo Javier Herrera Egoavil" w:date="2024-04-29T09:24:00Z">
        <w:r>
          <w:tab/>
        </w:r>
        <w:r>
          <w:rPr>
            <w:rFonts w:ascii="Century Gothic" w:eastAsia="Century Gothic" w:hAnsi="Century Gothic" w:cs="Century Gothic"/>
            <w:i/>
          </w:rPr>
          <w:delText>1.5.5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  <w:i/>
          </w:rPr>
          <w:delText>Travail à réaliser par l'apprenti ....................................................................................... 4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292FF737" w14:textId="77777777" w:rsidR="009455F6" w:rsidRDefault="00000000">
      <w:pPr>
        <w:tabs>
          <w:tab w:val="center" w:pos="622"/>
          <w:tab w:val="right" w:pos="9080"/>
        </w:tabs>
        <w:ind w:right="-6"/>
        <w:rPr>
          <w:del w:id="58" w:author="Gonzalo Javier Herrera Egoavil" w:date="2024-04-29T09:24:00Z"/>
        </w:rPr>
      </w:pPr>
      <w:del w:id="59" w:author="Gonzalo Javier Herrera Egoavil" w:date="2024-04-29T09:24:00Z">
        <w:r>
          <w:tab/>
        </w:r>
        <w:r>
          <w:rPr>
            <w:rFonts w:ascii="Century Gothic" w:eastAsia="Century Gothic" w:hAnsi="Century Gothic" w:cs="Century Gothic"/>
            <w:i/>
          </w:rPr>
          <w:delText>1.5.6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  <w:i/>
          </w:rPr>
          <w:delText>Si le temps le permet … .................................................................................................. 4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302BB29A" w14:textId="77777777" w:rsidR="009455F6" w:rsidRDefault="00000000">
      <w:pPr>
        <w:tabs>
          <w:tab w:val="center" w:pos="622"/>
          <w:tab w:val="right" w:pos="9080"/>
        </w:tabs>
        <w:ind w:right="-6"/>
        <w:rPr>
          <w:del w:id="60" w:author="Gonzalo Javier Herrera Egoavil" w:date="2024-04-29T09:24:00Z"/>
        </w:rPr>
      </w:pPr>
      <w:del w:id="61" w:author="Gonzalo Javier Herrera Egoavil" w:date="2024-04-29T09:24:00Z">
        <w:r>
          <w:tab/>
        </w:r>
        <w:r>
          <w:rPr>
            <w:rFonts w:ascii="Century Gothic" w:eastAsia="Century Gothic" w:hAnsi="Century Gothic" w:cs="Century Gothic"/>
            <w:i/>
          </w:rPr>
          <w:delText>1.5.7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  <w:i/>
          </w:rPr>
          <w:delText>Méthodes de validation des solutions .......................................................................... 4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176F8B93" w14:textId="77777777" w:rsidR="009455F6" w:rsidRDefault="00000000">
      <w:pPr>
        <w:pStyle w:val="Titre2"/>
        <w:tabs>
          <w:tab w:val="center" w:pos="337"/>
          <w:tab w:val="right" w:pos="9080"/>
        </w:tabs>
        <w:spacing w:after="121" w:line="249" w:lineRule="auto"/>
        <w:ind w:left="0" w:firstLine="0"/>
        <w:rPr>
          <w:del w:id="62" w:author="Gonzalo Javier Herrera Egoavil" w:date="2024-04-29T09:24:00Z"/>
        </w:rPr>
      </w:pPr>
      <w:del w:id="63" w:author="Gonzalo Javier Herrera Egoavil" w:date="2024-04-29T09:24:00Z">
        <w:r>
          <w:rPr>
            <w:rFonts w:ascii="Calibri" w:eastAsia="Calibri" w:hAnsi="Calibri" w:cs="Calibri"/>
            <w:b w:val="0"/>
            <w:sz w:val="22"/>
          </w:rPr>
          <w:tab/>
        </w:r>
        <w:r>
          <w:rPr>
            <w:rFonts w:ascii="Century Gothic" w:eastAsia="Century Gothic" w:hAnsi="Century Gothic" w:cs="Century Gothic"/>
            <w:b w:val="0"/>
            <w:sz w:val="20"/>
          </w:rPr>
          <w:delText>1.6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b w:val="0"/>
            <w:sz w:val="22"/>
          </w:rPr>
          <w:tab/>
        </w:r>
        <w:r>
          <w:rPr>
            <w:rFonts w:ascii="Century Gothic" w:eastAsia="Century Gothic" w:hAnsi="Century Gothic" w:cs="Century Gothic"/>
            <w:b w:val="0"/>
            <w:sz w:val="20"/>
          </w:rPr>
          <w:delText>E</w:delText>
        </w:r>
        <w:r>
          <w:rPr>
            <w:rFonts w:ascii="Century Gothic" w:eastAsia="Century Gothic" w:hAnsi="Century Gothic" w:cs="Century Gothic"/>
            <w:b w:val="0"/>
            <w:sz w:val="16"/>
          </w:rPr>
          <w:delText>LÉMENTS ÉVALUÉS</w:delText>
        </w:r>
        <w:r>
          <w:rPr>
            <w:rFonts w:ascii="Century Gothic" w:eastAsia="Century Gothic" w:hAnsi="Century Gothic" w:cs="Century Gothic"/>
            <w:b w:val="0"/>
            <w:sz w:val="20"/>
          </w:rPr>
          <w:delText xml:space="preserve"> ........................................................................................................................ 4</w:delText>
        </w:r>
        <w:r>
          <w:rPr>
            <w:rFonts w:ascii="Century Gothic" w:eastAsia="Century Gothic" w:hAnsi="Century Gothic" w:cs="Century Gothic"/>
            <w:b w:val="0"/>
            <w:sz w:val="22"/>
          </w:rPr>
          <w:delText xml:space="preserve"> </w:delText>
        </w:r>
      </w:del>
    </w:p>
    <w:p w14:paraId="2D4A40C6" w14:textId="77777777" w:rsidR="009455F6" w:rsidRDefault="00000000">
      <w:pPr>
        <w:numPr>
          <w:ilvl w:val="0"/>
          <w:numId w:val="7"/>
        </w:numPr>
        <w:spacing w:after="116" w:line="259" w:lineRule="auto"/>
        <w:ind w:right="-5" w:hanging="401"/>
        <w:rPr>
          <w:del w:id="64" w:author="Gonzalo Javier Herrera Egoavil" w:date="2024-04-29T09:24:00Z"/>
        </w:rPr>
      </w:pPr>
      <w:del w:id="65" w:author="Gonzalo Javier Herrera Egoavil" w:date="2024-04-29T09:24:00Z">
        <w:r>
          <w:rPr>
            <w:rFonts w:ascii="Century Gothic" w:eastAsia="Century Gothic" w:hAnsi="Century Gothic" w:cs="Century Gothic"/>
            <w:b/>
          </w:rPr>
          <w:delText>PLANIFICATION INITIALE ................................................................................................................. 4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14A3B284" w14:textId="77777777" w:rsidR="009455F6" w:rsidRDefault="00000000">
      <w:pPr>
        <w:numPr>
          <w:ilvl w:val="0"/>
          <w:numId w:val="7"/>
        </w:numPr>
        <w:spacing w:after="116" w:line="259" w:lineRule="auto"/>
        <w:ind w:right="-5" w:hanging="401"/>
        <w:rPr>
          <w:del w:id="66" w:author="Gonzalo Javier Herrera Egoavil" w:date="2024-04-29T09:24:00Z"/>
        </w:rPr>
      </w:pPr>
      <w:del w:id="67" w:author="Gonzalo Javier Herrera Egoavil" w:date="2024-04-29T09:24:00Z">
        <w:r>
          <w:rPr>
            <w:rFonts w:ascii="Century Gothic" w:eastAsia="Century Gothic" w:hAnsi="Century Gothic" w:cs="Century Gothic"/>
            <w:b/>
          </w:rPr>
          <w:delText>ANALYSE FONCTIONNELLE ............................................................................................................. 4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67042979" w14:textId="77777777" w:rsidR="009455F6" w:rsidRDefault="00000000">
      <w:pPr>
        <w:numPr>
          <w:ilvl w:val="0"/>
          <w:numId w:val="7"/>
        </w:numPr>
        <w:spacing w:after="116" w:line="259" w:lineRule="auto"/>
        <w:ind w:right="-5" w:hanging="401"/>
        <w:rPr>
          <w:del w:id="68" w:author="Gonzalo Javier Herrera Egoavil" w:date="2024-04-29T09:24:00Z"/>
        </w:rPr>
      </w:pPr>
      <w:del w:id="69" w:author="Gonzalo Javier Herrera Egoavil" w:date="2024-04-29T09:24:00Z">
        <w:r>
          <w:rPr>
            <w:rFonts w:ascii="Century Gothic" w:eastAsia="Century Gothic" w:hAnsi="Century Gothic" w:cs="Century Gothic"/>
            <w:b/>
          </w:rPr>
          <w:delText>CONCEPTION .................................................................................................................................. 5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25B7F7A7" w14:textId="77777777" w:rsidR="009455F6" w:rsidRDefault="00000000">
      <w:pPr>
        <w:numPr>
          <w:ilvl w:val="1"/>
          <w:numId w:val="7"/>
        </w:numPr>
        <w:spacing w:after="122" w:line="249" w:lineRule="auto"/>
        <w:ind w:hanging="10"/>
        <w:rPr>
          <w:del w:id="70" w:author="Gonzalo Javier Herrera Egoavil" w:date="2024-04-29T09:24:00Z"/>
        </w:rPr>
      </w:pPr>
      <w:del w:id="71" w:author="Gonzalo Javier Herrera Egoavil" w:date="2024-04-29T09:24:00Z">
        <w:r>
          <w:rPr>
            <w:rFonts w:ascii="Century Gothic" w:eastAsia="Century Gothic" w:hAnsi="Century Gothic" w:cs="Century Gothic"/>
          </w:rPr>
          <w:delText>A</w:delText>
        </w:r>
        <w:r>
          <w:rPr>
            <w:rFonts w:ascii="Century Gothic" w:eastAsia="Century Gothic" w:hAnsi="Century Gothic" w:cs="Century Gothic"/>
            <w:sz w:val="16"/>
          </w:rPr>
          <w:delText>RCHITECTURE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............................................................................................................................. 5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4.2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</w:rPr>
          <w:delText>M</w:delText>
        </w:r>
        <w:r>
          <w:rPr>
            <w:rFonts w:ascii="Century Gothic" w:eastAsia="Century Gothic" w:hAnsi="Century Gothic" w:cs="Century Gothic"/>
            <w:sz w:val="16"/>
          </w:rPr>
          <w:delText>ODÈLES DE DONNÉE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 5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4.3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</w:rPr>
          <w:delText>I</w:delText>
        </w:r>
        <w:r>
          <w:rPr>
            <w:rFonts w:ascii="Century Gothic" w:eastAsia="Century Gothic" w:hAnsi="Century Gothic" w:cs="Century Gothic"/>
            <w:sz w:val="16"/>
          </w:rPr>
          <w:delText>MPLÉMENTATIONS SPÉCIFIQUES</w:delText>
        </w:r>
        <w:r>
          <w:rPr>
            <w:rFonts w:ascii="Century Gothic" w:eastAsia="Century Gothic" w:hAnsi="Century Gothic" w:cs="Century Gothic"/>
          </w:rPr>
          <w:delText>....................................................................................................... 5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1DA47C57" w14:textId="77777777" w:rsidR="009455F6" w:rsidRDefault="00000000">
      <w:pPr>
        <w:numPr>
          <w:ilvl w:val="0"/>
          <w:numId w:val="7"/>
        </w:numPr>
        <w:spacing w:after="116" w:line="259" w:lineRule="auto"/>
        <w:ind w:right="-5" w:hanging="401"/>
        <w:rPr>
          <w:del w:id="72" w:author="Gonzalo Javier Herrera Egoavil" w:date="2024-04-29T09:24:00Z"/>
        </w:rPr>
      </w:pPr>
      <w:del w:id="73" w:author="Gonzalo Javier Herrera Egoavil" w:date="2024-04-29T09:24:00Z">
        <w:r>
          <w:rPr>
            <w:rFonts w:ascii="Century Gothic" w:eastAsia="Century Gothic" w:hAnsi="Century Gothic" w:cs="Century Gothic"/>
            <w:b/>
          </w:rPr>
          <w:delText>RÉALISATION ...................................................................................................................................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4A42D1B3" w14:textId="77777777" w:rsidR="009455F6" w:rsidRDefault="00000000">
      <w:pPr>
        <w:numPr>
          <w:ilvl w:val="1"/>
          <w:numId w:val="7"/>
        </w:numPr>
        <w:spacing w:after="124" w:line="249" w:lineRule="auto"/>
        <w:ind w:hanging="10"/>
        <w:rPr>
          <w:del w:id="74" w:author="Gonzalo Javier Herrera Egoavil" w:date="2024-04-29T09:24:00Z"/>
        </w:rPr>
      </w:pPr>
      <w:del w:id="75" w:author="Gonzalo Javier Herrera Egoavil" w:date="2024-04-29T09:24:00Z">
        <w:r>
          <w:rPr>
            <w:rFonts w:ascii="Century Gothic" w:eastAsia="Century Gothic" w:hAnsi="Century Gothic" w:cs="Century Gothic"/>
          </w:rPr>
          <w:delText>E</w:delText>
        </w:r>
        <w:r>
          <w:rPr>
            <w:rFonts w:ascii="Century Gothic" w:eastAsia="Century Gothic" w:hAnsi="Century Gothic" w:cs="Century Gothic"/>
            <w:sz w:val="16"/>
          </w:rPr>
          <w:delText>NVIRONNEMENT DE TRAVAIL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5.2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</w:rPr>
          <w:delText>P</w:delText>
        </w:r>
        <w:r>
          <w:rPr>
            <w:rFonts w:ascii="Century Gothic" w:eastAsia="Century Gothic" w:hAnsi="Century Gothic" w:cs="Century Gothic"/>
            <w:sz w:val="16"/>
          </w:rPr>
          <w:delText>LANIFICATION DÉTAILLÉE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5.3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</w:rPr>
          <w:delText>J</w:delText>
        </w:r>
        <w:r>
          <w:rPr>
            <w:rFonts w:ascii="Century Gothic" w:eastAsia="Century Gothic" w:hAnsi="Century Gothic" w:cs="Century Gothic"/>
            <w:sz w:val="16"/>
          </w:rPr>
          <w:delText xml:space="preserve">OURNAL DE </w:delText>
        </w:r>
        <w:r>
          <w:rPr>
            <w:rFonts w:ascii="Century Gothic" w:eastAsia="Century Gothic" w:hAnsi="Century Gothic" w:cs="Century Gothic"/>
          </w:rPr>
          <w:delText>B</w:delText>
        </w:r>
        <w:r>
          <w:rPr>
            <w:rFonts w:ascii="Century Gothic" w:eastAsia="Century Gothic" w:hAnsi="Century Gothic" w:cs="Century Gothic"/>
            <w:sz w:val="16"/>
          </w:rPr>
          <w:delText>ORD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00738D6F" w14:textId="77777777" w:rsidR="009455F6" w:rsidRDefault="00000000">
      <w:pPr>
        <w:numPr>
          <w:ilvl w:val="0"/>
          <w:numId w:val="7"/>
        </w:numPr>
        <w:spacing w:after="116" w:line="259" w:lineRule="auto"/>
        <w:ind w:right="-5" w:hanging="401"/>
        <w:rPr>
          <w:del w:id="76" w:author="Gonzalo Javier Herrera Egoavil" w:date="2024-04-29T09:24:00Z"/>
        </w:rPr>
      </w:pPr>
      <w:del w:id="77" w:author="Gonzalo Javier Herrera Egoavil" w:date="2024-04-29T09:24:00Z">
        <w:r>
          <w:rPr>
            <w:rFonts w:ascii="Century Gothic" w:eastAsia="Century Gothic" w:hAnsi="Century Gothic" w:cs="Century Gothic"/>
            <w:b/>
          </w:rPr>
          <w:delText>TESTS .................................................................................................................................................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6C0580C9" w14:textId="77777777" w:rsidR="009455F6" w:rsidRDefault="00000000">
      <w:pPr>
        <w:numPr>
          <w:ilvl w:val="1"/>
          <w:numId w:val="7"/>
        </w:numPr>
        <w:spacing w:after="122" w:line="249" w:lineRule="auto"/>
        <w:ind w:hanging="10"/>
        <w:rPr>
          <w:del w:id="78" w:author="Gonzalo Javier Herrera Egoavil" w:date="2024-04-29T09:24:00Z"/>
        </w:rPr>
      </w:pPr>
      <w:del w:id="79" w:author="Gonzalo Javier Herrera Egoavil" w:date="2024-04-29T09:24:00Z">
        <w:r>
          <w:rPr>
            <w:rFonts w:ascii="Century Gothic" w:eastAsia="Century Gothic" w:hAnsi="Century Gothic" w:cs="Century Gothic"/>
          </w:rPr>
          <w:delText>S</w:delText>
        </w:r>
        <w:r>
          <w:rPr>
            <w:rFonts w:ascii="Century Gothic" w:eastAsia="Century Gothic" w:hAnsi="Century Gothic" w:cs="Century Gothic"/>
            <w:sz w:val="16"/>
          </w:rPr>
          <w:delText>TRATÉGIE DE TEST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6.2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D</w:delText>
        </w:r>
        <w:r>
          <w:rPr>
            <w:rFonts w:ascii="Century Gothic" w:eastAsia="Century Gothic" w:hAnsi="Century Gothic" w:cs="Century Gothic"/>
            <w:sz w:val="16"/>
          </w:rPr>
          <w:delText>OSSIER DES TESTS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6.3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</w:rPr>
          <w:delText>P</w:delText>
        </w:r>
        <w:r>
          <w:rPr>
            <w:rFonts w:ascii="Century Gothic" w:eastAsia="Century Gothic" w:hAnsi="Century Gothic" w:cs="Century Gothic"/>
            <w:sz w:val="16"/>
          </w:rPr>
          <w:delText>ROBLÈMES RESTANTS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2A2A9855" w14:textId="77777777" w:rsidR="009455F6" w:rsidRDefault="00000000">
      <w:pPr>
        <w:numPr>
          <w:ilvl w:val="0"/>
          <w:numId w:val="7"/>
        </w:numPr>
        <w:spacing w:after="116" w:line="259" w:lineRule="auto"/>
        <w:ind w:right="-5" w:hanging="401"/>
        <w:rPr>
          <w:del w:id="80" w:author="Gonzalo Javier Herrera Egoavil" w:date="2024-04-29T09:24:00Z"/>
        </w:rPr>
      </w:pPr>
      <w:del w:id="81" w:author="Gonzalo Javier Herrera Egoavil" w:date="2024-04-29T09:24:00Z">
        <w:r>
          <w:rPr>
            <w:rFonts w:ascii="Century Gothic" w:eastAsia="Century Gothic" w:hAnsi="Century Gothic" w:cs="Century Gothic"/>
            <w:b/>
          </w:rPr>
          <w:delText>CONCLUSION ..................................................................................................................................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3F22B6E4" w14:textId="77777777" w:rsidR="009455F6" w:rsidRDefault="00000000">
      <w:pPr>
        <w:numPr>
          <w:ilvl w:val="1"/>
          <w:numId w:val="7"/>
        </w:numPr>
        <w:spacing w:after="121" w:line="249" w:lineRule="auto"/>
        <w:ind w:hanging="10"/>
        <w:rPr>
          <w:del w:id="82" w:author="Gonzalo Javier Herrera Egoavil" w:date="2024-04-29T09:24:00Z"/>
        </w:rPr>
      </w:pPr>
      <w:del w:id="83" w:author="Gonzalo Javier Herrera Egoavil" w:date="2024-04-29T09:24:00Z">
        <w:r>
          <w:rPr>
            <w:rFonts w:ascii="Century Gothic" w:eastAsia="Century Gothic" w:hAnsi="Century Gothic" w:cs="Century Gothic"/>
          </w:rPr>
          <w:delText>B</w:delText>
        </w:r>
        <w:r>
          <w:rPr>
            <w:rFonts w:ascii="Century Gothic" w:eastAsia="Century Gothic" w:hAnsi="Century Gothic" w:cs="Century Gothic"/>
            <w:sz w:val="16"/>
          </w:rPr>
          <w:delText>ILAN DES FONCTIONNALITÉS DEMANDÉES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7.2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</w:rPr>
          <w:delText>B</w:delText>
        </w:r>
        <w:r>
          <w:rPr>
            <w:rFonts w:ascii="Century Gothic" w:eastAsia="Century Gothic" w:hAnsi="Century Gothic" w:cs="Century Gothic"/>
            <w:sz w:val="16"/>
          </w:rPr>
          <w:delText>ILAN DE LA PLANIFICATION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7.3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</w:rPr>
          <w:delText>B</w:delText>
        </w:r>
        <w:r>
          <w:rPr>
            <w:rFonts w:ascii="Century Gothic" w:eastAsia="Century Gothic" w:hAnsi="Century Gothic" w:cs="Century Gothic"/>
            <w:sz w:val="16"/>
          </w:rPr>
          <w:delText>ILAN PERSONNEL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......................................................................................................................... 6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31CF23A4" w14:textId="77777777" w:rsidR="009455F6" w:rsidRDefault="00000000">
      <w:pPr>
        <w:numPr>
          <w:ilvl w:val="0"/>
          <w:numId w:val="7"/>
        </w:numPr>
        <w:spacing w:after="116" w:line="259" w:lineRule="auto"/>
        <w:ind w:right="-5" w:hanging="401"/>
        <w:rPr>
          <w:del w:id="84" w:author="Gonzalo Javier Herrera Egoavil" w:date="2024-04-29T09:24:00Z"/>
        </w:rPr>
      </w:pPr>
      <w:del w:id="85" w:author="Gonzalo Javier Herrera Egoavil" w:date="2024-04-29T09:24:00Z">
        <w:r>
          <w:rPr>
            <w:rFonts w:ascii="Century Gothic" w:eastAsia="Century Gothic" w:hAnsi="Century Gothic" w:cs="Century Gothic"/>
            <w:b/>
          </w:rPr>
          <w:delText>DIVERS .............................................................................................................................................. 7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72972A1C" w14:textId="77777777" w:rsidR="009455F6" w:rsidRDefault="00000000">
      <w:pPr>
        <w:numPr>
          <w:ilvl w:val="1"/>
          <w:numId w:val="7"/>
        </w:numPr>
        <w:spacing w:after="124" w:line="249" w:lineRule="auto"/>
        <w:ind w:hanging="10"/>
        <w:rPr>
          <w:del w:id="86" w:author="Gonzalo Javier Herrera Egoavil" w:date="2024-04-29T09:24:00Z"/>
        </w:rPr>
      </w:pPr>
      <w:del w:id="87" w:author="Gonzalo Javier Herrera Egoavil" w:date="2024-04-29T09:24:00Z">
        <w:r>
          <w:rPr>
            <w:rFonts w:ascii="Century Gothic" w:eastAsia="Century Gothic" w:hAnsi="Century Gothic" w:cs="Century Gothic"/>
          </w:rPr>
          <w:delText>J</w:delText>
        </w:r>
        <w:r>
          <w:rPr>
            <w:rFonts w:ascii="Century Gothic" w:eastAsia="Century Gothic" w:hAnsi="Century Gothic" w:cs="Century Gothic"/>
            <w:sz w:val="16"/>
          </w:rPr>
          <w:delText>OURNAL DE TRAVAIL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.................................................................................................................... 7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8.2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</w:rPr>
          <w:delText>B</w:delText>
        </w:r>
        <w:r>
          <w:rPr>
            <w:rFonts w:ascii="Century Gothic" w:eastAsia="Century Gothic" w:hAnsi="Century Gothic" w:cs="Century Gothic"/>
            <w:sz w:val="16"/>
          </w:rPr>
          <w:delText>IBLIOGRAPHIE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............................................................................................................................. 7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</w:rPr>
          <w:delText>8.3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  <w:r>
          <w:rPr>
            <w:rFonts w:ascii="Century Gothic" w:eastAsia="Century Gothic" w:hAnsi="Century Gothic" w:cs="Century Gothic"/>
            <w:sz w:val="22"/>
          </w:rPr>
          <w:tab/>
        </w:r>
        <w:r>
          <w:rPr>
            <w:rFonts w:ascii="Century Gothic" w:eastAsia="Century Gothic" w:hAnsi="Century Gothic" w:cs="Century Gothic"/>
          </w:rPr>
          <w:delText>W</w:delText>
        </w:r>
        <w:r>
          <w:rPr>
            <w:rFonts w:ascii="Century Gothic" w:eastAsia="Century Gothic" w:hAnsi="Century Gothic" w:cs="Century Gothic"/>
            <w:sz w:val="16"/>
          </w:rPr>
          <w:delText>EBOGRAPHIE</w:delText>
        </w:r>
        <w:r>
          <w:rPr>
            <w:rFonts w:ascii="Century Gothic" w:eastAsia="Century Gothic" w:hAnsi="Century Gothic" w:cs="Century Gothic"/>
          </w:rPr>
          <w:delText xml:space="preserve"> ............................................................................................................................. 7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2C3764B7" w14:textId="77777777" w:rsidR="009455F6" w:rsidRDefault="00000000">
      <w:pPr>
        <w:numPr>
          <w:ilvl w:val="0"/>
          <w:numId w:val="7"/>
        </w:numPr>
        <w:spacing w:after="116" w:line="259" w:lineRule="auto"/>
        <w:ind w:right="-5" w:hanging="401"/>
        <w:rPr>
          <w:del w:id="88" w:author="Gonzalo Javier Herrera Egoavil" w:date="2024-04-29T09:24:00Z"/>
        </w:rPr>
      </w:pPr>
      <w:del w:id="89" w:author="Gonzalo Javier Herrera Egoavil" w:date="2024-04-29T09:24:00Z">
        <w:r>
          <w:rPr>
            <w:rFonts w:ascii="Century Gothic" w:eastAsia="Century Gothic" w:hAnsi="Century Gothic" w:cs="Century Gothic"/>
            <w:b/>
          </w:rPr>
          <w:delText>ANNEXES ......................................................................................................................................... 7</w:delText>
        </w:r>
        <w:r>
          <w:rPr>
            <w:rFonts w:ascii="Century Gothic" w:eastAsia="Century Gothic" w:hAnsi="Century Gothic" w:cs="Century Gothic"/>
            <w:sz w:val="22"/>
          </w:rPr>
          <w:delText xml:space="preserve"> </w:delText>
        </w:r>
      </w:del>
    </w:p>
    <w:p w14:paraId="641F93B9" w14:textId="77777777" w:rsidR="009455F6" w:rsidRDefault="00000000">
      <w:pPr>
        <w:rPr>
          <w:del w:id="90" w:author="Gonzalo Javier Herrera Egoavil" w:date="2024-04-29T09:24:00Z"/>
        </w:rPr>
      </w:pPr>
      <w:del w:id="91" w:author="Gonzalo Javier Herrera Egoavil" w:date="2024-04-29T09:24:00Z">
        <w:r>
          <w:rPr>
            <w:rFonts w:ascii="Arial" w:eastAsia="Arial" w:hAnsi="Arial" w:cs="Arial"/>
          </w:rPr>
          <w:delText xml:space="preserve"> </w:delText>
        </w:r>
        <w:r>
          <w:rPr>
            <w:rFonts w:ascii="Arial" w:eastAsia="Arial" w:hAnsi="Arial" w:cs="Arial"/>
          </w:rPr>
          <w:tab/>
        </w:r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2A7318D8" w14:textId="77777777" w:rsidR="009455F6" w:rsidRDefault="00000000">
      <w:pPr>
        <w:pStyle w:val="Titre2"/>
        <w:tabs>
          <w:tab w:val="center" w:pos="1804"/>
        </w:tabs>
        <w:spacing w:after="0"/>
        <w:ind w:left="-15" w:firstLine="0"/>
        <w:rPr>
          <w:del w:id="92" w:author="Gonzalo Javier Herrera Egoavil" w:date="2024-04-29T09:24:00Z"/>
        </w:rPr>
      </w:pPr>
      <w:del w:id="93" w:author="Gonzalo Javier Herrera Egoavil" w:date="2024-04-29T09:24:00Z">
        <w:r>
          <w:delText>1</w:delText>
        </w:r>
        <w:r>
          <w:rPr>
            <w:rFonts w:ascii="Arial" w:eastAsia="Arial" w:hAnsi="Arial"/>
          </w:rPr>
          <w:delText xml:space="preserve"> </w:delText>
        </w:r>
        <w:r>
          <w:rPr>
            <w:rFonts w:ascii="Arial" w:eastAsia="Arial" w:hAnsi="Arial"/>
          </w:rPr>
          <w:tab/>
        </w:r>
        <w:r>
          <w:delText xml:space="preserve">SPÉCIFICATIONS </w:delText>
        </w:r>
      </w:del>
    </w:p>
    <w:p w14:paraId="1C8CDAE1" w14:textId="77777777" w:rsidR="009455F6" w:rsidRDefault="00000000">
      <w:pPr>
        <w:spacing w:after="220"/>
        <w:ind w:left="566"/>
        <w:rPr>
          <w:del w:id="94" w:author="Gonzalo Javier Herrera Egoavil" w:date="2024-04-29T09:24:00Z"/>
        </w:rPr>
      </w:pPr>
      <w:del w:id="95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6CCCA47C" w14:textId="0647D0A0" w:rsidR="00116F07" w:rsidRDefault="00000000">
      <w:pPr>
        <w:pStyle w:val="TM10"/>
        <w:tabs>
          <w:tab w:val="left" w:pos="400"/>
          <w:tab w:val="right" w:leader="dot" w:pos="9060"/>
        </w:tabs>
        <w:rPr>
          <w:ins w:id="96" w:author="Gonzalo Javier Herrera Egoavil" w:date="2024-04-29T09:24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del w:id="97" w:author="Gonzalo Javier Herrera Egoavil" w:date="2024-04-29T09:24:00Z">
        <w:r>
          <w:delText>1.1</w:delText>
        </w:r>
        <w:r>
          <w:rPr>
            <w:rFonts w:ascii="Arial" w:eastAsia="Arial" w:hAnsi="Arial" w:cs="Arial"/>
          </w:rPr>
          <w:delText xml:space="preserve"> </w:delText>
        </w:r>
      </w:del>
      <w:ins w:id="98" w:author="Gonzalo Javier Herrera Egoavil" w:date="2024-04-29T09:24:00Z">
        <w:r w:rsidR="00A65F0B">
          <w:rPr>
            <w:rFonts w:cs="Arial"/>
            <w:i/>
            <w:iCs/>
            <w:caps w:val="0"/>
            <w:sz w:val="22"/>
            <w:szCs w:val="22"/>
          </w:rPr>
          <w:fldChar w:fldCharType="begin"/>
        </w:r>
        <w:r w:rsidR="008E53F9">
          <w:rPr>
            <w:rFonts w:cs="Arial"/>
            <w:i/>
            <w:iCs/>
            <w:caps w:val="0"/>
            <w:sz w:val="22"/>
            <w:szCs w:val="22"/>
          </w:rPr>
          <w:instrText xml:space="preserve"> TOC \o "1-3" \h \z \u </w:instrText>
        </w:r>
        <w:r w:rsidR="00A65F0B">
          <w:rPr>
            <w:rFonts w:cs="Arial"/>
            <w:i/>
            <w:iCs/>
            <w:caps w:val="0"/>
            <w:sz w:val="22"/>
            <w:szCs w:val="22"/>
          </w:rPr>
          <w:fldChar w:fldCharType="separate"/>
        </w:r>
        <w:r>
          <w:fldChar w:fldCharType="begin"/>
        </w:r>
        <w:r>
          <w:instrText>HYPERLINK \l "_Toc128323752"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7</w:t>
      </w:r>
      <w:ins w:id="99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01CF2043" w14:textId="0CBD5249" w:rsidR="00116F07" w:rsidRDefault="00000000">
      <w:pPr>
        <w:pStyle w:val="TM2"/>
        <w:tabs>
          <w:tab w:val="left" w:pos="800"/>
          <w:tab w:val="right" w:leader="dot" w:pos="9060"/>
        </w:tabs>
        <w:rPr>
          <w:ins w:id="100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01" w:author="Gonzalo Javier Herrera Egoavil" w:date="2024-04-29T09:24:00Z">
        <w:r>
          <w:fldChar w:fldCharType="begin"/>
        </w:r>
        <w:r>
          <w:instrText>HYPERLINK \l "_Toc128323753"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7</w:t>
      </w:r>
      <w:ins w:id="102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02155D85" w14:textId="68CBC593" w:rsidR="00116F07" w:rsidRDefault="00000000">
      <w:pPr>
        <w:pStyle w:val="TM2"/>
        <w:tabs>
          <w:tab w:val="left" w:pos="800"/>
          <w:tab w:val="right" w:leader="dot" w:pos="9060"/>
        </w:tabs>
        <w:rPr>
          <w:ins w:id="103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04" w:author="Gonzalo Javier Herrera Egoavil" w:date="2024-04-29T09:24:00Z">
        <w:r>
          <w:fldChar w:fldCharType="begin"/>
        </w:r>
        <w:r>
          <w:instrText>HYPERLINK \l "_Toc128323754"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7</w:t>
      </w:r>
      <w:ins w:id="105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08B16D1F" w14:textId="5AA742E3" w:rsidR="00116F07" w:rsidRDefault="00000000">
      <w:pPr>
        <w:pStyle w:val="TM2"/>
        <w:tabs>
          <w:tab w:val="left" w:pos="800"/>
          <w:tab w:val="right" w:leader="dot" w:pos="9060"/>
        </w:tabs>
        <w:rPr>
          <w:ins w:id="106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07" w:author="Gonzalo Javier Herrera Egoavil" w:date="2024-04-29T09:24:00Z">
        <w:r>
          <w:fldChar w:fldCharType="begin"/>
        </w:r>
        <w:r>
          <w:instrText>HYPERLINK \l "_Toc128323755"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7</w:t>
      </w:r>
      <w:ins w:id="108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19B3F269" w14:textId="5AF14E09" w:rsidR="00116F07" w:rsidRDefault="00000000">
      <w:pPr>
        <w:pStyle w:val="TM2"/>
        <w:tabs>
          <w:tab w:val="left" w:pos="800"/>
          <w:tab w:val="right" w:leader="dot" w:pos="9060"/>
        </w:tabs>
        <w:rPr>
          <w:ins w:id="109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10" w:author="Gonzalo Javier Herrera Egoavil" w:date="2024-04-29T09:24:00Z">
        <w:r>
          <w:fldChar w:fldCharType="begin"/>
        </w:r>
        <w:r>
          <w:instrText>HYPERLINK \l "_Toc128323756"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7</w:t>
      </w:r>
      <w:ins w:id="111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2767622F" w14:textId="4D83EA10" w:rsidR="00116F07" w:rsidRDefault="00000000">
      <w:pPr>
        <w:pStyle w:val="TM2"/>
        <w:tabs>
          <w:tab w:val="left" w:pos="800"/>
          <w:tab w:val="right" w:leader="dot" w:pos="9060"/>
        </w:tabs>
        <w:rPr>
          <w:ins w:id="112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13" w:author="Gonzalo Javier Herrera Egoavil" w:date="2024-04-29T09:24:00Z">
        <w:r>
          <w:fldChar w:fldCharType="begin"/>
        </w:r>
        <w:r>
          <w:instrText>HYPERLINK \l "_Toc128323757"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7</w:t>
      </w:r>
      <w:ins w:id="114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42E63A8" w14:textId="0BCB5969" w:rsidR="00116F07" w:rsidRDefault="00000000">
      <w:pPr>
        <w:pStyle w:val="TM3"/>
        <w:tabs>
          <w:tab w:val="left" w:pos="1200"/>
          <w:tab w:val="right" w:leader="dot" w:pos="9060"/>
        </w:tabs>
        <w:rPr>
          <w:ins w:id="115" w:author="Gonzalo Javier Herrera Egoavil" w:date="2024-04-29T09:24:00Z"/>
          <w:rFonts w:eastAsiaTheme="minorEastAsia" w:cstheme="minorBidi"/>
          <w:i w:val="0"/>
          <w:iCs w:val="0"/>
          <w:noProof/>
          <w:sz w:val="22"/>
          <w:szCs w:val="22"/>
        </w:rPr>
      </w:pPr>
      <w:ins w:id="116" w:author="Gonzalo Javier Herrera Egoavil" w:date="2024-04-29T09:24:00Z">
        <w:r>
          <w:fldChar w:fldCharType="begin"/>
        </w:r>
        <w:r>
          <w:instrText>HYPERLINK \l "_Toc128323758"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7</w:t>
      </w:r>
      <w:ins w:id="117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2B20FB4" w14:textId="7614A7A8" w:rsidR="00116F07" w:rsidRDefault="00000000">
      <w:pPr>
        <w:pStyle w:val="TM3"/>
        <w:tabs>
          <w:tab w:val="left" w:pos="1200"/>
          <w:tab w:val="right" w:leader="dot" w:pos="9060"/>
        </w:tabs>
        <w:rPr>
          <w:ins w:id="118" w:author="Gonzalo Javier Herrera Egoavil" w:date="2024-04-29T09:24:00Z"/>
          <w:rFonts w:eastAsiaTheme="minorEastAsia" w:cstheme="minorBidi"/>
          <w:i w:val="0"/>
          <w:iCs w:val="0"/>
          <w:noProof/>
          <w:sz w:val="22"/>
          <w:szCs w:val="22"/>
        </w:rPr>
      </w:pPr>
      <w:ins w:id="119" w:author="Gonzalo Javier Herrera Egoavil" w:date="2024-04-29T09:24:00Z">
        <w:r>
          <w:fldChar w:fldCharType="begin"/>
        </w:r>
        <w:r>
          <w:instrText>HYPERLINK \l "_Toc128323759"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8</w:t>
      </w:r>
      <w:ins w:id="120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41146E7" w14:textId="3004D47A" w:rsidR="00116F07" w:rsidRDefault="00000000">
      <w:pPr>
        <w:pStyle w:val="TM3"/>
        <w:tabs>
          <w:tab w:val="left" w:pos="1200"/>
          <w:tab w:val="right" w:leader="dot" w:pos="9060"/>
        </w:tabs>
        <w:rPr>
          <w:ins w:id="121" w:author="Gonzalo Javier Herrera Egoavil" w:date="2024-04-29T09:24:00Z"/>
          <w:rFonts w:eastAsiaTheme="minorEastAsia" w:cstheme="minorBidi"/>
          <w:i w:val="0"/>
          <w:iCs w:val="0"/>
          <w:noProof/>
          <w:sz w:val="22"/>
          <w:szCs w:val="22"/>
        </w:rPr>
      </w:pPr>
      <w:ins w:id="122" w:author="Gonzalo Javier Herrera Egoavil" w:date="2024-04-29T09:24:00Z">
        <w:r>
          <w:fldChar w:fldCharType="begin"/>
        </w:r>
        <w:r>
          <w:instrText>HYPERLINK \l "_Toc128323760"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8</w:t>
      </w:r>
      <w:ins w:id="123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65D9F5F1" w14:textId="043B6A64" w:rsidR="00116F07" w:rsidRDefault="00000000">
      <w:pPr>
        <w:pStyle w:val="TM3"/>
        <w:tabs>
          <w:tab w:val="left" w:pos="1200"/>
          <w:tab w:val="right" w:leader="dot" w:pos="9060"/>
        </w:tabs>
        <w:rPr>
          <w:ins w:id="124" w:author="Gonzalo Javier Herrera Egoavil" w:date="2024-04-29T09:24:00Z"/>
          <w:rFonts w:eastAsiaTheme="minorEastAsia" w:cstheme="minorBidi"/>
          <w:i w:val="0"/>
          <w:iCs w:val="0"/>
          <w:noProof/>
          <w:sz w:val="22"/>
          <w:szCs w:val="22"/>
        </w:rPr>
      </w:pPr>
      <w:ins w:id="125" w:author="Gonzalo Javier Herrera Egoavil" w:date="2024-04-29T09:24:00Z">
        <w:r>
          <w:fldChar w:fldCharType="begin"/>
        </w:r>
        <w:r>
          <w:instrText>HYPERLINK \l "_Toc128323761"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8</w:t>
      </w:r>
      <w:ins w:id="126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75BCF936" w14:textId="5516E947" w:rsidR="00116F07" w:rsidRDefault="00000000">
      <w:pPr>
        <w:pStyle w:val="TM3"/>
        <w:tabs>
          <w:tab w:val="left" w:pos="1200"/>
          <w:tab w:val="right" w:leader="dot" w:pos="9060"/>
        </w:tabs>
        <w:rPr>
          <w:ins w:id="127" w:author="Gonzalo Javier Herrera Egoavil" w:date="2024-04-29T09:24:00Z"/>
          <w:rFonts w:eastAsiaTheme="minorEastAsia" w:cstheme="minorBidi"/>
          <w:i w:val="0"/>
          <w:iCs w:val="0"/>
          <w:noProof/>
          <w:sz w:val="22"/>
          <w:szCs w:val="22"/>
        </w:rPr>
      </w:pPr>
      <w:ins w:id="128" w:author="Gonzalo Javier Herrera Egoavil" w:date="2024-04-29T09:24:00Z">
        <w:r>
          <w:fldChar w:fldCharType="begin"/>
        </w:r>
        <w:r>
          <w:instrText>HYPERLINK \l "_Toc128323762"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8</w:t>
      </w:r>
      <w:ins w:id="129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6DB18493" w14:textId="7DE4820A" w:rsidR="00116F07" w:rsidRDefault="00000000">
      <w:pPr>
        <w:pStyle w:val="TM3"/>
        <w:tabs>
          <w:tab w:val="left" w:pos="1200"/>
          <w:tab w:val="right" w:leader="dot" w:pos="9060"/>
        </w:tabs>
        <w:rPr>
          <w:ins w:id="130" w:author="Gonzalo Javier Herrera Egoavil" w:date="2024-04-29T09:24:00Z"/>
          <w:rFonts w:eastAsiaTheme="minorEastAsia" w:cstheme="minorBidi"/>
          <w:i w:val="0"/>
          <w:iCs w:val="0"/>
          <w:noProof/>
          <w:sz w:val="22"/>
          <w:szCs w:val="22"/>
        </w:rPr>
      </w:pPr>
      <w:ins w:id="131" w:author="Gonzalo Javier Herrera Egoavil" w:date="2024-04-29T09:24:00Z">
        <w:r>
          <w:fldChar w:fldCharType="begin"/>
        </w:r>
        <w:r>
          <w:instrText>HYPERLINK \l "_Toc128323763"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8</w:t>
      </w:r>
      <w:ins w:id="132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E37F443" w14:textId="2002A040" w:rsidR="00116F07" w:rsidRDefault="00000000">
      <w:pPr>
        <w:pStyle w:val="TM3"/>
        <w:tabs>
          <w:tab w:val="left" w:pos="1200"/>
          <w:tab w:val="right" w:leader="dot" w:pos="9060"/>
        </w:tabs>
        <w:rPr>
          <w:ins w:id="133" w:author="Gonzalo Javier Herrera Egoavil" w:date="2024-04-29T09:24:00Z"/>
          <w:rFonts w:eastAsiaTheme="minorEastAsia" w:cstheme="minorBidi"/>
          <w:i w:val="0"/>
          <w:iCs w:val="0"/>
          <w:noProof/>
          <w:sz w:val="22"/>
          <w:szCs w:val="22"/>
        </w:rPr>
      </w:pPr>
      <w:ins w:id="134" w:author="Gonzalo Javier Herrera Egoavil" w:date="2024-04-29T09:24:00Z">
        <w:r>
          <w:fldChar w:fldCharType="begin"/>
        </w:r>
        <w:r>
          <w:instrText>HYPERLINK \l "_Toc128323764"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8</w:t>
      </w:r>
      <w:ins w:id="135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53A287BA" w14:textId="36F6AA81" w:rsidR="00116F07" w:rsidRDefault="00000000">
      <w:pPr>
        <w:pStyle w:val="TM2"/>
        <w:tabs>
          <w:tab w:val="left" w:pos="800"/>
          <w:tab w:val="right" w:leader="dot" w:pos="9060"/>
        </w:tabs>
        <w:rPr>
          <w:ins w:id="136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37" w:author="Gonzalo Javier Herrera Egoavil" w:date="2024-04-29T09:24:00Z">
        <w:r>
          <w:fldChar w:fldCharType="begin"/>
        </w:r>
        <w:r>
          <w:instrText>HYPERLINK \l "_Toc128323765"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9</w:t>
      </w:r>
      <w:ins w:id="138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1D3DDF29" w14:textId="56B7511A" w:rsidR="00116F07" w:rsidRDefault="00000000">
      <w:pPr>
        <w:pStyle w:val="TM10"/>
        <w:tabs>
          <w:tab w:val="left" w:pos="400"/>
          <w:tab w:val="right" w:leader="dot" w:pos="9060"/>
        </w:tabs>
        <w:rPr>
          <w:ins w:id="139" w:author="Gonzalo Javier Herrera Egoavil" w:date="2024-04-29T09:24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140" w:author="Gonzalo Javier Herrera Egoavil" w:date="2024-04-29T09:24:00Z">
        <w:r>
          <w:fldChar w:fldCharType="begin"/>
        </w:r>
        <w:r>
          <w:instrText>HYPERLINK \l "_Toc128323766"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9</w:t>
      </w:r>
      <w:ins w:id="141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69A6F3A5" w14:textId="4C61AEBA" w:rsidR="00116F07" w:rsidRDefault="00000000">
      <w:pPr>
        <w:pStyle w:val="TM10"/>
        <w:tabs>
          <w:tab w:val="left" w:pos="400"/>
          <w:tab w:val="right" w:leader="dot" w:pos="9060"/>
        </w:tabs>
        <w:rPr>
          <w:ins w:id="142" w:author="Gonzalo Javier Herrera Egoavil" w:date="2024-04-29T09:24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143" w:author="Gonzalo Javier Herrera Egoavil" w:date="2024-04-29T09:24:00Z">
        <w:r>
          <w:fldChar w:fldCharType="begin"/>
        </w:r>
        <w:r>
          <w:instrText>HYPERLINK \l "_Toc128323767"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9</w:t>
      </w:r>
      <w:ins w:id="144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4DDF348" w14:textId="6FC41B70" w:rsidR="00116F07" w:rsidRDefault="00000000">
      <w:pPr>
        <w:pStyle w:val="TM10"/>
        <w:tabs>
          <w:tab w:val="left" w:pos="400"/>
          <w:tab w:val="right" w:leader="dot" w:pos="9060"/>
        </w:tabs>
        <w:rPr>
          <w:ins w:id="145" w:author="Gonzalo Javier Herrera Egoavil" w:date="2024-04-29T09:24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146" w:author="Gonzalo Javier Herrera Egoavil" w:date="2024-04-29T09:24:00Z">
        <w:r>
          <w:fldChar w:fldCharType="begin"/>
        </w:r>
        <w:r>
          <w:instrText>HYPERLINK \l "_Toc128323768"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9</w:t>
      </w:r>
      <w:ins w:id="147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11CAF20B" w14:textId="0E457B67" w:rsidR="00116F07" w:rsidRDefault="00000000">
      <w:pPr>
        <w:pStyle w:val="TM2"/>
        <w:tabs>
          <w:tab w:val="left" w:pos="800"/>
          <w:tab w:val="right" w:leader="dot" w:pos="9060"/>
        </w:tabs>
        <w:rPr>
          <w:ins w:id="148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49" w:author="Gonzalo Javier Herrera Egoavil" w:date="2024-04-29T09:24:00Z">
        <w:r>
          <w:fldChar w:fldCharType="begin"/>
        </w:r>
        <w:r>
          <w:instrText>HYPERLINK \l "_Toc128323769"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17</w:t>
      </w:r>
      <w:ins w:id="150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31B43E27" w14:textId="697F10F4" w:rsidR="00116F07" w:rsidRDefault="00000000">
      <w:pPr>
        <w:pStyle w:val="TM2"/>
        <w:tabs>
          <w:tab w:val="left" w:pos="800"/>
          <w:tab w:val="right" w:leader="dot" w:pos="9060"/>
        </w:tabs>
        <w:rPr>
          <w:ins w:id="151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52" w:author="Gonzalo Javier Herrera Egoavil" w:date="2024-04-29T09:24:00Z">
        <w:r>
          <w:fldChar w:fldCharType="begin"/>
        </w:r>
        <w:r>
          <w:instrText>HYPERLINK \l "_Toc128323770"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17</w:t>
      </w:r>
      <w:ins w:id="153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6AC133CF" w14:textId="67311D88" w:rsidR="00116F07" w:rsidRDefault="00000000">
      <w:pPr>
        <w:pStyle w:val="TM2"/>
        <w:tabs>
          <w:tab w:val="left" w:pos="800"/>
          <w:tab w:val="right" w:leader="dot" w:pos="9060"/>
        </w:tabs>
        <w:rPr>
          <w:ins w:id="154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55" w:author="Gonzalo Javier Herrera Egoavil" w:date="2024-04-29T09:24:00Z">
        <w:r>
          <w:fldChar w:fldCharType="begin"/>
        </w:r>
        <w:r>
          <w:instrText>HYPERLINK \l "_Toc128323771"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17</w:t>
      </w:r>
      <w:ins w:id="156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10ED7DA5" w14:textId="53DFE8A6" w:rsidR="00116F07" w:rsidRDefault="00000000">
      <w:pPr>
        <w:pStyle w:val="TM10"/>
        <w:tabs>
          <w:tab w:val="left" w:pos="400"/>
          <w:tab w:val="right" w:leader="dot" w:pos="9060"/>
        </w:tabs>
        <w:rPr>
          <w:ins w:id="157" w:author="Gonzalo Javier Herrera Egoavil" w:date="2024-04-29T09:24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158" w:author="Gonzalo Javier Herrera Egoavil" w:date="2024-04-29T09:24:00Z">
        <w:r>
          <w:fldChar w:fldCharType="begin"/>
        </w:r>
        <w:r>
          <w:instrText>HYPERLINK \l "_Toc128323772"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17</w:t>
      </w:r>
      <w:ins w:id="159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01F9D692" w14:textId="51A080D0" w:rsidR="00116F07" w:rsidRDefault="00000000">
      <w:pPr>
        <w:pStyle w:val="TM2"/>
        <w:tabs>
          <w:tab w:val="left" w:pos="800"/>
          <w:tab w:val="right" w:leader="dot" w:pos="9060"/>
        </w:tabs>
        <w:rPr>
          <w:ins w:id="160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61" w:author="Gonzalo Javier Herrera Egoavil" w:date="2024-04-29T09:24:00Z">
        <w:r>
          <w:fldChar w:fldCharType="begin"/>
        </w:r>
        <w:r>
          <w:instrText>HYPERLINK \l "_Toc128323773"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17</w:t>
      </w:r>
      <w:ins w:id="162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68A95848" w14:textId="189EAF1E" w:rsidR="00116F07" w:rsidRDefault="00000000">
      <w:pPr>
        <w:pStyle w:val="TM2"/>
        <w:tabs>
          <w:tab w:val="left" w:pos="800"/>
          <w:tab w:val="right" w:leader="dot" w:pos="9060"/>
        </w:tabs>
        <w:rPr>
          <w:ins w:id="163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64" w:author="Gonzalo Javier Herrera Egoavil" w:date="2024-04-29T09:24:00Z">
        <w:r>
          <w:fldChar w:fldCharType="begin"/>
        </w:r>
        <w:r>
          <w:instrText>HYPERLINK \l "_Toc128323774"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65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3ACB9AB" w14:textId="0D8A8347" w:rsidR="00116F07" w:rsidRDefault="00000000">
      <w:pPr>
        <w:pStyle w:val="TM2"/>
        <w:tabs>
          <w:tab w:val="left" w:pos="800"/>
          <w:tab w:val="right" w:leader="dot" w:pos="9060"/>
        </w:tabs>
        <w:rPr>
          <w:ins w:id="166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67" w:author="Gonzalo Javier Herrera Egoavil" w:date="2024-04-29T09:24:00Z">
        <w:r>
          <w:fldChar w:fldCharType="begin"/>
        </w:r>
        <w:r>
          <w:instrText>HYPERLINK \l "_Toc128323775"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68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545BBB19" w14:textId="0DF31C36" w:rsidR="00116F07" w:rsidRDefault="00000000">
      <w:pPr>
        <w:pStyle w:val="TM10"/>
        <w:tabs>
          <w:tab w:val="left" w:pos="400"/>
          <w:tab w:val="right" w:leader="dot" w:pos="9060"/>
        </w:tabs>
        <w:rPr>
          <w:ins w:id="169" w:author="Gonzalo Javier Herrera Egoavil" w:date="2024-04-29T09:24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170" w:author="Gonzalo Javier Herrera Egoavil" w:date="2024-04-29T09:24:00Z">
        <w:r>
          <w:fldChar w:fldCharType="begin"/>
        </w:r>
        <w:r>
          <w:instrText>HYPERLINK \l "_Toc128323776"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71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5E259016" w14:textId="5D107116" w:rsidR="00116F07" w:rsidRDefault="00000000">
      <w:pPr>
        <w:pStyle w:val="TM2"/>
        <w:tabs>
          <w:tab w:val="left" w:pos="800"/>
          <w:tab w:val="right" w:leader="dot" w:pos="9060"/>
        </w:tabs>
        <w:rPr>
          <w:ins w:id="172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73" w:author="Gonzalo Javier Herrera Egoavil" w:date="2024-04-29T09:24:00Z">
        <w:r>
          <w:fldChar w:fldCharType="begin"/>
        </w:r>
        <w:r>
          <w:instrText>HYPERLINK \l "_Toc128323777"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74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62158C4F" w14:textId="5A92FEE7" w:rsidR="00116F07" w:rsidRDefault="00000000">
      <w:pPr>
        <w:pStyle w:val="TM2"/>
        <w:tabs>
          <w:tab w:val="left" w:pos="800"/>
          <w:tab w:val="right" w:leader="dot" w:pos="9060"/>
        </w:tabs>
        <w:rPr>
          <w:ins w:id="175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76" w:author="Gonzalo Javier Herrera Egoavil" w:date="2024-04-29T09:24:00Z">
        <w:r>
          <w:fldChar w:fldCharType="begin"/>
        </w:r>
        <w:r>
          <w:instrText>HYPERLINK \l "_Toc128323778"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77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6FB49740" w14:textId="2D465E89" w:rsidR="00116F07" w:rsidRDefault="00000000">
      <w:pPr>
        <w:pStyle w:val="TM2"/>
        <w:tabs>
          <w:tab w:val="left" w:pos="800"/>
          <w:tab w:val="right" w:leader="dot" w:pos="9060"/>
        </w:tabs>
        <w:rPr>
          <w:ins w:id="178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79" w:author="Gonzalo Javier Herrera Egoavil" w:date="2024-04-29T09:24:00Z">
        <w:r>
          <w:fldChar w:fldCharType="begin"/>
        </w:r>
        <w:r>
          <w:instrText>HYPERLINK \l "_Toc128323779"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80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7E1B694F" w14:textId="0B72E74E" w:rsidR="00116F07" w:rsidRDefault="00000000">
      <w:pPr>
        <w:pStyle w:val="TM10"/>
        <w:tabs>
          <w:tab w:val="left" w:pos="400"/>
          <w:tab w:val="right" w:leader="dot" w:pos="9060"/>
        </w:tabs>
        <w:rPr>
          <w:ins w:id="181" w:author="Gonzalo Javier Herrera Egoavil" w:date="2024-04-29T09:24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182" w:author="Gonzalo Javier Herrera Egoavil" w:date="2024-04-29T09:24:00Z">
        <w:r>
          <w:fldChar w:fldCharType="begin"/>
        </w:r>
        <w:r>
          <w:instrText>HYPERLINK \l "_Toc128323780"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83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7CA3EDA9" w14:textId="3DFD81E8" w:rsidR="00116F07" w:rsidRDefault="00000000">
      <w:pPr>
        <w:pStyle w:val="TM2"/>
        <w:tabs>
          <w:tab w:val="left" w:pos="800"/>
          <w:tab w:val="right" w:leader="dot" w:pos="9060"/>
        </w:tabs>
        <w:rPr>
          <w:ins w:id="184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85" w:author="Gonzalo Javier Herrera Egoavil" w:date="2024-04-29T09:24:00Z">
        <w:r>
          <w:fldChar w:fldCharType="begin"/>
        </w:r>
        <w:r>
          <w:instrText>HYPERLINK \l "_Toc128323781"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86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37E1773D" w14:textId="1DC340D6" w:rsidR="00116F07" w:rsidRDefault="00000000">
      <w:pPr>
        <w:pStyle w:val="TM2"/>
        <w:tabs>
          <w:tab w:val="left" w:pos="800"/>
          <w:tab w:val="right" w:leader="dot" w:pos="9060"/>
        </w:tabs>
        <w:rPr>
          <w:ins w:id="187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88" w:author="Gonzalo Javier Herrera Egoavil" w:date="2024-04-29T09:24:00Z">
        <w:r>
          <w:fldChar w:fldCharType="begin"/>
        </w:r>
        <w:r>
          <w:instrText>HYPERLINK \l "_Toc128323782"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89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5FA828F7" w14:textId="660CB107" w:rsidR="00116F07" w:rsidRDefault="00000000">
      <w:pPr>
        <w:pStyle w:val="TM2"/>
        <w:tabs>
          <w:tab w:val="left" w:pos="800"/>
          <w:tab w:val="right" w:leader="dot" w:pos="9060"/>
        </w:tabs>
        <w:rPr>
          <w:ins w:id="190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91" w:author="Gonzalo Javier Herrera Egoavil" w:date="2024-04-29T09:24:00Z">
        <w:r>
          <w:fldChar w:fldCharType="begin"/>
        </w:r>
        <w:r>
          <w:instrText>HYPERLINK \l "_Toc128323783"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18</w:t>
      </w:r>
      <w:ins w:id="192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51386259" w14:textId="111D582B" w:rsidR="00116F07" w:rsidRDefault="00000000">
      <w:pPr>
        <w:pStyle w:val="TM10"/>
        <w:tabs>
          <w:tab w:val="left" w:pos="400"/>
          <w:tab w:val="right" w:leader="dot" w:pos="9060"/>
        </w:tabs>
        <w:rPr>
          <w:ins w:id="193" w:author="Gonzalo Javier Herrera Egoavil" w:date="2024-04-29T09:24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194" w:author="Gonzalo Javier Herrera Egoavil" w:date="2024-04-29T09:24:00Z">
        <w:r>
          <w:fldChar w:fldCharType="begin"/>
        </w:r>
        <w:r>
          <w:instrText>HYPERLINK \l "_Toc128323784"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19</w:t>
      </w:r>
      <w:ins w:id="195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7B21C945" w14:textId="0AAD57F2" w:rsidR="00116F07" w:rsidRDefault="00000000">
      <w:pPr>
        <w:pStyle w:val="TM2"/>
        <w:tabs>
          <w:tab w:val="left" w:pos="800"/>
          <w:tab w:val="right" w:leader="dot" w:pos="9060"/>
        </w:tabs>
        <w:rPr>
          <w:ins w:id="196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197" w:author="Gonzalo Javier Herrera Egoavil" w:date="2024-04-29T09:24:00Z">
        <w:r>
          <w:fldChar w:fldCharType="begin"/>
        </w:r>
        <w:r>
          <w:instrText>HYPERLINK \l "_Toc128323785"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19</w:t>
      </w:r>
      <w:ins w:id="198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5A334D35" w14:textId="07ACB7EE" w:rsidR="00116F07" w:rsidRDefault="00000000">
      <w:pPr>
        <w:pStyle w:val="TM2"/>
        <w:tabs>
          <w:tab w:val="left" w:pos="800"/>
          <w:tab w:val="right" w:leader="dot" w:pos="9060"/>
        </w:tabs>
        <w:rPr>
          <w:ins w:id="199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200" w:author="Gonzalo Javier Herrera Egoavil" w:date="2024-04-29T09:24:00Z">
        <w:r>
          <w:fldChar w:fldCharType="begin"/>
        </w:r>
        <w:r>
          <w:instrText>HYPERLINK \l "_Toc128323786"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19</w:t>
      </w:r>
      <w:ins w:id="201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7D25CEE1" w14:textId="3E46E9D7" w:rsidR="00116F07" w:rsidRDefault="00000000">
      <w:pPr>
        <w:pStyle w:val="TM2"/>
        <w:tabs>
          <w:tab w:val="left" w:pos="800"/>
          <w:tab w:val="right" w:leader="dot" w:pos="9060"/>
        </w:tabs>
        <w:rPr>
          <w:ins w:id="202" w:author="Gonzalo Javier Herrera Egoavil" w:date="2024-04-29T09:24:00Z"/>
          <w:rFonts w:eastAsiaTheme="minorEastAsia" w:cstheme="minorBidi"/>
          <w:smallCaps w:val="0"/>
          <w:noProof/>
          <w:sz w:val="22"/>
          <w:szCs w:val="22"/>
        </w:rPr>
      </w:pPr>
      <w:ins w:id="203" w:author="Gonzalo Javier Herrera Egoavil" w:date="2024-04-29T09:24:00Z">
        <w:r>
          <w:fldChar w:fldCharType="begin"/>
        </w:r>
        <w:r>
          <w:instrText>HYPERLINK \l "_Toc128323787"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19</w:t>
      </w:r>
      <w:ins w:id="204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2E7E8BC5" w14:textId="4104BC61" w:rsidR="00116F07" w:rsidRDefault="00000000">
      <w:pPr>
        <w:pStyle w:val="TM10"/>
        <w:tabs>
          <w:tab w:val="left" w:pos="400"/>
          <w:tab w:val="right" w:leader="dot" w:pos="9060"/>
        </w:tabs>
        <w:rPr>
          <w:ins w:id="205" w:author="Gonzalo Javier Herrera Egoavil" w:date="2024-04-29T09:24:00Z"/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ins w:id="206" w:author="Gonzalo Javier Herrera Egoavil" w:date="2024-04-29T09:24:00Z">
        <w:r>
          <w:fldChar w:fldCharType="begin"/>
        </w:r>
        <w:r>
          <w:instrText>HYPERLINK \l "_Toc128323788"</w:instrText>
        </w:r>
        <w:r>
          <w:fldChar w:fldCharType="separate"/>
        </w:r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</w:ins>
      <w:r w:rsidR="009A0288">
        <w:rPr>
          <w:noProof/>
          <w:webHidden/>
        </w:rPr>
        <w:t>19</w:t>
      </w:r>
      <w:ins w:id="207" w:author="Gonzalo Javier Herrera Egoavil" w:date="2024-04-29T09:24:00Z">
        <w:r w:rsidR="00116F07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7C4CC1F" w14:textId="77777777" w:rsidR="00742484" w:rsidRDefault="00A65F0B">
      <w:pPr>
        <w:rPr>
          <w:ins w:id="208" w:author="Gonzalo Javier Herrera Egoavil" w:date="2024-04-29T09:24:00Z"/>
        </w:rPr>
      </w:pPr>
      <w:ins w:id="209" w:author="Gonzalo Javier Herrera Egoavil" w:date="2024-04-29T09:24:00Z">
        <w:r>
          <w:rPr>
            <w:rFonts w:cs="Arial"/>
            <w:i/>
            <w:iCs/>
            <w:caps/>
            <w:sz w:val="22"/>
            <w:szCs w:val="22"/>
          </w:rPr>
          <w:fldChar w:fldCharType="end"/>
        </w:r>
        <w:r w:rsidR="00742484">
          <w:br w:type="page"/>
        </w:r>
      </w:ins>
    </w:p>
    <w:p w14:paraId="63D7AD02" w14:textId="77777777" w:rsidR="00D160DD" w:rsidRDefault="007F30AE" w:rsidP="008E53F9">
      <w:pPr>
        <w:pStyle w:val="Titre1"/>
        <w:rPr>
          <w:ins w:id="210" w:author="Gonzalo Javier Herrera Egoavil" w:date="2024-04-29T09:24:00Z"/>
        </w:rPr>
      </w:pPr>
      <w:bookmarkStart w:id="211" w:name="_Toc532179955"/>
      <w:bookmarkStart w:id="212" w:name="_Toc165969637"/>
      <w:bookmarkStart w:id="213" w:name="_Toc128323752"/>
      <w:ins w:id="214" w:author="Gonzalo Javier Herrera Egoavil" w:date="2024-04-29T09:24:00Z">
        <w:r w:rsidRPr="00932149">
          <w:t>Spécifications</w:t>
        </w:r>
        <w:bookmarkEnd w:id="211"/>
        <w:bookmarkEnd w:id="212"/>
        <w:bookmarkEnd w:id="213"/>
      </w:ins>
    </w:p>
    <w:p w14:paraId="64150735" w14:textId="77777777" w:rsidR="008E53F9" w:rsidRPr="008E53F9" w:rsidRDefault="008E53F9" w:rsidP="008E53F9">
      <w:pPr>
        <w:pStyle w:val="Corpsdetexte"/>
        <w:rPr>
          <w:ins w:id="215" w:author="Gonzalo Javier Herrera Egoavil" w:date="2024-04-29T09:24:00Z"/>
        </w:rPr>
      </w:pPr>
    </w:p>
    <w:p w14:paraId="15C26229" w14:textId="3EA6D9D3" w:rsidR="00D160DD" w:rsidRDefault="00753A51" w:rsidP="008E53F9">
      <w:pPr>
        <w:pStyle w:val="Titre2"/>
        <w:pPrChange w:id="216" w:author="Gonzalo Javier Herrera Egoavil" w:date="2024-04-29T09:24:00Z">
          <w:pPr>
            <w:pStyle w:val="Titre3"/>
            <w:ind w:left="561"/>
          </w:pPr>
        </w:pPrChange>
      </w:pPr>
      <w:bookmarkStart w:id="217" w:name="_Toc128323753"/>
      <w:bookmarkStart w:id="218" w:name="_Toc532179969"/>
      <w:bookmarkStart w:id="219" w:name="_Toc165969639"/>
      <w:r>
        <w:t>T</w:t>
      </w:r>
      <w:r w:rsidR="00902523">
        <w:t>itr</w:t>
      </w:r>
      <w:r w:rsidR="0015167D">
        <w:t>e</w:t>
      </w:r>
      <w:bookmarkEnd w:id="217"/>
      <w:del w:id="220" w:author="Gonzalo Javier Herrera Egoavil" w:date="2024-04-29T09:24:00Z">
        <w:r w:rsidR="00000000">
          <w:delText xml:space="preserve"> </w:delText>
        </w:r>
      </w:del>
    </w:p>
    <w:p w14:paraId="5D3C7391" w14:textId="21FF488C" w:rsidR="0015167D" w:rsidRPr="0015167D" w:rsidRDefault="00000000" w:rsidP="0015167D">
      <w:pPr>
        <w:pStyle w:val="Retraitcorpsdetexte"/>
        <w:pPrChange w:id="221" w:author="Gonzalo Javier Herrera Egoavil" w:date="2024-04-29T09:24:00Z">
          <w:pPr>
            <w:spacing w:after="60"/>
            <w:ind w:left="1133"/>
          </w:pPr>
        </w:pPrChange>
      </w:pPr>
      <w:del w:id="222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732A761D" w14:textId="598EF4FB" w:rsidR="00F664DF" w:rsidRDefault="0015167D" w:rsidP="0015167D">
      <w:pPr>
        <w:pStyle w:val="Informations"/>
        <w:pPrChange w:id="223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>
        <w:rPr>
          <w:rPrChange w:id="22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 compléter</w:t>
      </w:r>
      <w:r w:rsidR="0076036D">
        <w:rPr>
          <w:rPrChange w:id="22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</w:t>
      </w:r>
      <w:r w:rsidR="009B009E">
        <w:rPr>
          <w:rPrChange w:id="22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par un titre cour</w:t>
      </w:r>
      <w:r w:rsidR="0076036D">
        <w:rPr>
          <w:rPrChange w:id="22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t</w:t>
      </w:r>
      <w:r w:rsidR="009B009E">
        <w:rPr>
          <w:rPrChange w:id="22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et pertinent</w:t>
      </w:r>
      <w:r w:rsidR="0076036D">
        <w:rPr>
          <w:rPrChange w:id="22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, suivi d’un sous-titre qui donne une idée du domaine dans lequel le projet se place</w:t>
      </w:r>
      <w:r w:rsidR="009B009E">
        <w:rPr>
          <w:rPrChange w:id="23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. </w:t>
      </w:r>
      <w:r w:rsidR="008A464B">
        <w:rPr>
          <w:rPrChange w:id="23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Cela peut être une reprise ou compléter le titre de la première page </w:t>
      </w:r>
      <w:r>
        <w:rPr>
          <w:rPrChange w:id="23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… </w:t>
      </w:r>
      <w:del w:id="233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3F021AB7" w14:textId="5C591E05" w:rsidR="0076036D" w:rsidRDefault="00000000" w:rsidP="0015167D">
      <w:pPr>
        <w:pStyle w:val="Informations"/>
        <w:pPrChange w:id="234" w:author="Gonzalo Javier Herrera Egoavil" w:date="2024-04-29T09:24:00Z">
          <w:pPr>
            <w:spacing w:after="0"/>
            <w:ind w:left="1418"/>
          </w:pPr>
        </w:pPrChange>
      </w:pPr>
      <w:del w:id="235" w:author="Gonzalo Javier Herrera Egoavil" w:date="2024-04-29T09:24:00Z">
        <w:r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EC7B2C6" w14:textId="61E181AD" w:rsidR="0076036D" w:rsidRDefault="0076036D" w:rsidP="0015167D">
      <w:pPr>
        <w:pStyle w:val="Informations"/>
        <w:pPrChange w:id="236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>
        <w:rPr>
          <w:rPrChange w:id="23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Exemple</w:t>
      </w:r>
      <w:del w:id="238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: </w:delText>
        </w:r>
      </w:del>
      <w:ins w:id="239" w:author="Gonzalo Javier Herrera Egoavil" w:date="2024-04-29T09:24:00Z">
        <w:r>
          <w:t> :</w:t>
        </w:r>
      </w:ins>
      <w:r>
        <w:rPr>
          <w:rPrChange w:id="24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 </w:t>
      </w:r>
    </w:p>
    <w:p w14:paraId="5E223D08" w14:textId="2338BE37" w:rsidR="0076036D" w:rsidRPr="0076036D" w:rsidRDefault="0076036D" w:rsidP="0076036D">
      <w:pPr>
        <w:pStyle w:val="Informations"/>
        <w:jc w:val="center"/>
        <w:rPr>
          <w:b/>
          <w:sz w:val="20"/>
          <w:rPrChange w:id="241" w:author="Gonzalo Javier Herrera Egoavil" w:date="2024-04-29T09:24:00Z">
            <w:rPr/>
          </w:rPrChange>
        </w:rPr>
        <w:pPrChange w:id="242" w:author="Gonzalo Javier Herrera Egoavil" w:date="2024-04-29T09:24:00Z">
          <w:pPr>
            <w:spacing w:after="0"/>
            <w:ind w:left="1408"/>
            <w:jc w:val="center"/>
          </w:pPr>
        </w:pPrChange>
      </w:pPr>
      <w:proofErr w:type="spellStart"/>
      <w:r w:rsidRPr="0076036D">
        <w:rPr>
          <w:b/>
          <w:sz w:val="20"/>
          <w:rPrChange w:id="243" w:author="Gonzalo Javier Herrera Egoavil" w:date="2024-04-29T09:24:00Z">
            <w:rPr>
              <w:rFonts w:ascii="Century Gothic" w:hAnsi="Century Gothic"/>
              <w:b/>
              <w:color w:val="548DD4"/>
              <w:sz w:val="20"/>
            </w:rPr>
          </w:rPrChange>
        </w:rPr>
        <w:t>MyColoc</w:t>
      </w:r>
      <w:proofErr w:type="spellEnd"/>
      <w:del w:id="244" w:author="Gonzalo Javier Herrera Egoavil" w:date="2024-04-29T09:24:00Z">
        <w:r w:rsidR="00000000">
          <w:rPr>
            <w:rFonts w:ascii="Century Gothic" w:eastAsia="Century Gothic" w:hAnsi="Century Gothic" w:cs="Century Gothic"/>
            <w:b/>
            <w:color w:val="548DD4"/>
            <w:sz w:val="20"/>
          </w:rPr>
          <w:delText xml:space="preserve"> </w:delText>
        </w:r>
      </w:del>
    </w:p>
    <w:p w14:paraId="628C3359" w14:textId="52E5FAD4" w:rsidR="0076036D" w:rsidRDefault="0076036D" w:rsidP="0076036D">
      <w:pPr>
        <w:pStyle w:val="Informations"/>
        <w:jc w:val="center"/>
        <w:pPrChange w:id="245" w:author="Gonzalo Javier Herrera Egoavil" w:date="2024-04-29T09:24:00Z">
          <w:pPr>
            <w:spacing w:after="153" w:line="248" w:lineRule="auto"/>
            <w:ind w:left="2406" w:hanging="10"/>
            <w:jc w:val="both"/>
          </w:pPr>
        </w:pPrChange>
      </w:pPr>
      <w:r>
        <w:rPr>
          <w:rPrChange w:id="24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Une application mobile pour gérer les tâches à faire dans une colocation</w:t>
      </w:r>
      <w:del w:id="24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BD46F5B" w14:textId="77777777" w:rsidR="009455F6" w:rsidRDefault="00000000">
      <w:pPr>
        <w:spacing w:after="221"/>
        <w:ind w:left="1133"/>
        <w:rPr>
          <w:del w:id="248" w:author="Gonzalo Javier Herrera Egoavil" w:date="2024-04-29T09:24:00Z"/>
        </w:rPr>
      </w:pPr>
      <w:del w:id="249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379AB633" w14:textId="7FC0D5D0" w:rsidR="0015167D" w:rsidRPr="00F664DF" w:rsidRDefault="00000000" w:rsidP="0015167D">
      <w:pPr>
        <w:pStyle w:val="Retraitcorpsdetexte"/>
        <w:rPr>
          <w:ins w:id="250" w:author="Gonzalo Javier Herrera Egoavil" w:date="2024-04-29T09:24:00Z"/>
        </w:rPr>
      </w:pPr>
      <w:del w:id="251" w:author="Gonzalo Javier Herrera Egoavil" w:date="2024-04-29T09:24:00Z">
        <w:r>
          <w:delText>1.2</w:delText>
        </w:r>
        <w:r>
          <w:rPr>
            <w:rFonts w:ascii="Arial" w:eastAsia="Arial" w:hAnsi="Arial" w:cs="Arial"/>
          </w:rPr>
          <w:delText xml:space="preserve"> </w:delText>
        </w:r>
      </w:del>
    </w:p>
    <w:p w14:paraId="454C8656" w14:textId="23D79203" w:rsidR="00753A51" w:rsidRDefault="00902523" w:rsidP="008E53F9">
      <w:pPr>
        <w:pStyle w:val="Titre2"/>
        <w:pPrChange w:id="252" w:author="Gonzalo Javier Herrera Egoavil" w:date="2024-04-29T09:24:00Z">
          <w:pPr>
            <w:pStyle w:val="Titre3"/>
            <w:ind w:left="561"/>
          </w:pPr>
        </w:pPrChange>
      </w:pPr>
      <w:bookmarkStart w:id="253" w:name="_Toc128323754"/>
      <w:r>
        <w:t>Description</w:t>
      </w:r>
      <w:bookmarkEnd w:id="253"/>
      <w:del w:id="254" w:author="Gonzalo Javier Herrera Egoavil" w:date="2024-04-29T09:24:00Z">
        <w:r w:rsidR="00000000">
          <w:delText xml:space="preserve"> </w:delText>
        </w:r>
      </w:del>
    </w:p>
    <w:p w14:paraId="23CA79D8" w14:textId="200943E6" w:rsidR="0015167D" w:rsidRPr="0015167D" w:rsidRDefault="00000000" w:rsidP="0015167D">
      <w:pPr>
        <w:pStyle w:val="Retraitcorpsdetexte"/>
        <w:pPrChange w:id="255" w:author="Gonzalo Javier Herrera Egoavil" w:date="2024-04-29T09:24:00Z">
          <w:pPr>
            <w:spacing w:after="60"/>
            <w:ind w:left="1133"/>
          </w:pPr>
        </w:pPrChange>
      </w:pPr>
      <w:del w:id="256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29B11CD3" w14:textId="1E7E9AFC" w:rsidR="0015167D" w:rsidRDefault="0015167D" w:rsidP="0015167D">
      <w:pPr>
        <w:pStyle w:val="Informations"/>
        <w:pPrChange w:id="257" w:author="Gonzalo Javier Herrera Egoavil" w:date="2024-04-29T09:24:00Z">
          <w:pPr>
            <w:spacing w:after="154" w:line="249" w:lineRule="auto"/>
            <w:ind w:left="1413" w:hanging="10"/>
          </w:pPr>
        </w:pPrChange>
      </w:pPr>
      <w:r>
        <w:rPr>
          <w:rPrChange w:id="25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A </w:t>
      </w:r>
      <w:proofErr w:type="spellStart"/>
      <w:proofErr w:type="gramStart"/>
      <w:r>
        <w:rPr>
          <w:rPrChange w:id="25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compléter</w:t>
      </w:r>
      <w:r w:rsidR="00542CE3">
        <w:rPr>
          <w:rPrChange w:id="26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,</w:t>
      </w:r>
      <w:r w:rsidR="009B009E">
        <w:rPr>
          <w:rPrChange w:id="26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par</w:t>
      </w:r>
      <w:proofErr w:type="spellEnd"/>
      <w:proofErr w:type="gramEnd"/>
      <w:r w:rsidR="009B009E">
        <w:rPr>
          <w:rPrChange w:id="26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une explication du contexte, de la situation, des raisons</w:t>
      </w:r>
      <w:r w:rsidR="00542CE3">
        <w:rPr>
          <w:rPrChange w:id="26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générales de la mise en route d’un tel projet. Le lecteur doit pouvoir comprendre les motivations du lancement du projet</w:t>
      </w:r>
      <w:r>
        <w:rPr>
          <w:rPrChange w:id="26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… </w:t>
      </w:r>
      <w:del w:id="26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7A0C7382" w14:textId="77777777" w:rsidR="009455F6" w:rsidRDefault="00000000">
      <w:pPr>
        <w:spacing w:after="222"/>
        <w:ind w:left="1133"/>
        <w:rPr>
          <w:del w:id="266" w:author="Gonzalo Javier Herrera Egoavil" w:date="2024-04-29T09:24:00Z"/>
        </w:rPr>
      </w:pPr>
      <w:del w:id="267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0AAB9DD4" w14:textId="4AB84ABF" w:rsidR="0015167D" w:rsidRPr="00F664DF" w:rsidRDefault="00000000" w:rsidP="0015167D">
      <w:pPr>
        <w:pStyle w:val="Retraitcorpsdetexte"/>
        <w:rPr>
          <w:ins w:id="268" w:author="Gonzalo Javier Herrera Egoavil" w:date="2024-04-29T09:24:00Z"/>
        </w:rPr>
      </w:pPr>
      <w:del w:id="269" w:author="Gonzalo Javier Herrera Egoavil" w:date="2024-04-29T09:24:00Z">
        <w:r>
          <w:rPr>
            <w:rFonts w:ascii="Century Gothic" w:eastAsia="Century Gothic" w:hAnsi="Century Gothic" w:cs="Century Gothic"/>
            <w:b/>
            <w:sz w:val="28"/>
          </w:rPr>
          <w:delText>1.3</w:delText>
        </w:r>
        <w:r>
          <w:rPr>
            <w:rFonts w:ascii="Arial" w:eastAsia="Arial" w:hAnsi="Arial" w:cs="Arial"/>
            <w:b/>
            <w:sz w:val="28"/>
          </w:rPr>
          <w:delText xml:space="preserve"> </w:delText>
        </w:r>
      </w:del>
    </w:p>
    <w:p w14:paraId="74D272F4" w14:textId="1B18596E" w:rsidR="00753A51" w:rsidRDefault="00902523" w:rsidP="008E53F9">
      <w:pPr>
        <w:pStyle w:val="Titre2"/>
        <w:pPrChange w:id="270" w:author="Gonzalo Javier Herrera Egoavil" w:date="2024-04-29T09:24:00Z">
          <w:pPr>
            <w:spacing w:after="0"/>
            <w:ind w:left="561" w:hanging="10"/>
          </w:pPr>
        </w:pPrChange>
      </w:pPr>
      <w:bookmarkStart w:id="271" w:name="_Toc128323755"/>
      <w:r>
        <w:rPr>
          <w:rPrChange w:id="272" w:author="Gonzalo Javier Herrera Egoavil" w:date="2024-04-29T09:24:00Z">
            <w:rPr>
              <w:rFonts w:ascii="Century Gothic" w:hAnsi="Century Gothic"/>
              <w:b/>
              <w:sz w:val="28"/>
            </w:rPr>
          </w:rPrChange>
        </w:rPr>
        <w:t>Matériel et logiciels à disposition</w:t>
      </w:r>
      <w:bookmarkEnd w:id="271"/>
      <w:del w:id="273" w:author="Gonzalo Javier Herrera Egoavil" w:date="2024-04-29T09:24:00Z">
        <w:r w:rsidR="00000000"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4890E989" w14:textId="102B94D9" w:rsidR="0015167D" w:rsidRPr="0015167D" w:rsidRDefault="00000000" w:rsidP="0015167D">
      <w:pPr>
        <w:pStyle w:val="Retraitcorpsdetexte"/>
        <w:pPrChange w:id="274" w:author="Gonzalo Javier Herrera Egoavil" w:date="2024-04-29T09:24:00Z">
          <w:pPr>
            <w:spacing w:after="60"/>
            <w:ind w:left="1133"/>
          </w:pPr>
        </w:pPrChange>
      </w:pPr>
      <w:del w:id="275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7A5C0003" w14:textId="72FA1209" w:rsidR="0015167D" w:rsidRDefault="0015167D" w:rsidP="0015167D">
      <w:pPr>
        <w:pStyle w:val="Informations"/>
        <w:pPrChange w:id="276" w:author="Gonzalo Javier Herrera Egoavil" w:date="2024-04-29T09:24:00Z">
          <w:pPr>
            <w:spacing w:after="152" w:line="248" w:lineRule="auto"/>
            <w:ind w:left="1413" w:hanging="10"/>
            <w:jc w:val="both"/>
          </w:pPr>
        </w:pPrChange>
      </w:pPr>
      <w:r>
        <w:rPr>
          <w:rPrChange w:id="27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 compléter</w:t>
      </w:r>
      <w:r w:rsidR="00542CE3">
        <w:rPr>
          <w:rPrChange w:id="27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par ce qui est nécessaire pour le démarrage</w:t>
      </w:r>
      <w:r>
        <w:rPr>
          <w:rPrChange w:id="27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… </w:t>
      </w:r>
      <w:del w:id="280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7E92CEDD" w14:textId="77777777" w:rsidR="009455F6" w:rsidRDefault="00000000">
      <w:pPr>
        <w:spacing w:after="221"/>
        <w:ind w:left="1133"/>
        <w:rPr>
          <w:del w:id="281" w:author="Gonzalo Javier Herrera Egoavil" w:date="2024-04-29T09:24:00Z"/>
        </w:rPr>
      </w:pPr>
      <w:del w:id="282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36796BBA" w14:textId="6116EE31" w:rsidR="00F664DF" w:rsidRPr="00F664DF" w:rsidRDefault="00000000" w:rsidP="00F664DF">
      <w:pPr>
        <w:pStyle w:val="Retraitcorpsdetexte"/>
        <w:rPr>
          <w:ins w:id="283" w:author="Gonzalo Javier Herrera Egoavil" w:date="2024-04-29T09:24:00Z"/>
        </w:rPr>
      </w:pPr>
      <w:del w:id="284" w:author="Gonzalo Javier Herrera Egoavil" w:date="2024-04-29T09:24:00Z">
        <w:r>
          <w:delText>1.4</w:delText>
        </w:r>
        <w:r>
          <w:rPr>
            <w:rFonts w:ascii="Arial" w:eastAsia="Arial" w:hAnsi="Arial" w:cs="Arial"/>
          </w:rPr>
          <w:delText xml:space="preserve"> </w:delText>
        </w:r>
      </w:del>
    </w:p>
    <w:p w14:paraId="6B268321" w14:textId="47BCBC05" w:rsidR="00753A51" w:rsidRDefault="00753A51" w:rsidP="008E53F9">
      <w:pPr>
        <w:pStyle w:val="Titre2"/>
        <w:pPrChange w:id="285" w:author="Gonzalo Javier Herrera Egoavil" w:date="2024-04-29T09:24:00Z">
          <w:pPr>
            <w:pStyle w:val="Titre3"/>
            <w:ind w:left="561"/>
          </w:pPr>
        </w:pPrChange>
      </w:pPr>
      <w:bookmarkStart w:id="286" w:name="_Toc128323756"/>
      <w:r>
        <w:t>P</w:t>
      </w:r>
      <w:r w:rsidR="00902523">
        <w:t>rérequis</w:t>
      </w:r>
      <w:bookmarkEnd w:id="286"/>
      <w:del w:id="287" w:author="Gonzalo Javier Herrera Egoavil" w:date="2024-04-29T09:24:00Z">
        <w:r w:rsidR="00000000">
          <w:delText xml:space="preserve"> </w:delText>
        </w:r>
      </w:del>
    </w:p>
    <w:p w14:paraId="3F816A8C" w14:textId="2E85ED13" w:rsidR="0015167D" w:rsidRPr="0015167D" w:rsidRDefault="00000000" w:rsidP="0015167D">
      <w:pPr>
        <w:pStyle w:val="Retraitcorpsdetexte"/>
        <w:pPrChange w:id="288" w:author="Gonzalo Javier Herrera Egoavil" w:date="2024-04-29T09:24:00Z">
          <w:pPr>
            <w:spacing w:after="60"/>
            <w:ind w:left="1133"/>
          </w:pPr>
        </w:pPrChange>
      </w:pPr>
      <w:del w:id="289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62E14384" w14:textId="62E4C2E6" w:rsidR="0015167D" w:rsidRDefault="0015167D" w:rsidP="0015167D">
      <w:pPr>
        <w:pStyle w:val="Informations"/>
        <w:pPrChange w:id="290" w:author="Gonzalo Javier Herrera Egoavil" w:date="2024-04-29T09:24:00Z">
          <w:pPr>
            <w:spacing w:after="155" w:line="248" w:lineRule="auto"/>
            <w:ind w:left="1413" w:hanging="10"/>
            <w:jc w:val="both"/>
          </w:pPr>
        </w:pPrChange>
      </w:pPr>
      <w:r>
        <w:rPr>
          <w:rPrChange w:id="29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 compléter</w:t>
      </w:r>
      <w:r w:rsidR="00542CE3">
        <w:rPr>
          <w:rPrChange w:id="29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par une description des compétences, des connaissances et de la formation minimum pour être à même de réaliser le projet</w:t>
      </w:r>
      <w:r>
        <w:rPr>
          <w:rPrChange w:id="29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… </w:t>
      </w:r>
      <w:del w:id="294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7D15D8F4" w14:textId="77777777" w:rsidR="009455F6" w:rsidRDefault="00000000">
      <w:pPr>
        <w:spacing w:after="222"/>
        <w:ind w:left="1133"/>
        <w:rPr>
          <w:del w:id="295" w:author="Gonzalo Javier Herrera Egoavil" w:date="2024-04-29T09:24:00Z"/>
        </w:rPr>
      </w:pPr>
      <w:del w:id="296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76E803CE" w14:textId="4A30FBF4" w:rsidR="0015167D" w:rsidRPr="00F664DF" w:rsidRDefault="00000000" w:rsidP="0015167D">
      <w:pPr>
        <w:pStyle w:val="Retraitcorpsdetexte"/>
        <w:rPr>
          <w:ins w:id="297" w:author="Gonzalo Javier Herrera Egoavil" w:date="2024-04-29T09:24:00Z"/>
        </w:rPr>
      </w:pPr>
      <w:del w:id="298" w:author="Gonzalo Javier Herrera Egoavil" w:date="2024-04-29T09:24:00Z">
        <w:r>
          <w:delText>1.5</w:delText>
        </w:r>
        <w:r>
          <w:rPr>
            <w:rFonts w:ascii="Arial" w:eastAsia="Arial" w:hAnsi="Arial" w:cs="Arial"/>
          </w:rPr>
          <w:delText xml:space="preserve"> </w:delText>
        </w:r>
      </w:del>
    </w:p>
    <w:p w14:paraId="3DE6E268" w14:textId="543EAE75" w:rsidR="00753A51" w:rsidRDefault="00902523" w:rsidP="008E53F9">
      <w:pPr>
        <w:pStyle w:val="Titre2"/>
        <w:pPrChange w:id="299" w:author="Gonzalo Javier Herrera Egoavil" w:date="2024-04-29T09:24:00Z">
          <w:pPr>
            <w:pStyle w:val="Titre3"/>
            <w:spacing w:after="89"/>
            <w:ind w:left="561"/>
          </w:pPr>
        </w:pPrChange>
      </w:pPr>
      <w:bookmarkStart w:id="300" w:name="_Toc128323757"/>
      <w:r>
        <w:t>Cahier des charges</w:t>
      </w:r>
      <w:bookmarkEnd w:id="300"/>
      <w:del w:id="301" w:author="Gonzalo Javier Herrera Egoavil" w:date="2024-04-29T09:24:00Z">
        <w:r w:rsidR="00000000">
          <w:delText xml:space="preserve"> </w:delText>
        </w:r>
      </w:del>
    </w:p>
    <w:p w14:paraId="5D889143" w14:textId="3913AED6" w:rsidR="00D160DD" w:rsidRDefault="00000000" w:rsidP="00AA4393">
      <w:pPr>
        <w:pStyle w:val="Titre3"/>
        <w:pPrChange w:id="302" w:author="Gonzalo Javier Herrera Egoavil" w:date="2024-04-29T09:24:00Z">
          <w:pPr>
            <w:pStyle w:val="Titre4"/>
            <w:ind w:left="1128"/>
          </w:pPr>
        </w:pPrChange>
      </w:pPr>
      <w:bookmarkStart w:id="303" w:name="_Toc128323758"/>
      <w:del w:id="304" w:author="Gonzalo Javier Herrera Egoavil" w:date="2024-04-29T09:24:00Z">
        <w:r>
          <w:delText>1.5.1</w:delText>
        </w:r>
        <w:r>
          <w:rPr>
            <w:rFonts w:ascii="Arial" w:eastAsia="Arial" w:hAnsi="Arial"/>
          </w:rPr>
          <w:delText xml:space="preserve"> </w:delText>
        </w:r>
      </w:del>
      <w:r w:rsidR="00EE16F0" w:rsidRPr="00EE16F0">
        <w:t>Objectifs et portée du projet</w:t>
      </w:r>
      <w:bookmarkEnd w:id="303"/>
      <w:del w:id="305" w:author="Gonzalo Javier Herrera Egoavil" w:date="2024-04-29T09:24:00Z">
        <w:r>
          <w:delText xml:space="preserve"> </w:delText>
        </w:r>
      </w:del>
    </w:p>
    <w:p w14:paraId="5B399D3E" w14:textId="43270BC7" w:rsidR="00920F4E" w:rsidRDefault="00000000" w:rsidP="00920F4E">
      <w:pPr>
        <w:pStyle w:val="Retraitcorpsdetexte3"/>
        <w:pPrChange w:id="306" w:author="Gonzalo Javier Herrera Egoavil" w:date="2024-04-29T09:24:00Z">
          <w:pPr>
            <w:spacing w:after="60"/>
            <w:ind w:left="1814"/>
          </w:pPr>
        </w:pPrChange>
      </w:pPr>
      <w:del w:id="307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4C522E90" w14:textId="4BFBA86F" w:rsidR="0015167D" w:rsidRDefault="0015167D" w:rsidP="0015167D">
      <w:pPr>
        <w:pStyle w:val="Informations"/>
        <w:pPrChange w:id="308" w:author="Gonzalo Javier Herrera Egoavil" w:date="2024-04-29T09:24:00Z">
          <w:pPr>
            <w:spacing w:after="154" w:line="249" w:lineRule="auto"/>
            <w:ind w:left="1413" w:hanging="10"/>
          </w:pPr>
        </w:pPrChange>
      </w:pPr>
      <w:r>
        <w:rPr>
          <w:rPrChange w:id="30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 compléter</w:t>
      </w:r>
      <w:r w:rsidR="00542CE3">
        <w:rPr>
          <w:rPrChange w:id="31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. Il s’agit d’ébaucher des réponses aux questions de l’acronyme CQQCOQP (Combien, Quoi, Qui, Comment, Où, Quand, Pourquoi)</w:t>
      </w:r>
      <w:del w:id="31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0798DAF" w14:textId="77777777" w:rsidR="009455F6" w:rsidRDefault="00000000">
      <w:pPr>
        <w:spacing w:after="178"/>
        <w:ind w:left="1814"/>
        <w:rPr>
          <w:del w:id="312" w:author="Gonzalo Javier Herrera Egoavil" w:date="2024-04-29T09:24:00Z"/>
        </w:rPr>
      </w:pPr>
      <w:del w:id="313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07D11864" w14:textId="223D2082" w:rsidR="0015167D" w:rsidRPr="00920F4E" w:rsidRDefault="00000000" w:rsidP="00920F4E">
      <w:pPr>
        <w:pStyle w:val="Retraitcorpsdetexte3"/>
        <w:rPr>
          <w:ins w:id="314" w:author="Gonzalo Javier Herrera Egoavil" w:date="2024-04-29T09:24:00Z"/>
        </w:rPr>
      </w:pPr>
      <w:del w:id="315" w:author="Gonzalo Javier Herrera Egoavil" w:date="2024-04-29T09:24:00Z">
        <w:r>
          <w:delText>1.5.2</w:delText>
        </w:r>
        <w:r>
          <w:rPr>
            <w:rFonts w:ascii="Arial" w:eastAsia="Arial" w:hAnsi="Arial" w:cs="Arial"/>
          </w:rPr>
          <w:delText xml:space="preserve"> </w:delText>
        </w:r>
      </w:del>
    </w:p>
    <w:p w14:paraId="7BA17224" w14:textId="1E14DBF8" w:rsidR="00753A51" w:rsidRDefault="00542CE3" w:rsidP="006E2CE8">
      <w:pPr>
        <w:pStyle w:val="Titre3"/>
        <w:pPrChange w:id="316" w:author="Gonzalo Javier Herrera Egoavil" w:date="2024-04-29T09:24:00Z">
          <w:pPr>
            <w:pStyle w:val="Titre4"/>
            <w:ind w:left="1128"/>
          </w:pPr>
        </w:pPrChange>
      </w:pPr>
      <w:bookmarkStart w:id="317" w:name="_Toc128323759"/>
      <w:r w:rsidRPr="00EE16F0">
        <w:t xml:space="preserve">Caractéristiques des utilisateurs et </w:t>
      </w:r>
      <w:r>
        <w:t>impacts</w:t>
      </w:r>
      <w:bookmarkEnd w:id="317"/>
      <w:del w:id="318" w:author="Gonzalo Javier Herrera Egoavil" w:date="2024-04-29T09:24:00Z">
        <w:r w:rsidR="00000000">
          <w:delText xml:space="preserve"> </w:delText>
        </w:r>
      </w:del>
    </w:p>
    <w:p w14:paraId="7BA4C9A8" w14:textId="21476A2D" w:rsidR="00F664DF" w:rsidRDefault="00000000" w:rsidP="00F664DF">
      <w:pPr>
        <w:pStyle w:val="Retraitcorpsdetexte3"/>
        <w:pPrChange w:id="319" w:author="Gonzalo Javier Herrera Egoavil" w:date="2024-04-29T09:24:00Z">
          <w:pPr>
            <w:spacing w:after="60"/>
            <w:ind w:left="1814"/>
          </w:pPr>
        </w:pPrChange>
      </w:pPr>
      <w:del w:id="320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7BD93886" w14:textId="4BC0F2D9" w:rsidR="0015167D" w:rsidRDefault="00542CE3" w:rsidP="0015167D">
      <w:pPr>
        <w:pStyle w:val="Informations"/>
        <w:pPrChange w:id="321" w:author="Gonzalo Javier Herrera Egoavil" w:date="2024-04-29T09:24:00Z">
          <w:pPr>
            <w:spacing w:after="155" w:line="248" w:lineRule="auto"/>
            <w:ind w:left="1413" w:hanging="10"/>
            <w:jc w:val="both"/>
          </w:pPr>
        </w:pPrChange>
      </w:pPr>
      <w:r>
        <w:rPr>
          <w:rPrChange w:id="32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 compléter</w:t>
      </w:r>
      <w:r w:rsidR="0015167D">
        <w:rPr>
          <w:rPrChange w:id="32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… </w:t>
      </w:r>
      <w:r>
        <w:rPr>
          <w:rPrChange w:id="32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Il s’agit d’identifier le(s) profil(s) de(s) utilisateur-</w:t>
      </w:r>
      <w:proofErr w:type="spellStart"/>
      <w:r>
        <w:rPr>
          <w:rPrChange w:id="32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trice</w:t>
      </w:r>
      <w:proofErr w:type="spellEnd"/>
      <w:r>
        <w:rPr>
          <w:rPrChange w:id="32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(s) type, et les conséquences que cela va avoir sur la conception (couleurs, ergonomie, utilisation, etc.)</w:t>
      </w:r>
      <w:del w:id="32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4315901" w14:textId="77777777" w:rsidR="009455F6" w:rsidRDefault="00000000">
      <w:pPr>
        <w:spacing w:after="178"/>
        <w:ind w:left="1814"/>
        <w:rPr>
          <w:del w:id="328" w:author="Gonzalo Javier Herrera Egoavil" w:date="2024-04-29T09:24:00Z"/>
        </w:rPr>
      </w:pPr>
      <w:del w:id="329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575A6EAE" w14:textId="343063F7" w:rsidR="0015167D" w:rsidRPr="00F664DF" w:rsidRDefault="00000000" w:rsidP="00F664DF">
      <w:pPr>
        <w:pStyle w:val="Retraitcorpsdetexte3"/>
        <w:rPr>
          <w:ins w:id="330" w:author="Gonzalo Javier Herrera Egoavil" w:date="2024-04-29T09:24:00Z"/>
        </w:rPr>
      </w:pPr>
      <w:del w:id="331" w:author="Gonzalo Javier Herrera Egoavil" w:date="2024-04-29T09:24:00Z">
        <w:r>
          <w:delText>1.5.3</w:delText>
        </w:r>
        <w:r>
          <w:rPr>
            <w:rFonts w:ascii="Arial" w:eastAsia="Arial" w:hAnsi="Arial" w:cs="Arial"/>
          </w:rPr>
          <w:delText xml:space="preserve"> </w:delText>
        </w:r>
      </w:del>
    </w:p>
    <w:p w14:paraId="4354E8BF" w14:textId="3F77C416" w:rsidR="00753A51" w:rsidRDefault="00542CE3" w:rsidP="006E2CE8">
      <w:pPr>
        <w:pStyle w:val="Titre3"/>
        <w:pPrChange w:id="332" w:author="Gonzalo Javier Herrera Egoavil" w:date="2024-04-29T09:24:00Z">
          <w:pPr>
            <w:pStyle w:val="Titre4"/>
            <w:spacing w:after="54"/>
            <w:ind w:left="1133" w:firstLine="0"/>
          </w:pPr>
        </w:pPrChange>
      </w:pPr>
      <w:bookmarkStart w:id="333" w:name="_Toc128323760"/>
      <w:r w:rsidRPr="00EE16F0">
        <w:t>Fonctionnalités requises (du point de vue de l’utilisateur)</w:t>
      </w:r>
      <w:bookmarkEnd w:id="333"/>
      <w:del w:id="334" w:author="Gonzalo Javier Herrera Egoavil" w:date="2024-04-29T09:24:00Z">
        <w:r w:rsidR="00000000">
          <w:delText xml:space="preserve"> </w:delText>
        </w:r>
      </w:del>
    </w:p>
    <w:p w14:paraId="2B71B191" w14:textId="70AA5329" w:rsidR="00F664DF" w:rsidRDefault="00000000" w:rsidP="00F664DF">
      <w:pPr>
        <w:pStyle w:val="Retraitcorpsdetexte3"/>
        <w:pPrChange w:id="335" w:author="Gonzalo Javier Herrera Egoavil" w:date="2024-04-29T09:24:00Z">
          <w:pPr>
            <w:spacing w:after="60"/>
            <w:ind w:left="1814"/>
          </w:pPr>
        </w:pPrChange>
      </w:pPr>
      <w:del w:id="336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43B5DAC5" w14:textId="51453D8F" w:rsidR="0015167D" w:rsidRDefault="0015167D" w:rsidP="0015167D">
      <w:pPr>
        <w:pStyle w:val="Informations"/>
        <w:pPrChange w:id="337" w:author="Gonzalo Javier Herrera Egoavil" w:date="2024-04-29T09:24:00Z">
          <w:pPr>
            <w:spacing w:after="154" w:line="249" w:lineRule="auto"/>
            <w:ind w:left="1413" w:hanging="10"/>
          </w:pPr>
        </w:pPrChange>
      </w:pPr>
      <w:r>
        <w:rPr>
          <w:rPrChange w:id="33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A compléter </w:t>
      </w:r>
      <w:r w:rsidR="00542CE3">
        <w:rPr>
          <w:rPrChange w:id="33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par une espèce de mode d’emploi du produit. S’il s’agissait d’une montre, décrire qu’à part l’heure, il y aura la possibilité d’utiliser un chronomètre, un réveil, </w:t>
      </w:r>
      <w:r>
        <w:rPr>
          <w:rPrChange w:id="34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… </w:t>
      </w:r>
      <w:del w:id="34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85785EA" w14:textId="77777777" w:rsidR="009455F6" w:rsidRDefault="00000000">
      <w:pPr>
        <w:ind w:left="1814"/>
        <w:rPr>
          <w:del w:id="342" w:author="Gonzalo Javier Herrera Egoavil" w:date="2024-04-29T09:24:00Z"/>
        </w:rPr>
      </w:pPr>
      <w:del w:id="343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3296A244" w14:textId="00B96297" w:rsidR="0015167D" w:rsidRPr="00F664DF" w:rsidRDefault="00000000" w:rsidP="00F664DF">
      <w:pPr>
        <w:pStyle w:val="Retraitcorpsdetexte3"/>
        <w:rPr>
          <w:ins w:id="344" w:author="Gonzalo Javier Herrera Egoavil" w:date="2024-04-29T09:24:00Z"/>
        </w:rPr>
      </w:pPr>
      <w:del w:id="345" w:author="Gonzalo Javier Herrera Egoavil" w:date="2024-04-29T09:24:00Z">
        <w:r>
          <w:rPr>
            <w:rFonts w:ascii="Century Gothic" w:eastAsia="Century Gothic" w:hAnsi="Century Gothic" w:cs="Century Gothic"/>
            <w:i/>
            <w:sz w:val="24"/>
          </w:rPr>
          <w:delText>1.5.4</w:delText>
        </w:r>
        <w:r>
          <w:rPr>
            <w:rFonts w:ascii="Arial" w:eastAsia="Arial" w:hAnsi="Arial" w:cs="Arial"/>
            <w:i/>
            <w:sz w:val="24"/>
          </w:rPr>
          <w:delText xml:space="preserve"> </w:delText>
        </w:r>
      </w:del>
    </w:p>
    <w:p w14:paraId="57DBD75B" w14:textId="6307E2A4" w:rsidR="00753A51" w:rsidRDefault="00753A51" w:rsidP="00EE55F0">
      <w:pPr>
        <w:pStyle w:val="Titre3"/>
        <w:pPrChange w:id="346" w:author="Gonzalo Javier Herrera Egoavil" w:date="2024-04-29T09:24:00Z">
          <w:pPr>
            <w:spacing w:after="55"/>
            <w:ind w:left="1128" w:hanging="10"/>
          </w:pPr>
        </w:pPrChange>
      </w:pPr>
      <w:bookmarkStart w:id="347" w:name="_Toc128323761"/>
      <w:r w:rsidRPr="00EE16F0">
        <w:rPr>
          <w:rPrChange w:id="348" w:author="Gonzalo Javier Herrera Egoavil" w:date="2024-04-29T09:24:00Z">
            <w:rPr>
              <w:rFonts w:ascii="Century Gothic" w:hAnsi="Century Gothic"/>
              <w:i/>
              <w:sz w:val="24"/>
            </w:rPr>
          </w:rPrChange>
        </w:rPr>
        <w:t>Contraintes</w:t>
      </w:r>
      <w:bookmarkEnd w:id="347"/>
      <w:del w:id="349" w:author="Gonzalo Javier Herrera Egoavil" w:date="2024-04-29T09:24:00Z">
        <w:r w:rsidR="00000000"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27E190EE" w14:textId="408E98BA" w:rsidR="00F664DF" w:rsidRDefault="00000000" w:rsidP="00F664DF">
      <w:pPr>
        <w:pStyle w:val="Retraitcorpsdetexte3"/>
        <w:pPrChange w:id="350" w:author="Gonzalo Javier Herrera Egoavil" w:date="2024-04-29T09:24:00Z">
          <w:pPr>
            <w:spacing w:after="60"/>
            <w:ind w:left="1814"/>
          </w:pPr>
        </w:pPrChange>
      </w:pPr>
      <w:del w:id="351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1381D042" w14:textId="3985F322" w:rsidR="0015167D" w:rsidRDefault="008E53F9" w:rsidP="0015167D">
      <w:pPr>
        <w:pStyle w:val="Informations"/>
        <w:pPrChange w:id="352" w:author="Gonzalo Javier Herrera Egoavil" w:date="2024-04-29T09:24:00Z">
          <w:pPr>
            <w:spacing w:after="152" w:line="248" w:lineRule="auto"/>
            <w:ind w:left="1413" w:hanging="10"/>
            <w:jc w:val="both"/>
          </w:pPr>
        </w:pPrChange>
      </w:pPr>
      <w:r>
        <w:rPr>
          <w:rPrChange w:id="35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S</w:t>
      </w:r>
      <w:r w:rsidRPr="00EE16F0">
        <w:rPr>
          <w:rPrChange w:id="35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écurité,</w:t>
      </w:r>
      <w:r>
        <w:rPr>
          <w:rPrChange w:id="35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backups, disponibilité,</w:t>
      </w:r>
      <w:r w:rsidRPr="00EE16F0">
        <w:rPr>
          <w:rPrChange w:id="35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système utilisé, interfa</w:t>
      </w:r>
      <w:r>
        <w:rPr>
          <w:rPrChange w:id="35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ces avec autres logiciels, etc.</w:t>
      </w:r>
      <w:del w:id="358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2CD37D7" w14:textId="77777777" w:rsidR="009455F6" w:rsidRDefault="00000000">
      <w:pPr>
        <w:spacing w:after="178"/>
        <w:ind w:left="1814"/>
        <w:rPr>
          <w:del w:id="359" w:author="Gonzalo Javier Herrera Egoavil" w:date="2024-04-29T09:24:00Z"/>
        </w:rPr>
      </w:pPr>
      <w:del w:id="360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761F26A0" w14:textId="75E420CC" w:rsidR="0015167D" w:rsidRPr="00F664DF" w:rsidRDefault="00000000" w:rsidP="00F664DF">
      <w:pPr>
        <w:pStyle w:val="Retraitcorpsdetexte3"/>
        <w:rPr>
          <w:ins w:id="361" w:author="Gonzalo Javier Herrera Egoavil" w:date="2024-04-29T09:24:00Z"/>
        </w:rPr>
      </w:pPr>
      <w:del w:id="362" w:author="Gonzalo Javier Herrera Egoavil" w:date="2024-04-29T09:24:00Z">
        <w:r>
          <w:rPr>
            <w:rFonts w:ascii="Century Gothic" w:eastAsia="Century Gothic" w:hAnsi="Century Gothic" w:cs="Century Gothic"/>
            <w:i/>
            <w:sz w:val="24"/>
          </w:rPr>
          <w:delText>1.5.5</w:delText>
        </w:r>
        <w:r>
          <w:rPr>
            <w:rFonts w:ascii="Arial" w:eastAsia="Arial" w:hAnsi="Arial" w:cs="Arial"/>
            <w:i/>
            <w:sz w:val="24"/>
          </w:rPr>
          <w:delText xml:space="preserve"> </w:delText>
        </w:r>
      </w:del>
    </w:p>
    <w:p w14:paraId="2419C03D" w14:textId="4BCB2F50" w:rsidR="00753A51" w:rsidRDefault="00753A51" w:rsidP="006E2CE8">
      <w:pPr>
        <w:pStyle w:val="Titre3"/>
        <w:pPrChange w:id="363" w:author="Gonzalo Javier Herrera Egoavil" w:date="2024-04-29T09:24:00Z">
          <w:pPr>
            <w:spacing w:after="55"/>
            <w:ind w:left="1128" w:hanging="10"/>
          </w:pPr>
        </w:pPrChange>
      </w:pPr>
      <w:bookmarkStart w:id="364" w:name="_Toc128323762"/>
      <w:r w:rsidRPr="00EE16F0">
        <w:rPr>
          <w:rPrChange w:id="365" w:author="Gonzalo Javier Herrera Egoavil" w:date="2024-04-29T09:24:00Z">
            <w:rPr>
              <w:rFonts w:ascii="Century Gothic" w:hAnsi="Century Gothic"/>
              <w:i/>
              <w:sz w:val="24"/>
            </w:rPr>
          </w:rPrChange>
        </w:rPr>
        <w:t>Travail à réaliser par l'apprenti</w:t>
      </w:r>
      <w:bookmarkEnd w:id="364"/>
      <w:del w:id="366" w:author="Gonzalo Javier Herrera Egoavil" w:date="2024-04-29T09:24:00Z">
        <w:r w:rsidR="00000000"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0AF09E3C" w14:textId="4CE2FDFB" w:rsidR="00F664DF" w:rsidRDefault="00000000" w:rsidP="00F664DF">
      <w:pPr>
        <w:pStyle w:val="Retraitcorpsdetexte3"/>
        <w:pPrChange w:id="367" w:author="Gonzalo Javier Herrera Egoavil" w:date="2024-04-29T09:24:00Z">
          <w:pPr>
            <w:spacing w:after="62"/>
            <w:ind w:left="1814"/>
          </w:pPr>
        </w:pPrChange>
      </w:pPr>
      <w:del w:id="368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4BF30E81" w14:textId="3B3671EE" w:rsidR="0015167D" w:rsidRDefault="005B27EF" w:rsidP="0015167D">
      <w:pPr>
        <w:pStyle w:val="Informations"/>
        <w:pPrChange w:id="369" w:author="Gonzalo Javier Herrera Egoavil" w:date="2024-04-29T09:24:00Z">
          <w:pPr>
            <w:spacing w:after="149" w:line="249" w:lineRule="auto"/>
            <w:ind w:left="1413" w:hanging="10"/>
          </w:pPr>
        </w:pPrChange>
      </w:pPr>
      <w:r>
        <w:rPr>
          <w:rPrChange w:id="37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Décrire à quoi doit ressembler le travail produit, ce qu’il faudra </w:t>
      </w:r>
      <w:r w:rsidR="008E53F9">
        <w:rPr>
          <w:rPrChange w:id="37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rendre</w:t>
      </w:r>
      <w:r w:rsidR="0015167D">
        <w:rPr>
          <w:rPrChange w:id="37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… </w:t>
      </w:r>
      <w:del w:id="373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32BD98F2" w14:textId="77777777" w:rsidR="009455F6" w:rsidRDefault="00000000">
      <w:pPr>
        <w:spacing w:after="178"/>
        <w:ind w:left="1814"/>
        <w:rPr>
          <w:del w:id="374" w:author="Gonzalo Javier Herrera Egoavil" w:date="2024-04-29T09:24:00Z"/>
        </w:rPr>
      </w:pPr>
      <w:del w:id="375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4680593C" w14:textId="2EA13B74" w:rsidR="0015167D" w:rsidRPr="00F664DF" w:rsidRDefault="00000000" w:rsidP="00F664DF">
      <w:pPr>
        <w:pStyle w:val="Retraitcorpsdetexte3"/>
        <w:rPr>
          <w:ins w:id="376" w:author="Gonzalo Javier Herrera Egoavil" w:date="2024-04-29T09:24:00Z"/>
        </w:rPr>
      </w:pPr>
      <w:del w:id="377" w:author="Gonzalo Javier Herrera Egoavil" w:date="2024-04-29T09:24:00Z">
        <w:r>
          <w:rPr>
            <w:rFonts w:ascii="Century Gothic" w:eastAsia="Century Gothic" w:hAnsi="Century Gothic" w:cs="Century Gothic"/>
            <w:i/>
            <w:sz w:val="24"/>
          </w:rPr>
          <w:delText>1.5.6</w:delText>
        </w:r>
        <w:r>
          <w:rPr>
            <w:rFonts w:ascii="Arial" w:eastAsia="Arial" w:hAnsi="Arial" w:cs="Arial"/>
            <w:i/>
            <w:sz w:val="24"/>
          </w:rPr>
          <w:delText xml:space="preserve"> </w:delText>
        </w:r>
      </w:del>
    </w:p>
    <w:p w14:paraId="44EC1BA1" w14:textId="7A72AC2D" w:rsidR="00753A51" w:rsidRDefault="00753A51" w:rsidP="006E2CE8">
      <w:pPr>
        <w:pStyle w:val="Titre3"/>
        <w:pPrChange w:id="378" w:author="Gonzalo Javier Herrera Egoavil" w:date="2024-04-29T09:24:00Z">
          <w:pPr>
            <w:spacing w:after="55"/>
            <w:ind w:left="1128" w:hanging="10"/>
          </w:pPr>
        </w:pPrChange>
      </w:pPr>
      <w:bookmarkStart w:id="379" w:name="_Toc128323763"/>
      <w:r w:rsidRPr="00EE16F0">
        <w:rPr>
          <w:rPrChange w:id="380" w:author="Gonzalo Javier Herrera Egoavil" w:date="2024-04-29T09:24:00Z">
            <w:rPr>
              <w:rFonts w:ascii="Century Gothic" w:hAnsi="Century Gothic"/>
              <w:i/>
              <w:sz w:val="24"/>
            </w:rPr>
          </w:rPrChange>
        </w:rPr>
        <w:t>Si le temps le permet …</w:t>
      </w:r>
      <w:bookmarkEnd w:id="379"/>
      <w:del w:id="381" w:author="Gonzalo Javier Herrera Egoavil" w:date="2024-04-29T09:24:00Z">
        <w:r w:rsidR="00000000"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30ECB83F" w14:textId="1C442ECA" w:rsidR="00F664DF" w:rsidRDefault="00000000" w:rsidP="00F664DF">
      <w:pPr>
        <w:pStyle w:val="Retraitcorpsdetexte3"/>
        <w:pPrChange w:id="382" w:author="Gonzalo Javier Herrera Egoavil" w:date="2024-04-29T09:24:00Z">
          <w:pPr>
            <w:spacing w:after="60"/>
            <w:ind w:left="1814"/>
          </w:pPr>
        </w:pPrChange>
      </w:pPr>
      <w:del w:id="383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04650AAD" w14:textId="7EC3B958" w:rsidR="0015167D" w:rsidRDefault="008E53F9" w:rsidP="0015167D">
      <w:pPr>
        <w:pStyle w:val="Informations"/>
        <w:pPrChange w:id="384" w:author="Gonzalo Javier Herrera Egoavil" w:date="2024-04-29T09:24:00Z">
          <w:pPr>
            <w:spacing w:after="151" w:line="249" w:lineRule="auto"/>
            <w:ind w:left="1413" w:hanging="10"/>
          </w:pPr>
        </w:pPrChange>
      </w:pPr>
      <w:r>
        <w:rPr>
          <w:rPrChange w:id="38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Objectifs </w:t>
      </w:r>
      <w:proofErr w:type="spellStart"/>
      <w:r>
        <w:rPr>
          <w:rPrChange w:id="38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complémentaires</w:t>
      </w:r>
      <w:r w:rsidR="005B27EF">
        <w:rPr>
          <w:rPrChange w:id="38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au</w:t>
      </w:r>
      <w:proofErr w:type="spellEnd"/>
      <w:r w:rsidR="005B27EF">
        <w:rPr>
          <w:rPrChange w:id="38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cas où le projet n’est pas assez ambitieux dans le temps imparti</w:t>
      </w:r>
      <w:r w:rsidR="0015167D">
        <w:rPr>
          <w:rPrChange w:id="38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… </w:t>
      </w:r>
      <w:del w:id="390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35AA6D7D" w14:textId="77777777" w:rsidR="009455F6" w:rsidRDefault="00000000">
      <w:pPr>
        <w:spacing w:after="178"/>
        <w:ind w:left="1814"/>
        <w:rPr>
          <w:del w:id="391" w:author="Gonzalo Javier Herrera Egoavil" w:date="2024-04-29T09:24:00Z"/>
        </w:rPr>
      </w:pPr>
      <w:del w:id="392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335754C2" w14:textId="66372C73" w:rsidR="0015167D" w:rsidRPr="00F664DF" w:rsidRDefault="00000000" w:rsidP="00F664DF">
      <w:pPr>
        <w:pStyle w:val="Retraitcorpsdetexte3"/>
        <w:rPr>
          <w:ins w:id="393" w:author="Gonzalo Javier Herrera Egoavil" w:date="2024-04-29T09:24:00Z"/>
        </w:rPr>
      </w:pPr>
      <w:del w:id="394" w:author="Gonzalo Javier Herrera Egoavil" w:date="2024-04-29T09:24:00Z">
        <w:r>
          <w:rPr>
            <w:rFonts w:ascii="Century Gothic" w:eastAsia="Century Gothic" w:hAnsi="Century Gothic" w:cs="Century Gothic"/>
            <w:i/>
            <w:sz w:val="24"/>
          </w:rPr>
          <w:delText>1.5.7</w:delText>
        </w:r>
        <w:r>
          <w:rPr>
            <w:rFonts w:ascii="Arial" w:eastAsia="Arial" w:hAnsi="Arial" w:cs="Arial"/>
            <w:i/>
            <w:sz w:val="24"/>
          </w:rPr>
          <w:delText xml:space="preserve"> </w:delText>
        </w:r>
      </w:del>
    </w:p>
    <w:p w14:paraId="385B5C03" w14:textId="6DB12206" w:rsidR="00753A51" w:rsidRDefault="00753A51" w:rsidP="006E2CE8">
      <w:pPr>
        <w:pStyle w:val="Titre3"/>
        <w:pPrChange w:id="395" w:author="Gonzalo Javier Herrera Egoavil" w:date="2024-04-29T09:24:00Z">
          <w:pPr>
            <w:spacing w:after="55"/>
            <w:ind w:left="1128" w:hanging="10"/>
          </w:pPr>
        </w:pPrChange>
      </w:pPr>
      <w:bookmarkStart w:id="396" w:name="_Toc128323764"/>
      <w:r w:rsidRPr="00EE16F0">
        <w:rPr>
          <w:rPrChange w:id="397" w:author="Gonzalo Javier Herrera Egoavil" w:date="2024-04-29T09:24:00Z">
            <w:rPr>
              <w:rFonts w:ascii="Century Gothic" w:hAnsi="Century Gothic"/>
              <w:i/>
              <w:sz w:val="24"/>
            </w:rPr>
          </w:rPrChange>
        </w:rPr>
        <w:t>Méthodes de validation des solutions</w:t>
      </w:r>
      <w:bookmarkEnd w:id="396"/>
      <w:del w:id="398" w:author="Gonzalo Javier Herrera Egoavil" w:date="2024-04-29T09:24:00Z">
        <w:r w:rsidR="00000000"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23E5A826" w14:textId="3F732FC0" w:rsidR="00F664DF" w:rsidRDefault="00000000" w:rsidP="00F664DF">
      <w:pPr>
        <w:pStyle w:val="Retraitcorpsdetexte3"/>
        <w:pPrChange w:id="399" w:author="Gonzalo Javier Herrera Egoavil" w:date="2024-04-29T09:24:00Z">
          <w:pPr>
            <w:spacing w:after="60"/>
            <w:ind w:left="1814"/>
          </w:pPr>
        </w:pPrChange>
      </w:pPr>
      <w:del w:id="400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3C70711A" w14:textId="40FB9E0F" w:rsidR="0015167D" w:rsidRDefault="008E53F9" w:rsidP="0015167D">
      <w:pPr>
        <w:pStyle w:val="Informations"/>
        <w:pPrChange w:id="401" w:author="Gonzalo Javier Herrera Egoavil" w:date="2024-04-29T09:24:00Z">
          <w:pPr>
            <w:spacing w:after="152" w:line="248" w:lineRule="auto"/>
            <w:ind w:left="1413" w:hanging="10"/>
            <w:jc w:val="both"/>
          </w:pPr>
        </w:pPrChange>
      </w:pPr>
      <w:r w:rsidRPr="00EE16F0">
        <w:rPr>
          <w:rPrChange w:id="40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Comment </w:t>
      </w:r>
      <w:r w:rsidR="005B27EF">
        <w:rPr>
          <w:rPrChange w:id="40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les </w:t>
      </w:r>
      <w:r w:rsidRPr="00EE16F0">
        <w:rPr>
          <w:rPrChange w:id="40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tests</w:t>
      </w:r>
      <w:r w:rsidR="005B27EF">
        <w:rPr>
          <w:rPrChange w:id="40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vont être entrepris</w:t>
      </w:r>
      <w:r w:rsidRPr="00EE16F0">
        <w:rPr>
          <w:rPrChange w:id="40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, quels tests </w:t>
      </w:r>
      <w:r w:rsidR="005B27EF">
        <w:rPr>
          <w:rPrChange w:id="40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doivent être entrepris</w:t>
      </w:r>
      <w:r w:rsidRPr="00EE16F0">
        <w:rPr>
          <w:rPrChange w:id="40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, etc.</w:t>
      </w:r>
      <w:r w:rsidR="0015167D">
        <w:rPr>
          <w:rPrChange w:id="40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… </w:t>
      </w:r>
      <w:del w:id="410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0FEB7FF7" w14:textId="77777777" w:rsidR="009455F6" w:rsidRDefault="00000000">
      <w:pPr>
        <w:spacing w:after="222"/>
        <w:ind w:left="1814"/>
        <w:rPr>
          <w:del w:id="411" w:author="Gonzalo Javier Herrera Egoavil" w:date="2024-04-29T09:24:00Z"/>
        </w:rPr>
      </w:pPr>
      <w:del w:id="412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40AFCE3C" w14:textId="5898EA64" w:rsidR="0015167D" w:rsidRPr="00F664DF" w:rsidRDefault="00000000" w:rsidP="00F664DF">
      <w:pPr>
        <w:pStyle w:val="Retraitcorpsdetexte3"/>
        <w:rPr>
          <w:ins w:id="413" w:author="Gonzalo Javier Herrera Egoavil" w:date="2024-04-29T09:24:00Z"/>
        </w:rPr>
      </w:pPr>
      <w:del w:id="414" w:author="Gonzalo Javier Herrera Egoavil" w:date="2024-04-29T09:24:00Z">
        <w:r>
          <w:delText>1.6</w:delText>
        </w:r>
        <w:r>
          <w:rPr>
            <w:rFonts w:ascii="Arial" w:eastAsia="Arial" w:hAnsi="Arial" w:cs="Arial"/>
          </w:rPr>
          <w:delText xml:space="preserve"> </w:delText>
        </w:r>
      </w:del>
    </w:p>
    <w:p w14:paraId="33879AD4" w14:textId="7D64D8FD" w:rsidR="00753A51" w:rsidRDefault="0076036D" w:rsidP="008E53F9">
      <w:pPr>
        <w:pStyle w:val="Titre2"/>
        <w:pPrChange w:id="415" w:author="Gonzalo Javier Herrera Egoavil" w:date="2024-04-29T09:24:00Z">
          <w:pPr>
            <w:pStyle w:val="Titre3"/>
            <w:ind w:left="561"/>
          </w:pPr>
        </w:pPrChange>
      </w:pPr>
      <w:bookmarkStart w:id="416" w:name="_Toc128323765"/>
      <w:r>
        <w:t>Eléments</w:t>
      </w:r>
      <w:r w:rsidR="00902523">
        <w:t xml:space="preserve"> évalués</w:t>
      </w:r>
      <w:bookmarkEnd w:id="416"/>
      <w:del w:id="417" w:author="Gonzalo Javier Herrera Egoavil" w:date="2024-04-29T09:24:00Z">
        <w:r w:rsidR="00000000">
          <w:delText xml:space="preserve"> </w:delText>
        </w:r>
      </w:del>
    </w:p>
    <w:p w14:paraId="744B9858" w14:textId="20E559DF" w:rsidR="00A400FD" w:rsidRDefault="00F16ADE" w:rsidP="00F16ADE">
      <w:pPr>
        <w:pStyle w:val="Informations"/>
        <w:pPrChange w:id="418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>
        <w:rPr>
          <w:rPrChange w:id="41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Cette section </w:t>
      </w:r>
      <w:r w:rsidR="00A400FD">
        <w:rPr>
          <w:rPrChange w:id="42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doit être élaborée et validée avec le chef de projet.</w:t>
      </w:r>
      <w:del w:id="42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320664D" w14:textId="19B59283" w:rsidR="00A400FD" w:rsidRDefault="00000000" w:rsidP="00F16ADE">
      <w:pPr>
        <w:pStyle w:val="Informations"/>
        <w:pPrChange w:id="422" w:author="Gonzalo Javier Herrera Egoavil" w:date="2024-04-29T09:24:00Z">
          <w:pPr>
            <w:spacing w:after="0"/>
            <w:ind w:left="1418"/>
          </w:pPr>
        </w:pPrChange>
      </w:pPr>
      <w:del w:id="423" w:author="Gonzalo Javier Herrera Egoavil" w:date="2024-04-29T09:24:00Z">
        <w:r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D01550A" w14:textId="65C25E8A" w:rsidR="00F16ADE" w:rsidRDefault="00A400FD" w:rsidP="00F16ADE">
      <w:pPr>
        <w:pStyle w:val="Informations"/>
        <w:pPrChange w:id="424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>
        <w:rPr>
          <w:rPrChange w:id="42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Les éléments évalués peuvent être choisis dans la liste suivante</w:t>
      </w:r>
      <w:del w:id="426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: </w:delText>
        </w:r>
      </w:del>
      <w:ins w:id="427" w:author="Gonzalo Javier Herrera Egoavil" w:date="2024-04-29T09:24:00Z">
        <w:r>
          <w:t> :</w:t>
        </w:r>
      </w:ins>
      <w:r w:rsidR="00F16ADE">
        <w:rPr>
          <w:rPrChange w:id="42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</w:t>
      </w:r>
    </w:p>
    <w:p w14:paraId="17283BE6" w14:textId="6CB1C1C0" w:rsidR="00F664DF" w:rsidRDefault="00F664DF">
      <w:pPr>
        <w:pStyle w:val="Informations"/>
        <w:numPr>
          <w:ilvl w:val="0"/>
          <w:numId w:val="5"/>
        </w:numPr>
        <w:pPrChange w:id="429" w:author="Gonzalo Javier Herrera Egoavil" w:date="2024-04-29T09:24:00Z">
          <w:pPr>
            <w:numPr>
              <w:numId w:val="8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43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 rapport</w:t>
      </w:r>
      <w:del w:id="43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7D8EA32B" w14:textId="7A62D8FC" w:rsidR="00F664DF" w:rsidRDefault="00F664DF">
      <w:pPr>
        <w:pStyle w:val="Informations"/>
        <w:numPr>
          <w:ilvl w:val="0"/>
          <w:numId w:val="5"/>
        </w:numPr>
        <w:pPrChange w:id="432" w:author="Gonzalo Javier Herrera Egoavil" w:date="2024-04-29T09:24:00Z">
          <w:pPr>
            <w:numPr>
              <w:numId w:val="8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43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</w:t>
      </w:r>
      <w:r w:rsidR="005B27EF">
        <w:rPr>
          <w:rPrChange w:id="43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es</w:t>
      </w:r>
      <w:r>
        <w:rPr>
          <w:rPrChange w:id="43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planification</w:t>
      </w:r>
      <w:r w:rsidR="005B27EF">
        <w:rPr>
          <w:rPrChange w:id="43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s (initiale et détaillée)</w:t>
      </w:r>
      <w:del w:id="43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416A6CC" w14:textId="3D2B2DAA" w:rsidR="00F664DF" w:rsidRDefault="00F664DF">
      <w:pPr>
        <w:pStyle w:val="Informations"/>
        <w:numPr>
          <w:ilvl w:val="0"/>
          <w:numId w:val="5"/>
        </w:numPr>
        <w:pPrChange w:id="438" w:author="Gonzalo Javier Herrera Egoavil" w:date="2024-04-29T09:24:00Z">
          <w:pPr>
            <w:numPr>
              <w:numId w:val="8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43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 journal de travail</w:t>
      </w:r>
      <w:del w:id="440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409DBD1" w14:textId="3C839ED0" w:rsidR="00F664DF" w:rsidRDefault="00F664DF">
      <w:pPr>
        <w:pStyle w:val="Informations"/>
        <w:numPr>
          <w:ilvl w:val="0"/>
          <w:numId w:val="5"/>
        </w:numPr>
        <w:pPrChange w:id="441" w:author="Gonzalo Javier Herrera Egoavil" w:date="2024-04-29T09:24:00Z">
          <w:pPr>
            <w:numPr>
              <w:numId w:val="8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44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</w:t>
      </w:r>
      <w:r w:rsidR="00A706B7">
        <w:rPr>
          <w:rPrChange w:id="44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code et le</w:t>
      </w:r>
      <w:r>
        <w:rPr>
          <w:rPrChange w:id="44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s commentaires</w:t>
      </w:r>
      <w:del w:id="44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942B67F" w14:textId="2070530D" w:rsidR="00F16ADE" w:rsidRPr="007211A1" w:rsidRDefault="00F16ADE">
      <w:pPr>
        <w:pStyle w:val="Informations"/>
        <w:numPr>
          <w:ilvl w:val="0"/>
          <w:numId w:val="5"/>
        </w:numPr>
        <w:pPrChange w:id="446" w:author="Gonzalo Javier Herrera Egoavil" w:date="2024-04-29T09:24:00Z">
          <w:pPr>
            <w:numPr>
              <w:numId w:val="8"/>
            </w:numPr>
            <w:spacing w:after="12" w:line="248" w:lineRule="auto"/>
            <w:ind w:left="2139" w:hanging="361"/>
            <w:jc w:val="both"/>
          </w:pPr>
        </w:pPrChange>
      </w:pPr>
      <w:r w:rsidRPr="007211A1">
        <w:rPr>
          <w:rPrChange w:id="44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Etat de fonctionnement du produit livré</w:t>
      </w:r>
      <w:del w:id="448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2F5FEA3F" w14:textId="102EEA20" w:rsidR="00F664DF" w:rsidRPr="00F664DF" w:rsidRDefault="00F664DF">
      <w:pPr>
        <w:pStyle w:val="Informations"/>
        <w:numPr>
          <w:ilvl w:val="0"/>
          <w:numId w:val="5"/>
        </w:numPr>
        <w:pPrChange w:id="449" w:author="Gonzalo Javier Herrera Egoavil" w:date="2024-04-29T09:24:00Z">
          <w:pPr>
            <w:numPr>
              <w:numId w:val="8"/>
            </w:numPr>
            <w:spacing w:after="11" w:line="249" w:lineRule="auto"/>
            <w:ind w:left="2139" w:hanging="361"/>
            <w:jc w:val="both"/>
          </w:pPr>
        </w:pPrChange>
      </w:pPr>
      <w:r>
        <w:rPr>
          <w:rPrChange w:id="45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Les documentations de mise en œuvre et d’utilisation</w:t>
      </w:r>
      <w:del w:id="45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0DAA5100" w14:textId="72D87D47" w:rsidR="00F16ADE" w:rsidRPr="007211A1" w:rsidRDefault="00F16ADE">
      <w:pPr>
        <w:pStyle w:val="Informations"/>
        <w:numPr>
          <w:ilvl w:val="0"/>
          <w:numId w:val="5"/>
        </w:numPr>
        <w:pPrChange w:id="452" w:author="Gonzalo Javier Herrera Egoavil" w:date="2024-04-29T09:24:00Z">
          <w:pPr>
            <w:numPr>
              <w:numId w:val="8"/>
            </w:numPr>
            <w:spacing w:after="12" w:line="248" w:lineRule="auto"/>
            <w:ind w:left="2139" w:hanging="361"/>
            <w:jc w:val="both"/>
          </w:pPr>
        </w:pPrChange>
      </w:pPr>
      <w:r w:rsidRPr="007211A1">
        <w:rPr>
          <w:rPrChange w:id="45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Possibilité de transmettre le travail à une personne extérieure pour le terminer, le corriger ou le compléter</w:t>
      </w:r>
      <w:del w:id="454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9F225DF" w14:textId="764AFAB6" w:rsidR="00F16ADE" w:rsidRPr="007211A1" w:rsidRDefault="00F16ADE">
      <w:pPr>
        <w:pStyle w:val="Informations"/>
        <w:numPr>
          <w:ilvl w:val="0"/>
          <w:numId w:val="5"/>
        </w:numPr>
        <w:pPrChange w:id="455" w:author="Gonzalo Javier Herrera Egoavil" w:date="2024-04-29T09:24:00Z">
          <w:pPr>
            <w:numPr>
              <w:numId w:val="8"/>
            </w:numPr>
            <w:spacing w:after="366" w:line="248" w:lineRule="auto"/>
            <w:ind w:left="2139" w:hanging="361"/>
            <w:jc w:val="both"/>
          </w:pPr>
        </w:pPrChange>
      </w:pPr>
      <w:r w:rsidRPr="007211A1">
        <w:rPr>
          <w:rPrChange w:id="45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Compréhension du travail</w:t>
      </w:r>
      <w:del w:id="45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358103F1" w14:textId="77777777" w:rsidR="009455F6" w:rsidRDefault="00000000">
      <w:pPr>
        <w:pStyle w:val="Titre2"/>
        <w:tabs>
          <w:tab w:val="center" w:pos="2373"/>
        </w:tabs>
        <w:spacing w:after="0"/>
        <w:ind w:left="-15" w:firstLine="0"/>
        <w:rPr>
          <w:del w:id="458" w:author="Gonzalo Javier Herrera Egoavil" w:date="2024-04-29T09:24:00Z"/>
        </w:rPr>
      </w:pPr>
      <w:del w:id="459" w:author="Gonzalo Javier Herrera Egoavil" w:date="2024-04-29T09:24:00Z">
        <w:r>
          <w:delText>2</w:delText>
        </w:r>
        <w:r>
          <w:rPr>
            <w:rFonts w:ascii="Arial" w:eastAsia="Arial" w:hAnsi="Arial"/>
          </w:rPr>
          <w:delText xml:space="preserve"> </w:delText>
        </w:r>
        <w:r>
          <w:rPr>
            <w:rFonts w:ascii="Arial" w:eastAsia="Arial" w:hAnsi="Arial"/>
          </w:rPr>
          <w:tab/>
        </w:r>
        <w:r>
          <w:delText xml:space="preserve">PLANIFICATION INITIALE </w:delText>
        </w:r>
      </w:del>
    </w:p>
    <w:p w14:paraId="39A3B0AE" w14:textId="77777777" w:rsidR="007F30AE" w:rsidRPr="007F30AE" w:rsidRDefault="007F30AE" w:rsidP="008E53F9">
      <w:pPr>
        <w:pStyle w:val="Titre1"/>
        <w:rPr>
          <w:ins w:id="460" w:author="Gonzalo Javier Herrera Egoavil" w:date="2024-04-29T09:24:00Z"/>
        </w:rPr>
      </w:pPr>
      <w:bookmarkStart w:id="461" w:name="_Toc128323766"/>
      <w:ins w:id="462" w:author="Gonzalo Javier Herrera Egoavil" w:date="2024-04-29T09:24:00Z">
        <w:r w:rsidRPr="007F30AE">
          <w:t>Planification</w:t>
        </w:r>
        <w:bookmarkEnd w:id="218"/>
        <w:bookmarkEnd w:id="219"/>
        <w:r w:rsidR="008E53F9">
          <w:t xml:space="preserve"> Initiale</w:t>
        </w:r>
        <w:bookmarkEnd w:id="461"/>
      </w:ins>
    </w:p>
    <w:p w14:paraId="57BDE6CA" w14:textId="68BED6D6" w:rsidR="00F16ADE" w:rsidRDefault="00ED6F41" w:rsidP="0076036D">
      <w:pPr>
        <w:pStyle w:val="Informations"/>
        <w:pPrChange w:id="463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 w:rsidRPr="00D160DD">
        <w:rPr>
          <w:rPrChange w:id="46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Ce paragraphe présente </w:t>
      </w:r>
      <w:r w:rsidR="00F16ADE">
        <w:rPr>
          <w:rPrChange w:id="46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tout d’abord </w:t>
      </w:r>
      <w:r w:rsidRPr="00D160DD">
        <w:rPr>
          <w:rPrChange w:id="46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</w:t>
      </w:r>
      <w:r w:rsidR="00F16ADE">
        <w:rPr>
          <w:rPrChange w:id="46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s</w:t>
      </w:r>
      <w:r w:rsidRPr="00D160DD">
        <w:rPr>
          <w:rPrChange w:id="46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</w:t>
      </w:r>
      <w:r w:rsidR="00F16ADE">
        <w:rPr>
          <w:rPrChange w:id="46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éléments de </w:t>
      </w:r>
      <w:r w:rsidRPr="00D160DD">
        <w:rPr>
          <w:rPrChange w:id="47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p</w:t>
      </w:r>
      <w:r w:rsidR="007F30AE" w:rsidRPr="00D160DD">
        <w:rPr>
          <w:rPrChange w:id="47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lanning</w:t>
      </w:r>
      <w:r w:rsidR="00F16ADE">
        <w:rPr>
          <w:rPrChange w:id="47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connus dès le départ</w:t>
      </w:r>
      <w:del w:id="473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2B4BBC95" w14:textId="7C44BAD0" w:rsidR="00F16ADE" w:rsidRDefault="00F16ADE">
      <w:pPr>
        <w:pStyle w:val="Informations"/>
        <w:numPr>
          <w:ilvl w:val="0"/>
          <w:numId w:val="5"/>
        </w:numPr>
        <w:pPrChange w:id="474" w:author="Gonzalo Javier Herrera Egoavil" w:date="2024-04-29T09:24:00Z">
          <w:pPr>
            <w:numPr>
              <w:numId w:val="9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47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D</w:t>
      </w:r>
      <w:r w:rsidR="00505421" w:rsidRPr="00D160DD">
        <w:rPr>
          <w:rPrChange w:id="47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ate de début</w:t>
      </w:r>
      <w:del w:id="47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38E7ADF" w14:textId="73BFAD0E" w:rsidR="00F16ADE" w:rsidRDefault="00F16ADE">
      <w:pPr>
        <w:pStyle w:val="Informations"/>
        <w:numPr>
          <w:ilvl w:val="0"/>
          <w:numId w:val="5"/>
        </w:numPr>
        <w:pPrChange w:id="478" w:author="Gonzalo Javier Herrera Egoavil" w:date="2024-04-29T09:24:00Z">
          <w:pPr>
            <w:numPr>
              <w:numId w:val="9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47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D</w:t>
      </w:r>
      <w:r w:rsidR="00505421" w:rsidRPr="00D160DD">
        <w:rPr>
          <w:rPrChange w:id="48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ate de fin</w:t>
      </w:r>
      <w:del w:id="48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C0C6F36" w14:textId="1B5ED6B8" w:rsidR="00F16ADE" w:rsidRDefault="00F16ADE">
      <w:pPr>
        <w:pStyle w:val="Informations"/>
        <w:numPr>
          <w:ilvl w:val="0"/>
          <w:numId w:val="5"/>
        </w:numPr>
        <w:pPrChange w:id="482" w:author="Gonzalo Javier Herrera Egoavil" w:date="2024-04-29T09:24:00Z">
          <w:pPr>
            <w:numPr>
              <w:numId w:val="9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48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V</w:t>
      </w:r>
      <w:r w:rsidR="00505421" w:rsidRPr="00D160DD">
        <w:rPr>
          <w:rPrChange w:id="48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acances et congés</w:t>
      </w:r>
      <w:del w:id="48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4135F47" w14:textId="20600239" w:rsidR="00F16ADE" w:rsidRDefault="00F16ADE">
      <w:pPr>
        <w:pStyle w:val="Informations"/>
        <w:numPr>
          <w:ilvl w:val="0"/>
          <w:numId w:val="5"/>
        </w:numPr>
        <w:pPrChange w:id="486" w:author="Gonzalo Javier Herrera Egoavil" w:date="2024-04-29T09:24:00Z">
          <w:pPr>
            <w:numPr>
              <w:numId w:val="9"/>
            </w:numPr>
            <w:spacing w:after="11" w:line="249" w:lineRule="auto"/>
            <w:ind w:left="2139" w:hanging="361"/>
            <w:jc w:val="both"/>
          </w:pPr>
        </w:pPrChange>
      </w:pPr>
      <w:r>
        <w:rPr>
          <w:rPrChange w:id="48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Nombre d’heures par semaine dédiées au projet</w:t>
      </w:r>
      <w:del w:id="488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63B1FE0" w14:textId="1E421316" w:rsidR="00F16ADE" w:rsidRDefault="00000000" w:rsidP="0076036D">
      <w:pPr>
        <w:pStyle w:val="Informations"/>
        <w:pPrChange w:id="489" w:author="Gonzalo Javier Herrera Egoavil" w:date="2024-04-29T09:24:00Z">
          <w:pPr>
            <w:spacing w:after="0"/>
            <w:ind w:left="1418"/>
          </w:pPr>
        </w:pPrChange>
      </w:pPr>
      <w:del w:id="490" w:author="Gonzalo Javier Herrera Egoavil" w:date="2024-04-29T09:24:00Z">
        <w:r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3542C298" w14:textId="67E2E651" w:rsidR="00F16ADE" w:rsidRDefault="00F16ADE" w:rsidP="0076036D">
      <w:pPr>
        <w:pStyle w:val="Informations"/>
        <w:rPr>
          <w:ins w:id="491" w:author="Gonzalo Javier Herrera Egoavil" w:date="2024-04-29T09:24:00Z"/>
        </w:rPr>
      </w:pPr>
      <w:r>
        <w:rPr>
          <w:rPrChange w:id="492" w:author="Gonzalo Javier Herrera Egoavil" w:date="2024-04-29T09:24:00Z">
            <w:rPr>
              <w:rFonts w:ascii="Century Gothic" w:hAnsi="Century Gothic"/>
              <w:color w:val="548DD4"/>
            </w:rPr>
          </w:rPrChange>
        </w:rPr>
        <w:t>On propose ensuite une découpe en sprints. Pour chaque sprint, on spécifie</w:t>
      </w:r>
      <w:del w:id="493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: </w:delText>
        </w:r>
        <w:r w:rsidR="00000000">
          <w:rPr>
            <w:rFonts w:ascii="Segoe UI Symbol" w:eastAsia="Segoe UI Symbol" w:hAnsi="Segoe UI Symbol" w:cs="Segoe UI Symbol"/>
            <w:color w:val="548DD4"/>
          </w:rPr>
          <w:delText>•</w:delText>
        </w:r>
        <w:r w:rsidR="00000000">
          <w:rPr>
            <w:rFonts w:ascii="Arial" w:eastAsia="Arial" w:hAnsi="Arial" w:cs="Arial"/>
            <w:color w:val="548DD4"/>
          </w:rPr>
          <w:delText xml:space="preserve"> </w:delText>
        </w:r>
        <w:r w:rsidR="00000000">
          <w:rPr>
            <w:rFonts w:ascii="Arial" w:eastAsia="Arial" w:hAnsi="Arial" w:cs="Arial"/>
            <w:color w:val="548DD4"/>
          </w:rPr>
          <w:tab/>
        </w:r>
      </w:del>
      <w:ins w:id="494" w:author="Gonzalo Javier Herrera Egoavil" w:date="2024-04-29T09:24:00Z">
        <w:r>
          <w:t> :</w:t>
        </w:r>
      </w:ins>
    </w:p>
    <w:p w14:paraId="5D302279" w14:textId="06AA9B87" w:rsidR="00F16ADE" w:rsidRDefault="00F16ADE">
      <w:pPr>
        <w:pStyle w:val="Informations"/>
        <w:numPr>
          <w:ilvl w:val="0"/>
          <w:numId w:val="6"/>
        </w:numPr>
        <w:pPrChange w:id="495" w:author="Gonzalo Javier Herrera Egoavil" w:date="2024-04-29T09:24:00Z">
          <w:pPr>
            <w:spacing w:after="12" w:line="248" w:lineRule="auto"/>
            <w:ind w:left="1763" w:right="1580" w:hanging="360"/>
            <w:jc w:val="both"/>
          </w:pPr>
        </w:pPrChange>
      </w:pPr>
      <w:r>
        <w:rPr>
          <w:rPrChange w:id="49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 but du sprint</w:t>
      </w:r>
      <w:del w:id="49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AA77352" w14:textId="5A1D454F" w:rsidR="00F16ADE" w:rsidRDefault="00F16ADE">
      <w:pPr>
        <w:pStyle w:val="Informations"/>
        <w:numPr>
          <w:ilvl w:val="0"/>
          <w:numId w:val="6"/>
        </w:numPr>
        <w:pPrChange w:id="498" w:author="Gonzalo Javier Herrera Egoavil" w:date="2024-04-29T09:24:00Z">
          <w:pPr>
            <w:numPr>
              <w:numId w:val="9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49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La date/heure de la sprint </w:t>
      </w:r>
      <w:proofErr w:type="spellStart"/>
      <w:r>
        <w:rPr>
          <w:rPrChange w:id="50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review</w:t>
      </w:r>
      <w:proofErr w:type="spellEnd"/>
      <w:del w:id="50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2FF8DB8A" w14:textId="77777777" w:rsidR="009455F6" w:rsidRDefault="00000000">
      <w:pPr>
        <w:spacing w:after="373"/>
        <w:ind w:left="1418"/>
        <w:rPr>
          <w:del w:id="502" w:author="Gonzalo Javier Herrera Egoavil" w:date="2024-04-29T09:24:00Z"/>
        </w:rPr>
      </w:pPr>
      <w:del w:id="503" w:author="Gonzalo Javier Herrera Egoavil" w:date="2024-04-29T09:24:00Z">
        <w:r>
          <w:rPr>
            <w:rFonts w:ascii="Century Gothic" w:eastAsia="Century Gothic" w:hAnsi="Century Gothic" w:cs="Century Gothic"/>
            <w:color w:val="548DD4"/>
            <w:sz w:val="16"/>
          </w:rPr>
          <w:delText xml:space="preserve"> </w:delText>
        </w:r>
      </w:del>
    </w:p>
    <w:p w14:paraId="790B0FED" w14:textId="77777777" w:rsidR="009455F6" w:rsidRDefault="00000000">
      <w:pPr>
        <w:pStyle w:val="Titre2"/>
        <w:tabs>
          <w:tab w:val="center" w:pos="2546"/>
        </w:tabs>
        <w:spacing w:after="52"/>
        <w:ind w:left="-15" w:firstLine="0"/>
        <w:rPr>
          <w:del w:id="504" w:author="Gonzalo Javier Herrera Egoavil" w:date="2024-04-29T09:24:00Z"/>
        </w:rPr>
      </w:pPr>
      <w:del w:id="505" w:author="Gonzalo Javier Herrera Egoavil" w:date="2024-04-29T09:24:00Z">
        <w:r>
          <w:delText>3</w:delText>
        </w:r>
        <w:r>
          <w:rPr>
            <w:rFonts w:ascii="Arial" w:eastAsia="Arial" w:hAnsi="Arial"/>
          </w:rPr>
          <w:delText xml:space="preserve"> </w:delText>
        </w:r>
        <w:r>
          <w:rPr>
            <w:rFonts w:ascii="Arial" w:eastAsia="Arial" w:hAnsi="Arial"/>
          </w:rPr>
          <w:tab/>
        </w:r>
        <w:r>
          <w:delText xml:space="preserve">ANALYSE FONCTIONNELLE </w:delText>
        </w:r>
      </w:del>
    </w:p>
    <w:p w14:paraId="24FFD1D4" w14:textId="77777777" w:rsidR="00F16ADE" w:rsidRDefault="00F16ADE" w:rsidP="00F16ADE">
      <w:pPr>
        <w:pStyle w:val="Informations"/>
        <w:rPr>
          <w:ins w:id="506" w:author="Gonzalo Javier Herrera Egoavil" w:date="2024-04-29T09:24:00Z"/>
        </w:rPr>
      </w:pPr>
    </w:p>
    <w:p w14:paraId="05217EF9" w14:textId="77777777" w:rsidR="007F30AE" w:rsidRDefault="007F30AE" w:rsidP="008E53F9">
      <w:pPr>
        <w:pStyle w:val="Titre1"/>
        <w:rPr>
          <w:ins w:id="507" w:author="Gonzalo Javier Herrera Egoavil" w:date="2024-04-29T09:24:00Z"/>
        </w:rPr>
      </w:pPr>
      <w:bookmarkStart w:id="508" w:name="_Toc532179957"/>
      <w:bookmarkStart w:id="509" w:name="_Toc165969641"/>
      <w:bookmarkStart w:id="510" w:name="_Toc128323767"/>
      <w:ins w:id="511" w:author="Gonzalo Javier Herrera Egoavil" w:date="2024-04-29T09:24:00Z">
        <w:r w:rsidRPr="007F30AE">
          <w:t>Analyse</w:t>
        </w:r>
        <w:bookmarkEnd w:id="508"/>
        <w:bookmarkEnd w:id="509"/>
        <w:r w:rsidR="00446E95">
          <w:t xml:space="preserve"> fonctionnelle</w:t>
        </w:r>
        <w:bookmarkEnd w:id="510"/>
      </w:ins>
    </w:p>
    <w:p w14:paraId="4C6E7B28" w14:textId="46924B9E" w:rsidR="009453F9" w:rsidRPr="009453F9" w:rsidRDefault="009453F9" w:rsidP="009453F9">
      <w:pPr>
        <w:pStyle w:val="Corpsdetexte"/>
        <w:pPrChange w:id="512" w:author="Gonzalo Javier Herrera Egoavil" w:date="2024-04-29T09:24:00Z">
          <w:pPr>
            <w:pStyle w:val="Titre3"/>
            <w:ind w:left="1128"/>
          </w:pPr>
        </w:pPrChange>
      </w:pPr>
      <w:r>
        <w:rPr>
          <w:rPrChange w:id="513" w:author="Gonzalo Javier Herrera Egoavil" w:date="2024-04-29T09:24:00Z">
            <w:rPr>
              <w:b w:val="0"/>
              <w:i/>
              <w:sz w:val="24"/>
            </w:rPr>
          </w:rPrChange>
        </w:rPr>
        <w:t>3.1.</w:t>
      </w:r>
      <w:del w:id="514" w:author="Gonzalo Javier Herrera Egoavil" w:date="2024-04-29T09:24:00Z">
        <w:r w:rsidR="00000000">
          <w:rPr>
            <w:rFonts w:ascii="Century Gothic" w:eastAsia="Century Gothic" w:hAnsi="Century Gothic" w:cs="Century Gothic"/>
            <w:i/>
            <w:sz w:val="24"/>
          </w:rPr>
          <w:delText>1</w:delText>
        </w:r>
        <w:r w:rsidR="00000000">
          <w:rPr>
            <w:rFonts w:ascii="Arial" w:eastAsia="Arial" w:hAnsi="Arial" w:cs="Arial"/>
            <w:i/>
            <w:sz w:val="24"/>
          </w:rPr>
          <w:delText xml:space="preserve"> </w:delText>
        </w:r>
        <w:r w:rsidR="00000000">
          <w:rPr>
            <w:rFonts w:ascii="Century Gothic" w:eastAsia="Century Gothic" w:hAnsi="Century Gothic" w:cs="Century Gothic"/>
            <w:i/>
            <w:sz w:val="24"/>
          </w:rPr>
          <w:delText xml:space="preserve">Salle de classe 1er étage </w:delText>
        </w:r>
      </w:del>
      <w:ins w:id="515" w:author="Gonzalo Javier Herrera Egoavil" w:date="2024-04-29T09:24:00Z">
        <w:r>
          <w:t xml:space="preserve">  Tests</w:t>
        </w:r>
      </w:ins>
    </w:p>
    <w:p w14:paraId="48EE72D3" w14:textId="77777777" w:rsidR="00696991" w:rsidRDefault="00696991" w:rsidP="00696991">
      <w:pPr>
        <w:pStyle w:val="Titre3"/>
        <w:rPr>
          <w:ins w:id="516" w:author="Gonzalo Javier Herrera Egoavil" w:date="2024-04-29T09:24:00Z"/>
        </w:rPr>
      </w:pPr>
      <w:bookmarkStart w:id="517" w:name="_Toc128323768"/>
      <w:bookmarkStart w:id="518" w:name="_Toc532179959"/>
      <w:bookmarkStart w:id="519" w:name="_Toc165969643"/>
      <w:ins w:id="520" w:author="Gonzalo Javier Herrera Egoavil" w:date="2024-04-29T09:24:00Z">
        <w:r>
          <w:t>Toilettes D02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21" w:author="Gonzalo Javier Herrera Egoavil" w:date="2024-04-29T09:24:00Z">
          <w:tblPr>
            <w:tblStyle w:val="TableGrid"/>
            <w:tblW w:w="9062" w:type="dxa"/>
            <w:tblInd w:w="5" w:type="dxa"/>
            <w:tblCellMar>
              <w:top w:w="57" w:type="dxa"/>
              <w:left w:w="10" w:type="dxa"/>
              <w:bottom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60"/>
        <w:tblGridChange w:id="522">
          <w:tblGrid>
            <w:gridCol w:w="9062"/>
          </w:tblGrid>
        </w:tblGridChange>
      </w:tblGrid>
      <w:tr w:rsidR="00696991" w14:paraId="6D95E32B" w14:textId="77777777" w:rsidTr="00696991">
        <w:trPr>
          <w:trPrChange w:id="523" w:author="Gonzalo Javier Herrera Egoavil" w:date="2024-04-29T09:24:00Z">
            <w:trPr>
              <w:trHeight w:val="254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24" w:author="Gonzalo Javier Herrera Egoavil" w:date="2024-04-29T09:24:00Z">
              <w:tcPr>
                <w:tcW w:w="90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7EB7D5E6" w14:textId="756BD8F7" w:rsidR="00696991" w:rsidRDefault="00000000" w:rsidP="009A0288">
            <w:del w:id="525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As a  I want to salle de classe 1er étage In order to </w:delText>
              </w:r>
            </w:del>
            <w:ins w:id="526" w:author="Gonzalo Javier Herrera Egoavil" w:date="2024-04-29T09:24:00Z">
              <w:r w:rsidR="00696991">
                <w:t xml:space="preserve">En tant </w:t>
              </w:r>
              <w:proofErr w:type="gramStart"/>
              <w:r w:rsidR="00696991">
                <w:t>qu'élèves Je</w:t>
              </w:r>
              <w:proofErr w:type="gramEnd"/>
              <w:r w:rsidR="00696991">
                <w:t xml:space="preserve"> veux des toilettes Pour pouvoir faire mes besoins</w:t>
              </w:r>
            </w:ins>
          </w:p>
        </w:tc>
      </w:tr>
      <w:tr w:rsidR="00696991" w14:paraId="2BEC41CA" w14:textId="77777777" w:rsidTr="00696991">
        <w:trPr>
          <w:trPrChange w:id="527" w:author="Gonzalo Javier Herrera Egoavil" w:date="2024-04-29T09:24:00Z">
            <w:trPr>
              <w:trHeight w:val="991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28" w:author="Gonzalo Javier Herrera Egoavil" w:date="2024-04-29T09:24:00Z">
              <w:tcPr>
                <w:tcW w:w="90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2A38EA53" w14:textId="456F8380" w:rsidR="00696991" w:rsidRDefault="00696991">
            <w:pPr>
              <w:jc w:val="center"/>
              <w:pPrChange w:id="529" w:author="Gonzalo Javier Herrera Egoavil" w:date="2024-04-29T09:24:00Z">
                <w:pPr>
                  <w:spacing w:after="0"/>
                  <w:ind w:right="12"/>
                  <w:jc w:val="center"/>
                </w:pPr>
              </w:pPrChange>
            </w:pPr>
            <w:r>
              <w:rPr>
                <w:rPrChange w:id="530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Tests </w:t>
            </w:r>
            <w:proofErr w:type="gramStart"/>
            <w:r>
              <w:rPr>
                <w:rPrChange w:id="531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>d'acceptance:</w:t>
            </w:r>
            <w:proofErr w:type="gramEnd"/>
            <w:r>
              <w:rPr>
                <w:rPrChange w:id="532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 </w:t>
            </w:r>
            <w:del w:id="533" w:author="Gonzalo Javier Herrera Egoavil" w:date="2024-04-29T09:24:00Z">
              <w:r w:rsidR="00000000">
                <w:rPr>
                  <w:rFonts w:ascii="Century Gothic" w:eastAsia="Century Gothic" w:hAnsi="Century Gothic" w:cs="Century Gothic"/>
                </w:rPr>
                <w:delText xml:space="preserve"> </w:delText>
              </w:r>
            </w:del>
          </w:p>
          <w:p w14:paraId="6214A46F" w14:textId="77777777" w:rsidR="009455F6" w:rsidRDefault="00000000">
            <w:pPr>
              <w:tabs>
                <w:tab w:val="center" w:pos="4786"/>
              </w:tabs>
              <w:rPr>
                <w:del w:id="534" w:author="Gonzalo Javier Herrera Egoavil" w:date="2024-04-29T09:24:00Z"/>
              </w:rPr>
            </w:pPr>
            <w:del w:id="535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Mykola </w:delText>
              </w:r>
              <w:r>
                <w:rPr>
                  <w:rFonts w:ascii="Century Gothic" w:eastAsia="Century Gothic" w:hAnsi="Century Gothic" w:cs="Century Gothic"/>
                </w:rPr>
                <w:tab/>
                <w:delText xml:space="preserve">Quand j'entre dans la classe je vois trois rangées de  4 tables chacune Quand </w:delText>
              </w:r>
            </w:del>
          </w:p>
          <w:p w14:paraId="260A9E17" w14:textId="77777777" w:rsidR="00696991" w:rsidRDefault="00000000">
            <w:pPr>
              <w:rPr>
                <w:del w:id="536" w:author="Gonzalo Javier Herrera Egoavil" w:date="2024-04-29T09:24:00Z"/>
              </w:rPr>
            </w:pPr>
            <w:del w:id="537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Zhuravel j'entre dans la salle je vois une bibliothèque à ma droite Quand j'entre dans la salle je vois deux fenêtres séparés de deux mètres à ma gauche Les chaises à côté des </w:delText>
              </w:r>
            </w:del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6018"/>
            </w:tblGrid>
            <w:tr w:rsidR="009A0288" w14:paraId="19544DAB" w14:textId="77777777">
              <w:trPr>
                <w:ins w:id="53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48235D0" w14:textId="714603BF" w:rsidR="00696991" w:rsidRDefault="00696991">
                  <w:pPr>
                    <w:rPr>
                      <w:ins w:id="539" w:author="Gonzalo Javier Herrera Egoavil" w:date="2024-04-29T09:24:00Z"/>
                    </w:rPr>
                  </w:pPr>
                  <w:ins w:id="540" w:author="Gonzalo Javier Herrera Egoavil" w:date="2024-04-29T09:24:00Z">
                    <w:r>
                      <w:t>Toilette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2574739" w14:textId="77777777" w:rsidR="00696991" w:rsidRDefault="00696991">
                  <w:pPr>
                    <w:rPr>
                      <w:ins w:id="541" w:author="Gonzalo Javier Herrera Egoavil" w:date="2024-04-29T09:24:00Z"/>
                    </w:rPr>
                  </w:pPr>
                  <w:ins w:id="542" w:author="Gonzalo Javier Herrera Egoavil" w:date="2024-04-29T09:24:00Z">
                    <w:r>
                      <w:t xml:space="preserve">- Il y a 3 petites pièces différente avec des toilettes </w:t>
                    </w:r>
                    <w:proofErr w:type="spellStart"/>
                    <w:proofErr w:type="gramStart"/>
                    <w:r>
                      <w:t>a</w:t>
                    </w:r>
                    <w:proofErr w:type="spellEnd"/>
                    <w:proofErr w:type="gramEnd"/>
                    <w:r>
                      <w:t xml:space="preserve"> l'intérieur</w:t>
                    </w:r>
                  </w:ins>
                </w:p>
              </w:tc>
            </w:tr>
            <w:tr w:rsidR="009A0288" w14:paraId="7677E4BC" w14:textId="77777777">
              <w:trPr>
                <w:ins w:id="54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2346B9E" w14:textId="77777777" w:rsidR="00696991" w:rsidRDefault="00696991">
                  <w:pPr>
                    <w:rPr>
                      <w:ins w:id="544" w:author="Gonzalo Javier Herrera Egoavil" w:date="2024-04-29T09:24:00Z"/>
                    </w:rPr>
                  </w:pPr>
                  <w:ins w:id="545" w:author="Gonzalo Javier Herrera Egoavil" w:date="2024-04-29T09:24:00Z">
                    <w:r>
                      <w:t>Lavabo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01165B7" w14:textId="77777777" w:rsidR="00696991" w:rsidRDefault="00696991">
                  <w:pPr>
                    <w:rPr>
                      <w:ins w:id="546" w:author="Gonzalo Javier Herrera Egoavil" w:date="2024-04-29T09:24:00Z"/>
                    </w:rPr>
                  </w:pPr>
                  <w:ins w:id="547" w:author="Gonzalo Javier Herrera Egoavil" w:date="2024-04-29T09:24:00Z">
                    <w:r>
                      <w:t>- Il y a un lavabo par toilette</w:t>
                    </w:r>
                  </w:ins>
                </w:p>
              </w:tc>
            </w:tr>
            <w:tr w:rsidR="009A0288" w14:paraId="5E6B2DBB" w14:textId="77777777">
              <w:trPr>
                <w:ins w:id="54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08EF688" w14:textId="77777777" w:rsidR="00696991" w:rsidRDefault="00696991">
                  <w:pPr>
                    <w:rPr>
                      <w:ins w:id="549" w:author="Gonzalo Javier Herrera Egoavil" w:date="2024-04-29T09:24:00Z"/>
                    </w:rPr>
                  </w:pPr>
                  <w:ins w:id="550" w:author="Gonzalo Javier Herrera Egoavil" w:date="2024-04-29T09:24:00Z">
                    <w:r>
                      <w:t>Savon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794B186" w14:textId="77777777" w:rsidR="00696991" w:rsidRDefault="00696991">
                  <w:pPr>
                    <w:rPr>
                      <w:ins w:id="551" w:author="Gonzalo Javier Herrera Egoavil" w:date="2024-04-29T09:24:00Z"/>
                    </w:rPr>
                  </w:pPr>
                  <w:ins w:id="552" w:author="Gonzalo Javier Herrera Egoavil" w:date="2024-04-29T09:24:00Z">
                    <w:r>
                      <w:t>- Il y a une boite de savon par toilettes</w:t>
                    </w:r>
                  </w:ins>
                </w:p>
              </w:tc>
            </w:tr>
            <w:tr w:rsidR="009A0288" w14:paraId="608AA7E3" w14:textId="77777777">
              <w:trPr>
                <w:ins w:id="55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0C646C9" w14:textId="77777777" w:rsidR="00696991" w:rsidRDefault="00696991">
                  <w:pPr>
                    <w:rPr>
                      <w:ins w:id="554" w:author="Gonzalo Javier Herrera Egoavil" w:date="2024-04-29T09:24:00Z"/>
                    </w:rPr>
                  </w:pPr>
                  <w:ins w:id="555" w:author="Gonzalo Javier Herrera Egoavil" w:date="2024-04-29T09:24:00Z">
                    <w:r>
                      <w:t>Papier pour les mains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1965D6A" w14:textId="77777777" w:rsidR="00696991" w:rsidRDefault="00696991">
                  <w:pPr>
                    <w:rPr>
                      <w:ins w:id="556" w:author="Gonzalo Javier Herrera Egoavil" w:date="2024-04-29T09:24:00Z"/>
                    </w:rPr>
                  </w:pPr>
                  <w:ins w:id="557" w:author="Gonzalo Javier Herrera Egoavil" w:date="2024-04-29T09:24:00Z">
                    <w:r>
                      <w:t>- Il y a 1 distributeur de papier pour les mains par toilette</w:t>
                    </w:r>
                  </w:ins>
                </w:p>
              </w:tc>
            </w:tr>
            <w:tr w:rsidR="009A0288" w14:paraId="75D6CBD0" w14:textId="77777777">
              <w:trPr>
                <w:ins w:id="55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2579D63" w14:textId="77777777" w:rsidR="00696991" w:rsidRDefault="00696991">
                  <w:pPr>
                    <w:rPr>
                      <w:ins w:id="559" w:author="Gonzalo Javier Herrera Egoavil" w:date="2024-04-29T09:24:00Z"/>
                    </w:rPr>
                  </w:pPr>
                  <w:ins w:id="560" w:author="Gonzalo Javier Herrera Egoavil" w:date="2024-04-29T09:24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63DA459" w14:textId="77777777" w:rsidR="00696991" w:rsidRDefault="00696991">
                  <w:pPr>
                    <w:rPr>
                      <w:ins w:id="561" w:author="Gonzalo Javier Herrera Egoavil" w:date="2024-04-29T09:24:00Z"/>
                    </w:rPr>
                  </w:pPr>
                  <w:ins w:id="562" w:author="Gonzalo Javier Herrera Egoavil" w:date="2024-04-29T09:24:00Z">
                    <w:r>
                      <w:t>- Il y a une poubelle dans chaque toilettes</w:t>
                    </w:r>
                  </w:ins>
                </w:p>
              </w:tc>
            </w:tr>
            <w:tr w:rsidR="009A0288" w14:paraId="7D4D6523" w14:textId="77777777">
              <w:trPr>
                <w:ins w:id="56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C55D077" w14:textId="77777777" w:rsidR="00696991" w:rsidRDefault="00696991">
                  <w:pPr>
                    <w:rPr>
                      <w:ins w:id="564" w:author="Gonzalo Javier Herrera Egoavil" w:date="2024-04-29T09:24:00Z"/>
                    </w:rPr>
                  </w:pPr>
                  <w:ins w:id="565" w:author="Gonzalo Javier Herrera Egoavil" w:date="2024-04-29T09:24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32B4045" w14:textId="77777777" w:rsidR="00696991" w:rsidRDefault="00696991">
                  <w:pPr>
                    <w:rPr>
                      <w:ins w:id="566" w:author="Gonzalo Javier Herrera Egoavil" w:date="2024-04-29T09:24:00Z"/>
                    </w:rPr>
                  </w:pPr>
                  <w:ins w:id="567" w:author="Gonzalo Javier Herrera Egoavil" w:date="2024-04-29T09:24:00Z">
                    <w:r>
                      <w:t xml:space="preserve">- Il y a </w:t>
                    </w:r>
                    <w:proofErr w:type="spellStart"/>
                    <w:proofErr w:type="gramStart"/>
                    <w:r>
                      <w:t>tout</w:t>
                    </w:r>
                    <w:proofErr w:type="spellEnd"/>
                    <w:r>
                      <w:t xml:space="preserve"> les murs blanc</w:t>
                    </w:r>
                    <w:proofErr w:type="gramEnd"/>
                    <w:r>
                      <w:t xml:space="preserve"> par toilette</w:t>
                    </w:r>
                  </w:ins>
                </w:p>
              </w:tc>
            </w:tr>
            <w:tr w:rsidR="009A0288" w14:paraId="3253602B" w14:textId="77777777">
              <w:trPr>
                <w:ins w:id="56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D2DFA42" w14:textId="77777777" w:rsidR="00696991" w:rsidRDefault="00696991">
                  <w:pPr>
                    <w:rPr>
                      <w:ins w:id="569" w:author="Gonzalo Javier Herrera Egoavil" w:date="2024-04-29T09:24:00Z"/>
                    </w:rPr>
                  </w:pPr>
                  <w:ins w:id="570" w:author="Gonzalo Javier Herrera Egoavil" w:date="2024-04-29T09:24:00Z">
                    <w:r>
                      <w:t>Interrupteur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7E68A46" w14:textId="77777777" w:rsidR="00696991" w:rsidRDefault="00696991">
                  <w:pPr>
                    <w:rPr>
                      <w:ins w:id="571" w:author="Gonzalo Javier Herrera Egoavil" w:date="2024-04-29T09:24:00Z"/>
                    </w:rPr>
                  </w:pPr>
                  <w:ins w:id="572" w:author="Gonzalo Javier Herrera Egoavil" w:date="2024-04-29T09:24:00Z">
                    <w:r>
                      <w:t>- Il y a un interrupteur pour la lumière dans chaque toilette</w:t>
                    </w:r>
                  </w:ins>
                </w:p>
              </w:tc>
            </w:tr>
            <w:tr w:rsidR="009A0288" w14:paraId="678E8E05" w14:textId="77777777">
              <w:trPr>
                <w:ins w:id="57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39D2910" w14:textId="77777777" w:rsidR="00696991" w:rsidRDefault="00696991">
                  <w:pPr>
                    <w:rPr>
                      <w:ins w:id="574" w:author="Gonzalo Javier Herrera Egoavil" w:date="2024-04-29T09:24:00Z"/>
                    </w:rPr>
                  </w:pPr>
                  <w:ins w:id="575" w:author="Gonzalo Javier Herrera Egoavil" w:date="2024-04-29T09:24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F3D23AD" w14:textId="77777777" w:rsidR="00696991" w:rsidRDefault="00696991">
                  <w:pPr>
                    <w:rPr>
                      <w:ins w:id="576" w:author="Gonzalo Javier Herrera Egoavil" w:date="2024-04-29T09:24:00Z"/>
                    </w:rPr>
                  </w:pPr>
                  <w:ins w:id="577" w:author="Gonzalo Javier Herrera Egoavil" w:date="2024-04-29T09:24:00Z">
                    <w:r>
                      <w:t>- Il y a une porte en bois claire</w:t>
                    </w:r>
                  </w:ins>
                </w:p>
              </w:tc>
            </w:tr>
            <w:tr w:rsidR="009A0288" w14:paraId="4379E622" w14:textId="77777777">
              <w:trPr>
                <w:ins w:id="57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2EB3E7D" w14:textId="77777777" w:rsidR="00696991" w:rsidRDefault="00696991">
                  <w:pPr>
                    <w:rPr>
                      <w:ins w:id="579" w:author="Gonzalo Javier Herrera Egoavil" w:date="2024-04-29T09:24:00Z"/>
                    </w:rPr>
                  </w:pPr>
                  <w:ins w:id="580" w:author="Gonzalo Javier Herrera Egoavil" w:date="2024-04-29T09:24:00Z">
                    <w:r>
                      <w:t>Papier toilette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5C93818" w14:textId="77777777" w:rsidR="00696991" w:rsidRDefault="00696991">
                  <w:pPr>
                    <w:rPr>
                      <w:ins w:id="581" w:author="Gonzalo Javier Herrera Egoavil" w:date="2024-04-29T09:24:00Z"/>
                    </w:rPr>
                  </w:pPr>
                  <w:ins w:id="582" w:author="Gonzalo Javier Herrera Egoavil" w:date="2024-04-29T09:24:00Z">
                    <w:r>
                      <w:t>- Il y un rouleau de papier toilette par toilette</w:t>
                    </w:r>
                  </w:ins>
                </w:p>
              </w:tc>
            </w:tr>
          </w:tbl>
          <w:p w14:paraId="367E721B" w14:textId="77777777" w:rsidR="00696991" w:rsidRDefault="00696991">
            <w:pPr>
              <w:rPr>
                <w:rFonts w:ascii="Calibri" w:eastAsia="Calibri" w:hAnsi="Calibri"/>
                <w:rPrChange w:id="583" w:author="Gonzalo Javier Herrera Egoavil" w:date="2024-04-29T09:24:00Z">
                  <w:rPr/>
                </w:rPrChange>
              </w:rPr>
              <w:pPrChange w:id="584" w:author="Gonzalo Javier Herrera Egoavil" w:date="2024-04-29T09:24:00Z">
                <w:pPr>
                  <w:spacing w:after="0"/>
                  <w:ind w:left="1016" w:hanging="1006"/>
                </w:pPr>
              </w:pPrChange>
            </w:pPr>
          </w:p>
        </w:tc>
      </w:tr>
    </w:tbl>
    <w:tbl>
      <w:tblPr>
        <w:tblStyle w:val="TableGrid"/>
        <w:tblW w:w="9062" w:type="dxa"/>
        <w:tblInd w:w="5" w:type="dxa"/>
        <w:tblCellMar>
          <w:top w:w="57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9455F6" w14:paraId="4F03523F" w14:textId="77777777">
        <w:trPr>
          <w:trHeight w:val="991"/>
          <w:del w:id="585" w:author="Gonzalo Javier Herrera Egoavil" w:date="2024-04-29T09:24:00Z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9AD2" w14:textId="77777777" w:rsidR="009455F6" w:rsidRDefault="00000000">
            <w:pPr>
              <w:spacing w:after="21" w:line="241" w:lineRule="auto"/>
              <w:ind w:left="1015"/>
              <w:rPr>
                <w:del w:id="586" w:author="Gonzalo Javier Herrera Egoavil" w:date="2024-04-29T09:24:00Z"/>
              </w:rPr>
            </w:pPr>
            <w:del w:id="587" w:author="Gonzalo Javier Herrera Egoavil" w:date="2024-04-29T09:24:00Z">
              <w:r>
                <w:rPr>
                  <w:rFonts w:ascii="Century Gothic" w:eastAsia="Century Gothic" w:hAnsi="Century Gothic" w:cs="Century Gothic"/>
                  <w:sz w:val="20"/>
                </w:rPr>
                <w:delText xml:space="preserve">tables Devant les tables se positionne un tableau blanc Sur chaque table se trouvent deux écrans avec un clavier et souris Au fond de la salle, dans le coin à droite se trouve un canapé à quatre places Devant ce canapé se trouvent deux </w:delText>
              </w:r>
            </w:del>
          </w:p>
          <w:p w14:paraId="6EC3222F" w14:textId="77777777" w:rsidR="009455F6" w:rsidRDefault="00000000">
            <w:pPr>
              <w:tabs>
                <w:tab w:val="center" w:pos="1279"/>
              </w:tabs>
              <w:rPr>
                <w:del w:id="588" w:author="Gonzalo Javier Herrera Egoavil" w:date="2024-04-29T09:24:00Z"/>
              </w:rPr>
            </w:pPr>
            <w:del w:id="589" w:author="Gonzalo Javier Herrera Egoavil" w:date="2024-04-29T09:24:00Z">
              <w:r>
                <w:rPr>
                  <w:rFonts w:ascii="Century Gothic" w:eastAsia="Century Gothic" w:hAnsi="Century Gothic" w:cs="Century Gothic"/>
                  <w:sz w:val="2"/>
                </w:rPr>
                <w:delText xml:space="preserve"> </w:delText>
              </w:r>
              <w:r>
                <w:rPr>
                  <w:rFonts w:ascii="Century Gothic" w:eastAsia="Century Gothic" w:hAnsi="Century Gothic" w:cs="Century Gothic"/>
                  <w:sz w:val="2"/>
                </w:rPr>
                <w:tab/>
              </w:r>
              <w:r>
                <w:rPr>
                  <w:rFonts w:ascii="Century Gothic" w:eastAsia="Century Gothic" w:hAnsi="Century Gothic" w:cs="Century Gothic"/>
                  <w:sz w:val="20"/>
                </w:rPr>
                <w:delText xml:space="preserve">poufs </w:delText>
              </w:r>
            </w:del>
          </w:p>
        </w:tc>
      </w:tr>
    </w:tbl>
    <w:p w14:paraId="00187F88" w14:textId="77777777" w:rsidR="009455F6" w:rsidRDefault="00000000">
      <w:pPr>
        <w:spacing w:after="178"/>
        <w:rPr>
          <w:del w:id="590" w:author="Gonzalo Javier Herrera Egoavil" w:date="2024-04-29T09:24:00Z"/>
        </w:rPr>
      </w:pPr>
      <w:del w:id="591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21A49CE7" w14:textId="46E13170" w:rsidR="00696991" w:rsidRDefault="00000000" w:rsidP="00696991">
      <w:pPr>
        <w:rPr>
          <w:ins w:id="592" w:author="Gonzalo Javier Herrera Egoavil" w:date="2024-04-29T09:24:00Z"/>
          <w:rFonts w:ascii="Calibri" w:eastAsia="Calibri" w:hAnsi="Calibri" w:cs="Calibri"/>
        </w:rPr>
      </w:pPr>
      <w:del w:id="593" w:author="Gonzalo Javier Herrera Egoavil" w:date="2024-04-29T09:24:00Z">
        <w:r>
          <w:rPr>
            <w:rFonts w:ascii="Century Gothic" w:eastAsia="Century Gothic" w:hAnsi="Century Gothic" w:cs="Century Gothic"/>
            <w:i/>
            <w:sz w:val="24"/>
          </w:rPr>
          <w:delText>3.1.2</w:delText>
        </w:r>
        <w:r>
          <w:rPr>
            <w:rFonts w:ascii="Arial" w:eastAsia="Arial" w:hAnsi="Arial" w:cs="Arial"/>
            <w:i/>
            <w:sz w:val="24"/>
          </w:rPr>
          <w:delText xml:space="preserve"> </w:delText>
        </w:r>
      </w:del>
    </w:p>
    <w:p w14:paraId="43241E70" w14:textId="483275E6" w:rsidR="00696991" w:rsidRDefault="00696991" w:rsidP="00696991">
      <w:pPr>
        <w:pStyle w:val="Titre3"/>
        <w:pPrChange w:id="594" w:author="Gonzalo Javier Herrera Egoavil" w:date="2024-04-29T09:24:00Z">
          <w:pPr>
            <w:pStyle w:val="Titre3"/>
            <w:ind w:left="1128"/>
          </w:pPr>
        </w:pPrChange>
      </w:pPr>
      <w:r w:rsidRPr="009A0288">
        <w:t xml:space="preserve">Salle </w:t>
      </w:r>
      <w:del w:id="595" w:author="Gonzalo Javier Herrera Egoavil" w:date="2024-04-29T09:24:00Z">
        <w:r w:rsidR="00000000">
          <w:rPr>
            <w:rFonts w:ascii="Century Gothic" w:eastAsia="Century Gothic" w:hAnsi="Century Gothic" w:cs="Century Gothic"/>
          </w:rPr>
          <w:delText xml:space="preserve">d'imprimante </w:delText>
        </w:r>
      </w:del>
      <w:ins w:id="596" w:author="Gonzalo Javier Herrera Egoavil" w:date="2024-04-29T09:24:00Z">
        <w:r>
          <w:t>de serveur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97" w:author="Gonzalo Javier Herrera Egoavil" w:date="2024-04-29T09:24:00Z">
          <w:tblPr>
            <w:tblStyle w:val="TableGrid"/>
            <w:tblW w:w="9062" w:type="dxa"/>
            <w:tblInd w:w="5" w:type="dxa"/>
            <w:tblCellMar>
              <w:top w:w="57" w:type="dxa"/>
              <w:left w:w="10" w:type="dxa"/>
              <w:bottom w:w="0" w:type="dxa"/>
              <w:right w:w="4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60"/>
        <w:tblGridChange w:id="598">
          <w:tblGrid>
            <w:gridCol w:w="9062"/>
          </w:tblGrid>
        </w:tblGridChange>
      </w:tblGrid>
      <w:tr w:rsidR="00696991" w14:paraId="1DD17BF6" w14:textId="77777777" w:rsidTr="00696991">
        <w:trPr>
          <w:trPrChange w:id="599" w:author="Gonzalo Javier Herrera Egoavil" w:date="2024-04-29T09:24:00Z">
            <w:trPr>
              <w:trHeight w:val="499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00" w:author="Gonzalo Javier Herrera Egoavil" w:date="2024-04-29T09:24:00Z">
              <w:tcPr>
                <w:tcW w:w="90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5BB08454" w14:textId="4469342E" w:rsidR="00696991" w:rsidRDefault="00696991">
            <w:pPr>
              <w:pPrChange w:id="601" w:author="Gonzalo Javier Herrera Egoavil" w:date="2024-04-29T09:24:00Z">
                <w:pPr>
                  <w:spacing w:after="0"/>
                  <w:jc w:val="both"/>
                </w:pPr>
              </w:pPrChange>
            </w:pPr>
            <w:r>
              <w:rPr>
                <w:rPrChange w:id="602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En tant </w:t>
            </w:r>
            <w:del w:id="603" w:author="Gonzalo Javier Herrera Egoavil" w:date="2024-04-29T09:24:00Z">
              <w:r w:rsidR="00000000">
                <w:rPr>
                  <w:rFonts w:ascii="Century Gothic" w:eastAsia="Century Gothic" w:hAnsi="Century Gothic" w:cs="Century Gothic"/>
                </w:rPr>
                <w:delText>qu'élève</w:delText>
              </w:r>
            </w:del>
            <w:proofErr w:type="gramStart"/>
            <w:ins w:id="604" w:author="Gonzalo Javier Herrera Egoavil" w:date="2024-04-29T09:24:00Z">
              <w:r>
                <w:t>que élève</w:t>
              </w:r>
            </w:ins>
            <w:proofErr w:type="gramEnd"/>
            <w:r>
              <w:rPr>
                <w:rPrChange w:id="605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 Je veux </w:t>
            </w:r>
            <w:del w:id="606" w:author="Gonzalo Javier Herrera Egoavil" w:date="2024-04-29T09:24:00Z">
              <w:r w:rsidR="00000000">
                <w:rPr>
                  <w:rFonts w:ascii="Century Gothic" w:eastAsia="Century Gothic" w:hAnsi="Century Gothic" w:cs="Century Gothic"/>
                </w:rPr>
                <w:delText xml:space="preserve">une </w:delText>
              </w:r>
            </w:del>
            <w:r>
              <w:rPr>
                <w:rPrChange w:id="607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salle </w:t>
            </w:r>
            <w:del w:id="608" w:author="Gonzalo Javier Herrera Egoavil" w:date="2024-04-29T09:24:00Z">
              <w:r w:rsidR="00000000">
                <w:rPr>
                  <w:rFonts w:ascii="Century Gothic" w:eastAsia="Century Gothic" w:hAnsi="Century Gothic" w:cs="Century Gothic"/>
                </w:rPr>
                <w:delText xml:space="preserve">d'imprimante Afin </w:delText>
              </w:r>
            </w:del>
            <w:r>
              <w:rPr>
                <w:rPrChange w:id="609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de </w:t>
            </w:r>
            <w:del w:id="610" w:author="Gonzalo Javier Herrera Egoavil" w:date="2024-04-29T09:24:00Z">
              <w:r w:rsidR="00000000">
                <w:rPr>
                  <w:rFonts w:ascii="Century Gothic" w:eastAsia="Century Gothic" w:hAnsi="Century Gothic" w:cs="Century Gothic"/>
                </w:rPr>
                <w:delText xml:space="preserve">pouvoir imprimer des papiers si j'en ai besoin </w:delText>
              </w:r>
            </w:del>
            <w:ins w:id="611" w:author="Gonzalo Javier Herrera Egoavil" w:date="2024-04-29T09:24:00Z">
              <w:r>
                <w:t>serveur Pour rendre le travail de nos sites possible</w:t>
              </w:r>
            </w:ins>
          </w:p>
        </w:tc>
      </w:tr>
      <w:tr w:rsidR="00696991" w14:paraId="0C68F83B" w14:textId="77777777" w:rsidTr="00696991">
        <w:trPr>
          <w:trPrChange w:id="612" w:author="Gonzalo Javier Herrera Egoavil" w:date="2024-04-29T09:24:00Z">
            <w:trPr>
              <w:trHeight w:val="2218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13" w:author="Gonzalo Javier Herrera Egoavil" w:date="2024-04-29T09:24:00Z">
              <w:tcPr>
                <w:tcW w:w="90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088D3FFF" w14:textId="1303AD31" w:rsidR="00696991" w:rsidRDefault="00696991">
            <w:pPr>
              <w:jc w:val="center"/>
              <w:pPrChange w:id="614" w:author="Gonzalo Javier Herrera Egoavil" w:date="2024-04-29T09:24:00Z">
                <w:pPr>
                  <w:spacing w:after="0"/>
                  <w:ind w:left="31"/>
                  <w:jc w:val="center"/>
                </w:pPr>
              </w:pPrChange>
            </w:pPr>
            <w:r>
              <w:rPr>
                <w:rPrChange w:id="615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Tests </w:t>
            </w:r>
            <w:proofErr w:type="gramStart"/>
            <w:r>
              <w:rPr>
                <w:rPrChange w:id="616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>d'acceptance:</w:t>
            </w:r>
            <w:proofErr w:type="gramEnd"/>
            <w:r>
              <w:rPr>
                <w:rPrChange w:id="617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 </w:t>
            </w:r>
            <w:del w:id="618" w:author="Gonzalo Javier Herrera Egoavil" w:date="2024-04-29T09:24:00Z">
              <w:r w:rsidR="00000000">
                <w:rPr>
                  <w:rFonts w:ascii="Century Gothic" w:eastAsia="Century Gothic" w:hAnsi="Century Gothic" w:cs="Century Gothic"/>
                </w:rPr>
                <w:delText xml:space="preserve"> </w:delText>
              </w:r>
            </w:del>
          </w:p>
          <w:p w14:paraId="0F17FA89" w14:textId="77777777" w:rsidR="009455F6" w:rsidRDefault="00000000">
            <w:pPr>
              <w:ind w:left="10"/>
              <w:rPr>
                <w:del w:id="619" w:author="Gonzalo Javier Herrera Egoavil" w:date="2024-04-29T09:24:00Z"/>
              </w:rPr>
            </w:pPr>
            <w:del w:id="620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Salle - Je veux que l'imprimante ne soit pas à côté de la porte - Je veux 1 fenêtre dans la </w:delText>
              </w:r>
            </w:del>
          </w:p>
          <w:p w14:paraId="1A0A3536" w14:textId="77777777" w:rsidR="00696991" w:rsidRDefault="00000000">
            <w:pPr>
              <w:rPr>
                <w:del w:id="621" w:author="Gonzalo Javier Herrera Egoavil" w:date="2024-04-29T09:24:00Z"/>
              </w:rPr>
            </w:pPr>
            <w:del w:id="622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D04 </w:delText>
              </w:r>
              <w:r>
                <w:rPr>
                  <w:rFonts w:ascii="Century Gothic" w:eastAsia="Century Gothic" w:hAnsi="Century Gothic" w:cs="Century Gothic"/>
                </w:rPr>
                <w:tab/>
                <w:delText xml:space="preserve">pièce - Je veux une armoire pour stocker du papier - Je veux des murs gris clair - Je veux une poubelle - Je veux un sol noir - Je veux une porte en bois - Je veux un tapis sous l'imprimante </w:delText>
              </w:r>
            </w:del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7622"/>
            </w:tblGrid>
            <w:tr w:rsidR="00696991" w14:paraId="2070DB3A" w14:textId="77777777">
              <w:trPr>
                <w:ins w:id="62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DDCD2E2" w14:textId="76C90D25" w:rsidR="00696991" w:rsidRDefault="00696991">
                  <w:pPr>
                    <w:rPr>
                      <w:ins w:id="624" w:author="Gonzalo Javier Herrera Egoavil" w:date="2024-04-29T09:24:00Z"/>
                    </w:rPr>
                  </w:pPr>
                  <w:proofErr w:type="gramStart"/>
                  <w:ins w:id="625" w:author="Gonzalo Javier Herrera Egoavil" w:date="2024-04-29T09:24:00Z">
                    <w:r>
                      <w:t>blocs</w:t>
                    </w:r>
                    <w:proofErr w:type="gramEnd"/>
                    <w:r>
                      <w:t xml:space="preserve"> de serveur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B92F941" w14:textId="77777777" w:rsidR="00696991" w:rsidRDefault="00696991">
                  <w:pPr>
                    <w:rPr>
                      <w:ins w:id="626" w:author="Gonzalo Javier Herrera Egoavil" w:date="2024-04-29T09:24:00Z"/>
                    </w:rPr>
                  </w:pPr>
                  <w:ins w:id="627" w:author="Gonzalo Javier Herrera Egoavil" w:date="2024-04-29T09:24:00Z">
                    <w:r>
                      <w:t xml:space="preserve">Quand j'entre dans la salle des serveurs tout au fond de la salle je vois trois "blocs" de serveurs l'un collé à </w:t>
                    </w:r>
                    <w:proofErr w:type="gramStart"/>
                    <w:r>
                      <w:t>l'autre .</w:t>
                    </w:r>
                    <w:proofErr w:type="gramEnd"/>
                  </w:ins>
                </w:p>
              </w:tc>
            </w:tr>
            <w:tr w:rsidR="00696991" w14:paraId="06DF44A7" w14:textId="77777777">
              <w:trPr>
                <w:ins w:id="62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49704C8" w14:textId="77777777" w:rsidR="00696991" w:rsidRDefault="00696991">
                  <w:pPr>
                    <w:rPr>
                      <w:ins w:id="629" w:author="Gonzalo Javier Herrera Egoavil" w:date="2024-04-29T09:24:00Z"/>
                    </w:rPr>
                  </w:pPr>
                  <w:proofErr w:type="gramStart"/>
                  <w:ins w:id="630" w:author="Gonzalo Javier Herrera Egoavil" w:date="2024-04-29T09:24:00Z">
                    <w:r>
                      <w:t>table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509F35C9" w14:textId="77777777" w:rsidR="00696991" w:rsidRDefault="00696991">
                  <w:pPr>
                    <w:rPr>
                      <w:ins w:id="631" w:author="Gonzalo Javier Herrera Egoavil" w:date="2024-04-29T09:24:00Z"/>
                    </w:rPr>
                  </w:pPr>
                  <w:proofErr w:type="gramStart"/>
                  <w:ins w:id="632" w:author="Gonzalo Javier Herrera Egoavil" w:date="2024-04-29T09:24:00Z">
                    <w:r>
                      <w:t>à</w:t>
                    </w:r>
                    <w:proofErr w:type="gramEnd"/>
                    <w:r>
                      <w:t xml:space="preserve"> côté des serveurs je </w:t>
                    </w:r>
                    <w:proofErr w:type="spellStart"/>
                    <w:r>
                      <w:t>voit</w:t>
                    </w:r>
                    <w:proofErr w:type="spellEnd"/>
                    <w:r>
                      <w:t xml:space="preserve"> une petite table carrée</w:t>
                    </w:r>
                  </w:ins>
                </w:p>
              </w:tc>
            </w:tr>
            <w:tr w:rsidR="00696991" w14:paraId="38FE5A19" w14:textId="77777777">
              <w:trPr>
                <w:ins w:id="63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E596BF9" w14:textId="77777777" w:rsidR="00696991" w:rsidRDefault="00696991">
                  <w:pPr>
                    <w:rPr>
                      <w:ins w:id="634" w:author="Gonzalo Javier Herrera Egoavil" w:date="2024-04-29T09:24:00Z"/>
                    </w:rPr>
                  </w:pPr>
                  <w:proofErr w:type="gramStart"/>
                  <w:ins w:id="635" w:author="Gonzalo Javier Herrera Egoavil" w:date="2024-04-29T09:24:00Z">
                    <w:r>
                      <w:t>pc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78FF6DE" w14:textId="77777777" w:rsidR="00696991" w:rsidRDefault="00696991">
                  <w:pPr>
                    <w:rPr>
                      <w:ins w:id="636" w:author="Gonzalo Javier Herrera Egoavil" w:date="2024-04-29T09:24:00Z"/>
                    </w:rPr>
                  </w:pPr>
                  <w:ins w:id="637" w:author="Gonzalo Javier Herrera Egoavil" w:date="2024-04-29T09:24:00Z">
                    <w:r>
                      <w:t>Sur la table se trouve un PC portable</w:t>
                    </w:r>
                  </w:ins>
                </w:p>
              </w:tc>
            </w:tr>
            <w:tr w:rsidR="00696991" w14:paraId="519A84F9" w14:textId="77777777">
              <w:trPr>
                <w:ins w:id="63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0D33472" w14:textId="77777777" w:rsidR="00696991" w:rsidRDefault="00696991">
                  <w:pPr>
                    <w:rPr>
                      <w:ins w:id="639" w:author="Gonzalo Javier Herrera Egoavil" w:date="2024-04-29T09:24:00Z"/>
                    </w:rPr>
                  </w:pPr>
                  <w:proofErr w:type="gramStart"/>
                  <w:ins w:id="640" w:author="Gonzalo Javier Herrera Egoavil" w:date="2024-04-29T09:24:00Z">
                    <w:r>
                      <w:t>chaise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118FB835" w14:textId="77777777" w:rsidR="00696991" w:rsidRDefault="00696991">
                  <w:pPr>
                    <w:rPr>
                      <w:ins w:id="641" w:author="Gonzalo Javier Herrera Egoavil" w:date="2024-04-29T09:24:00Z"/>
                    </w:rPr>
                  </w:pPr>
                  <w:ins w:id="642" w:author="Gonzalo Javier Herrera Egoavil" w:date="2024-04-29T09:24:00Z">
                    <w:r>
                      <w:t>Devant la table se trouve une chaise</w:t>
                    </w:r>
                  </w:ins>
                </w:p>
              </w:tc>
            </w:tr>
            <w:tr w:rsidR="00696991" w14:paraId="1C8F398F" w14:textId="77777777">
              <w:trPr>
                <w:ins w:id="64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FEC1562" w14:textId="77777777" w:rsidR="00696991" w:rsidRDefault="00696991">
                  <w:pPr>
                    <w:rPr>
                      <w:ins w:id="644" w:author="Gonzalo Javier Herrera Egoavil" w:date="2024-04-29T09:24:00Z"/>
                    </w:rPr>
                  </w:pPr>
                  <w:proofErr w:type="gramStart"/>
                  <w:ins w:id="645" w:author="Gonzalo Javier Herrera Egoavil" w:date="2024-04-29T09:24:00Z">
                    <w:r>
                      <w:t>armoires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EFD0AAD" w14:textId="77777777" w:rsidR="00696991" w:rsidRDefault="00696991">
                  <w:pPr>
                    <w:rPr>
                      <w:ins w:id="646" w:author="Gonzalo Javier Herrera Egoavil" w:date="2024-04-29T09:24:00Z"/>
                    </w:rPr>
                  </w:pPr>
                  <w:ins w:id="647" w:author="Gonzalo Javier Herrera Egoavil" w:date="2024-04-29T09:24:00Z">
                    <w:r>
                      <w:t>De l'autre côté des serveurs se trouvent des armoires avec des différents câbles à l'intérieur</w:t>
                    </w:r>
                  </w:ins>
                </w:p>
              </w:tc>
            </w:tr>
            <w:tr w:rsidR="00696991" w14:paraId="5D52B77F" w14:textId="77777777">
              <w:trPr>
                <w:ins w:id="64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D9FEAF5" w14:textId="77777777" w:rsidR="00696991" w:rsidRDefault="00696991">
                  <w:pPr>
                    <w:rPr>
                      <w:ins w:id="649" w:author="Gonzalo Javier Herrera Egoavil" w:date="2024-04-29T09:24:00Z"/>
                    </w:rPr>
                  </w:pPr>
                  <w:proofErr w:type="gramStart"/>
                  <w:ins w:id="650" w:author="Gonzalo Javier Herrera Egoavil" w:date="2024-04-29T09:24:00Z">
                    <w:r>
                      <w:t>anciens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PCs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3B0581D6" w14:textId="77777777" w:rsidR="00696991" w:rsidRDefault="00696991">
                  <w:pPr>
                    <w:rPr>
                      <w:ins w:id="651" w:author="Gonzalo Javier Herrera Egoavil" w:date="2024-04-29T09:24:00Z"/>
                    </w:rPr>
                  </w:pPr>
                  <w:proofErr w:type="gramStart"/>
                  <w:ins w:id="652" w:author="Gonzalo Javier Herrera Egoavil" w:date="2024-04-29T09:24:00Z">
                    <w:r>
                      <w:t>sur</w:t>
                    </w:r>
                    <w:proofErr w:type="gramEnd"/>
                    <w:r>
                      <w:t xml:space="preserve"> les armoires je vois trois anciens PC</w:t>
                    </w:r>
                  </w:ins>
                </w:p>
              </w:tc>
            </w:tr>
            <w:tr w:rsidR="00696991" w14:paraId="34572048" w14:textId="77777777">
              <w:trPr>
                <w:ins w:id="65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9566B49" w14:textId="77777777" w:rsidR="00696991" w:rsidRDefault="00696991">
                  <w:pPr>
                    <w:rPr>
                      <w:ins w:id="654" w:author="Gonzalo Javier Herrera Egoavil" w:date="2024-04-29T09:24:00Z"/>
                    </w:rPr>
                  </w:pPr>
                  <w:proofErr w:type="gramStart"/>
                  <w:ins w:id="655" w:author="Gonzalo Javier Herrera Egoavil" w:date="2024-04-29T09:24:00Z">
                    <w:r>
                      <w:t>boîte</w:t>
                    </w:r>
                    <w:proofErr w:type="gramEnd"/>
                    <w:r>
                      <w:t xml:space="preserve"> en carton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35EBBCB" w14:textId="77777777" w:rsidR="00696991" w:rsidRDefault="00696991">
                  <w:pPr>
                    <w:rPr>
                      <w:ins w:id="656" w:author="Gonzalo Javier Herrera Egoavil" w:date="2024-04-29T09:24:00Z"/>
                    </w:rPr>
                  </w:pPr>
                  <w:proofErr w:type="gramStart"/>
                  <w:ins w:id="657" w:author="Gonzalo Javier Herrera Egoavil" w:date="2024-04-29T09:24:00Z">
                    <w:r>
                      <w:t>à</w:t>
                    </w:r>
                    <w:proofErr w:type="gramEnd"/>
                    <w:r>
                      <w:t xml:space="preserve"> côté de ces PC se trouve une boîte en carton</w:t>
                    </w:r>
                  </w:ins>
                </w:p>
              </w:tc>
            </w:tr>
            <w:tr w:rsidR="00696991" w14:paraId="5ECF8B94" w14:textId="77777777">
              <w:trPr>
                <w:ins w:id="65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D7E3337" w14:textId="77777777" w:rsidR="00696991" w:rsidRDefault="00696991">
                  <w:pPr>
                    <w:rPr>
                      <w:ins w:id="659" w:author="Gonzalo Javier Herrera Egoavil" w:date="2024-04-29T09:24:00Z"/>
                    </w:rPr>
                  </w:pPr>
                  <w:proofErr w:type="gramStart"/>
                  <w:ins w:id="660" w:author="Gonzalo Javier Herrera Egoavil" w:date="2024-04-29T09:24:00Z">
                    <w:r>
                      <w:t>ventilateur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3D7F7C47" w14:textId="77777777" w:rsidR="00696991" w:rsidRDefault="00696991">
                  <w:pPr>
                    <w:rPr>
                      <w:ins w:id="661" w:author="Gonzalo Javier Herrera Egoavil" w:date="2024-04-29T09:24:00Z"/>
                    </w:rPr>
                  </w:pPr>
                  <w:proofErr w:type="gramStart"/>
                  <w:ins w:id="662" w:author="Gonzalo Javier Herrera Egoavil" w:date="2024-04-29T09:24:00Z">
                    <w:r>
                      <w:t>juste</w:t>
                    </w:r>
                    <w:proofErr w:type="gramEnd"/>
                    <w:r>
                      <w:t xml:space="preserve"> devant les serveurs se trouve un ventilateur pour bien refroidir les serveurs</w:t>
                    </w:r>
                  </w:ins>
                </w:p>
              </w:tc>
            </w:tr>
          </w:tbl>
          <w:p w14:paraId="14A81A55" w14:textId="77777777" w:rsidR="009455F6" w:rsidRDefault="009455F6">
            <w:pPr>
              <w:spacing w:line="243" w:lineRule="auto"/>
              <w:ind w:left="600" w:hanging="590"/>
              <w:rPr>
                <w:del w:id="663" w:author="Gonzalo Javier Herrera Egoavil" w:date="2024-04-29T09:24:00Z"/>
              </w:rPr>
            </w:pPr>
          </w:p>
          <w:p w14:paraId="1006EDD2" w14:textId="77777777" w:rsidR="009455F6" w:rsidRDefault="00000000">
            <w:pPr>
              <w:ind w:left="10"/>
              <w:rPr>
                <w:del w:id="664" w:author="Gonzalo Javier Herrera Egoavil" w:date="2024-04-29T09:24:00Z"/>
              </w:rPr>
            </w:pPr>
            <w:del w:id="665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Salle - Je veux que l'imprimante ne soit pas à côté de la porte - Je veux 1 fenêtre dans la </w:delText>
              </w:r>
            </w:del>
          </w:p>
          <w:p w14:paraId="74DE5AF1" w14:textId="77777777" w:rsidR="009455F6" w:rsidRDefault="00000000">
            <w:pPr>
              <w:spacing w:after="17" w:line="244" w:lineRule="auto"/>
              <w:ind w:left="600" w:hanging="590"/>
              <w:rPr>
                <w:del w:id="666" w:author="Gonzalo Javier Herrera Egoavil" w:date="2024-04-29T09:24:00Z"/>
              </w:rPr>
            </w:pPr>
            <w:del w:id="667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D14 </w:delText>
              </w:r>
              <w:r>
                <w:rPr>
                  <w:rFonts w:ascii="Century Gothic" w:eastAsia="Century Gothic" w:hAnsi="Century Gothic" w:cs="Century Gothic"/>
                </w:rPr>
                <w:tab/>
                <w:delText xml:space="preserve">pièce - Je veux une armoire pour stocker du papier - Je veux des murs gris clair - Je veux une poubelle - Je veux un sol noir - Je veux une porte en bois - Je veux un tapis </w:delText>
              </w:r>
            </w:del>
          </w:p>
          <w:p w14:paraId="5B2A9A29" w14:textId="1153BE99" w:rsidR="00696991" w:rsidRDefault="00000000">
            <w:pPr>
              <w:rPr>
                <w:rFonts w:ascii="Calibri" w:eastAsia="Calibri" w:hAnsi="Calibri"/>
                <w:rPrChange w:id="668" w:author="Gonzalo Javier Herrera Egoavil" w:date="2024-04-29T09:24:00Z">
                  <w:rPr/>
                </w:rPrChange>
              </w:rPr>
              <w:pPrChange w:id="669" w:author="Gonzalo Javier Herrera Egoavil" w:date="2024-04-29T09:24:00Z">
                <w:pPr>
                  <w:tabs>
                    <w:tab w:val="center" w:pos="1424"/>
                  </w:tabs>
                  <w:spacing w:after="0"/>
                </w:pPr>
              </w:pPrChange>
            </w:pPr>
            <w:del w:id="670" w:author="Gonzalo Javier Herrera Egoavil" w:date="2024-04-29T09:24:00Z">
              <w:r>
                <w:rPr>
                  <w:rFonts w:ascii="Century Gothic" w:eastAsia="Century Gothic" w:hAnsi="Century Gothic" w:cs="Century Gothic"/>
                  <w:sz w:val="2"/>
                </w:rPr>
                <w:delText xml:space="preserve"> </w:delText>
              </w:r>
              <w:r>
                <w:rPr>
                  <w:rFonts w:ascii="Century Gothic" w:eastAsia="Century Gothic" w:hAnsi="Century Gothic" w:cs="Century Gothic"/>
                  <w:sz w:val="2"/>
                </w:rPr>
                <w:tab/>
              </w:r>
              <w:r>
                <w:rPr>
                  <w:rFonts w:ascii="Century Gothic" w:eastAsia="Century Gothic" w:hAnsi="Century Gothic" w:cs="Century Gothic"/>
                </w:rPr>
                <w:delText xml:space="preserve">sous l'imprimante </w:delText>
              </w:r>
            </w:del>
          </w:p>
        </w:tc>
      </w:tr>
    </w:tbl>
    <w:p w14:paraId="54C3AE8D" w14:textId="77777777" w:rsidR="009455F6" w:rsidRDefault="00000000">
      <w:pPr>
        <w:spacing w:after="178"/>
        <w:rPr>
          <w:del w:id="671" w:author="Gonzalo Javier Herrera Egoavil" w:date="2024-04-29T09:24:00Z"/>
        </w:rPr>
      </w:pPr>
      <w:del w:id="672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3207A10A" w14:textId="720C2F30" w:rsidR="00696991" w:rsidRDefault="00000000" w:rsidP="00696991">
      <w:pPr>
        <w:rPr>
          <w:ins w:id="673" w:author="Gonzalo Javier Herrera Egoavil" w:date="2024-04-29T09:24:00Z"/>
          <w:rFonts w:ascii="Calibri" w:eastAsia="Calibri" w:hAnsi="Calibri" w:cs="Calibri"/>
        </w:rPr>
      </w:pPr>
      <w:del w:id="674" w:author="Gonzalo Javier Herrera Egoavil" w:date="2024-04-29T09:24:00Z">
        <w:r>
          <w:rPr>
            <w:rFonts w:ascii="Century Gothic" w:eastAsia="Century Gothic" w:hAnsi="Century Gothic" w:cs="Century Gothic"/>
            <w:i/>
            <w:sz w:val="24"/>
          </w:rPr>
          <w:delText>3.1.3</w:delText>
        </w:r>
        <w:r>
          <w:rPr>
            <w:rFonts w:ascii="Arial" w:eastAsia="Arial" w:hAnsi="Arial" w:cs="Arial"/>
            <w:i/>
            <w:sz w:val="24"/>
          </w:rPr>
          <w:delText xml:space="preserve"> </w:delText>
        </w:r>
      </w:del>
    </w:p>
    <w:p w14:paraId="69B9B98C" w14:textId="587B27B7" w:rsidR="00696991" w:rsidRDefault="00696991" w:rsidP="00696991">
      <w:pPr>
        <w:pStyle w:val="Titre3"/>
        <w:pPrChange w:id="675" w:author="Gonzalo Javier Herrera Egoavil" w:date="2024-04-29T09:24:00Z">
          <w:pPr>
            <w:pStyle w:val="Titre3"/>
            <w:ind w:left="1128"/>
          </w:pPr>
        </w:pPrChange>
      </w:pPr>
      <w:r w:rsidRPr="009A0288">
        <w:t xml:space="preserve">Salle de </w:t>
      </w:r>
      <w:del w:id="676" w:author="Gonzalo Javier Herrera Egoavil" w:date="2024-04-29T09:24:00Z">
        <w:r w:rsidR="00000000">
          <w:rPr>
            <w:rFonts w:ascii="Century Gothic" w:eastAsia="Century Gothic" w:hAnsi="Century Gothic" w:cs="Century Gothic"/>
          </w:rPr>
          <w:delText xml:space="preserve">classe 2ème étage </w:delText>
        </w:r>
      </w:del>
      <w:ins w:id="677" w:author="Gonzalo Javier Herrera Egoavil" w:date="2024-04-29T09:24:00Z">
        <w:r>
          <w:t>détente D15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678" w:author="Gonzalo Javier Herrera Egoavil" w:date="2024-04-29T09:24:00Z">
          <w:tblPr>
            <w:tblStyle w:val="TableGrid"/>
            <w:tblW w:w="9062" w:type="dxa"/>
            <w:tblInd w:w="5" w:type="dxa"/>
            <w:tblCellMar>
              <w:top w:w="57" w:type="dxa"/>
              <w:left w:w="10" w:type="dxa"/>
              <w:bottom w:w="0" w:type="dxa"/>
              <w:right w:w="6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60"/>
        <w:tblGridChange w:id="679">
          <w:tblGrid>
            <w:gridCol w:w="9062"/>
          </w:tblGrid>
        </w:tblGridChange>
      </w:tblGrid>
      <w:tr w:rsidR="00696991" w14:paraId="27309D15" w14:textId="77777777" w:rsidTr="00696991">
        <w:trPr>
          <w:trPrChange w:id="680" w:author="Gonzalo Javier Herrera Egoavil" w:date="2024-04-29T09:24:00Z">
            <w:trPr>
              <w:trHeight w:val="254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1" w:author="Gonzalo Javier Herrera Egoavil" w:date="2024-04-29T09:24:00Z">
              <w:tcPr>
                <w:tcW w:w="90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1510238D" w14:textId="07AF8B40" w:rsidR="00696991" w:rsidRDefault="00000000" w:rsidP="009A0288">
            <w:del w:id="682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As a  I want to salle de classe 2ème étage In order to </w:delText>
              </w:r>
            </w:del>
            <w:ins w:id="683" w:author="Gonzalo Javier Herrera Egoavil" w:date="2024-04-29T09:24:00Z">
              <w:r w:rsidR="00696991">
                <w:t>En tant qu'élève Je veux une salle de détente pour l'utiliser pendant les pauses Pour les élèves de l'ETML</w:t>
              </w:r>
            </w:ins>
          </w:p>
        </w:tc>
      </w:tr>
      <w:tr w:rsidR="00696991" w14:paraId="35ABC099" w14:textId="77777777" w:rsidTr="00696991">
        <w:trPr>
          <w:trPrChange w:id="684" w:author="Gonzalo Javier Herrera Egoavil" w:date="2024-04-29T09:24:00Z">
            <w:trPr>
              <w:trHeight w:val="320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5" w:author="Gonzalo Javier Herrera Egoavil" w:date="2024-04-29T09:24:00Z">
              <w:tcPr>
                <w:tcW w:w="90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0F0705B3" w14:textId="747DBBB6" w:rsidR="00696991" w:rsidRDefault="00696991">
            <w:pPr>
              <w:jc w:val="center"/>
              <w:pPrChange w:id="686" w:author="Gonzalo Javier Herrera Egoavil" w:date="2024-04-29T09:24:00Z">
                <w:pPr>
                  <w:spacing w:after="0"/>
                  <w:ind w:left="52"/>
                  <w:jc w:val="center"/>
                </w:pPr>
              </w:pPrChange>
            </w:pPr>
            <w:r>
              <w:rPr>
                <w:rPrChange w:id="687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Tests </w:t>
            </w:r>
            <w:proofErr w:type="gramStart"/>
            <w:r>
              <w:rPr>
                <w:rPrChange w:id="688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>d'acceptance:</w:t>
            </w:r>
            <w:proofErr w:type="gramEnd"/>
            <w:r>
              <w:rPr>
                <w:rPrChange w:id="689" w:author="Gonzalo Javier Herrera Egoavil" w:date="2024-04-29T09:24:00Z">
                  <w:rPr>
                    <w:rFonts w:ascii="Century Gothic" w:hAnsi="Century Gothic"/>
                    <w:sz w:val="20"/>
                  </w:rPr>
                </w:rPrChange>
              </w:rPr>
              <w:t xml:space="preserve"> </w:t>
            </w:r>
            <w:del w:id="690" w:author="Gonzalo Javier Herrera Egoavil" w:date="2024-04-29T09:24:00Z">
              <w:r w:rsidR="00000000">
                <w:rPr>
                  <w:rFonts w:ascii="Century Gothic" w:eastAsia="Century Gothic" w:hAnsi="Century Gothic" w:cs="Century Gothic"/>
                </w:rPr>
                <w:delText xml:space="preserve"> </w:delText>
              </w:r>
            </w:del>
          </w:p>
          <w:p w14:paraId="16972E6E" w14:textId="77777777" w:rsidR="009455F6" w:rsidRDefault="00000000">
            <w:pPr>
              <w:ind w:left="10"/>
              <w:jc w:val="both"/>
              <w:rPr>
                <w:del w:id="691" w:author="Gonzalo Javier Herrera Egoavil" w:date="2024-04-29T09:24:00Z"/>
              </w:rPr>
            </w:pPr>
            <w:del w:id="692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Salle 1) 17 postes avec une table chaque 2) 4 colonnes avec des prises electriques 3) TV 75 </w:delText>
              </w:r>
            </w:del>
          </w:p>
          <w:p w14:paraId="7238ED6F" w14:textId="77777777" w:rsidR="00696991" w:rsidRDefault="00000000">
            <w:pPr>
              <w:rPr>
                <w:del w:id="693" w:author="Gonzalo Javier Herrera Egoavil" w:date="2024-04-29T09:24:00Z"/>
              </w:rPr>
            </w:pPr>
            <w:del w:id="694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D11 </w:delText>
              </w:r>
              <w:r>
                <w:rPr>
                  <w:rFonts w:ascii="Century Gothic" w:eastAsia="Century Gothic" w:hAnsi="Century Gothic" w:cs="Century Gothic"/>
                </w:rPr>
                <w:tab/>
                <w:delText xml:space="preserve">pouces 4) 16 chaises gamer + tables gamer 5) 3 écran par poste 6) Deux murs avec deux prises electriques 7) Deux grandes fenetres 8) Tapis pour toute la salle </w:delText>
              </w:r>
            </w:del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37"/>
              <w:gridCol w:w="7303"/>
            </w:tblGrid>
            <w:tr w:rsidR="00696991" w14:paraId="40CE8E71" w14:textId="77777777">
              <w:trPr>
                <w:ins w:id="69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B725A0E" w14:textId="75CDC62F" w:rsidR="00696991" w:rsidRDefault="00696991">
                  <w:pPr>
                    <w:rPr>
                      <w:ins w:id="696" w:author="Gonzalo Javier Herrera Egoavil" w:date="2024-04-29T09:24:00Z"/>
                    </w:rPr>
                  </w:pPr>
                  <w:ins w:id="697" w:author="Gonzalo Javier Herrera Egoavil" w:date="2024-04-29T09:24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CF57D24" w14:textId="77777777" w:rsidR="00696991" w:rsidRDefault="00696991">
                  <w:pPr>
                    <w:rPr>
                      <w:ins w:id="698" w:author="Gonzalo Javier Herrera Egoavil" w:date="2024-04-29T09:24:00Z"/>
                    </w:rPr>
                  </w:pPr>
                  <w:ins w:id="699" w:author="Gonzalo Javier Herrera Egoavil" w:date="2024-04-29T09:24:00Z">
                    <w:r>
                      <w:t>Il y aura un porte-veste collé au mur</w:t>
                    </w:r>
                  </w:ins>
                </w:p>
              </w:tc>
            </w:tr>
            <w:tr w:rsidR="00696991" w14:paraId="16BC9641" w14:textId="77777777">
              <w:trPr>
                <w:ins w:id="70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F3B6003" w14:textId="77777777" w:rsidR="00696991" w:rsidRDefault="00696991">
                  <w:pPr>
                    <w:rPr>
                      <w:ins w:id="701" w:author="Gonzalo Javier Herrera Egoavil" w:date="2024-04-29T09:24:00Z"/>
                    </w:rPr>
                  </w:pPr>
                  <w:ins w:id="702" w:author="Gonzalo Javier Herrera Egoavil" w:date="2024-04-29T09:24:00Z">
                    <w:r>
                      <w:t>Armoire (</w:t>
                    </w:r>
                    <w:proofErr w:type="spellStart"/>
                    <w:r>
                      <w:t>Librerie</w:t>
                    </w:r>
                    <w:proofErr w:type="spellEnd"/>
                    <w:r>
                      <w:t>)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3DF4090" w14:textId="77777777" w:rsidR="00696991" w:rsidRDefault="00696991">
                  <w:pPr>
                    <w:rPr>
                      <w:ins w:id="703" w:author="Gonzalo Javier Herrera Egoavil" w:date="2024-04-29T09:24:00Z"/>
                    </w:rPr>
                  </w:pPr>
                  <w:ins w:id="704" w:author="Gonzalo Javier Herrera Egoavil" w:date="2024-04-29T09:24:00Z">
                    <w:r>
                      <w:t>Il y aura une armoire avec des livres à disposition.</w:t>
                    </w:r>
                  </w:ins>
                </w:p>
              </w:tc>
            </w:tr>
            <w:tr w:rsidR="00696991" w14:paraId="71F829AD" w14:textId="77777777">
              <w:trPr>
                <w:ins w:id="70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BDCE918" w14:textId="77777777" w:rsidR="00696991" w:rsidRDefault="00696991">
                  <w:pPr>
                    <w:rPr>
                      <w:ins w:id="706" w:author="Gonzalo Javier Herrera Egoavil" w:date="2024-04-29T09:24:00Z"/>
                    </w:rPr>
                  </w:pPr>
                  <w:ins w:id="707" w:author="Gonzalo Javier Herrera Egoavil" w:date="2024-04-29T09:24:00Z">
                    <w:r>
                      <w:t>Poufs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4E72160" w14:textId="77777777" w:rsidR="00696991" w:rsidRDefault="00696991">
                  <w:pPr>
                    <w:rPr>
                      <w:ins w:id="708" w:author="Gonzalo Javier Herrera Egoavil" w:date="2024-04-29T09:24:00Z"/>
                    </w:rPr>
                  </w:pPr>
                  <w:ins w:id="709" w:author="Gonzalo Javier Herrera Egoavil" w:date="2024-04-29T09:24:00Z">
                    <w:r>
                      <w:t>Il y aura 10 poufs au milieu de la salle</w:t>
                    </w:r>
                  </w:ins>
                </w:p>
              </w:tc>
            </w:tr>
            <w:tr w:rsidR="00696991" w14:paraId="612748C8" w14:textId="77777777">
              <w:trPr>
                <w:ins w:id="71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863CED4" w14:textId="77777777" w:rsidR="00696991" w:rsidRDefault="00696991">
                  <w:pPr>
                    <w:rPr>
                      <w:ins w:id="711" w:author="Gonzalo Javier Herrera Egoavil" w:date="2024-04-29T09:24:00Z"/>
                    </w:rPr>
                  </w:pPr>
                  <w:ins w:id="712" w:author="Gonzalo Javier Herrera Egoavil" w:date="2024-04-29T09:24:00Z">
                    <w:r>
                      <w:t xml:space="preserve">Prises </w:t>
                    </w:r>
                    <w:proofErr w:type="spellStart"/>
                    <w:r>
                      <w:t>élèctriques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080273F6" w14:textId="77777777" w:rsidR="00696991" w:rsidRDefault="00696991">
                  <w:pPr>
                    <w:rPr>
                      <w:ins w:id="713" w:author="Gonzalo Javier Herrera Egoavil" w:date="2024-04-29T09:24:00Z"/>
                    </w:rPr>
                  </w:pPr>
                  <w:ins w:id="714" w:author="Gonzalo Javier Herrera Egoavil" w:date="2024-04-29T09:24:00Z">
                    <w:r>
                      <w:t xml:space="preserve">Il y aura une </w:t>
                    </w:r>
                    <w:proofErr w:type="spellStart"/>
                    <w:r>
                      <w:t>grandre</w:t>
                    </w:r>
                    <w:proofErr w:type="spellEnd"/>
                    <w:r>
                      <w:t xml:space="preserve"> prise </w:t>
                    </w:r>
                    <w:proofErr w:type="spellStart"/>
                    <w:r>
                      <w:t>élèctrique</w:t>
                    </w:r>
                    <w:proofErr w:type="spellEnd"/>
                    <w:r>
                      <w:t xml:space="preserve"> qui </w:t>
                    </w:r>
                    <w:proofErr w:type="spellStart"/>
                    <w:r>
                      <w:t>permettron</w:t>
                    </w:r>
                    <w:proofErr w:type="spellEnd"/>
                    <w:r>
                      <w:t xml:space="preserve"> aux élèves charger leur </w:t>
                    </w:r>
                    <w:proofErr w:type="spellStart"/>
                    <w:r>
                      <w:t>telephone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696991" w14:paraId="68AFBA10" w14:textId="77777777">
              <w:trPr>
                <w:ins w:id="71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B200523" w14:textId="77777777" w:rsidR="00696991" w:rsidRDefault="00696991">
                  <w:pPr>
                    <w:rPr>
                      <w:ins w:id="716" w:author="Gonzalo Javier Herrera Egoavil" w:date="2024-04-29T09:24:00Z"/>
                    </w:rPr>
                  </w:pPr>
                  <w:ins w:id="717" w:author="Gonzalo Javier Herrera Egoavil" w:date="2024-04-29T09:24:00Z">
                    <w:r>
                      <w:t>Machine distributeur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671D971" w14:textId="77777777" w:rsidR="00696991" w:rsidRDefault="00696991">
                  <w:pPr>
                    <w:rPr>
                      <w:ins w:id="718" w:author="Gonzalo Javier Herrera Egoavil" w:date="2024-04-29T09:24:00Z"/>
                    </w:rPr>
                  </w:pPr>
                  <w:ins w:id="719" w:author="Gonzalo Javier Herrera Egoavil" w:date="2024-04-29T09:24:00Z">
                    <w:r>
                      <w:t xml:space="preserve">Il y aura une machine distributeur de boissons et une machine </w:t>
                    </w:r>
                    <w:proofErr w:type="spellStart"/>
                    <w:r>
                      <w:t>distribuiteur</w:t>
                    </w:r>
                    <w:proofErr w:type="spellEnd"/>
                    <w:r>
                      <w:t xml:space="preserve"> de chips à </w:t>
                    </w:r>
                    <w:proofErr w:type="gramStart"/>
                    <w:r>
                      <w:t>cote</w:t>
                    </w:r>
                    <w:proofErr w:type="gramEnd"/>
                    <w:r>
                      <w:t xml:space="preserve"> de l'autre.</w:t>
                    </w:r>
                  </w:ins>
                </w:p>
              </w:tc>
            </w:tr>
            <w:tr w:rsidR="00696991" w14:paraId="3FF73D4B" w14:textId="77777777">
              <w:trPr>
                <w:ins w:id="72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881D4E0" w14:textId="77777777" w:rsidR="00696991" w:rsidRDefault="00696991">
                  <w:pPr>
                    <w:rPr>
                      <w:ins w:id="721" w:author="Gonzalo Javier Herrera Egoavil" w:date="2024-04-29T09:24:00Z"/>
                    </w:rPr>
                  </w:pPr>
                  <w:ins w:id="722" w:author="Gonzalo Javier Herrera Egoavil" w:date="2024-04-29T09:24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7D05FC7" w14:textId="77777777" w:rsidR="00696991" w:rsidRDefault="00696991">
                  <w:pPr>
                    <w:rPr>
                      <w:ins w:id="723" w:author="Gonzalo Javier Herrera Egoavil" w:date="2024-04-29T09:24:00Z"/>
                    </w:rPr>
                  </w:pPr>
                  <w:ins w:id="724" w:author="Gonzalo Javier Herrera Egoavil" w:date="2024-04-29T09:24:00Z">
                    <w:r>
                      <w:t xml:space="preserve">Il y aura une poubelle à </w:t>
                    </w:r>
                    <w:proofErr w:type="gramStart"/>
                    <w:r>
                      <w:t>cote</w:t>
                    </w:r>
                    <w:proofErr w:type="gramEnd"/>
                    <w:r>
                      <w:t xml:space="preserve"> de la porte</w:t>
                    </w:r>
                  </w:ins>
                </w:p>
              </w:tc>
            </w:tr>
            <w:tr w:rsidR="00696991" w14:paraId="1330ED97" w14:textId="77777777">
              <w:trPr>
                <w:ins w:id="72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AF74496" w14:textId="77777777" w:rsidR="00696991" w:rsidRDefault="00696991">
                  <w:pPr>
                    <w:rPr>
                      <w:ins w:id="726" w:author="Gonzalo Javier Herrera Egoavil" w:date="2024-04-29T09:24:00Z"/>
                    </w:rPr>
                  </w:pPr>
                  <w:ins w:id="727" w:author="Gonzalo Javier Herrera Egoavil" w:date="2024-04-29T09:24:00Z">
                    <w:r>
                      <w:t>Router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B0ED5E7" w14:textId="77777777" w:rsidR="00696991" w:rsidRDefault="00696991">
                  <w:pPr>
                    <w:rPr>
                      <w:ins w:id="728" w:author="Gonzalo Javier Herrera Egoavil" w:date="2024-04-29T09:24:00Z"/>
                    </w:rPr>
                  </w:pPr>
                  <w:ins w:id="729" w:author="Gonzalo Javier Herrera Egoavil" w:date="2024-04-29T09:24:00Z">
                    <w:r>
                      <w:t xml:space="preserve">Il aura un router </w:t>
                    </w:r>
                    <w:proofErr w:type="spellStart"/>
                    <w:r>
                      <w:t>au dessus</w:t>
                    </w:r>
                    <w:proofErr w:type="spellEnd"/>
                    <w:r>
                      <w:t xml:space="preserve"> de la porte avec un </w:t>
                    </w:r>
                    <w:proofErr w:type="spellStart"/>
                    <w:r>
                      <w:t>reseaux</w:t>
                    </w:r>
                    <w:proofErr w:type="spellEnd"/>
                    <w:r>
                      <w:t xml:space="preserve"> 5g</w:t>
                    </w:r>
                  </w:ins>
                </w:p>
              </w:tc>
            </w:tr>
            <w:tr w:rsidR="00696991" w14:paraId="343E1FC2" w14:textId="77777777">
              <w:trPr>
                <w:ins w:id="73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7177832" w14:textId="77777777" w:rsidR="00696991" w:rsidRDefault="00696991">
                  <w:pPr>
                    <w:rPr>
                      <w:ins w:id="731" w:author="Gonzalo Javier Herrera Egoavil" w:date="2024-04-29T09:24:00Z"/>
                    </w:rPr>
                  </w:pPr>
                  <w:ins w:id="732" w:author="Gonzalo Javier Herrera Egoavil" w:date="2024-04-29T09:24:00Z">
                    <w:r>
                      <w:t>Projecteur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A6AF4CD" w14:textId="77777777" w:rsidR="00696991" w:rsidRDefault="00696991">
                  <w:pPr>
                    <w:rPr>
                      <w:ins w:id="733" w:author="Gonzalo Javier Herrera Egoavil" w:date="2024-04-29T09:24:00Z"/>
                    </w:rPr>
                  </w:pPr>
                  <w:ins w:id="734" w:author="Gonzalo Javier Herrera Egoavil" w:date="2024-04-29T09:24:00Z">
                    <w:r>
                      <w:t xml:space="preserve">Il y aura un projecteur pour regarder des films ou </w:t>
                    </w:r>
                    <w:proofErr w:type="spellStart"/>
                    <w:r>
                      <w:t>series</w:t>
                    </w:r>
                    <w:proofErr w:type="spellEnd"/>
                  </w:ins>
                </w:p>
              </w:tc>
            </w:tr>
          </w:tbl>
          <w:p w14:paraId="0CF9BEFA" w14:textId="77777777" w:rsidR="009455F6" w:rsidRDefault="009455F6">
            <w:pPr>
              <w:spacing w:line="244" w:lineRule="auto"/>
              <w:ind w:left="615" w:hanging="605"/>
              <w:rPr>
                <w:del w:id="735" w:author="Gonzalo Javier Herrera Egoavil" w:date="2024-04-29T09:24:00Z"/>
              </w:rPr>
            </w:pPr>
          </w:p>
          <w:p w14:paraId="642035D7" w14:textId="77777777" w:rsidR="009455F6" w:rsidRDefault="00000000">
            <w:pPr>
              <w:ind w:left="10"/>
              <w:jc w:val="both"/>
              <w:rPr>
                <w:del w:id="736" w:author="Gonzalo Javier Herrera Egoavil" w:date="2024-04-29T09:24:00Z"/>
              </w:rPr>
            </w:pPr>
            <w:del w:id="737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Salle 1) 17 postes avec une table chaque 2) 4 colonnes avec des prises electriques 3) TV 75 </w:delText>
              </w:r>
            </w:del>
          </w:p>
          <w:p w14:paraId="42BE5BB6" w14:textId="77777777" w:rsidR="009455F6" w:rsidRDefault="00000000">
            <w:pPr>
              <w:spacing w:line="247" w:lineRule="auto"/>
              <w:ind w:left="615" w:hanging="605"/>
              <w:rPr>
                <w:del w:id="738" w:author="Gonzalo Javier Herrera Egoavil" w:date="2024-04-29T09:24:00Z"/>
              </w:rPr>
            </w:pPr>
            <w:del w:id="739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D18 </w:delText>
              </w:r>
              <w:r>
                <w:rPr>
                  <w:rFonts w:ascii="Century Gothic" w:eastAsia="Century Gothic" w:hAnsi="Century Gothic" w:cs="Century Gothic"/>
                </w:rPr>
                <w:tab/>
                <w:delText xml:space="preserve">pouces 4) 16 chaises gamer + tables gamer 5) 3 écran par poste 6) Deux murs avec deux prises electriques 7) Deux grandes fenetres 8) Tapis pour toute la salle </w:delText>
              </w:r>
            </w:del>
          </w:p>
          <w:p w14:paraId="1BD13075" w14:textId="77777777" w:rsidR="009455F6" w:rsidRDefault="00000000">
            <w:pPr>
              <w:ind w:left="10"/>
              <w:jc w:val="both"/>
              <w:rPr>
                <w:del w:id="740" w:author="Gonzalo Javier Herrera Egoavil" w:date="2024-04-29T09:24:00Z"/>
              </w:rPr>
            </w:pPr>
            <w:del w:id="741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Salle 1) 17 postes avec une table chaque 2) 4 colonnes avec des prises electriques 3) TV 75 </w:delText>
              </w:r>
            </w:del>
          </w:p>
          <w:p w14:paraId="433CBC17" w14:textId="77777777" w:rsidR="009455F6" w:rsidRDefault="00000000">
            <w:pPr>
              <w:spacing w:line="244" w:lineRule="auto"/>
              <w:ind w:left="615" w:hanging="605"/>
              <w:rPr>
                <w:del w:id="742" w:author="Gonzalo Javier Herrera Egoavil" w:date="2024-04-29T09:24:00Z"/>
              </w:rPr>
            </w:pPr>
            <w:del w:id="743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D13 </w:delText>
              </w:r>
              <w:r>
                <w:rPr>
                  <w:rFonts w:ascii="Century Gothic" w:eastAsia="Century Gothic" w:hAnsi="Century Gothic" w:cs="Century Gothic"/>
                </w:rPr>
                <w:tab/>
                <w:delText xml:space="preserve">pouces 4) 16 chaises gamer + tables gamer 5) 3 écran par poste 6) Trois murs avec deux prises electriques 7) Une grandes fenetres 8) Tapis pour toute la salle </w:delText>
              </w:r>
            </w:del>
          </w:p>
          <w:p w14:paraId="4E5533A9" w14:textId="0C08920E" w:rsidR="00696991" w:rsidRDefault="00000000">
            <w:pPr>
              <w:rPr>
                <w:rFonts w:ascii="Calibri" w:eastAsia="Calibri" w:hAnsi="Calibri"/>
                <w:rPrChange w:id="744" w:author="Gonzalo Javier Herrera Egoavil" w:date="2024-04-29T09:24:00Z">
                  <w:rPr/>
                </w:rPrChange>
              </w:rPr>
              <w:pPrChange w:id="745" w:author="Gonzalo Javier Herrera Egoavil" w:date="2024-04-29T09:24:00Z">
                <w:pPr>
                  <w:spacing w:after="0"/>
                  <w:ind w:firstLine="10"/>
                </w:pPr>
              </w:pPrChange>
            </w:pPr>
            <w:del w:id="746" w:author="Gonzalo Javier Herrera Egoavil" w:date="2024-04-29T09:24:00Z">
              <w:r>
                <w:rPr>
                  <w:rFonts w:ascii="Century Gothic" w:eastAsia="Century Gothic" w:hAnsi="Century Gothic" w:cs="Century Gothic"/>
                </w:rPr>
                <w:delText xml:space="preserve">Salle 1) 17 postes avec une table chaque 2) 4 colonnes avec des prises electriques 3) TV 75 D16 </w:delText>
              </w:r>
              <w:r>
                <w:rPr>
                  <w:rFonts w:ascii="Century Gothic" w:eastAsia="Century Gothic" w:hAnsi="Century Gothic" w:cs="Century Gothic"/>
                </w:rPr>
                <w:tab/>
                <w:delText xml:space="preserve">pouces 4) 16 chaises gamer + tables gamer 5) 3 écran par poste 6) Trois murs avec </w:delText>
              </w:r>
              <w:r>
                <w:rPr>
                  <w:rFonts w:ascii="Century Gothic" w:eastAsia="Century Gothic" w:hAnsi="Century Gothic" w:cs="Century Gothic"/>
                  <w:sz w:val="2"/>
                </w:rPr>
                <w:delText xml:space="preserve"> </w:delText>
              </w:r>
              <w:r>
                <w:rPr>
                  <w:rFonts w:ascii="Century Gothic" w:eastAsia="Century Gothic" w:hAnsi="Century Gothic" w:cs="Century Gothic"/>
                  <w:sz w:val="2"/>
                </w:rPr>
                <w:tab/>
              </w:r>
              <w:r>
                <w:rPr>
                  <w:rFonts w:ascii="Century Gothic" w:eastAsia="Century Gothic" w:hAnsi="Century Gothic" w:cs="Century Gothic"/>
                </w:rPr>
                <w:delText xml:space="preserve">deux prises electriques 7) Une grandes fenetres 8) Tapis pour toute la salle </w:delText>
              </w:r>
            </w:del>
          </w:p>
        </w:tc>
      </w:tr>
    </w:tbl>
    <w:p w14:paraId="19087E22" w14:textId="77777777" w:rsidR="00696991" w:rsidRDefault="00696991" w:rsidP="00696991">
      <w:pPr>
        <w:rPr>
          <w:ins w:id="747" w:author="Gonzalo Javier Herrera Egoavil" w:date="2024-04-29T09:24:00Z"/>
          <w:rFonts w:ascii="Calibri" w:eastAsia="Calibri" w:hAnsi="Calibri" w:cs="Calibri"/>
        </w:rPr>
      </w:pPr>
    </w:p>
    <w:p w14:paraId="75DB9BF1" w14:textId="77777777" w:rsidR="00696991" w:rsidRDefault="00696991" w:rsidP="00696991">
      <w:pPr>
        <w:pStyle w:val="Titre3"/>
        <w:rPr>
          <w:ins w:id="748" w:author="Gonzalo Javier Herrera Egoavil" w:date="2024-04-29T09:24:00Z"/>
        </w:rPr>
      </w:pPr>
      <w:proofErr w:type="spellStart"/>
      <w:ins w:id="749" w:author="Gonzalo Javier Herrera Egoavil" w:date="2024-04-29T09:24:00Z">
        <w:r>
          <w:t>Terrase</w:t>
        </w:r>
        <w:proofErr w:type="spellEnd"/>
        <w:r>
          <w:t xml:space="preserve"> (Toit)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2"/>
      </w:tblGrid>
      <w:tr w:rsidR="00696991" w14:paraId="123167A5" w14:textId="77777777" w:rsidTr="00696991">
        <w:trPr>
          <w:ins w:id="75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523B" w14:textId="77777777" w:rsidR="00696991" w:rsidRDefault="00696991">
            <w:pPr>
              <w:rPr>
                <w:ins w:id="751" w:author="Gonzalo Javier Herrera Egoavil" w:date="2024-04-29T09:24:00Z"/>
              </w:rPr>
            </w:pPr>
            <w:ins w:id="752" w:author="Gonzalo Javier Herrera Egoavil" w:date="2024-04-29T09:24:00Z">
              <w:r>
                <w:t xml:space="preserve">En tant qu'élève Je veux une terrasse Pour pouvoir me reposer </w:t>
              </w:r>
              <w:proofErr w:type="spellStart"/>
              <w:proofErr w:type="gramStart"/>
              <w:r>
                <w:t>a</w:t>
              </w:r>
              <w:proofErr w:type="spellEnd"/>
              <w:proofErr w:type="gramEnd"/>
              <w:r>
                <w:t xml:space="preserve"> l'extérieur</w:t>
              </w:r>
            </w:ins>
          </w:p>
        </w:tc>
      </w:tr>
      <w:tr w:rsidR="00696991" w14:paraId="37DF923D" w14:textId="77777777" w:rsidTr="00696991">
        <w:trPr>
          <w:ins w:id="753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DFFD" w14:textId="77777777" w:rsidR="00696991" w:rsidRDefault="00696991">
            <w:pPr>
              <w:jc w:val="center"/>
              <w:rPr>
                <w:ins w:id="754" w:author="Gonzalo Javier Herrera Egoavil" w:date="2024-04-29T09:24:00Z"/>
              </w:rPr>
            </w:pPr>
            <w:ins w:id="755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52"/>
              <w:gridCol w:w="4941"/>
            </w:tblGrid>
            <w:tr w:rsidR="00696991" w14:paraId="3676B22C" w14:textId="77777777">
              <w:trPr>
                <w:ins w:id="75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1DAA57C" w14:textId="77777777" w:rsidR="00696991" w:rsidRDefault="00696991">
                  <w:pPr>
                    <w:rPr>
                      <w:ins w:id="757" w:author="Gonzalo Javier Herrera Egoavil" w:date="2024-04-29T09:24:00Z"/>
                    </w:rPr>
                  </w:pPr>
                  <w:ins w:id="758" w:author="Gonzalo Javier Herrera Egoavil" w:date="2024-04-29T09:24:00Z">
                    <w:r>
                      <w:t>Parasol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C0B3ED7" w14:textId="77777777" w:rsidR="00696991" w:rsidRDefault="00696991">
                  <w:pPr>
                    <w:rPr>
                      <w:ins w:id="759" w:author="Gonzalo Javier Herrera Egoavil" w:date="2024-04-29T09:24:00Z"/>
                    </w:rPr>
                  </w:pPr>
                  <w:ins w:id="760" w:author="Gonzalo Javier Herrera Egoavil" w:date="2024-04-29T09:24:00Z">
                    <w:r>
                      <w:t>- Je veux 1 parasol sous chaque table</w:t>
                    </w:r>
                  </w:ins>
                </w:p>
              </w:tc>
            </w:tr>
            <w:tr w:rsidR="00696991" w14:paraId="23FEEA4D" w14:textId="77777777">
              <w:trPr>
                <w:ins w:id="76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29E0353" w14:textId="77777777" w:rsidR="00696991" w:rsidRDefault="00696991">
                  <w:pPr>
                    <w:rPr>
                      <w:ins w:id="762" w:author="Gonzalo Javier Herrera Egoavil" w:date="2024-04-29T09:24:00Z"/>
                    </w:rPr>
                  </w:pPr>
                  <w:ins w:id="763" w:author="Gonzalo Javier Herrera Egoavil" w:date="2024-04-29T09:24:00Z">
                    <w:r>
                      <w:t>Barrières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2F2499E" w14:textId="77777777" w:rsidR="00696991" w:rsidRDefault="00696991">
                  <w:pPr>
                    <w:rPr>
                      <w:ins w:id="764" w:author="Gonzalo Javier Herrera Egoavil" w:date="2024-04-29T09:24:00Z"/>
                    </w:rPr>
                  </w:pPr>
                  <w:ins w:id="765" w:author="Gonzalo Javier Herrera Egoavil" w:date="2024-04-29T09:24:00Z">
                    <w:r>
                      <w:t>- Je veux des barrières tout autour</w:t>
                    </w:r>
                  </w:ins>
                </w:p>
              </w:tc>
            </w:tr>
            <w:tr w:rsidR="00696991" w14:paraId="1F8140C8" w14:textId="77777777">
              <w:trPr>
                <w:ins w:id="76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56F436B" w14:textId="77777777" w:rsidR="00696991" w:rsidRDefault="00696991">
                  <w:pPr>
                    <w:rPr>
                      <w:ins w:id="767" w:author="Gonzalo Javier Herrera Egoavil" w:date="2024-04-29T09:24:00Z"/>
                    </w:rPr>
                  </w:pPr>
                  <w:ins w:id="768" w:author="Gonzalo Javier Herrera Egoavil" w:date="2024-04-29T09:24:00Z">
                    <w:r>
                      <w:t>Tables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87A1B97" w14:textId="77777777" w:rsidR="00696991" w:rsidRDefault="00696991">
                  <w:pPr>
                    <w:rPr>
                      <w:ins w:id="769" w:author="Gonzalo Javier Herrera Egoavil" w:date="2024-04-29T09:24:00Z"/>
                    </w:rPr>
                  </w:pPr>
                  <w:ins w:id="770" w:author="Gonzalo Javier Herrera Egoavil" w:date="2024-04-29T09:24:00Z">
                    <w:r>
                      <w:t>- Je veux 6 tables</w:t>
                    </w:r>
                  </w:ins>
                </w:p>
              </w:tc>
            </w:tr>
            <w:tr w:rsidR="00696991" w14:paraId="028373F4" w14:textId="77777777">
              <w:trPr>
                <w:ins w:id="77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C9EF2BA" w14:textId="77777777" w:rsidR="00696991" w:rsidRDefault="00696991">
                  <w:pPr>
                    <w:rPr>
                      <w:ins w:id="772" w:author="Gonzalo Javier Herrera Egoavil" w:date="2024-04-29T09:24:00Z"/>
                    </w:rPr>
                  </w:pPr>
                  <w:ins w:id="773" w:author="Gonzalo Javier Herrera Egoavil" w:date="2024-04-29T09:24:00Z">
                    <w:r>
                      <w:t>Chaises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8D29AA5" w14:textId="77777777" w:rsidR="00696991" w:rsidRDefault="00696991">
                  <w:pPr>
                    <w:rPr>
                      <w:ins w:id="774" w:author="Gonzalo Javier Herrera Egoavil" w:date="2024-04-29T09:24:00Z"/>
                    </w:rPr>
                  </w:pPr>
                  <w:ins w:id="775" w:author="Gonzalo Javier Herrera Egoavil" w:date="2024-04-29T09:24:00Z">
                    <w:r>
                      <w:t>- Je veux 4 chaises par tables</w:t>
                    </w:r>
                  </w:ins>
                </w:p>
              </w:tc>
            </w:tr>
            <w:tr w:rsidR="00696991" w14:paraId="36289F3E" w14:textId="77777777">
              <w:trPr>
                <w:ins w:id="77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803FA1D" w14:textId="77777777" w:rsidR="00696991" w:rsidRDefault="00696991">
                  <w:pPr>
                    <w:rPr>
                      <w:ins w:id="777" w:author="Gonzalo Javier Herrera Egoavil" w:date="2024-04-29T09:24:00Z"/>
                    </w:rPr>
                  </w:pPr>
                  <w:ins w:id="778" w:author="Gonzalo Javier Herrera Egoavil" w:date="2024-04-29T09:24:00Z">
                    <w:r>
                      <w:t>Panneaux solaires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B9ECCEF" w14:textId="77777777" w:rsidR="00696991" w:rsidRDefault="00696991">
                  <w:pPr>
                    <w:rPr>
                      <w:ins w:id="779" w:author="Gonzalo Javier Herrera Egoavil" w:date="2024-04-29T09:24:00Z"/>
                    </w:rPr>
                  </w:pPr>
                  <w:ins w:id="780" w:author="Gonzalo Javier Herrera Egoavil" w:date="2024-04-29T09:24:00Z">
                    <w:r>
                      <w:t xml:space="preserve">- Il y a 5 </w:t>
                    </w:r>
                    <w:proofErr w:type="spellStart"/>
                    <w:r>
                      <w:t>paneaux</w:t>
                    </w:r>
                    <w:proofErr w:type="spellEnd"/>
                    <w:r>
                      <w:t xml:space="preserve"> solaires qui </w:t>
                    </w:r>
                    <w:proofErr w:type="spellStart"/>
                    <w:r>
                      <w:t>generent</w:t>
                    </w:r>
                    <w:proofErr w:type="spellEnd"/>
                    <w:r>
                      <w:t xml:space="preserve"> de </w:t>
                    </w:r>
                    <w:proofErr w:type="spellStart"/>
                    <w:r>
                      <w:t>l'energie</w:t>
                    </w:r>
                    <w:proofErr w:type="spellEnd"/>
                  </w:ins>
                </w:p>
              </w:tc>
            </w:tr>
            <w:tr w:rsidR="00696991" w14:paraId="6CDFD569" w14:textId="77777777">
              <w:trPr>
                <w:ins w:id="78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F71E17B" w14:textId="77777777" w:rsidR="00696991" w:rsidRDefault="00696991">
                  <w:pPr>
                    <w:rPr>
                      <w:ins w:id="782" w:author="Gonzalo Javier Herrera Egoavil" w:date="2024-04-29T09:24:00Z"/>
                    </w:rPr>
                  </w:pPr>
                  <w:ins w:id="783" w:author="Gonzalo Javier Herrera Egoavil" w:date="2024-04-29T09:24:00Z">
                    <w:r>
                      <w:t>Abris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EE406A5" w14:textId="77777777" w:rsidR="00696991" w:rsidRDefault="00696991">
                  <w:pPr>
                    <w:rPr>
                      <w:ins w:id="784" w:author="Gonzalo Javier Herrera Egoavil" w:date="2024-04-29T09:24:00Z"/>
                    </w:rPr>
                  </w:pPr>
                  <w:ins w:id="785" w:author="Gonzalo Javier Herrera Egoavil" w:date="2024-04-29T09:24:00Z">
                    <w:r>
                      <w:t>- Je veux 1 abris</w:t>
                    </w:r>
                  </w:ins>
                </w:p>
              </w:tc>
            </w:tr>
            <w:tr w:rsidR="00696991" w14:paraId="3DE259A2" w14:textId="77777777">
              <w:trPr>
                <w:ins w:id="78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20B0571" w14:textId="77777777" w:rsidR="00696991" w:rsidRDefault="00696991">
                  <w:pPr>
                    <w:rPr>
                      <w:ins w:id="787" w:author="Gonzalo Javier Herrera Egoavil" w:date="2024-04-29T09:24:00Z"/>
                    </w:rPr>
                  </w:pPr>
                  <w:ins w:id="788" w:author="Gonzalo Javier Herrera Egoavil" w:date="2024-04-29T09:24:00Z">
                    <w:r>
                      <w:t>Fleurs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BDCBA42" w14:textId="77777777" w:rsidR="00696991" w:rsidRDefault="00696991">
                  <w:pPr>
                    <w:rPr>
                      <w:ins w:id="789" w:author="Gonzalo Javier Herrera Egoavil" w:date="2024-04-29T09:24:00Z"/>
                    </w:rPr>
                  </w:pPr>
                  <w:ins w:id="790" w:author="Gonzalo Javier Herrera Egoavil" w:date="2024-04-29T09:24:00Z">
                    <w:r>
                      <w:t xml:space="preserve">- Je veux des fleurs pour décorer la </w:t>
                    </w:r>
                    <w:proofErr w:type="spellStart"/>
                    <w:r>
                      <w:t>terasse</w:t>
                    </w:r>
                    <w:proofErr w:type="spellEnd"/>
                  </w:ins>
                </w:p>
              </w:tc>
            </w:tr>
            <w:tr w:rsidR="00696991" w14:paraId="1F441D3F" w14:textId="77777777">
              <w:trPr>
                <w:ins w:id="79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F9565A8" w14:textId="77777777" w:rsidR="00696991" w:rsidRDefault="00696991">
                  <w:pPr>
                    <w:rPr>
                      <w:ins w:id="792" w:author="Gonzalo Javier Herrera Egoavil" w:date="2024-04-29T09:24:00Z"/>
                    </w:rPr>
                  </w:pPr>
                  <w:ins w:id="793" w:author="Gonzalo Javier Herrera Egoavil" w:date="2024-04-29T09:24:00Z">
                    <w:r>
                      <w:t>Bancs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169B4A7" w14:textId="77777777" w:rsidR="00696991" w:rsidRDefault="00696991">
                  <w:pPr>
                    <w:rPr>
                      <w:ins w:id="794" w:author="Gonzalo Javier Herrera Egoavil" w:date="2024-04-29T09:24:00Z"/>
                    </w:rPr>
                  </w:pPr>
                  <w:ins w:id="795" w:author="Gonzalo Javier Herrera Egoavil" w:date="2024-04-29T09:24:00Z">
                    <w:r>
                      <w:t>- Je veux 4 bancs</w:t>
                    </w:r>
                  </w:ins>
                </w:p>
              </w:tc>
            </w:tr>
          </w:tbl>
          <w:p w14:paraId="1322C4AB" w14:textId="77777777" w:rsidR="00696991" w:rsidRDefault="00696991">
            <w:pPr>
              <w:rPr>
                <w:ins w:id="796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16F9F7E4" w14:textId="77777777" w:rsidR="00696991" w:rsidRDefault="00696991" w:rsidP="00696991">
      <w:pPr>
        <w:rPr>
          <w:ins w:id="797" w:author="Gonzalo Javier Herrera Egoavil" w:date="2024-04-29T09:24:00Z"/>
          <w:rFonts w:ascii="Calibri" w:eastAsia="Calibri" w:hAnsi="Calibri" w:cs="Calibri"/>
        </w:rPr>
      </w:pPr>
    </w:p>
    <w:p w14:paraId="0EA7B57B" w14:textId="77777777" w:rsidR="00696991" w:rsidRDefault="00696991" w:rsidP="00696991">
      <w:pPr>
        <w:pStyle w:val="Titre3"/>
        <w:rPr>
          <w:ins w:id="798" w:author="Gonzalo Javier Herrera Egoavil" w:date="2024-04-29T09:24:00Z"/>
        </w:rPr>
      </w:pPr>
      <w:ins w:id="799" w:author="Gonzalo Javier Herrera Egoavil" w:date="2024-04-29T09:24:00Z">
        <w:r>
          <w:t>Entrée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72380801" w14:textId="77777777" w:rsidTr="00696991">
        <w:trPr>
          <w:ins w:id="80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E661" w14:textId="77777777" w:rsidR="00696991" w:rsidRDefault="00696991">
            <w:pPr>
              <w:rPr>
                <w:ins w:id="801" w:author="Gonzalo Javier Herrera Egoavil" w:date="2024-04-29T09:24:00Z"/>
              </w:rPr>
            </w:pPr>
            <w:ins w:id="802" w:author="Gonzalo Javier Herrera Egoavil" w:date="2024-04-29T09:24:00Z">
              <w:r>
                <w:t xml:space="preserve">En tant qu'élève Je veux une belle entrée au </w:t>
              </w:r>
              <w:proofErr w:type="spellStart"/>
              <w:r>
                <w:t>batiment</w:t>
              </w:r>
              <w:proofErr w:type="spellEnd"/>
              <w:r>
                <w:t xml:space="preserve"> Pour les élèves et enseignants</w:t>
              </w:r>
            </w:ins>
          </w:p>
        </w:tc>
      </w:tr>
      <w:tr w:rsidR="00696991" w14:paraId="6E309808" w14:textId="77777777" w:rsidTr="00696991">
        <w:trPr>
          <w:ins w:id="803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F65D" w14:textId="77777777" w:rsidR="00696991" w:rsidRDefault="00696991">
            <w:pPr>
              <w:jc w:val="center"/>
              <w:rPr>
                <w:ins w:id="804" w:author="Gonzalo Javier Herrera Egoavil" w:date="2024-04-29T09:24:00Z"/>
              </w:rPr>
            </w:pPr>
            <w:ins w:id="805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9"/>
              <w:gridCol w:w="8351"/>
            </w:tblGrid>
            <w:tr w:rsidR="00696991" w14:paraId="5AC09AF0" w14:textId="77777777">
              <w:trPr>
                <w:ins w:id="80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2D32C1E" w14:textId="77777777" w:rsidR="00696991" w:rsidRDefault="00696991">
                  <w:pPr>
                    <w:rPr>
                      <w:ins w:id="807" w:author="Gonzalo Javier Herrera Egoavil" w:date="2024-04-29T09:24:00Z"/>
                    </w:rPr>
                  </w:pPr>
                  <w:ins w:id="808" w:author="Gonzalo Javier Herrera Egoavil" w:date="2024-04-29T09:24:00Z">
                    <w:r>
                      <w:t>Entrée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A506F09" w14:textId="77777777" w:rsidR="00696991" w:rsidRDefault="00696991">
                  <w:pPr>
                    <w:rPr>
                      <w:ins w:id="809" w:author="Gonzalo Javier Herrera Egoavil" w:date="2024-04-29T09:24:00Z"/>
                    </w:rPr>
                  </w:pPr>
                  <w:ins w:id="810" w:author="Gonzalo Javier Herrera Egoavil" w:date="2024-04-29T09:24:00Z">
                    <w:r>
                      <w:t xml:space="preserve">- Une porte automatique - </w:t>
                    </w:r>
                    <w:proofErr w:type="spellStart"/>
                    <w:r>
                      <w:t>Pannel</w:t>
                    </w:r>
                    <w:proofErr w:type="spellEnd"/>
                    <w:r>
                      <w:t xml:space="preserve"> pour s'identifier avant d'entrer - Poubelle pour le carton à cote de la porte - Poubelle pour les cannettes à cote de la porte - Poubelle à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de la porte (tout) - Cendrier à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de la </w:t>
                    </w:r>
                    <w:proofErr w:type="gramStart"/>
                    <w:r>
                      <w:t>porte  -</w:t>
                    </w:r>
                    <w:proofErr w:type="gramEnd"/>
                    <w:r>
                      <w:t xml:space="preserve"> Des </w:t>
                    </w:r>
                    <w:proofErr w:type="spellStart"/>
                    <w:r>
                      <w:t>cassières</w:t>
                    </w:r>
                    <w:proofErr w:type="spellEnd"/>
                    <w:r>
                      <w:t xml:space="preserve"> au murs</w:t>
                    </w:r>
                  </w:ins>
                </w:p>
              </w:tc>
            </w:tr>
            <w:tr w:rsidR="00696991" w14:paraId="72A8D283" w14:textId="77777777">
              <w:trPr>
                <w:ins w:id="81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A04CDE5" w14:textId="77777777" w:rsidR="00696991" w:rsidRDefault="00696991">
                  <w:pPr>
                    <w:rPr>
                      <w:ins w:id="812" w:author="Gonzalo Javier Herrera Egoavil" w:date="2024-04-29T09:24:00Z"/>
                    </w:rPr>
                  </w:pPr>
                  <w:ins w:id="813" w:author="Gonzalo Javier Herrera Egoavil" w:date="2024-04-29T09:24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55B8277" w14:textId="77777777" w:rsidR="00696991" w:rsidRDefault="00696991">
                  <w:pPr>
                    <w:rPr>
                      <w:ins w:id="814" w:author="Gonzalo Javier Herrera Egoavil" w:date="2024-04-29T09:24:00Z"/>
                    </w:rPr>
                  </w:pPr>
                  <w:ins w:id="815" w:author="Gonzalo Javier Herrera Egoavil" w:date="2024-04-29T09:24:00Z">
                    <w:r>
                      <w:t>Il y aura une porte automatique</w:t>
                    </w:r>
                  </w:ins>
                </w:p>
              </w:tc>
            </w:tr>
            <w:tr w:rsidR="00696991" w14:paraId="1AAE6BCB" w14:textId="77777777">
              <w:trPr>
                <w:ins w:id="81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1A0F023" w14:textId="77777777" w:rsidR="00696991" w:rsidRDefault="00696991">
                  <w:pPr>
                    <w:rPr>
                      <w:ins w:id="817" w:author="Gonzalo Javier Herrera Egoavil" w:date="2024-04-29T09:24:00Z"/>
                    </w:rPr>
                  </w:pPr>
                  <w:proofErr w:type="spellStart"/>
                  <w:ins w:id="818" w:author="Gonzalo Javier Herrera Egoavil" w:date="2024-04-29T09:24:00Z">
                    <w:r>
                      <w:t>Pannel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262954FE" w14:textId="77777777" w:rsidR="00696991" w:rsidRDefault="00696991">
                  <w:pPr>
                    <w:rPr>
                      <w:ins w:id="819" w:author="Gonzalo Javier Herrera Egoavil" w:date="2024-04-29T09:24:00Z"/>
                    </w:rPr>
                  </w:pPr>
                  <w:ins w:id="820" w:author="Gonzalo Javier Herrera Egoavil" w:date="2024-04-29T09:24:00Z">
                    <w:r>
                      <w:t xml:space="preserve">Il y aura un </w:t>
                    </w:r>
                    <w:proofErr w:type="spellStart"/>
                    <w:r>
                      <w:t>pannel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electronique</w:t>
                    </w:r>
                    <w:proofErr w:type="spellEnd"/>
                    <w:r>
                      <w:t xml:space="preserve"> pour l'accès au </w:t>
                    </w:r>
                    <w:proofErr w:type="spellStart"/>
                    <w:r>
                      <w:t>batiment</w:t>
                    </w:r>
                    <w:proofErr w:type="spellEnd"/>
                  </w:ins>
                </w:p>
              </w:tc>
            </w:tr>
          </w:tbl>
          <w:p w14:paraId="306A0438" w14:textId="77777777" w:rsidR="00696991" w:rsidRDefault="00696991">
            <w:pPr>
              <w:rPr>
                <w:ins w:id="821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594553E1" w14:textId="77777777" w:rsidR="00696991" w:rsidRDefault="00696991" w:rsidP="00696991">
      <w:pPr>
        <w:rPr>
          <w:ins w:id="822" w:author="Gonzalo Javier Herrera Egoavil" w:date="2024-04-29T09:24:00Z"/>
          <w:rFonts w:ascii="Calibri" w:eastAsia="Calibri" w:hAnsi="Calibri" w:cs="Calibri"/>
        </w:rPr>
      </w:pPr>
    </w:p>
    <w:p w14:paraId="53AFCB02" w14:textId="77777777" w:rsidR="00696991" w:rsidRDefault="00696991" w:rsidP="00696991">
      <w:pPr>
        <w:pStyle w:val="Titre3"/>
        <w:rPr>
          <w:ins w:id="823" w:author="Gonzalo Javier Herrera Egoavil" w:date="2024-04-29T09:24:00Z"/>
        </w:rPr>
      </w:pPr>
      <w:ins w:id="824" w:author="Gonzalo Javier Herrera Egoavil" w:date="2024-04-29T09:24:00Z">
        <w:r>
          <w:t>Couloir 1er étage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58277E2E" w14:textId="77777777" w:rsidTr="00696991">
        <w:trPr>
          <w:ins w:id="825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F7A0" w14:textId="77777777" w:rsidR="00696991" w:rsidRDefault="00696991">
            <w:pPr>
              <w:rPr>
                <w:ins w:id="826" w:author="Gonzalo Javier Herrera Egoavil" w:date="2024-04-29T09:24:00Z"/>
              </w:rPr>
            </w:pPr>
            <w:ins w:id="827" w:author="Gonzalo Javier Herrera Egoavil" w:date="2024-04-29T09:24:00Z">
              <w:r>
                <w:t xml:space="preserve">En tant </w:t>
              </w:r>
              <w:proofErr w:type="gramStart"/>
              <w:r>
                <w:t>qu'élève  Je</w:t>
              </w:r>
              <w:proofErr w:type="gramEnd"/>
              <w:r>
                <w:t xml:space="preserve"> veux un couloir Pour passer et se </w:t>
              </w:r>
              <w:proofErr w:type="spellStart"/>
              <w:r>
                <w:t>reposser</w:t>
              </w:r>
              <w:proofErr w:type="spellEnd"/>
              <w:r>
                <w:t xml:space="preserve"> un moment</w:t>
              </w:r>
            </w:ins>
          </w:p>
        </w:tc>
      </w:tr>
      <w:tr w:rsidR="00696991" w14:paraId="574FDBF8" w14:textId="77777777" w:rsidTr="00696991">
        <w:trPr>
          <w:ins w:id="828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885E" w14:textId="77777777" w:rsidR="00696991" w:rsidRDefault="00696991">
            <w:pPr>
              <w:jc w:val="center"/>
              <w:rPr>
                <w:ins w:id="829" w:author="Gonzalo Javier Herrera Egoavil" w:date="2024-04-29T09:24:00Z"/>
              </w:rPr>
            </w:pPr>
            <w:ins w:id="830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8333"/>
            </w:tblGrid>
            <w:tr w:rsidR="00696991" w14:paraId="38CBD491" w14:textId="77777777">
              <w:trPr>
                <w:ins w:id="83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11C804D" w14:textId="77777777" w:rsidR="00696991" w:rsidRDefault="00696991">
                  <w:pPr>
                    <w:rPr>
                      <w:ins w:id="832" w:author="Gonzalo Javier Herrera Egoavil" w:date="2024-04-29T09:24:00Z"/>
                    </w:rPr>
                  </w:pPr>
                  <w:ins w:id="833" w:author="Gonzalo Javier Herrera Egoavil" w:date="2024-04-29T09:24:00Z">
                    <w:r>
                      <w:t>Couloir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D72D114" w14:textId="77777777" w:rsidR="00696991" w:rsidRDefault="00696991">
                  <w:pPr>
                    <w:rPr>
                      <w:ins w:id="834" w:author="Gonzalo Javier Herrera Egoavil" w:date="2024-04-29T09:24:00Z"/>
                    </w:rPr>
                  </w:pPr>
                  <w:ins w:id="835" w:author="Gonzalo Javier Herrera Egoavil" w:date="2024-04-29T09:24:00Z">
                    <w:r>
                      <w:t xml:space="preserve">- Deux </w:t>
                    </w:r>
                    <w:proofErr w:type="spellStart"/>
                    <w:r>
                      <w:t>cannapés</w:t>
                    </w:r>
                    <w:proofErr w:type="spellEnd"/>
                    <w:r>
                      <w:t xml:space="preserve"> pour chaque salle de </w:t>
                    </w:r>
                    <w:proofErr w:type="gramStart"/>
                    <w:r>
                      <w:t>classe  -</w:t>
                    </w:r>
                    <w:proofErr w:type="gramEnd"/>
                    <w:r>
                      <w:t xml:space="preserve"> Deux machine distri - Deux </w:t>
                    </w:r>
                    <w:proofErr w:type="spellStart"/>
                    <w:r>
                      <w:t>escalière</w:t>
                    </w:r>
                    <w:proofErr w:type="spellEnd"/>
                    <w:r>
                      <w:t xml:space="preserve"> pour monter au 2me étage</w:t>
                    </w:r>
                  </w:ins>
                </w:p>
              </w:tc>
            </w:tr>
          </w:tbl>
          <w:p w14:paraId="7EA69284" w14:textId="77777777" w:rsidR="00696991" w:rsidRDefault="00696991">
            <w:pPr>
              <w:rPr>
                <w:ins w:id="836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2DB6A96A" w14:textId="77777777" w:rsidR="00696991" w:rsidRDefault="00696991" w:rsidP="00696991">
      <w:pPr>
        <w:rPr>
          <w:ins w:id="837" w:author="Gonzalo Javier Herrera Egoavil" w:date="2024-04-29T09:24:00Z"/>
          <w:rFonts w:ascii="Calibri" w:eastAsia="Calibri" w:hAnsi="Calibri" w:cs="Calibri"/>
        </w:rPr>
      </w:pPr>
    </w:p>
    <w:p w14:paraId="538E05B3" w14:textId="77777777" w:rsidR="00696991" w:rsidRDefault="00696991" w:rsidP="00696991">
      <w:pPr>
        <w:pStyle w:val="Titre3"/>
        <w:rPr>
          <w:ins w:id="838" w:author="Gonzalo Javier Herrera Egoavil" w:date="2024-04-29T09:24:00Z"/>
        </w:rPr>
      </w:pPr>
      <w:ins w:id="839" w:author="Gonzalo Javier Herrera Egoavil" w:date="2024-04-29T09:24:00Z">
        <w:r>
          <w:t>Couloir 2me étage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09F3CF1A" w14:textId="77777777" w:rsidTr="00696991">
        <w:trPr>
          <w:ins w:id="84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74BB" w14:textId="77777777" w:rsidR="00696991" w:rsidRDefault="00696991">
            <w:pPr>
              <w:rPr>
                <w:ins w:id="841" w:author="Gonzalo Javier Herrera Egoavil" w:date="2024-04-29T09:24:00Z"/>
              </w:rPr>
            </w:pPr>
            <w:proofErr w:type="gramStart"/>
            <w:ins w:id="842" w:author="Gonzalo Javier Herrera Egoavil" w:date="2024-04-29T09:24:00Z">
              <w:r>
                <w:t>En tant que élève</w:t>
              </w:r>
              <w:proofErr w:type="gramEnd"/>
              <w:r>
                <w:t xml:space="preserve"> Je veux un couloir au 2me étage Pour pouvoir passer entre les classes</w:t>
              </w:r>
            </w:ins>
          </w:p>
        </w:tc>
      </w:tr>
      <w:tr w:rsidR="00696991" w14:paraId="725056F0" w14:textId="77777777" w:rsidTr="00696991">
        <w:trPr>
          <w:ins w:id="843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CF84" w14:textId="77777777" w:rsidR="00696991" w:rsidRDefault="00696991">
            <w:pPr>
              <w:jc w:val="center"/>
              <w:rPr>
                <w:ins w:id="844" w:author="Gonzalo Javier Herrera Egoavil" w:date="2024-04-29T09:24:00Z"/>
              </w:rPr>
            </w:pPr>
            <w:ins w:id="845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7353"/>
            </w:tblGrid>
            <w:tr w:rsidR="00696991" w14:paraId="2620A0F2" w14:textId="77777777">
              <w:trPr>
                <w:ins w:id="84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891E833" w14:textId="77777777" w:rsidR="00696991" w:rsidRDefault="00696991">
                  <w:pPr>
                    <w:rPr>
                      <w:ins w:id="847" w:author="Gonzalo Javier Herrera Egoavil" w:date="2024-04-29T09:24:00Z"/>
                    </w:rPr>
                  </w:pPr>
                  <w:proofErr w:type="gramStart"/>
                  <w:ins w:id="848" w:author="Gonzalo Javier Herrera Egoavil" w:date="2024-04-29T09:24:00Z">
                    <w:r>
                      <w:t>tapis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085BFED" w14:textId="77777777" w:rsidR="00696991" w:rsidRDefault="00696991">
                  <w:pPr>
                    <w:rPr>
                      <w:ins w:id="849" w:author="Gonzalo Javier Herrera Egoavil" w:date="2024-04-29T09:24:00Z"/>
                    </w:rPr>
                  </w:pPr>
                  <w:ins w:id="850" w:author="Gonzalo Javier Herrera Egoavil" w:date="2024-04-29T09:24:00Z">
                    <w:r>
                      <w:t xml:space="preserve">Quand je monte les escaliers je vois un tapis sur le sol qui prend la moitié de couloir en </w:t>
                    </w:r>
                    <w:proofErr w:type="spellStart"/>
                    <w:r>
                      <w:t>longeur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696991" w14:paraId="72CBF5D1" w14:textId="77777777">
              <w:trPr>
                <w:ins w:id="85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CCB2015" w14:textId="77777777" w:rsidR="00696991" w:rsidRDefault="00696991">
                  <w:pPr>
                    <w:rPr>
                      <w:ins w:id="852" w:author="Gonzalo Javier Herrera Egoavil" w:date="2024-04-29T09:24:00Z"/>
                    </w:rPr>
                  </w:pPr>
                  <w:proofErr w:type="gramStart"/>
                  <w:ins w:id="853" w:author="Gonzalo Javier Herrera Egoavil" w:date="2024-04-29T09:24:00Z">
                    <w:r>
                      <w:t>deuxième</w:t>
                    </w:r>
                    <w:proofErr w:type="gramEnd"/>
                    <w:r>
                      <w:t xml:space="preserve"> tapis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79AA580" w14:textId="77777777" w:rsidR="00696991" w:rsidRDefault="00696991">
                  <w:pPr>
                    <w:rPr>
                      <w:ins w:id="854" w:author="Gonzalo Javier Herrera Egoavil" w:date="2024-04-29T09:24:00Z"/>
                    </w:rPr>
                  </w:pPr>
                  <w:ins w:id="855" w:author="Gonzalo Javier Herrera Egoavil" w:date="2024-04-29T09:24:00Z">
                    <w:r>
                      <w:t>A côté de ce tapis je vois un deuxième tapis qui prend l'autre moitié de couloir.</w:t>
                    </w:r>
                  </w:ins>
                </w:p>
              </w:tc>
            </w:tr>
            <w:tr w:rsidR="00696991" w14:paraId="6AAA38A3" w14:textId="77777777">
              <w:trPr>
                <w:ins w:id="85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5A2365C" w14:textId="77777777" w:rsidR="00696991" w:rsidRDefault="00696991">
                  <w:pPr>
                    <w:rPr>
                      <w:ins w:id="857" w:author="Gonzalo Javier Herrera Egoavil" w:date="2024-04-29T09:24:00Z"/>
                    </w:rPr>
                  </w:pPr>
                  <w:proofErr w:type="gramStart"/>
                  <w:ins w:id="858" w:author="Gonzalo Javier Herrera Egoavil" w:date="2024-04-29T09:24:00Z">
                    <w:r>
                      <w:t>peinture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B0C1C66" w14:textId="77777777" w:rsidR="00696991" w:rsidRDefault="00696991">
                  <w:pPr>
                    <w:rPr>
                      <w:ins w:id="859" w:author="Gonzalo Javier Herrera Egoavil" w:date="2024-04-29T09:24:00Z"/>
                    </w:rPr>
                  </w:pPr>
                  <w:ins w:id="860" w:author="Gonzalo Javier Herrera Egoavil" w:date="2024-04-29T09:24:00Z">
                    <w:r>
                      <w:t>A ma droite je vois une peinture.</w:t>
                    </w:r>
                  </w:ins>
                </w:p>
              </w:tc>
            </w:tr>
            <w:tr w:rsidR="00696991" w14:paraId="6859A1D9" w14:textId="77777777">
              <w:trPr>
                <w:ins w:id="86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F4BBF46" w14:textId="77777777" w:rsidR="00696991" w:rsidRDefault="00696991">
                  <w:pPr>
                    <w:rPr>
                      <w:ins w:id="862" w:author="Gonzalo Javier Herrera Egoavil" w:date="2024-04-29T09:24:00Z"/>
                    </w:rPr>
                  </w:pPr>
                  <w:proofErr w:type="gramStart"/>
                  <w:ins w:id="863" w:author="Gonzalo Javier Herrera Egoavil" w:date="2024-04-29T09:24:00Z">
                    <w:r>
                      <w:t>deuxième</w:t>
                    </w:r>
                    <w:proofErr w:type="gramEnd"/>
                    <w:r>
                      <w:t xml:space="preserve"> peinture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7F5B626" w14:textId="77777777" w:rsidR="00696991" w:rsidRDefault="00696991">
                  <w:pPr>
                    <w:rPr>
                      <w:ins w:id="864" w:author="Gonzalo Javier Herrera Egoavil" w:date="2024-04-29T09:24:00Z"/>
                    </w:rPr>
                  </w:pPr>
                  <w:ins w:id="865" w:author="Gonzalo Javier Herrera Egoavil" w:date="2024-04-29T09:24:00Z">
                    <w:r>
                      <w:t>A ma gauche je vois une autre peinture.</w:t>
                    </w:r>
                  </w:ins>
                </w:p>
              </w:tc>
            </w:tr>
            <w:tr w:rsidR="00696991" w14:paraId="2474DEBD" w14:textId="77777777">
              <w:trPr>
                <w:ins w:id="86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1A2FE10" w14:textId="77777777" w:rsidR="00696991" w:rsidRDefault="00696991">
                  <w:pPr>
                    <w:rPr>
                      <w:ins w:id="867" w:author="Gonzalo Javier Herrera Egoavil" w:date="2024-04-29T09:24:00Z"/>
                    </w:rPr>
                  </w:pPr>
                  <w:proofErr w:type="gramStart"/>
                  <w:ins w:id="868" w:author="Gonzalo Javier Herrera Egoavil" w:date="2024-04-29T09:24:00Z">
                    <w:r>
                      <w:t>troisième</w:t>
                    </w:r>
                    <w:proofErr w:type="gramEnd"/>
                    <w:r>
                      <w:t xml:space="preserve"> peinture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4F98BCB" w14:textId="77777777" w:rsidR="00696991" w:rsidRDefault="00696991">
                  <w:pPr>
                    <w:rPr>
                      <w:ins w:id="869" w:author="Gonzalo Javier Herrera Egoavil" w:date="2024-04-29T09:24:00Z"/>
                    </w:rPr>
                  </w:pPr>
                  <w:ins w:id="870" w:author="Gonzalo Javier Herrera Egoavil" w:date="2024-04-29T09:24:00Z">
                    <w:r>
                      <w:t>A 2 mètres plus loin à droite je vois une troisième peinture.</w:t>
                    </w:r>
                  </w:ins>
                </w:p>
              </w:tc>
            </w:tr>
            <w:tr w:rsidR="00696991" w14:paraId="54B5994B" w14:textId="77777777">
              <w:trPr>
                <w:ins w:id="87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291B308" w14:textId="77777777" w:rsidR="00696991" w:rsidRDefault="00696991">
                  <w:pPr>
                    <w:rPr>
                      <w:ins w:id="872" w:author="Gonzalo Javier Herrera Egoavil" w:date="2024-04-29T09:24:00Z"/>
                    </w:rPr>
                  </w:pPr>
                  <w:proofErr w:type="gramStart"/>
                  <w:ins w:id="873" w:author="Gonzalo Javier Herrera Egoavil" w:date="2024-04-29T09:24:00Z">
                    <w:r>
                      <w:t>quatrième</w:t>
                    </w:r>
                    <w:proofErr w:type="gramEnd"/>
                    <w:r>
                      <w:t xml:space="preserve"> peinture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A8E007E" w14:textId="77777777" w:rsidR="00696991" w:rsidRDefault="00696991">
                  <w:pPr>
                    <w:rPr>
                      <w:ins w:id="874" w:author="Gonzalo Javier Herrera Egoavil" w:date="2024-04-29T09:24:00Z"/>
                    </w:rPr>
                  </w:pPr>
                  <w:ins w:id="875" w:author="Gonzalo Javier Herrera Egoavil" w:date="2024-04-29T09:24:00Z">
                    <w:r>
                      <w:t>A 2 mètres plus loin de la deuxième peinture, à gauche je vois une quatrième peinture.</w:t>
                    </w:r>
                  </w:ins>
                </w:p>
              </w:tc>
            </w:tr>
            <w:tr w:rsidR="00696991" w14:paraId="102C10CE" w14:textId="77777777">
              <w:trPr>
                <w:ins w:id="87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5C6C2F0" w14:textId="77777777" w:rsidR="00696991" w:rsidRDefault="00696991">
                  <w:pPr>
                    <w:rPr>
                      <w:ins w:id="877" w:author="Gonzalo Javier Herrera Egoavil" w:date="2024-04-29T09:24:00Z"/>
                    </w:rPr>
                  </w:pPr>
                  <w:proofErr w:type="gramStart"/>
                  <w:ins w:id="878" w:author="Gonzalo Javier Herrera Egoavil" w:date="2024-04-29T09:24:00Z">
                    <w:r>
                      <w:t>tabouret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45315238" w14:textId="77777777" w:rsidR="00696991" w:rsidRDefault="00696991">
                  <w:pPr>
                    <w:rPr>
                      <w:ins w:id="879" w:author="Gonzalo Javier Herrera Egoavil" w:date="2024-04-29T09:24:00Z"/>
                    </w:rPr>
                  </w:pPr>
                  <w:ins w:id="880" w:author="Gonzalo Javier Herrera Egoavil" w:date="2024-04-29T09:24:00Z">
                    <w:r>
                      <w:t>Entre la peinture 2 et 4 je vois un tabouret d'une hauteur de 60 cm.</w:t>
                    </w:r>
                  </w:ins>
                </w:p>
              </w:tc>
            </w:tr>
            <w:tr w:rsidR="00696991" w14:paraId="7B7323D5" w14:textId="77777777">
              <w:trPr>
                <w:ins w:id="88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58D55E1" w14:textId="77777777" w:rsidR="00696991" w:rsidRDefault="00696991">
                  <w:pPr>
                    <w:rPr>
                      <w:ins w:id="882" w:author="Gonzalo Javier Herrera Egoavil" w:date="2024-04-29T09:24:00Z"/>
                    </w:rPr>
                  </w:pPr>
                  <w:proofErr w:type="gramStart"/>
                  <w:ins w:id="883" w:author="Gonzalo Javier Herrera Egoavil" w:date="2024-04-29T09:24:00Z">
                    <w:r>
                      <w:t>chaise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1A243E34" w14:textId="77777777" w:rsidR="00696991" w:rsidRDefault="00696991">
                  <w:pPr>
                    <w:rPr>
                      <w:ins w:id="884" w:author="Gonzalo Javier Herrera Egoavil" w:date="2024-04-29T09:24:00Z"/>
                    </w:rPr>
                  </w:pPr>
                  <w:ins w:id="885" w:author="Gonzalo Javier Herrera Egoavil" w:date="2024-04-29T09:24:00Z">
                    <w:r>
                      <w:t>Entre les peintures 1 et 3 je vois une chaise d'une hauteur de 40 cm.</w:t>
                    </w:r>
                  </w:ins>
                </w:p>
              </w:tc>
            </w:tr>
            <w:tr w:rsidR="00696991" w14:paraId="05891658" w14:textId="77777777">
              <w:trPr>
                <w:ins w:id="88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B32A582" w14:textId="77777777" w:rsidR="00696991" w:rsidRDefault="00696991">
                  <w:pPr>
                    <w:rPr>
                      <w:ins w:id="887" w:author="Gonzalo Javier Herrera Egoavil" w:date="2024-04-29T09:24:00Z"/>
                    </w:rPr>
                  </w:pPr>
                  <w:proofErr w:type="gramStart"/>
                  <w:ins w:id="888" w:author="Gonzalo Javier Herrera Egoavil" w:date="2024-04-29T09:24:00Z">
                    <w:r>
                      <w:t>lampe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31041AE8" w14:textId="77777777" w:rsidR="00696991" w:rsidRDefault="00696991">
                  <w:pPr>
                    <w:rPr>
                      <w:ins w:id="889" w:author="Gonzalo Javier Herrera Egoavil" w:date="2024-04-29T09:24:00Z"/>
                    </w:rPr>
                  </w:pPr>
                  <w:ins w:id="890" w:author="Gonzalo Javier Herrera Egoavil" w:date="2024-04-29T09:24:00Z">
                    <w:r>
                      <w:t xml:space="preserve">En haut je vois une </w:t>
                    </w:r>
                    <w:proofErr w:type="gramStart"/>
                    <w:r>
                      <w:t>lampe.(</w:t>
                    </w:r>
                    <w:proofErr w:type="gramEnd"/>
                    <w:r>
                      <w:t>ECOLO)</w:t>
                    </w:r>
                  </w:ins>
                </w:p>
              </w:tc>
            </w:tr>
            <w:tr w:rsidR="00696991" w14:paraId="55BDC509" w14:textId="77777777">
              <w:trPr>
                <w:ins w:id="89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72ADC32" w14:textId="77777777" w:rsidR="00696991" w:rsidRDefault="00696991">
                  <w:pPr>
                    <w:rPr>
                      <w:ins w:id="892" w:author="Gonzalo Javier Herrera Egoavil" w:date="2024-04-29T09:24:00Z"/>
                    </w:rPr>
                  </w:pPr>
                  <w:proofErr w:type="gramStart"/>
                  <w:ins w:id="893" w:author="Gonzalo Javier Herrera Egoavil" w:date="2024-04-29T09:24:00Z">
                    <w:r>
                      <w:t>deuxième</w:t>
                    </w:r>
                    <w:proofErr w:type="gramEnd"/>
                    <w:r>
                      <w:t xml:space="preserve"> lampe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24E6D24" w14:textId="77777777" w:rsidR="00696991" w:rsidRDefault="00696991">
                  <w:pPr>
                    <w:rPr>
                      <w:ins w:id="894" w:author="Gonzalo Javier Herrera Egoavil" w:date="2024-04-29T09:24:00Z"/>
                    </w:rPr>
                  </w:pPr>
                  <w:ins w:id="895" w:author="Gonzalo Javier Herrera Egoavil" w:date="2024-04-29T09:24:00Z">
                    <w:r>
                      <w:t>A 5 mètres plus loin je vois une deuxième lampe. (ECOLO)</w:t>
                    </w:r>
                  </w:ins>
                </w:p>
              </w:tc>
            </w:tr>
          </w:tbl>
          <w:p w14:paraId="6C3CC4A1" w14:textId="77777777" w:rsidR="00696991" w:rsidRDefault="00696991">
            <w:pPr>
              <w:rPr>
                <w:ins w:id="896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0F24182C" w14:textId="77777777" w:rsidR="00696991" w:rsidRDefault="00696991" w:rsidP="00696991">
      <w:pPr>
        <w:rPr>
          <w:ins w:id="897" w:author="Gonzalo Javier Herrera Egoavil" w:date="2024-04-29T09:24:00Z"/>
          <w:rFonts w:ascii="Calibri" w:eastAsia="Calibri" w:hAnsi="Calibri" w:cs="Calibri"/>
        </w:rPr>
      </w:pPr>
    </w:p>
    <w:p w14:paraId="76C00182" w14:textId="77777777" w:rsidR="00696991" w:rsidRDefault="00696991" w:rsidP="00696991">
      <w:pPr>
        <w:pStyle w:val="Titre3"/>
        <w:rPr>
          <w:ins w:id="898" w:author="Gonzalo Javier Herrera Egoavil" w:date="2024-04-29T09:24:00Z"/>
        </w:rPr>
      </w:pPr>
      <w:ins w:id="899" w:author="Gonzalo Javier Herrera Egoavil" w:date="2024-04-29T09:24:00Z">
        <w:r>
          <w:t>Autour du bâtiment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6"/>
      </w:tblGrid>
      <w:tr w:rsidR="00696991" w14:paraId="0508A15E" w14:textId="77777777" w:rsidTr="00696991">
        <w:trPr>
          <w:ins w:id="90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DAE7" w14:textId="77777777" w:rsidR="00696991" w:rsidRDefault="00696991">
            <w:pPr>
              <w:rPr>
                <w:ins w:id="901" w:author="Gonzalo Javier Herrera Egoavil" w:date="2024-04-29T09:24:00Z"/>
              </w:rPr>
            </w:pPr>
            <w:ins w:id="902" w:author="Gonzalo Javier Herrera Egoavil" w:date="2024-04-29T09:24:00Z">
              <w:r>
                <w:t>En tant qu'élève Je veux un extérieur pour me sentir plus à l'aise</w:t>
              </w:r>
            </w:ins>
          </w:p>
        </w:tc>
      </w:tr>
      <w:tr w:rsidR="00696991" w14:paraId="41C94365" w14:textId="77777777" w:rsidTr="00696991">
        <w:trPr>
          <w:ins w:id="903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57A2" w14:textId="77777777" w:rsidR="00696991" w:rsidRDefault="00696991">
            <w:pPr>
              <w:jc w:val="center"/>
              <w:rPr>
                <w:ins w:id="904" w:author="Gonzalo Javier Herrera Egoavil" w:date="2024-04-29T09:24:00Z"/>
              </w:rPr>
            </w:pPr>
            <w:ins w:id="905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5387"/>
            </w:tblGrid>
            <w:tr w:rsidR="00696991" w14:paraId="1B95BAC1" w14:textId="77777777">
              <w:trPr>
                <w:ins w:id="90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1E5BC70" w14:textId="77777777" w:rsidR="00696991" w:rsidRDefault="00696991">
                  <w:pPr>
                    <w:rPr>
                      <w:ins w:id="907" w:author="Gonzalo Javier Herrera Egoavil" w:date="2024-04-29T09:24:00Z"/>
                    </w:rPr>
                  </w:pPr>
                  <w:ins w:id="908" w:author="Gonzalo Javier Herrera Egoavil" w:date="2024-04-29T09:24:00Z">
                    <w:r>
                      <w:t>Places Moto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57B05AE" w14:textId="77777777" w:rsidR="00696991" w:rsidRDefault="00696991">
                  <w:pPr>
                    <w:rPr>
                      <w:ins w:id="909" w:author="Gonzalo Javier Herrera Egoavil" w:date="2024-04-29T09:24:00Z"/>
                    </w:rPr>
                  </w:pPr>
                  <w:ins w:id="910" w:author="Gonzalo Javier Herrera Egoavil" w:date="2024-04-29T09:24:00Z">
                    <w:r>
                      <w:t>- Il y a 10 places moto alignés</w:t>
                    </w:r>
                  </w:ins>
                </w:p>
              </w:tc>
            </w:tr>
            <w:tr w:rsidR="00696991" w14:paraId="0C2D50F0" w14:textId="77777777">
              <w:trPr>
                <w:ins w:id="91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A2A5015" w14:textId="77777777" w:rsidR="00696991" w:rsidRDefault="00696991">
                  <w:pPr>
                    <w:rPr>
                      <w:ins w:id="912" w:author="Gonzalo Javier Herrera Egoavil" w:date="2024-04-29T09:24:00Z"/>
                    </w:rPr>
                  </w:pPr>
                  <w:ins w:id="913" w:author="Gonzalo Javier Herrera Egoavil" w:date="2024-04-29T09:24:00Z">
                    <w:r>
                      <w:t>Places voiture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44F2AE5" w14:textId="77777777" w:rsidR="00696991" w:rsidRDefault="00696991">
                  <w:pPr>
                    <w:rPr>
                      <w:ins w:id="914" w:author="Gonzalo Javier Herrera Egoavil" w:date="2024-04-29T09:24:00Z"/>
                    </w:rPr>
                  </w:pPr>
                  <w:ins w:id="915" w:author="Gonzalo Javier Herrera Egoavil" w:date="2024-04-29T09:24:00Z">
                    <w:r>
                      <w:t>- Il y a 3 places voitures</w:t>
                    </w:r>
                  </w:ins>
                </w:p>
              </w:tc>
            </w:tr>
            <w:tr w:rsidR="00696991" w14:paraId="790D20B7" w14:textId="77777777">
              <w:trPr>
                <w:ins w:id="91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186AE13" w14:textId="77777777" w:rsidR="00696991" w:rsidRDefault="00696991">
                  <w:pPr>
                    <w:rPr>
                      <w:ins w:id="917" w:author="Gonzalo Javier Herrera Egoavil" w:date="2024-04-29T09:24:00Z"/>
                    </w:rPr>
                  </w:pPr>
                  <w:ins w:id="918" w:author="Gonzalo Javier Herrera Egoavil" w:date="2024-04-29T09:24:00Z">
                    <w:r>
                      <w:t>Fleurs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6D0F328" w14:textId="77777777" w:rsidR="00696991" w:rsidRDefault="00696991">
                  <w:pPr>
                    <w:rPr>
                      <w:ins w:id="919" w:author="Gonzalo Javier Herrera Egoavil" w:date="2024-04-29T09:24:00Z"/>
                    </w:rPr>
                  </w:pPr>
                  <w:ins w:id="920" w:author="Gonzalo Javier Herrera Egoavil" w:date="2024-04-29T09:24:00Z">
                    <w:r>
                      <w:t>- Il y a des fleurs de décoration tout autour du bâtiment</w:t>
                    </w:r>
                  </w:ins>
                </w:p>
              </w:tc>
            </w:tr>
            <w:tr w:rsidR="00696991" w14:paraId="7E9BB41A" w14:textId="77777777">
              <w:trPr>
                <w:ins w:id="92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7AD0EDC" w14:textId="77777777" w:rsidR="00696991" w:rsidRDefault="00696991">
                  <w:pPr>
                    <w:rPr>
                      <w:ins w:id="922" w:author="Gonzalo Javier Herrera Egoavil" w:date="2024-04-29T09:24:00Z"/>
                    </w:rPr>
                  </w:pPr>
                  <w:ins w:id="923" w:author="Gonzalo Javier Herrera Egoavil" w:date="2024-04-29T09:24:00Z">
                    <w:r>
                      <w:t>Bancs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51FC380" w14:textId="77777777" w:rsidR="00696991" w:rsidRDefault="00696991">
                  <w:pPr>
                    <w:rPr>
                      <w:ins w:id="924" w:author="Gonzalo Javier Herrera Egoavil" w:date="2024-04-29T09:24:00Z"/>
                    </w:rPr>
                  </w:pPr>
                  <w:ins w:id="925" w:author="Gonzalo Javier Herrera Egoavil" w:date="2024-04-29T09:24:00Z">
                    <w:r>
                      <w:t>Il y a 2 bancs de chaque côté du mur</w:t>
                    </w:r>
                  </w:ins>
                </w:p>
              </w:tc>
            </w:tr>
            <w:tr w:rsidR="00696991" w14:paraId="4F6BAB2C" w14:textId="77777777">
              <w:trPr>
                <w:ins w:id="92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65948E6" w14:textId="77777777" w:rsidR="00696991" w:rsidRDefault="00696991">
                  <w:pPr>
                    <w:rPr>
                      <w:ins w:id="927" w:author="Gonzalo Javier Herrera Egoavil" w:date="2024-04-29T09:24:00Z"/>
                    </w:rPr>
                  </w:pPr>
                  <w:ins w:id="928" w:author="Gonzalo Javier Herrera Egoavil" w:date="2024-04-29T09:24:00Z">
                    <w:r>
                      <w:t>Lampadaires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A4E7859" w14:textId="77777777" w:rsidR="00696991" w:rsidRDefault="00696991">
                  <w:pPr>
                    <w:rPr>
                      <w:ins w:id="929" w:author="Gonzalo Javier Herrera Egoavil" w:date="2024-04-29T09:24:00Z"/>
                    </w:rPr>
                  </w:pPr>
                  <w:ins w:id="930" w:author="Gonzalo Javier Herrera Egoavil" w:date="2024-04-29T09:24:00Z">
                    <w:r>
                      <w:t>- Il y 4 lampadaires, 1 de chaque côté du bâtiment</w:t>
                    </w:r>
                  </w:ins>
                </w:p>
              </w:tc>
            </w:tr>
            <w:tr w:rsidR="00696991" w14:paraId="27914624" w14:textId="77777777">
              <w:trPr>
                <w:ins w:id="93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092A3B4" w14:textId="77777777" w:rsidR="00696991" w:rsidRDefault="00696991">
                  <w:pPr>
                    <w:rPr>
                      <w:ins w:id="932" w:author="Gonzalo Javier Herrera Egoavil" w:date="2024-04-29T09:24:00Z"/>
                    </w:rPr>
                  </w:pPr>
                  <w:ins w:id="933" w:author="Gonzalo Javier Herrera Egoavil" w:date="2024-04-29T09:24:00Z">
                    <w:r>
                      <w:t>Arbres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49F1FBC" w14:textId="77777777" w:rsidR="00696991" w:rsidRDefault="00696991">
                  <w:pPr>
                    <w:rPr>
                      <w:ins w:id="934" w:author="Gonzalo Javier Herrera Egoavil" w:date="2024-04-29T09:24:00Z"/>
                    </w:rPr>
                  </w:pPr>
                  <w:ins w:id="935" w:author="Gonzalo Javier Herrera Egoavil" w:date="2024-04-29T09:24:00Z">
                    <w:r>
                      <w:t>- Il y a 5 arbres autour du bâtiment</w:t>
                    </w:r>
                  </w:ins>
                </w:p>
              </w:tc>
            </w:tr>
            <w:tr w:rsidR="00696991" w14:paraId="0513792D" w14:textId="77777777">
              <w:trPr>
                <w:ins w:id="93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B3C9A90" w14:textId="77777777" w:rsidR="00696991" w:rsidRDefault="00696991">
                  <w:pPr>
                    <w:rPr>
                      <w:ins w:id="937" w:author="Gonzalo Javier Herrera Egoavil" w:date="2024-04-29T09:24:00Z"/>
                    </w:rPr>
                  </w:pPr>
                  <w:ins w:id="938" w:author="Gonzalo Javier Herrera Egoavil" w:date="2024-04-29T09:24:00Z">
                    <w:r>
                      <w:t>Poubelles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F0244BB" w14:textId="77777777" w:rsidR="00696991" w:rsidRDefault="00696991">
                  <w:pPr>
                    <w:rPr>
                      <w:ins w:id="939" w:author="Gonzalo Javier Herrera Egoavil" w:date="2024-04-29T09:24:00Z"/>
                    </w:rPr>
                  </w:pPr>
                  <w:ins w:id="940" w:author="Gonzalo Javier Herrera Egoavil" w:date="2024-04-29T09:24:00Z">
                    <w:r>
                      <w:t>- Il y a 5 poubelles autour du bâtiment</w:t>
                    </w:r>
                  </w:ins>
                </w:p>
              </w:tc>
            </w:tr>
            <w:tr w:rsidR="00696991" w14:paraId="3C60967C" w14:textId="77777777">
              <w:trPr>
                <w:ins w:id="94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71C7283" w14:textId="77777777" w:rsidR="00696991" w:rsidRDefault="00696991">
                  <w:pPr>
                    <w:rPr>
                      <w:ins w:id="942" w:author="Gonzalo Javier Herrera Egoavil" w:date="2024-04-29T09:24:00Z"/>
                    </w:rPr>
                  </w:pPr>
                  <w:ins w:id="943" w:author="Gonzalo Javier Herrera Egoavil" w:date="2024-04-29T09:24:00Z">
                    <w:r>
                      <w:t>Fontaine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961EA25" w14:textId="77777777" w:rsidR="00696991" w:rsidRDefault="00696991">
                  <w:pPr>
                    <w:rPr>
                      <w:ins w:id="944" w:author="Gonzalo Javier Herrera Egoavil" w:date="2024-04-29T09:24:00Z"/>
                    </w:rPr>
                  </w:pPr>
                  <w:ins w:id="945" w:author="Gonzalo Javier Herrera Egoavil" w:date="2024-04-29T09:24:00Z">
                    <w:r>
                      <w:t>- Il y a 2 fontaines autour du bâtiment</w:t>
                    </w:r>
                  </w:ins>
                </w:p>
              </w:tc>
            </w:tr>
          </w:tbl>
          <w:p w14:paraId="6079F56D" w14:textId="77777777" w:rsidR="00696991" w:rsidRDefault="00696991">
            <w:pPr>
              <w:rPr>
                <w:ins w:id="946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612B49A3" w14:textId="77777777" w:rsidR="00696991" w:rsidRDefault="00696991" w:rsidP="00696991">
      <w:pPr>
        <w:rPr>
          <w:ins w:id="947" w:author="Gonzalo Javier Herrera Egoavil" w:date="2024-04-29T09:24:00Z"/>
          <w:rFonts w:ascii="Calibri" w:eastAsia="Calibri" w:hAnsi="Calibri" w:cs="Calibri"/>
        </w:rPr>
      </w:pPr>
    </w:p>
    <w:p w14:paraId="54B4EB26" w14:textId="77777777" w:rsidR="00696991" w:rsidRDefault="00696991" w:rsidP="00696991">
      <w:pPr>
        <w:pStyle w:val="Titre3"/>
        <w:rPr>
          <w:ins w:id="948" w:author="Gonzalo Javier Herrera Egoavil" w:date="2024-04-29T09:24:00Z"/>
        </w:rPr>
      </w:pPr>
      <w:ins w:id="949" w:author="Gonzalo Javier Herrera Egoavil" w:date="2024-04-29T09:24:00Z">
        <w:r>
          <w:t>Salle de classe 2ème étage D11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1B06C27E" w14:textId="77777777" w:rsidTr="00696991">
        <w:trPr>
          <w:ins w:id="95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F117" w14:textId="77777777" w:rsidR="00696991" w:rsidRDefault="00696991">
            <w:pPr>
              <w:rPr>
                <w:ins w:id="951" w:author="Gonzalo Javier Herrera Egoavil" w:date="2024-04-29T09:24:00Z"/>
              </w:rPr>
            </w:pPr>
            <w:ins w:id="952" w:author="Gonzalo Javier Herrera Egoavil" w:date="2024-04-29T09:24:00Z">
              <w:r>
                <w:t>En tant qu'élève Je veux une salle de classe au 2ème étage (très bien équipée) Pour les cours d'informatique</w:t>
              </w:r>
            </w:ins>
          </w:p>
        </w:tc>
      </w:tr>
      <w:tr w:rsidR="00696991" w14:paraId="1D8779BA" w14:textId="77777777" w:rsidTr="00696991">
        <w:trPr>
          <w:ins w:id="953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02C05" w14:textId="77777777" w:rsidR="00696991" w:rsidRDefault="00696991">
            <w:pPr>
              <w:jc w:val="center"/>
              <w:rPr>
                <w:ins w:id="954" w:author="Gonzalo Javier Herrera Egoavil" w:date="2024-04-29T09:24:00Z"/>
              </w:rPr>
            </w:pPr>
            <w:ins w:id="955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7709"/>
            </w:tblGrid>
            <w:tr w:rsidR="00696991" w14:paraId="09359575" w14:textId="77777777">
              <w:trPr>
                <w:ins w:id="95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D85AA43" w14:textId="77777777" w:rsidR="00696991" w:rsidRDefault="00696991">
                  <w:pPr>
                    <w:rPr>
                      <w:ins w:id="957" w:author="Gonzalo Javier Herrera Egoavil" w:date="2024-04-29T09:24:00Z"/>
                    </w:rPr>
                  </w:pPr>
                  <w:ins w:id="958" w:author="Gonzalo Javier Herrera Egoavil" w:date="2024-04-29T09:24:00Z">
                    <w:r>
                      <w:t>Tables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BE19C4A" w14:textId="77777777" w:rsidR="00696991" w:rsidRDefault="00696991">
                  <w:pPr>
                    <w:rPr>
                      <w:ins w:id="959" w:author="Gonzalo Javier Herrera Egoavil" w:date="2024-04-29T09:24:00Z"/>
                    </w:rPr>
                  </w:pPr>
                  <w:ins w:id="960" w:author="Gonzalo Javier Herrera Egoavil" w:date="2024-04-29T09:24:00Z">
                    <w:r>
                      <w:t xml:space="preserve">Il y aura 17 tables gamer en boite avec la place pour deux écrans,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en groupes de 4, une table sera pour l'enseignant.</w:t>
                    </w:r>
                  </w:ins>
                </w:p>
              </w:tc>
            </w:tr>
            <w:tr w:rsidR="00696991" w14:paraId="7F3A6F8B" w14:textId="77777777">
              <w:trPr>
                <w:ins w:id="96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7B3636C" w14:textId="77777777" w:rsidR="00696991" w:rsidRDefault="00696991">
                  <w:pPr>
                    <w:rPr>
                      <w:ins w:id="962" w:author="Gonzalo Javier Herrera Egoavil" w:date="2024-04-29T09:24:00Z"/>
                    </w:rPr>
                  </w:pPr>
                  <w:proofErr w:type="spellStart"/>
                  <w:ins w:id="963" w:author="Gonzalo Javier Herrera Egoavil" w:date="2024-04-29T09:24:00Z">
                    <w:r>
                      <w:t>Pillones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67FA0FBB" w14:textId="77777777" w:rsidR="00696991" w:rsidRDefault="00696991">
                  <w:pPr>
                    <w:rPr>
                      <w:ins w:id="964" w:author="Gonzalo Javier Herrera Egoavil" w:date="2024-04-29T09:24:00Z"/>
                    </w:rPr>
                  </w:pPr>
                  <w:ins w:id="965" w:author="Gonzalo Javier Herrera Egoavil" w:date="2024-04-29T09:24:00Z">
                    <w:r>
                      <w:t xml:space="preserve">Il aura 4 </w:t>
                    </w:r>
                    <w:proofErr w:type="spellStart"/>
                    <w:r>
                      <w:t>pillones</w:t>
                    </w:r>
                    <w:proofErr w:type="spellEnd"/>
                    <w:r>
                      <w:t xml:space="preserve"> avec des prises </w:t>
                    </w:r>
                    <w:proofErr w:type="spellStart"/>
                    <w:r>
                      <w:t>electriques</w:t>
                    </w:r>
                    <w:proofErr w:type="spellEnd"/>
                    <w:r>
                      <w:t xml:space="preserve">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au milieu des groupes de 4 tables.</w:t>
                    </w:r>
                  </w:ins>
                </w:p>
              </w:tc>
            </w:tr>
            <w:tr w:rsidR="00696991" w14:paraId="56AB9725" w14:textId="77777777">
              <w:trPr>
                <w:ins w:id="96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FD615F0" w14:textId="77777777" w:rsidR="00696991" w:rsidRDefault="00696991">
                  <w:pPr>
                    <w:rPr>
                      <w:ins w:id="967" w:author="Gonzalo Javier Herrera Egoavil" w:date="2024-04-29T09:24:00Z"/>
                    </w:rPr>
                  </w:pPr>
                  <w:ins w:id="968" w:author="Gonzalo Javier Herrera Egoavil" w:date="2024-04-29T09:24:00Z">
                    <w:r>
                      <w:t>TV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3148E80" w14:textId="77777777" w:rsidR="00696991" w:rsidRDefault="00696991">
                  <w:pPr>
                    <w:rPr>
                      <w:ins w:id="969" w:author="Gonzalo Javier Herrera Egoavil" w:date="2024-04-29T09:24:00Z"/>
                    </w:rPr>
                  </w:pPr>
                  <w:ins w:id="970" w:author="Gonzalo Javier Herrera Egoavil" w:date="2024-04-29T09:24:00Z">
                    <w:r>
                      <w:t>Il y aura un TV de 65 pouces au mur, derrière de la place de l'enseignant.</w:t>
                    </w:r>
                  </w:ins>
                </w:p>
              </w:tc>
            </w:tr>
            <w:tr w:rsidR="00696991" w14:paraId="745237D5" w14:textId="77777777">
              <w:trPr>
                <w:ins w:id="97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FD24DB2" w14:textId="77777777" w:rsidR="00696991" w:rsidRDefault="00696991">
                  <w:pPr>
                    <w:rPr>
                      <w:ins w:id="972" w:author="Gonzalo Javier Herrera Egoavil" w:date="2024-04-29T09:24:00Z"/>
                    </w:rPr>
                  </w:pPr>
                  <w:proofErr w:type="spellStart"/>
                  <w:ins w:id="973" w:author="Gonzalo Javier Herrera Egoavil" w:date="2024-04-29T09:24:00Z">
                    <w:r>
                      <w:t>Chaisses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11FB64AF" w14:textId="77777777" w:rsidR="00696991" w:rsidRDefault="00696991">
                  <w:pPr>
                    <w:rPr>
                      <w:ins w:id="974" w:author="Gonzalo Javier Herrera Egoavil" w:date="2024-04-29T09:24:00Z"/>
                    </w:rPr>
                  </w:pPr>
                  <w:ins w:id="975" w:author="Gonzalo Javier Herrera Egoavil" w:date="2024-04-29T09:24:00Z">
                    <w:r>
                      <w:t xml:space="preserve">Il y aura 17 </w:t>
                    </w:r>
                    <w:proofErr w:type="spellStart"/>
                    <w:r>
                      <w:t>chaisses</w:t>
                    </w:r>
                    <w:proofErr w:type="spellEnd"/>
                    <w:r>
                      <w:t xml:space="preserve"> gamer, une pour chaque poste</w:t>
                    </w:r>
                  </w:ins>
                </w:p>
              </w:tc>
            </w:tr>
            <w:tr w:rsidR="00696991" w14:paraId="02A9FFCA" w14:textId="77777777">
              <w:trPr>
                <w:ins w:id="97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134D14E" w14:textId="77777777" w:rsidR="00696991" w:rsidRDefault="00696991">
                  <w:pPr>
                    <w:rPr>
                      <w:ins w:id="977" w:author="Gonzalo Javier Herrera Egoavil" w:date="2024-04-29T09:24:00Z"/>
                    </w:rPr>
                  </w:pPr>
                  <w:ins w:id="978" w:author="Gonzalo Javier Herrera Egoavil" w:date="2024-04-29T09:24:00Z">
                    <w:r>
                      <w:t>Ecrans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24E589B" w14:textId="77777777" w:rsidR="00696991" w:rsidRDefault="00696991">
                  <w:pPr>
                    <w:rPr>
                      <w:ins w:id="979" w:author="Gonzalo Javier Herrera Egoavil" w:date="2024-04-29T09:24:00Z"/>
                    </w:rPr>
                  </w:pPr>
                  <w:ins w:id="980" w:author="Gonzalo Javier Herrera Egoavil" w:date="2024-04-29T09:24:00Z">
                    <w:r>
                      <w:t xml:space="preserve">Il y aura deux écrans par poste de travail. Ils seront de 18 puces chacune et ils ne </w:t>
                    </w:r>
                    <w:proofErr w:type="spellStart"/>
                    <w:r>
                      <w:t>consumiront</w:t>
                    </w:r>
                    <w:proofErr w:type="spellEnd"/>
                    <w:r>
                      <w:t xml:space="preserve"> pas beaucoup </w:t>
                    </w:r>
                    <w:proofErr w:type="spellStart"/>
                    <w:r>
                      <w:t>d'energie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696991" w14:paraId="681F8DE3" w14:textId="77777777">
              <w:trPr>
                <w:ins w:id="98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EC694D1" w14:textId="77777777" w:rsidR="00696991" w:rsidRDefault="00696991">
                  <w:pPr>
                    <w:rPr>
                      <w:ins w:id="982" w:author="Gonzalo Javier Herrera Egoavil" w:date="2024-04-29T09:24:00Z"/>
                    </w:rPr>
                  </w:pPr>
                  <w:proofErr w:type="spellStart"/>
                  <w:ins w:id="983" w:author="Gonzalo Javier Herrera Egoavil" w:date="2024-04-29T09:24:00Z">
                    <w:r>
                      <w:t>PC's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3347E4C1" w14:textId="77777777" w:rsidR="00696991" w:rsidRDefault="00696991">
                  <w:pPr>
                    <w:rPr>
                      <w:ins w:id="984" w:author="Gonzalo Javier Herrera Egoavil" w:date="2024-04-29T09:24:00Z"/>
                    </w:rPr>
                  </w:pPr>
                  <w:ins w:id="985" w:author="Gonzalo Javier Herrera Egoavil" w:date="2024-04-29T09:24:00Z">
                    <w:r>
                      <w:t xml:space="preserve">Il y aura 17 </w:t>
                    </w:r>
                    <w:proofErr w:type="spellStart"/>
                    <w:r>
                      <w:t>PC's</w:t>
                    </w:r>
                    <w:proofErr w:type="spellEnd"/>
                    <w:r>
                      <w:t>, un PC par poste</w:t>
                    </w:r>
                  </w:ins>
                </w:p>
              </w:tc>
            </w:tr>
            <w:tr w:rsidR="00696991" w14:paraId="502F6CB8" w14:textId="77777777">
              <w:trPr>
                <w:ins w:id="98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D932C23" w14:textId="77777777" w:rsidR="00696991" w:rsidRDefault="00696991">
                  <w:pPr>
                    <w:rPr>
                      <w:ins w:id="987" w:author="Gonzalo Javier Herrera Egoavil" w:date="2024-04-29T09:24:00Z"/>
                    </w:rPr>
                  </w:pPr>
                  <w:proofErr w:type="spellStart"/>
                  <w:ins w:id="988" w:author="Gonzalo Javier Herrera Egoavil" w:date="2024-04-29T09:24:00Z">
                    <w:r>
                      <w:t>Fenetres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3210F90E" w14:textId="77777777" w:rsidR="00696991" w:rsidRDefault="00696991">
                  <w:pPr>
                    <w:rPr>
                      <w:ins w:id="989" w:author="Gonzalo Javier Herrera Egoavil" w:date="2024-04-29T09:24:00Z"/>
                    </w:rPr>
                  </w:pPr>
                  <w:ins w:id="990" w:author="Gonzalo Javier Herrera Egoavil" w:date="2024-04-29T09:24:00Z">
                    <w:r>
                      <w:t xml:space="preserve">Il y aura deux grandes </w:t>
                    </w:r>
                    <w:proofErr w:type="spellStart"/>
                    <w:r>
                      <w:t>fenetres</w:t>
                    </w:r>
                    <w:proofErr w:type="spellEnd"/>
                  </w:ins>
                </w:p>
              </w:tc>
            </w:tr>
            <w:tr w:rsidR="00696991" w14:paraId="07B67836" w14:textId="77777777">
              <w:trPr>
                <w:ins w:id="99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66AB87E" w14:textId="77777777" w:rsidR="00696991" w:rsidRDefault="00696991">
                  <w:pPr>
                    <w:rPr>
                      <w:ins w:id="992" w:author="Gonzalo Javier Herrera Egoavil" w:date="2024-04-29T09:24:00Z"/>
                    </w:rPr>
                  </w:pPr>
                  <w:ins w:id="993" w:author="Gonzalo Javier Herrera Egoavil" w:date="2024-04-29T09:24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73497F6" w14:textId="77777777" w:rsidR="00696991" w:rsidRDefault="00696991">
                  <w:pPr>
                    <w:rPr>
                      <w:ins w:id="994" w:author="Gonzalo Javier Herrera Egoavil" w:date="2024-04-29T09:24:00Z"/>
                    </w:rPr>
                  </w:pPr>
                  <w:ins w:id="995" w:author="Gonzalo Javier Herrera Egoavil" w:date="2024-04-29T09:24:00Z">
                    <w:r>
                      <w:t>Il y aura un grand tapis dans la salle</w:t>
                    </w:r>
                  </w:ins>
                </w:p>
              </w:tc>
            </w:tr>
            <w:tr w:rsidR="00696991" w14:paraId="2435C86D" w14:textId="77777777">
              <w:trPr>
                <w:ins w:id="99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E2E59CC" w14:textId="77777777" w:rsidR="00696991" w:rsidRDefault="00696991">
                  <w:pPr>
                    <w:rPr>
                      <w:ins w:id="997" w:author="Gonzalo Javier Herrera Egoavil" w:date="2024-04-29T09:24:00Z"/>
                    </w:rPr>
                  </w:pPr>
                  <w:ins w:id="998" w:author="Gonzalo Javier Herrera Egoavil" w:date="2024-04-29T09:24:00Z">
                    <w:r>
                      <w:t>Etagère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337F16D" w14:textId="77777777" w:rsidR="00696991" w:rsidRDefault="00696991">
                  <w:pPr>
                    <w:rPr>
                      <w:ins w:id="999" w:author="Gonzalo Javier Herrera Egoavil" w:date="2024-04-29T09:24:00Z"/>
                    </w:rPr>
                  </w:pPr>
                  <w:ins w:id="1000" w:author="Gonzalo Javier Herrera Egoavil" w:date="2024-04-29T09:24:00Z">
                    <w:r>
                      <w:t xml:space="preserve">Il y aura </w:t>
                    </w:r>
                    <w:proofErr w:type="gramStart"/>
                    <w:r>
                      <w:t>un étagère</w:t>
                    </w:r>
                    <w:proofErr w:type="gramEnd"/>
                    <w:r>
                      <w:t xml:space="preserve"> pour les chaussures.</w:t>
                    </w:r>
                  </w:ins>
                </w:p>
              </w:tc>
            </w:tr>
            <w:tr w:rsidR="00696991" w14:paraId="26738A3B" w14:textId="77777777">
              <w:trPr>
                <w:ins w:id="100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E56D1AB" w14:textId="77777777" w:rsidR="00696991" w:rsidRDefault="00696991">
                  <w:pPr>
                    <w:rPr>
                      <w:ins w:id="1002" w:author="Gonzalo Javier Herrera Egoavil" w:date="2024-04-29T09:24:00Z"/>
                    </w:rPr>
                  </w:pPr>
                  <w:ins w:id="1003" w:author="Gonzalo Javier Herrera Egoavil" w:date="2024-04-29T09:24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3B65F52" w14:textId="77777777" w:rsidR="00696991" w:rsidRDefault="00696991">
                  <w:pPr>
                    <w:rPr>
                      <w:ins w:id="1004" w:author="Gonzalo Javier Herrera Egoavil" w:date="2024-04-29T09:24:00Z"/>
                    </w:rPr>
                  </w:pPr>
                  <w:ins w:id="1005" w:author="Gonzalo Javier Herrera Egoavil" w:date="2024-04-29T09:24:00Z">
                    <w:r>
                      <w:t xml:space="preserve">Il y aura un </w:t>
                    </w:r>
                    <w:proofErr w:type="spellStart"/>
                    <w:r>
                      <w:t>porte-manteux</w:t>
                    </w:r>
                    <w:proofErr w:type="spellEnd"/>
                    <w:r>
                      <w:t xml:space="preserve"> tout au fond de la classe, au coin.</w:t>
                    </w:r>
                  </w:ins>
                </w:p>
              </w:tc>
            </w:tr>
          </w:tbl>
          <w:p w14:paraId="398AD12D" w14:textId="77777777" w:rsidR="00696991" w:rsidRDefault="00696991">
            <w:pPr>
              <w:rPr>
                <w:ins w:id="1006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715587E5" w14:textId="77777777" w:rsidR="00696991" w:rsidRDefault="00696991" w:rsidP="00696991">
      <w:pPr>
        <w:rPr>
          <w:ins w:id="1007" w:author="Gonzalo Javier Herrera Egoavil" w:date="2024-04-29T09:24:00Z"/>
          <w:rFonts w:ascii="Calibri" w:eastAsia="Calibri" w:hAnsi="Calibri" w:cs="Calibri"/>
        </w:rPr>
      </w:pPr>
    </w:p>
    <w:p w14:paraId="794B4649" w14:textId="77777777" w:rsidR="00696991" w:rsidRDefault="00696991" w:rsidP="00696991">
      <w:pPr>
        <w:pStyle w:val="Titre3"/>
        <w:rPr>
          <w:ins w:id="1008" w:author="Gonzalo Javier Herrera Egoavil" w:date="2024-04-29T09:24:00Z"/>
        </w:rPr>
      </w:pPr>
      <w:ins w:id="1009" w:author="Gonzalo Javier Herrera Egoavil" w:date="2024-04-29T09:24:00Z">
        <w:r>
          <w:t>Extérieur bâtiment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0A6DA382" w14:textId="77777777" w:rsidTr="00696991">
        <w:trPr>
          <w:ins w:id="101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6683" w14:textId="77777777" w:rsidR="00696991" w:rsidRDefault="00696991">
            <w:pPr>
              <w:rPr>
                <w:ins w:id="1011" w:author="Gonzalo Javier Herrera Egoavil" w:date="2024-04-29T09:24:00Z"/>
              </w:rPr>
            </w:pPr>
            <w:proofErr w:type="gramStart"/>
            <w:ins w:id="1012" w:author="Gonzalo Javier Herrera Egoavil" w:date="2024-04-29T09:24:00Z">
              <w:r>
                <w:t>En tant que élève</w:t>
              </w:r>
              <w:proofErr w:type="gramEnd"/>
              <w:r>
                <w:t xml:space="preserve"> Je veux un extérieur du bâtiment Pour améliorer le point visuel de notre collège</w:t>
              </w:r>
            </w:ins>
          </w:p>
        </w:tc>
      </w:tr>
      <w:tr w:rsidR="00696991" w14:paraId="5548F770" w14:textId="77777777" w:rsidTr="00696991">
        <w:trPr>
          <w:ins w:id="1013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65A1" w14:textId="77777777" w:rsidR="00696991" w:rsidRDefault="00696991">
            <w:pPr>
              <w:jc w:val="center"/>
              <w:rPr>
                <w:ins w:id="1014" w:author="Gonzalo Javier Herrera Egoavil" w:date="2024-04-29T09:24:00Z"/>
              </w:rPr>
            </w:pPr>
            <w:ins w:id="1015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7747"/>
            </w:tblGrid>
            <w:tr w:rsidR="00696991" w14:paraId="6D7187E9" w14:textId="77777777">
              <w:trPr>
                <w:ins w:id="101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B159C30" w14:textId="77777777" w:rsidR="00696991" w:rsidRDefault="00696991">
                  <w:pPr>
                    <w:rPr>
                      <w:ins w:id="1017" w:author="Gonzalo Javier Herrera Egoavil" w:date="2024-04-29T09:24:00Z"/>
                    </w:rPr>
                  </w:pPr>
                  <w:proofErr w:type="gramStart"/>
                  <w:ins w:id="1018" w:author="Gonzalo Javier Herrera Egoavil" w:date="2024-04-29T09:24:00Z">
                    <w:r>
                      <w:t>fontaine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715E151" w14:textId="77777777" w:rsidR="00696991" w:rsidRDefault="00696991">
                  <w:pPr>
                    <w:rPr>
                      <w:ins w:id="1019" w:author="Gonzalo Javier Herrera Egoavil" w:date="2024-04-29T09:24:00Z"/>
                    </w:rPr>
                  </w:pPr>
                  <w:ins w:id="1020" w:author="Gonzalo Javier Herrera Egoavil" w:date="2024-04-29T09:24:00Z">
                    <w:r>
                      <w:t xml:space="preserve">Quand je </w:t>
                    </w:r>
                    <w:proofErr w:type="spellStart"/>
                    <w:proofErr w:type="gramStart"/>
                    <w:r>
                      <w:t>sort</w:t>
                    </w:r>
                    <w:proofErr w:type="spellEnd"/>
                    <w:proofErr w:type="gramEnd"/>
                    <w:r>
                      <w:t xml:space="preserve"> du bâtiment, à 5 mètres devant moi je vois une fontaine blanche.</w:t>
                    </w:r>
                  </w:ins>
                </w:p>
              </w:tc>
            </w:tr>
            <w:tr w:rsidR="00696991" w14:paraId="60AA3669" w14:textId="77777777">
              <w:trPr>
                <w:ins w:id="102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777EB48" w14:textId="77777777" w:rsidR="00696991" w:rsidRDefault="00696991">
                  <w:pPr>
                    <w:rPr>
                      <w:ins w:id="1022" w:author="Gonzalo Javier Herrera Egoavil" w:date="2024-04-29T09:24:00Z"/>
                    </w:rPr>
                  </w:pPr>
                  <w:proofErr w:type="gramStart"/>
                  <w:ins w:id="1023" w:author="Gonzalo Javier Herrera Egoavil" w:date="2024-04-29T09:24:00Z">
                    <w:r>
                      <w:t>parking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E8A09E4" w14:textId="77777777" w:rsidR="00696991" w:rsidRDefault="00696991">
                  <w:pPr>
                    <w:rPr>
                      <w:ins w:id="1024" w:author="Gonzalo Javier Herrera Egoavil" w:date="2024-04-29T09:24:00Z"/>
                    </w:rPr>
                  </w:pPr>
                  <w:proofErr w:type="gramStart"/>
                  <w:ins w:id="1025" w:author="Gonzalo Javier Herrera Egoavil" w:date="2024-04-29T09:24:00Z">
                    <w:r>
                      <w:t>à</w:t>
                    </w:r>
                    <w:proofErr w:type="gramEnd"/>
                    <w:r>
                      <w:t xml:space="preserve"> droite de la fontaine il y'a deux places de parking de voitures</w:t>
                    </w:r>
                  </w:ins>
                </w:p>
              </w:tc>
            </w:tr>
            <w:tr w:rsidR="00696991" w14:paraId="2F62BFD5" w14:textId="77777777">
              <w:trPr>
                <w:ins w:id="102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CF63807" w14:textId="77777777" w:rsidR="00696991" w:rsidRDefault="00696991">
                  <w:pPr>
                    <w:rPr>
                      <w:ins w:id="1027" w:author="Gonzalo Javier Herrera Egoavil" w:date="2024-04-29T09:24:00Z"/>
                    </w:rPr>
                  </w:pPr>
                  <w:proofErr w:type="gramStart"/>
                  <w:ins w:id="1028" w:author="Gonzalo Javier Herrera Egoavil" w:date="2024-04-29T09:24:00Z">
                    <w:r>
                      <w:t>arbre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CD0553D" w14:textId="77777777" w:rsidR="00696991" w:rsidRDefault="00696991">
                  <w:pPr>
                    <w:rPr>
                      <w:ins w:id="1029" w:author="Gonzalo Javier Herrera Egoavil" w:date="2024-04-29T09:24:00Z"/>
                    </w:rPr>
                  </w:pPr>
                  <w:ins w:id="1030" w:author="Gonzalo Javier Herrera Egoavil" w:date="2024-04-29T09:24:00Z">
                    <w:r>
                      <w:t xml:space="preserve">Quand je </w:t>
                    </w:r>
                    <w:proofErr w:type="spellStart"/>
                    <w:proofErr w:type="gramStart"/>
                    <w:r>
                      <w:t>sort</w:t>
                    </w:r>
                    <w:proofErr w:type="spellEnd"/>
                    <w:proofErr w:type="gramEnd"/>
                    <w:r>
                      <w:t xml:space="preserve"> du bâtiment, à 3 mètres à gauche je vois une arbre.</w:t>
                    </w:r>
                  </w:ins>
                </w:p>
              </w:tc>
            </w:tr>
            <w:tr w:rsidR="00696991" w14:paraId="72514252" w14:textId="77777777">
              <w:trPr>
                <w:ins w:id="103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A660A78" w14:textId="77777777" w:rsidR="00696991" w:rsidRDefault="00696991">
                  <w:pPr>
                    <w:rPr>
                      <w:ins w:id="1032" w:author="Gonzalo Javier Herrera Egoavil" w:date="2024-04-29T09:24:00Z"/>
                    </w:rPr>
                  </w:pPr>
                  <w:proofErr w:type="gramStart"/>
                  <w:ins w:id="1033" w:author="Gonzalo Javier Herrera Egoavil" w:date="2024-04-29T09:24:00Z">
                    <w:r>
                      <w:t>banc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37AC915C" w14:textId="77777777" w:rsidR="00696991" w:rsidRDefault="00696991">
                  <w:pPr>
                    <w:rPr>
                      <w:ins w:id="1034" w:author="Gonzalo Javier Herrera Egoavil" w:date="2024-04-29T09:24:00Z"/>
                    </w:rPr>
                  </w:pPr>
                  <w:ins w:id="1035" w:author="Gonzalo Javier Herrera Egoavil" w:date="2024-04-29T09:24:00Z">
                    <w:r>
                      <w:t>Devant l'arbre y'a un banc.</w:t>
                    </w:r>
                  </w:ins>
                </w:p>
              </w:tc>
            </w:tr>
            <w:tr w:rsidR="00696991" w14:paraId="7E3EDF31" w14:textId="77777777">
              <w:trPr>
                <w:ins w:id="103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26A4411" w14:textId="77777777" w:rsidR="00696991" w:rsidRDefault="00696991">
                  <w:pPr>
                    <w:rPr>
                      <w:ins w:id="1037" w:author="Gonzalo Javier Herrera Egoavil" w:date="2024-04-29T09:24:00Z"/>
                    </w:rPr>
                  </w:pPr>
                  <w:proofErr w:type="gramStart"/>
                  <w:ins w:id="1038" w:author="Gonzalo Javier Herrera Egoavil" w:date="2024-04-29T09:24:00Z">
                    <w:r>
                      <w:t>chaise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31C218D1" w14:textId="77777777" w:rsidR="00696991" w:rsidRDefault="00696991">
                  <w:pPr>
                    <w:rPr>
                      <w:ins w:id="1039" w:author="Gonzalo Javier Herrera Egoavil" w:date="2024-04-29T09:24:00Z"/>
                    </w:rPr>
                  </w:pPr>
                  <w:ins w:id="1040" w:author="Gonzalo Javier Herrera Egoavil" w:date="2024-04-29T09:24:00Z">
                    <w:r>
                      <w:t>A 50 cm de ce banc à gauche il y'a une chaise.</w:t>
                    </w:r>
                  </w:ins>
                </w:p>
              </w:tc>
            </w:tr>
            <w:tr w:rsidR="00696991" w14:paraId="10B891EF" w14:textId="77777777">
              <w:trPr>
                <w:ins w:id="104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D054FC3" w14:textId="77777777" w:rsidR="00696991" w:rsidRDefault="00696991">
                  <w:pPr>
                    <w:rPr>
                      <w:ins w:id="1042" w:author="Gonzalo Javier Herrera Egoavil" w:date="2024-04-29T09:24:00Z"/>
                    </w:rPr>
                  </w:pPr>
                  <w:proofErr w:type="gramStart"/>
                  <w:ins w:id="1043" w:author="Gonzalo Javier Herrera Egoavil" w:date="2024-04-29T09:24:00Z">
                    <w:r>
                      <w:t>buissons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5FD1DA82" w14:textId="77777777" w:rsidR="00696991" w:rsidRDefault="00696991">
                  <w:pPr>
                    <w:rPr>
                      <w:ins w:id="1044" w:author="Gonzalo Javier Herrera Egoavil" w:date="2024-04-29T09:24:00Z"/>
                    </w:rPr>
                  </w:pPr>
                  <w:ins w:id="1045" w:author="Gonzalo Javier Herrera Egoavil" w:date="2024-04-29T09:24:00Z">
                    <w:r>
                      <w:t>Derrière l'arbre se trouvent trois buissons.</w:t>
                    </w:r>
                  </w:ins>
                </w:p>
              </w:tc>
            </w:tr>
            <w:tr w:rsidR="00696991" w14:paraId="50899455" w14:textId="77777777">
              <w:trPr>
                <w:ins w:id="104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3C33619" w14:textId="77777777" w:rsidR="00696991" w:rsidRDefault="00696991">
                  <w:pPr>
                    <w:rPr>
                      <w:ins w:id="1047" w:author="Gonzalo Javier Herrera Egoavil" w:date="2024-04-29T09:24:00Z"/>
                    </w:rPr>
                  </w:pPr>
                  <w:proofErr w:type="gramStart"/>
                  <w:ins w:id="1048" w:author="Gonzalo Javier Herrera Egoavil" w:date="2024-04-29T09:24:00Z">
                    <w:r>
                      <w:t>fleurs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42FF205E" w14:textId="77777777" w:rsidR="00696991" w:rsidRDefault="00696991">
                  <w:pPr>
                    <w:rPr>
                      <w:ins w:id="1049" w:author="Gonzalo Javier Herrera Egoavil" w:date="2024-04-29T09:24:00Z"/>
                    </w:rPr>
                  </w:pPr>
                  <w:ins w:id="1050" w:author="Gonzalo Javier Herrera Egoavil" w:date="2024-04-29T09:24:00Z">
                    <w:r>
                      <w:t xml:space="preserve">Tout </w:t>
                    </w:r>
                    <w:proofErr w:type="spellStart"/>
                    <w:r>
                      <w:t>autours</w:t>
                    </w:r>
                    <w:proofErr w:type="spellEnd"/>
                    <w:r>
                      <w:t xml:space="preserve"> de ces buissons je vois des fleurs rouges.</w:t>
                    </w:r>
                  </w:ins>
                </w:p>
              </w:tc>
            </w:tr>
            <w:tr w:rsidR="00696991" w14:paraId="2A2BDF4E" w14:textId="77777777">
              <w:trPr>
                <w:ins w:id="105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90C6715" w14:textId="77777777" w:rsidR="00696991" w:rsidRDefault="00696991">
                  <w:pPr>
                    <w:rPr>
                      <w:ins w:id="1052" w:author="Gonzalo Javier Herrera Egoavil" w:date="2024-04-29T09:24:00Z"/>
                    </w:rPr>
                  </w:pPr>
                  <w:proofErr w:type="gramStart"/>
                  <w:ins w:id="1053" w:author="Gonzalo Javier Herrera Egoavil" w:date="2024-04-29T09:24:00Z">
                    <w:r>
                      <w:t>tobogan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7BDB612C" w14:textId="77777777" w:rsidR="00696991" w:rsidRDefault="00696991">
                  <w:pPr>
                    <w:rPr>
                      <w:ins w:id="1054" w:author="Gonzalo Javier Herrera Egoavil" w:date="2024-04-29T09:24:00Z"/>
                    </w:rPr>
                  </w:pPr>
                  <w:ins w:id="1055" w:author="Gonzalo Javier Herrera Egoavil" w:date="2024-04-29T09:24:00Z">
                    <w:r>
                      <w:t>A 3 mètres à droite de l'arbre je vois un tobogan.</w:t>
                    </w:r>
                  </w:ins>
                </w:p>
              </w:tc>
            </w:tr>
            <w:tr w:rsidR="00696991" w14:paraId="77F104D7" w14:textId="77777777">
              <w:trPr>
                <w:ins w:id="105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02272CC" w14:textId="77777777" w:rsidR="00696991" w:rsidRDefault="00696991">
                  <w:pPr>
                    <w:rPr>
                      <w:ins w:id="1057" w:author="Gonzalo Javier Herrera Egoavil" w:date="2024-04-29T09:24:00Z"/>
                    </w:rPr>
                  </w:pPr>
                  <w:proofErr w:type="gramStart"/>
                  <w:ins w:id="1058" w:author="Gonzalo Javier Herrera Egoavil" w:date="2024-04-29T09:24:00Z">
                    <w:r>
                      <w:t>trampoline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749AF68A" w14:textId="77777777" w:rsidR="00696991" w:rsidRDefault="00696991">
                  <w:pPr>
                    <w:rPr>
                      <w:ins w:id="1059" w:author="Gonzalo Javier Herrera Egoavil" w:date="2024-04-29T09:24:00Z"/>
                    </w:rPr>
                  </w:pPr>
                  <w:proofErr w:type="gramStart"/>
                  <w:ins w:id="1060" w:author="Gonzalo Javier Herrera Egoavil" w:date="2024-04-29T09:24:00Z">
                    <w:r>
                      <w:t>à</w:t>
                    </w:r>
                    <w:proofErr w:type="gramEnd"/>
                    <w:r>
                      <w:t xml:space="preserve"> trois mètres à gauche de l'arbre je vois une trampoline.</w:t>
                    </w:r>
                  </w:ins>
                </w:p>
              </w:tc>
            </w:tr>
            <w:tr w:rsidR="00696991" w14:paraId="56E19ED7" w14:textId="77777777">
              <w:trPr>
                <w:ins w:id="106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4539DEB" w14:textId="77777777" w:rsidR="00696991" w:rsidRDefault="00696991">
                  <w:pPr>
                    <w:rPr>
                      <w:ins w:id="1062" w:author="Gonzalo Javier Herrera Egoavil" w:date="2024-04-29T09:24:00Z"/>
                    </w:rPr>
                  </w:pPr>
                  <w:proofErr w:type="gramStart"/>
                  <w:ins w:id="1063" w:author="Gonzalo Javier Herrera Egoavil" w:date="2024-04-29T09:24:00Z">
                    <w:r>
                      <w:t>roses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46DE3D47" w14:textId="77777777" w:rsidR="00696991" w:rsidRDefault="00696991">
                  <w:pPr>
                    <w:rPr>
                      <w:ins w:id="1064" w:author="Gonzalo Javier Herrera Egoavil" w:date="2024-04-29T09:24:00Z"/>
                    </w:rPr>
                  </w:pPr>
                  <w:proofErr w:type="gramStart"/>
                  <w:ins w:id="1065" w:author="Gonzalo Javier Herrera Egoavil" w:date="2024-04-29T09:24:00Z">
                    <w:r>
                      <w:t>à</w:t>
                    </w:r>
                    <w:proofErr w:type="gramEnd"/>
                    <w:r>
                      <w:t xml:space="preserve"> côté du tobogan je vois des roses de différentes couleurs.</w:t>
                    </w:r>
                  </w:ins>
                </w:p>
              </w:tc>
            </w:tr>
          </w:tbl>
          <w:p w14:paraId="289773FA" w14:textId="77777777" w:rsidR="00696991" w:rsidRDefault="00696991">
            <w:pPr>
              <w:rPr>
                <w:ins w:id="1066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6B4977AD" w14:textId="77777777" w:rsidR="00696991" w:rsidRDefault="00696991" w:rsidP="00696991">
      <w:pPr>
        <w:rPr>
          <w:ins w:id="1067" w:author="Gonzalo Javier Herrera Egoavil" w:date="2024-04-29T09:24:00Z"/>
          <w:rFonts w:ascii="Calibri" w:eastAsia="Calibri" w:hAnsi="Calibri" w:cs="Calibri"/>
        </w:rPr>
      </w:pPr>
    </w:p>
    <w:p w14:paraId="7C810894" w14:textId="77777777" w:rsidR="00696991" w:rsidRDefault="00696991" w:rsidP="00696991">
      <w:pPr>
        <w:pStyle w:val="Titre3"/>
        <w:rPr>
          <w:ins w:id="1068" w:author="Gonzalo Javier Herrera Egoavil" w:date="2024-04-29T09:24:00Z"/>
        </w:rPr>
      </w:pPr>
      <w:ins w:id="1069" w:author="Gonzalo Javier Herrera Egoavil" w:date="2024-04-29T09:24:00Z">
        <w:r>
          <w:t>Salle d'imprimante D14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28FEBDF3" w14:textId="77777777" w:rsidTr="00696991">
        <w:trPr>
          <w:ins w:id="107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02C8" w14:textId="77777777" w:rsidR="00696991" w:rsidRDefault="00696991">
            <w:pPr>
              <w:rPr>
                <w:ins w:id="1071" w:author="Gonzalo Javier Herrera Egoavil" w:date="2024-04-29T09:24:00Z"/>
              </w:rPr>
            </w:pPr>
            <w:ins w:id="1072" w:author="Gonzalo Javier Herrera Egoavil" w:date="2024-04-29T09:24:00Z">
              <w:r>
                <w:t>En tant qu'élève Je veux une salle d'imprimante Afin de pouvoir imprimer des papiers si j'en ai besoin</w:t>
              </w:r>
            </w:ins>
          </w:p>
        </w:tc>
      </w:tr>
      <w:tr w:rsidR="00696991" w14:paraId="252C862E" w14:textId="77777777" w:rsidTr="00696991">
        <w:trPr>
          <w:ins w:id="1073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E087" w14:textId="77777777" w:rsidR="00696991" w:rsidRDefault="00696991">
            <w:pPr>
              <w:jc w:val="center"/>
              <w:rPr>
                <w:ins w:id="1074" w:author="Gonzalo Javier Herrera Egoavil" w:date="2024-04-29T09:24:00Z"/>
              </w:rPr>
            </w:pPr>
            <w:ins w:id="1075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3814"/>
            </w:tblGrid>
            <w:tr w:rsidR="00696991" w14:paraId="5403AB1F" w14:textId="77777777">
              <w:trPr>
                <w:ins w:id="107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EB77F4D" w14:textId="77777777" w:rsidR="00696991" w:rsidRDefault="00696991">
                  <w:pPr>
                    <w:rPr>
                      <w:ins w:id="1077" w:author="Gonzalo Javier Herrera Egoavil" w:date="2024-04-29T09:24:00Z"/>
                    </w:rPr>
                  </w:pPr>
                  <w:ins w:id="1078" w:author="Gonzalo Javier Herrera Egoavil" w:date="2024-04-29T09:24:00Z">
                    <w:r>
                      <w:t>Imprimante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09B61CC" w14:textId="77777777" w:rsidR="00696991" w:rsidRDefault="00696991">
                  <w:pPr>
                    <w:rPr>
                      <w:ins w:id="1079" w:author="Gonzalo Javier Herrera Egoavil" w:date="2024-04-29T09:24:00Z"/>
                    </w:rPr>
                  </w:pPr>
                  <w:ins w:id="1080" w:author="Gonzalo Javier Herrera Egoavil" w:date="2024-04-29T09:24:00Z">
                    <w:r>
                      <w:t>- Il y a 1 imprimante dans la salle</w:t>
                    </w:r>
                  </w:ins>
                </w:p>
              </w:tc>
            </w:tr>
            <w:tr w:rsidR="00696991" w14:paraId="5A2B763A" w14:textId="77777777">
              <w:trPr>
                <w:ins w:id="108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BC8A033" w14:textId="77777777" w:rsidR="00696991" w:rsidRDefault="00696991">
                  <w:pPr>
                    <w:rPr>
                      <w:ins w:id="1082" w:author="Gonzalo Javier Herrera Egoavil" w:date="2024-04-29T09:24:00Z"/>
                    </w:rPr>
                  </w:pPr>
                  <w:ins w:id="1083" w:author="Gonzalo Javier Herrera Egoavil" w:date="2024-04-29T09:24:00Z">
                    <w:r>
                      <w:t>Fenêtre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AB6997F" w14:textId="77777777" w:rsidR="00696991" w:rsidRDefault="00696991">
                  <w:pPr>
                    <w:rPr>
                      <w:ins w:id="1084" w:author="Gonzalo Javier Herrera Egoavil" w:date="2024-04-29T09:24:00Z"/>
                    </w:rPr>
                  </w:pPr>
                  <w:ins w:id="1085" w:author="Gonzalo Javier Herrera Egoavil" w:date="2024-04-29T09:24:00Z">
                    <w:r>
                      <w:t>- Il y a 1 fenêtre dans la pièce</w:t>
                    </w:r>
                  </w:ins>
                </w:p>
              </w:tc>
            </w:tr>
            <w:tr w:rsidR="00696991" w14:paraId="350CBC75" w14:textId="77777777">
              <w:trPr>
                <w:ins w:id="108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06367C9" w14:textId="77777777" w:rsidR="00696991" w:rsidRDefault="00696991">
                  <w:pPr>
                    <w:rPr>
                      <w:ins w:id="1087" w:author="Gonzalo Javier Herrera Egoavil" w:date="2024-04-29T09:24:00Z"/>
                    </w:rPr>
                  </w:pPr>
                  <w:ins w:id="1088" w:author="Gonzalo Javier Herrera Egoavil" w:date="2024-04-29T09:24:00Z">
                    <w:r>
                      <w:t>Armoire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0916642" w14:textId="77777777" w:rsidR="00696991" w:rsidRDefault="00696991">
                  <w:pPr>
                    <w:rPr>
                      <w:ins w:id="1089" w:author="Gonzalo Javier Herrera Egoavil" w:date="2024-04-29T09:24:00Z"/>
                    </w:rPr>
                  </w:pPr>
                  <w:ins w:id="1090" w:author="Gonzalo Javier Herrera Egoavil" w:date="2024-04-29T09:24:00Z">
                    <w:r>
                      <w:t>- Il y a 1 armoire pour stocker du papier</w:t>
                    </w:r>
                  </w:ins>
                </w:p>
              </w:tc>
            </w:tr>
            <w:tr w:rsidR="00696991" w14:paraId="03CF451E" w14:textId="77777777">
              <w:trPr>
                <w:ins w:id="109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4A69D1C" w14:textId="77777777" w:rsidR="00696991" w:rsidRDefault="00696991">
                  <w:pPr>
                    <w:rPr>
                      <w:ins w:id="1092" w:author="Gonzalo Javier Herrera Egoavil" w:date="2024-04-29T09:24:00Z"/>
                    </w:rPr>
                  </w:pPr>
                  <w:ins w:id="1093" w:author="Gonzalo Javier Herrera Egoavil" w:date="2024-04-29T09:24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6E61563" w14:textId="77777777" w:rsidR="00696991" w:rsidRDefault="00696991">
                  <w:pPr>
                    <w:rPr>
                      <w:ins w:id="1094" w:author="Gonzalo Javier Herrera Egoavil" w:date="2024-04-29T09:24:00Z"/>
                    </w:rPr>
                  </w:pPr>
                  <w:ins w:id="1095" w:author="Gonzalo Javier Herrera Egoavil" w:date="2024-04-29T09:24:00Z">
                    <w:r>
                      <w:t>- Il y a des murs gris clair</w:t>
                    </w:r>
                  </w:ins>
                </w:p>
              </w:tc>
            </w:tr>
            <w:tr w:rsidR="00696991" w14:paraId="1FA3DFFF" w14:textId="77777777">
              <w:trPr>
                <w:ins w:id="109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19B54AF" w14:textId="77777777" w:rsidR="00696991" w:rsidRDefault="00696991">
                  <w:pPr>
                    <w:rPr>
                      <w:ins w:id="1097" w:author="Gonzalo Javier Herrera Egoavil" w:date="2024-04-29T09:24:00Z"/>
                    </w:rPr>
                  </w:pPr>
                  <w:ins w:id="1098" w:author="Gonzalo Javier Herrera Egoavil" w:date="2024-04-29T09:24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F0C8DAB" w14:textId="77777777" w:rsidR="00696991" w:rsidRDefault="00696991">
                  <w:pPr>
                    <w:rPr>
                      <w:ins w:id="1099" w:author="Gonzalo Javier Herrera Egoavil" w:date="2024-04-29T09:24:00Z"/>
                    </w:rPr>
                  </w:pPr>
                  <w:ins w:id="1100" w:author="Gonzalo Javier Herrera Egoavil" w:date="2024-04-29T09:24:00Z">
                    <w:r>
                      <w:t>- Il y a une poubelle</w:t>
                    </w:r>
                  </w:ins>
                </w:p>
              </w:tc>
            </w:tr>
            <w:tr w:rsidR="00696991" w14:paraId="1F1A346B" w14:textId="77777777">
              <w:trPr>
                <w:ins w:id="110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CD4EB50" w14:textId="77777777" w:rsidR="00696991" w:rsidRDefault="00696991">
                  <w:pPr>
                    <w:rPr>
                      <w:ins w:id="1102" w:author="Gonzalo Javier Herrera Egoavil" w:date="2024-04-29T09:24:00Z"/>
                    </w:rPr>
                  </w:pPr>
                  <w:ins w:id="1103" w:author="Gonzalo Javier Herrera Egoavil" w:date="2024-04-29T09:24:00Z">
                    <w:r>
                      <w:t>Sol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F544650" w14:textId="77777777" w:rsidR="00696991" w:rsidRDefault="00696991">
                  <w:pPr>
                    <w:rPr>
                      <w:ins w:id="1104" w:author="Gonzalo Javier Herrera Egoavil" w:date="2024-04-29T09:24:00Z"/>
                    </w:rPr>
                  </w:pPr>
                  <w:ins w:id="1105" w:author="Gonzalo Javier Herrera Egoavil" w:date="2024-04-29T09:24:00Z">
                    <w:r>
                      <w:t>- Il y a un sol noir</w:t>
                    </w:r>
                  </w:ins>
                </w:p>
              </w:tc>
            </w:tr>
            <w:tr w:rsidR="00696991" w14:paraId="40551F81" w14:textId="77777777">
              <w:trPr>
                <w:ins w:id="1106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B59C00B" w14:textId="77777777" w:rsidR="00696991" w:rsidRDefault="00696991">
                  <w:pPr>
                    <w:rPr>
                      <w:ins w:id="1107" w:author="Gonzalo Javier Herrera Egoavil" w:date="2024-04-29T09:24:00Z"/>
                    </w:rPr>
                  </w:pPr>
                  <w:ins w:id="1108" w:author="Gonzalo Javier Herrera Egoavil" w:date="2024-04-29T09:24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D29314C" w14:textId="77777777" w:rsidR="00696991" w:rsidRDefault="00696991">
                  <w:pPr>
                    <w:rPr>
                      <w:ins w:id="1109" w:author="Gonzalo Javier Herrera Egoavil" w:date="2024-04-29T09:24:00Z"/>
                    </w:rPr>
                  </w:pPr>
                  <w:ins w:id="1110" w:author="Gonzalo Javier Herrera Egoavil" w:date="2024-04-29T09:24:00Z">
                    <w:r>
                      <w:t>- Il y a une porte en bois</w:t>
                    </w:r>
                  </w:ins>
                </w:p>
              </w:tc>
            </w:tr>
            <w:tr w:rsidR="00696991" w14:paraId="278D50D3" w14:textId="77777777">
              <w:trPr>
                <w:ins w:id="1111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CA66B1C" w14:textId="77777777" w:rsidR="00696991" w:rsidRDefault="00696991">
                  <w:pPr>
                    <w:rPr>
                      <w:ins w:id="1112" w:author="Gonzalo Javier Herrera Egoavil" w:date="2024-04-29T09:24:00Z"/>
                    </w:rPr>
                  </w:pPr>
                  <w:ins w:id="1113" w:author="Gonzalo Javier Herrera Egoavil" w:date="2024-04-29T09:24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767E372" w14:textId="77777777" w:rsidR="00696991" w:rsidRDefault="00696991">
                  <w:pPr>
                    <w:rPr>
                      <w:ins w:id="1114" w:author="Gonzalo Javier Herrera Egoavil" w:date="2024-04-29T09:24:00Z"/>
                    </w:rPr>
                  </w:pPr>
                  <w:ins w:id="1115" w:author="Gonzalo Javier Herrera Egoavil" w:date="2024-04-29T09:24:00Z">
                    <w:r>
                      <w:t>- Il y a un tapis sous l'imprimante</w:t>
                    </w:r>
                  </w:ins>
                </w:p>
              </w:tc>
            </w:tr>
          </w:tbl>
          <w:p w14:paraId="73628245" w14:textId="77777777" w:rsidR="00696991" w:rsidRDefault="00696991">
            <w:pPr>
              <w:rPr>
                <w:ins w:id="1116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382468F4" w14:textId="77777777" w:rsidR="00696991" w:rsidRDefault="00696991" w:rsidP="00696991">
      <w:pPr>
        <w:rPr>
          <w:ins w:id="1117" w:author="Gonzalo Javier Herrera Egoavil" w:date="2024-04-29T09:24:00Z"/>
          <w:rFonts w:ascii="Calibri" w:eastAsia="Calibri" w:hAnsi="Calibri"/>
          <w:rPrChange w:id="1118" w:author="Gonzalo Javier Herrera Egoavil" w:date="2024-04-29T09:24:00Z">
            <w:rPr>
              <w:ins w:id="1119" w:author="Gonzalo Javier Herrera Egoavil" w:date="2024-04-29T09:24:00Z"/>
            </w:rPr>
          </w:rPrChange>
        </w:rPr>
        <w:pPrChange w:id="1120" w:author="Gonzalo Javier Herrera Egoavil" w:date="2024-04-29T09:24:00Z">
          <w:pPr>
            <w:spacing w:after="0" w:line="243" w:lineRule="auto"/>
            <w:ind w:left="600" w:hanging="590"/>
          </w:pPr>
        </w:pPrChange>
      </w:pPr>
    </w:p>
    <w:p w14:paraId="67DB351A" w14:textId="77777777" w:rsidR="00696991" w:rsidRDefault="00696991" w:rsidP="00696991">
      <w:pPr>
        <w:pStyle w:val="Titre3"/>
        <w:rPr>
          <w:ins w:id="1121" w:author="Gonzalo Javier Herrera Egoavil" w:date="2024-04-29T09:24:00Z"/>
        </w:rPr>
      </w:pPr>
      <w:ins w:id="1122" w:author="Gonzalo Javier Herrera Egoavil" w:date="2024-04-29T09:24:00Z">
        <w:r>
          <w:rPr>
            <w:rPrChange w:id="1123" w:author="Gonzalo Javier Herrera Egoavil" w:date="2024-04-29T09:24:00Z">
              <w:rPr>
                <w:sz w:val="20"/>
              </w:rPr>
            </w:rPrChange>
          </w:rPr>
          <w:t xml:space="preserve">Salle </w:t>
        </w:r>
        <w:r>
          <w:t>d'imprimante D04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5999789F" w14:textId="77777777" w:rsidTr="00696991">
        <w:trPr>
          <w:ins w:id="1124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05D4" w14:textId="77777777" w:rsidR="00696991" w:rsidRDefault="00696991">
            <w:pPr>
              <w:rPr>
                <w:ins w:id="1125" w:author="Gonzalo Javier Herrera Egoavil" w:date="2024-04-29T09:24:00Z"/>
              </w:rPr>
            </w:pPr>
            <w:ins w:id="1126" w:author="Gonzalo Javier Herrera Egoavil" w:date="2024-04-29T09:24:00Z">
              <w:r>
                <w:t>En tant qu'élève Je veux une salle d'imprimante Afin de pouvoir imprimer des papiers si j'en ai besoin</w:t>
              </w:r>
            </w:ins>
          </w:p>
        </w:tc>
      </w:tr>
      <w:tr w:rsidR="00696991" w14:paraId="32C3DA15" w14:textId="77777777" w:rsidTr="00696991">
        <w:trPr>
          <w:ins w:id="1127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4719" w14:textId="77777777" w:rsidR="00696991" w:rsidRDefault="00696991">
            <w:pPr>
              <w:jc w:val="center"/>
              <w:rPr>
                <w:ins w:id="1128" w:author="Gonzalo Javier Herrera Egoavil" w:date="2024-04-29T09:24:00Z"/>
              </w:rPr>
            </w:pPr>
            <w:ins w:id="1129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4077"/>
            </w:tblGrid>
            <w:tr w:rsidR="00696991" w14:paraId="7B01EB67" w14:textId="77777777">
              <w:trPr>
                <w:ins w:id="113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8757409" w14:textId="77777777" w:rsidR="00696991" w:rsidRDefault="00696991">
                  <w:pPr>
                    <w:rPr>
                      <w:ins w:id="1131" w:author="Gonzalo Javier Herrera Egoavil" w:date="2024-04-29T09:24:00Z"/>
                    </w:rPr>
                  </w:pPr>
                  <w:ins w:id="1132" w:author="Gonzalo Javier Herrera Egoavil" w:date="2024-04-29T09:24:00Z">
                    <w:r>
                      <w:t>Imprimante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CF12AC0" w14:textId="77777777" w:rsidR="00696991" w:rsidRDefault="00696991">
                  <w:pPr>
                    <w:rPr>
                      <w:ins w:id="1133" w:author="Gonzalo Javier Herrera Egoavil" w:date="2024-04-29T09:24:00Z"/>
                    </w:rPr>
                  </w:pPr>
                  <w:ins w:id="1134" w:author="Gonzalo Javier Herrera Egoavil" w:date="2024-04-29T09:24:00Z">
                    <w:r>
                      <w:t>- Il y a 1 imprimante dans la salle</w:t>
                    </w:r>
                  </w:ins>
                </w:p>
              </w:tc>
            </w:tr>
            <w:tr w:rsidR="00696991" w14:paraId="458659C4" w14:textId="77777777">
              <w:trPr>
                <w:ins w:id="113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3B0BEBD" w14:textId="77777777" w:rsidR="00696991" w:rsidRDefault="00696991">
                  <w:pPr>
                    <w:rPr>
                      <w:ins w:id="1136" w:author="Gonzalo Javier Herrera Egoavil" w:date="2024-04-29T09:24:00Z"/>
                    </w:rPr>
                  </w:pPr>
                  <w:ins w:id="1137" w:author="Gonzalo Javier Herrera Egoavil" w:date="2024-04-29T09:24:00Z">
                    <w:r>
                      <w:t>Fenêtre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E9216EC" w14:textId="77777777" w:rsidR="00696991" w:rsidRDefault="00696991">
                  <w:pPr>
                    <w:rPr>
                      <w:ins w:id="1138" w:author="Gonzalo Javier Herrera Egoavil" w:date="2024-04-29T09:24:00Z"/>
                    </w:rPr>
                  </w:pPr>
                  <w:ins w:id="1139" w:author="Gonzalo Javier Herrera Egoavil" w:date="2024-04-29T09:24:00Z">
                    <w:r>
                      <w:t>- Il y a 1 fenêtre dans la pièce</w:t>
                    </w:r>
                  </w:ins>
                </w:p>
              </w:tc>
            </w:tr>
            <w:tr w:rsidR="00696991" w14:paraId="2D584531" w14:textId="77777777">
              <w:trPr>
                <w:ins w:id="114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E2E7BC2" w14:textId="77777777" w:rsidR="00696991" w:rsidRDefault="00696991">
                  <w:pPr>
                    <w:rPr>
                      <w:ins w:id="1141" w:author="Gonzalo Javier Herrera Egoavil" w:date="2024-04-29T09:24:00Z"/>
                    </w:rPr>
                  </w:pPr>
                  <w:ins w:id="1142" w:author="Gonzalo Javier Herrera Egoavil" w:date="2024-04-29T09:24:00Z">
                    <w:r>
                      <w:t>Armoire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84EAD39" w14:textId="77777777" w:rsidR="00696991" w:rsidRDefault="00696991">
                  <w:pPr>
                    <w:rPr>
                      <w:ins w:id="1143" w:author="Gonzalo Javier Herrera Egoavil" w:date="2024-04-29T09:24:00Z"/>
                    </w:rPr>
                  </w:pPr>
                  <w:ins w:id="1144" w:author="Gonzalo Javier Herrera Egoavil" w:date="2024-04-29T09:24:00Z">
                    <w:r>
                      <w:t>- Il y a une armoire pour stocker du papier</w:t>
                    </w:r>
                  </w:ins>
                </w:p>
              </w:tc>
            </w:tr>
            <w:tr w:rsidR="00696991" w14:paraId="43C7C404" w14:textId="77777777">
              <w:trPr>
                <w:ins w:id="114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E632857" w14:textId="77777777" w:rsidR="00696991" w:rsidRDefault="00696991">
                  <w:pPr>
                    <w:rPr>
                      <w:ins w:id="1146" w:author="Gonzalo Javier Herrera Egoavil" w:date="2024-04-29T09:24:00Z"/>
                    </w:rPr>
                  </w:pPr>
                  <w:ins w:id="1147" w:author="Gonzalo Javier Herrera Egoavil" w:date="2024-04-29T09:24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D0F6CA5" w14:textId="77777777" w:rsidR="00696991" w:rsidRDefault="00696991">
                  <w:pPr>
                    <w:rPr>
                      <w:ins w:id="1148" w:author="Gonzalo Javier Herrera Egoavil" w:date="2024-04-29T09:24:00Z"/>
                    </w:rPr>
                  </w:pPr>
                  <w:ins w:id="1149" w:author="Gonzalo Javier Herrera Egoavil" w:date="2024-04-29T09:24:00Z">
                    <w:r>
                      <w:t>- Je veux des murs gris clair</w:t>
                    </w:r>
                  </w:ins>
                </w:p>
              </w:tc>
            </w:tr>
            <w:tr w:rsidR="00696991" w14:paraId="5F735AAC" w14:textId="77777777">
              <w:trPr>
                <w:ins w:id="115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1B7B1A1" w14:textId="77777777" w:rsidR="00696991" w:rsidRDefault="00696991">
                  <w:pPr>
                    <w:rPr>
                      <w:ins w:id="1151" w:author="Gonzalo Javier Herrera Egoavil" w:date="2024-04-29T09:24:00Z"/>
                    </w:rPr>
                  </w:pPr>
                  <w:ins w:id="1152" w:author="Gonzalo Javier Herrera Egoavil" w:date="2024-04-29T09:24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F266812" w14:textId="77777777" w:rsidR="00696991" w:rsidRDefault="00696991">
                  <w:pPr>
                    <w:rPr>
                      <w:ins w:id="1153" w:author="Gonzalo Javier Herrera Egoavil" w:date="2024-04-29T09:24:00Z"/>
                    </w:rPr>
                  </w:pPr>
                  <w:ins w:id="1154" w:author="Gonzalo Javier Herrera Egoavil" w:date="2024-04-29T09:24:00Z">
                    <w:r>
                      <w:t>- Il y a une poubelle</w:t>
                    </w:r>
                  </w:ins>
                </w:p>
              </w:tc>
            </w:tr>
            <w:tr w:rsidR="00696991" w14:paraId="7A56FA86" w14:textId="77777777">
              <w:trPr>
                <w:ins w:id="115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76A540B" w14:textId="77777777" w:rsidR="00696991" w:rsidRDefault="00696991">
                  <w:pPr>
                    <w:rPr>
                      <w:ins w:id="1156" w:author="Gonzalo Javier Herrera Egoavil" w:date="2024-04-29T09:24:00Z"/>
                    </w:rPr>
                  </w:pPr>
                  <w:ins w:id="1157" w:author="Gonzalo Javier Herrera Egoavil" w:date="2024-04-29T09:24:00Z">
                    <w:r>
                      <w:t>Sol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52728D9" w14:textId="77777777" w:rsidR="00696991" w:rsidRDefault="00696991">
                  <w:pPr>
                    <w:rPr>
                      <w:ins w:id="1158" w:author="Gonzalo Javier Herrera Egoavil" w:date="2024-04-29T09:24:00Z"/>
                    </w:rPr>
                  </w:pPr>
                  <w:ins w:id="1159" w:author="Gonzalo Javier Herrera Egoavil" w:date="2024-04-29T09:24:00Z">
                    <w:r>
                      <w:t>- Il y a un sol noir</w:t>
                    </w:r>
                  </w:ins>
                </w:p>
              </w:tc>
            </w:tr>
            <w:tr w:rsidR="00696991" w14:paraId="37DC02A4" w14:textId="77777777">
              <w:trPr>
                <w:ins w:id="116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5D5E3E2" w14:textId="77777777" w:rsidR="00696991" w:rsidRDefault="00696991">
                  <w:pPr>
                    <w:rPr>
                      <w:ins w:id="1161" w:author="Gonzalo Javier Herrera Egoavil" w:date="2024-04-29T09:24:00Z"/>
                    </w:rPr>
                  </w:pPr>
                  <w:ins w:id="1162" w:author="Gonzalo Javier Herrera Egoavil" w:date="2024-04-29T09:24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9944306" w14:textId="77777777" w:rsidR="00696991" w:rsidRDefault="00696991">
                  <w:pPr>
                    <w:rPr>
                      <w:ins w:id="1163" w:author="Gonzalo Javier Herrera Egoavil" w:date="2024-04-29T09:24:00Z"/>
                    </w:rPr>
                  </w:pPr>
                  <w:ins w:id="1164" w:author="Gonzalo Javier Herrera Egoavil" w:date="2024-04-29T09:24:00Z">
                    <w:r>
                      <w:t>- Il y a une porte en bois</w:t>
                    </w:r>
                  </w:ins>
                </w:p>
              </w:tc>
            </w:tr>
            <w:tr w:rsidR="00696991" w14:paraId="137F5F8C" w14:textId="77777777">
              <w:trPr>
                <w:ins w:id="116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E5E0FAB" w14:textId="77777777" w:rsidR="00696991" w:rsidRDefault="00696991">
                  <w:pPr>
                    <w:rPr>
                      <w:ins w:id="1166" w:author="Gonzalo Javier Herrera Egoavil" w:date="2024-04-29T09:24:00Z"/>
                    </w:rPr>
                  </w:pPr>
                  <w:ins w:id="1167" w:author="Gonzalo Javier Herrera Egoavil" w:date="2024-04-29T09:24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98BCE8A" w14:textId="77777777" w:rsidR="00696991" w:rsidRDefault="00696991">
                  <w:pPr>
                    <w:rPr>
                      <w:ins w:id="1168" w:author="Gonzalo Javier Herrera Egoavil" w:date="2024-04-29T09:24:00Z"/>
                    </w:rPr>
                  </w:pPr>
                  <w:ins w:id="1169" w:author="Gonzalo Javier Herrera Egoavil" w:date="2024-04-29T09:24:00Z">
                    <w:r>
                      <w:t>- Il y a un tapis sous l'imprimante</w:t>
                    </w:r>
                  </w:ins>
                </w:p>
              </w:tc>
            </w:tr>
          </w:tbl>
          <w:p w14:paraId="1881486A" w14:textId="77777777" w:rsidR="00696991" w:rsidRDefault="00696991">
            <w:pPr>
              <w:rPr>
                <w:ins w:id="1170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1E922DB9" w14:textId="77777777" w:rsidR="00696991" w:rsidRDefault="00696991" w:rsidP="00696991">
      <w:pPr>
        <w:rPr>
          <w:ins w:id="1171" w:author="Gonzalo Javier Herrera Egoavil" w:date="2024-04-29T09:24:00Z"/>
          <w:rFonts w:ascii="Calibri" w:eastAsia="Calibri" w:hAnsi="Calibri" w:cs="Calibri"/>
        </w:rPr>
      </w:pPr>
    </w:p>
    <w:p w14:paraId="68F0E0BB" w14:textId="77777777" w:rsidR="00696991" w:rsidRDefault="00696991" w:rsidP="00696991">
      <w:pPr>
        <w:pStyle w:val="Titre3"/>
        <w:rPr>
          <w:ins w:id="1172" w:author="Gonzalo Javier Herrera Egoavil" w:date="2024-04-29T09:24:00Z"/>
        </w:rPr>
      </w:pPr>
      <w:ins w:id="1173" w:author="Gonzalo Javier Herrera Egoavil" w:date="2024-04-29T09:24:00Z">
        <w:r>
          <w:t>Toilettes D12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7"/>
      </w:tblGrid>
      <w:tr w:rsidR="00696991" w14:paraId="66AE48CE" w14:textId="77777777" w:rsidTr="00696991">
        <w:trPr>
          <w:ins w:id="1174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4D8E" w14:textId="77777777" w:rsidR="00696991" w:rsidRDefault="00696991">
            <w:pPr>
              <w:rPr>
                <w:ins w:id="1175" w:author="Gonzalo Javier Herrera Egoavil" w:date="2024-04-29T09:24:00Z"/>
              </w:rPr>
            </w:pPr>
            <w:ins w:id="1176" w:author="Gonzalo Javier Herrera Egoavil" w:date="2024-04-29T09:24:00Z">
              <w:r>
                <w:t xml:space="preserve">En tant </w:t>
              </w:r>
              <w:proofErr w:type="gramStart"/>
              <w:r>
                <w:t>qu'élèves Je</w:t>
              </w:r>
              <w:proofErr w:type="gramEnd"/>
              <w:r>
                <w:t xml:space="preserve"> veux des toilettes Pour pouvoir faire mes besoins</w:t>
              </w:r>
            </w:ins>
          </w:p>
        </w:tc>
      </w:tr>
      <w:tr w:rsidR="00696991" w14:paraId="45F04D42" w14:textId="77777777" w:rsidTr="00696991">
        <w:trPr>
          <w:ins w:id="1177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E95E" w14:textId="77777777" w:rsidR="00696991" w:rsidRDefault="00696991">
            <w:pPr>
              <w:jc w:val="center"/>
              <w:rPr>
                <w:ins w:id="1178" w:author="Gonzalo Javier Herrera Egoavil" w:date="2024-04-29T09:24:00Z"/>
              </w:rPr>
            </w:pPr>
            <w:ins w:id="1179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6018"/>
            </w:tblGrid>
            <w:tr w:rsidR="00696991" w14:paraId="4ABB1E93" w14:textId="77777777">
              <w:trPr>
                <w:ins w:id="118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AA48F84" w14:textId="77777777" w:rsidR="00696991" w:rsidRDefault="00696991">
                  <w:pPr>
                    <w:rPr>
                      <w:ins w:id="1181" w:author="Gonzalo Javier Herrera Egoavil" w:date="2024-04-29T09:24:00Z"/>
                    </w:rPr>
                  </w:pPr>
                  <w:ins w:id="1182" w:author="Gonzalo Javier Herrera Egoavil" w:date="2024-04-29T09:24:00Z">
                    <w:r>
                      <w:t>Toilette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622A907" w14:textId="77777777" w:rsidR="00696991" w:rsidRDefault="00696991">
                  <w:pPr>
                    <w:rPr>
                      <w:ins w:id="1183" w:author="Gonzalo Javier Herrera Egoavil" w:date="2024-04-29T09:24:00Z"/>
                    </w:rPr>
                  </w:pPr>
                  <w:ins w:id="1184" w:author="Gonzalo Javier Herrera Egoavil" w:date="2024-04-29T09:24:00Z">
                    <w:r>
                      <w:t xml:space="preserve">- Il y a 3 petites pièces différente avec des toilettes </w:t>
                    </w:r>
                    <w:proofErr w:type="spellStart"/>
                    <w:proofErr w:type="gramStart"/>
                    <w:r>
                      <w:t>a</w:t>
                    </w:r>
                    <w:proofErr w:type="spellEnd"/>
                    <w:proofErr w:type="gramEnd"/>
                    <w:r>
                      <w:t xml:space="preserve"> l'intérieur</w:t>
                    </w:r>
                  </w:ins>
                </w:p>
              </w:tc>
            </w:tr>
            <w:tr w:rsidR="00696991" w14:paraId="243CEB43" w14:textId="77777777">
              <w:trPr>
                <w:ins w:id="118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790CD9D" w14:textId="77777777" w:rsidR="00696991" w:rsidRDefault="00696991">
                  <w:pPr>
                    <w:rPr>
                      <w:ins w:id="1186" w:author="Gonzalo Javier Herrera Egoavil" w:date="2024-04-29T09:24:00Z"/>
                    </w:rPr>
                  </w:pPr>
                  <w:ins w:id="1187" w:author="Gonzalo Javier Herrera Egoavil" w:date="2024-04-29T09:24:00Z">
                    <w:r>
                      <w:t>Lavabo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92CBC34" w14:textId="77777777" w:rsidR="00696991" w:rsidRDefault="00696991">
                  <w:pPr>
                    <w:rPr>
                      <w:ins w:id="1188" w:author="Gonzalo Javier Herrera Egoavil" w:date="2024-04-29T09:24:00Z"/>
                    </w:rPr>
                  </w:pPr>
                  <w:ins w:id="1189" w:author="Gonzalo Javier Herrera Egoavil" w:date="2024-04-29T09:24:00Z">
                    <w:r>
                      <w:t>- Il y a un lavabo par toilette</w:t>
                    </w:r>
                  </w:ins>
                </w:p>
              </w:tc>
            </w:tr>
            <w:tr w:rsidR="00696991" w14:paraId="64CE2873" w14:textId="77777777">
              <w:trPr>
                <w:ins w:id="119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01A310C" w14:textId="77777777" w:rsidR="00696991" w:rsidRDefault="00696991">
                  <w:pPr>
                    <w:rPr>
                      <w:ins w:id="1191" w:author="Gonzalo Javier Herrera Egoavil" w:date="2024-04-29T09:24:00Z"/>
                    </w:rPr>
                  </w:pPr>
                  <w:ins w:id="1192" w:author="Gonzalo Javier Herrera Egoavil" w:date="2024-04-29T09:24:00Z">
                    <w:r>
                      <w:t>Savon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7D86CAF" w14:textId="77777777" w:rsidR="00696991" w:rsidRDefault="00696991">
                  <w:pPr>
                    <w:rPr>
                      <w:ins w:id="1193" w:author="Gonzalo Javier Herrera Egoavil" w:date="2024-04-29T09:24:00Z"/>
                    </w:rPr>
                  </w:pPr>
                  <w:ins w:id="1194" w:author="Gonzalo Javier Herrera Egoavil" w:date="2024-04-29T09:24:00Z">
                    <w:r>
                      <w:t>- Il y a une boite de savon par toilettes</w:t>
                    </w:r>
                  </w:ins>
                </w:p>
              </w:tc>
            </w:tr>
            <w:tr w:rsidR="00696991" w14:paraId="359AAF3C" w14:textId="77777777">
              <w:trPr>
                <w:ins w:id="119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3F2AA6E" w14:textId="77777777" w:rsidR="00696991" w:rsidRDefault="00696991">
                  <w:pPr>
                    <w:rPr>
                      <w:ins w:id="1196" w:author="Gonzalo Javier Herrera Egoavil" w:date="2024-04-29T09:24:00Z"/>
                    </w:rPr>
                  </w:pPr>
                  <w:ins w:id="1197" w:author="Gonzalo Javier Herrera Egoavil" w:date="2024-04-29T09:24:00Z">
                    <w:r>
                      <w:t>Papier pour les mains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F8111F5" w14:textId="77777777" w:rsidR="00696991" w:rsidRDefault="00696991">
                  <w:pPr>
                    <w:rPr>
                      <w:ins w:id="1198" w:author="Gonzalo Javier Herrera Egoavil" w:date="2024-04-29T09:24:00Z"/>
                    </w:rPr>
                  </w:pPr>
                  <w:ins w:id="1199" w:author="Gonzalo Javier Herrera Egoavil" w:date="2024-04-29T09:24:00Z">
                    <w:r>
                      <w:t>- Il y a 1 distributeur de papier pour les mains par toilette</w:t>
                    </w:r>
                  </w:ins>
                </w:p>
              </w:tc>
            </w:tr>
            <w:tr w:rsidR="00696991" w14:paraId="5C6A9947" w14:textId="77777777">
              <w:trPr>
                <w:ins w:id="120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A41525D" w14:textId="77777777" w:rsidR="00696991" w:rsidRDefault="00696991">
                  <w:pPr>
                    <w:rPr>
                      <w:ins w:id="1201" w:author="Gonzalo Javier Herrera Egoavil" w:date="2024-04-29T09:24:00Z"/>
                    </w:rPr>
                  </w:pPr>
                  <w:ins w:id="1202" w:author="Gonzalo Javier Herrera Egoavil" w:date="2024-04-29T09:24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7016ACB" w14:textId="77777777" w:rsidR="00696991" w:rsidRDefault="00696991">
                  <w:pPr>
                    <w:rPr>
                      <w:ins w:id="1203" w:author="Gonzalo Javier Herrera Egoavil" w:date="2024-04-29T09:24:00Z"/>
                    </w:rPr>
                  </w:pPr>
                  <w:ins w:id="1204" w:author="Gonzalo Javier Herrera Egoavil" w:date="2024-04-29T09:24:00Z">
                    <w:r>
                      <w:t>- Il y a une poubelle dans chaque toilettes</w:t>
                    </w:r>
                  </w:ins>
                </w:p>
              </w:tc>
            </w:tr>
            <w:tr w:rsidR="00696991" w14:paraId="2298B439" w14:textId="77777777">
              <w:trPr>
                <w:ins w:id="120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0872717" w14:textId="77777777" w:rsidR="00696991" w:rsidRDefault="00696991">
                  <w:pPr>
                    <w:rPr>
                      <w:ins w:id="1206" w:author="Gonzalo Javier Herrera Egoavil" w:date="2024-04-29T09:24:00Z"/>
                    </w:rPr>
                  </w:pPr>
                  <w:ins w:id="1207" w:author="Gonzalo Javier Herrera Egoavil" w:date="2024-04-29T09:24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BF35F37" w14:textId="77777777" w:rsidR="00696991" w:rsidRDefault="00696991">
                  <w:pPr>
                    <w:rPr>
                      <w:ins w:id="1208" w:author="Gonzalo Javier Herrera Egoavil" w:date="2024-04-29T09:24:00Z"/>
                    </w:rPr>
                  </w:pPr>
                  <w:ins w:id="1209" w:author="Gonzalo Javier Herrera Egoavil" w:date="2024-04-29T09:24:00Z">
                    <w:r>
                      <w:t xml:space="preserve">- Il y a </w:t>
                    </w:r>
                    <w:proofErr w:type="spellStart"/>
                    <w:proofErr w:type="gramStart"/>
                    <w:r>
                      <w:t>tout</w:t>
                    </w:r>
                    <w:proofErr w:type="spellEnd"/>
                    <w:r>
                      <w:t xml:space="preserve"> les murs blanc</w:t>
                    </w:r>
                    <w:proofErr w:type="gramEnd"/>
                    <w:r>
                      <w:t xml:space="preserve"> par toilette</w:t>
                    </w:r>
                  </w:ins>
                </w:p>
              </w:tc>
            </w:tr>
            <w:tr w:rsidR="00696991" w14:paraId="7555CFB5" w14:textId="77777777">
              <w:trPr>
                <w:ins w:id="121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746BB95" w14:textId="77777777" w:rsidR="00696991" w:rsidRDefault="00696991">
                  <w:pPr>
                    <w:rPr>
                      <w:ins w:id="1211" w:author="Gonzalo Javier Herrera Egoavil" w:date="2024-04-29T09:24:00Z"/>
                    </w:rPr>
                  </w:pPr>
                  <w:ins w:id="1212" w:author="Gonzalo Javier Herrera Egoavil" w:date="2024-04-29T09:24:00Z">
                    <w:r>
                      <w:t>Interrupteur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F972AE7" w14:textId="77777777" w:rsidR="00696991" w:rsidRDefault="00696991">
                  <w:pPr>
                    <w:rPr>
                      <w:ins w:id="1213" w:author="Gonzalo Javier Herrera Egoavil" w:date="2024-04-29T09:24:00Z"/>
                    </w:rPr>
                  </w:pPr>
                  <w:ins w:id="1214" w:author="Gonzalo Javier Herrera Egoavil" w:date="2024-04-29T09:24:00Z">
                    <w:r>
                      <w:t>- Il y a un interrupteur pour la lumière dans chaque toilette</w:t>
                    </w:r>
                  </w:ins>
                </w:p>
              </w:tc>
            </w:tr>
            <w:tr w:rsidR="00696991" w14:paraId="133A17C0" w14:textId="77777777">
              <w:trPr>
                <w:ins w:id="121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80E5341" w14:textId="77777777" w:rsidR="00696991" w:rsidRDefault="00696991">
                  <w:pPr>
                    <w:rPr>
                      <w:ins w:id="1216" w:author="Gonzalo Javier Herrera Egoavil" w:date="2024-04-29T09:24:00Z"/>
                    </w:rPr>
                  </w:pPr>
                  <w:ins w:id="1217" w:author="Gonzalo Javier Herrera Egoavil" w:date="2024-04-29T09:24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89CD23B" w14:textId="77777777" w:rsidR="00696991" w:rsidRDefault="00696991">
                  <w:pPr>
                    <w:rPr>
                      <w:ins w:id="1218" w:author="Gonzalo Javier Herrera Egoavil" w:date="2024-04-29T09:24:00Z"/>
                    </w:rPr>
                  </w:pPr>
                  <w:ins w:id="1219" w:author="Gonzalo Javier Herrera Egoavil" w:date="2024-04-29T09:24:00Z">
                    <w:r>
                      <w:t>- Il y a une porte en bois claire</w:t>
                    </w:r>
                  </w:ins>
                </w:p>
              </w:tc>
            </w:tr>
            <w:tr w:rsidR="00696991" w14:paraId="4A96E105" w14:textId="77777777">
              <w:trPr>
                <w:ins w:id="122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6ADCCF5" w14:textId="77777777" w:rsidR="00696991" w:rsidRDefault="00696991">
                  <w:pPr>
                    <w:rPr>
                      <w:ins w:id="1221" w:author="Gonzalo Javier Herrera Egoavil" w:date="2024-04-29T09:24:00Z"/>
                    </w:rPr>
                  </w:pPr>
                  <w:ins w:id="1222" w:author="Gonzalo Javier Herrera Egoavil" w:date="2024-04-29T09:24:00Z">
                    <w:r>
                      <w:t>Papier toilette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49CB349" w14:textId="77777777" w:rsidR="00696991" w:rsidRDefault="00696991">
                  <w:pPr>
                    <w:rPr>
                      <w:ins w:id="1223" w:author="Gonzalo Javier Herrera Egoavil" w:date="2024-04-29T09:24:00Z"/>
                    </w:rPr>
                  </w:pPr>
                  <w:ins w:id="1224" w:author="Gonzalo Javier Herrera Egoavil" w:date="2024-04-29T09:24:00Z">
                    <w:r>
                      <w:t>- Il y un rouleau de papier toilette par toilette</w:t>
                    </w:r>
                  </w:ins>
                </w:p>
              </w:tc>
            </w:tr>
          </w:tbl>
          <w:p w14:paraId="19434D11" w14:textId="77777777" w:rsidR="00696991" w:rsidRDefault="00696991">
            <w:pPr>
              <w:rPr>
                <w:ins w:id="1225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2ED0ACC7" w14:textId="77777777" w:rsidR="00696991" w:rsidRDefault="00696991" w:rsidP="00696991">
      <w:pPr>
        <w:rPr>
          <w:ins w:id="1226" w:author="Gonzalo Javier Herrera Egoavil" w:date="2024-04-29T09:24:00Z"/>
          <w:rFonts w:ascii="Calibri" w:eastAsia="Calibri" w:hAnsi="Calibri" w:cs="Calibri"/>
        </w:rPr>
      </w:pPr>
    </w:p>
    <w:p w14:paraId="168112EE" w14:textId="77777777" w:rsidR="00696991" w:rsidRDefault="00696991" w:rsidP="00696991">
      <w:pPr>
        <w:pStyle w:val="Titre3"/>
        <w:rPr>
          <w:ins w:id="1227" w:author="Gonzalo Javier Herrera Egoavil" w:date="2024-04-29T09:24:00Z"/>
        </w:rPr>
      </w:pPr>
      <w:ins w:id="1228" w:author="Gonzalo Javier Herrera Egoavil" w:date="2024-04-29T09:24:00Z">
        <w:r>
          <w:t>Salle de classe étage D08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0F651A84" w14:textId="77777777" w:rsidTr="00696991">
        <w:trPr>
          <w:ins w:id="1229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F69F" w14:textId="77777777" w:rsidR="00696991" w:rsidRDefault="00696991">
            <w:pPr>
              <w:rPr>
                <w:ins w:id="1230" w:author="Gonzalo Javier Herrera Egoavil" w:date="2024-04-29T09:24:00Z"/>
              </w:rPr>
            </w:pPr>
            <w:proofErr w:type="gramStart"/>
            <w:ins w:id="1231" w:author="Gonzalo Javier Herrera Egoavil" w:date="2024-04-29T09:24:00Z">
              <w:r>
                <w:t>En tant que élève</w:t>
              </w:r>
              <w:proofErr w:type="gramEnd"/>
              <w:r>
                <w:t xml:space="preserve"> Je veux une salle de classe en 1er étage Pour enseigner des élèves</w:t>
              </w:r>
            </w:ins>
          </w:p>
        </w:tc>
      </w:tr>
      <w:tr w:rsidR="00696991" w14:paraId="5F01445F" w14:textId="77777777" w:rsidTr="00696991">
        <w:trPr>
          <w:ins w:id="1232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EB08" w14:textId="77777777" w:rsidR="00696991" w:rsidRDefault="00696991">
            <w:pPr>
              <w:jc w:val="center"/>
              <w:rPr>
                <w:ins w:id="1233" w:author="Gonzalo Javier Herrera Egoavil" w:date="2024-04-29T09:24:00Z"/>
              </w:rPr>
            </w:pPr>
            <w:ins w:id="1234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7093"/>
            </w:tblGrid>
            <w:tr w:rsidR="00696991" w14:paraId="375DC843" w14:textId="77777777">
              <w:trPr>
                <w:ins w:id="123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8636AC5" w14:textId="77777777" w:rsidR="00696991" w:rsidRDefault="00696991">
                  <w:pPr>
                    <w:rPr>
                      <w:ins w:id="1236" w:author="Gonzalo Javier Herrera Egoavil" w:date="2024-04-29T09:24:00Z"/>
                    </w:rPr>
                  </w:pPr>
                  <w:proofErr w:type="gramStart"/>
                  <w:ins w:id="1237" w:author="Gonzalo Javier Herrera Egoavil" w:date="2024-04-29T09:24:00Z">
                    <w:r>
                      <w:t>rangée</w:t>
                    </w:r>
                    <w:proofErr w:type="gramEnd"/>
                    <w:r>
                      <w:t xml:space="preserve"> de tables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903F1BD" w14:textId="77777777" w:rsidR="00696991" w:rsidRDefault="00696991">
                  <w:pPr>
                    <w:rPr>
                      <w:ins w:id="1238" w:author="Gonzalo Javier Herrera Egoavil" w:date="2024-04-29T09:24:00Z"/>
                    </w:rPr>
                  </w:pPr>
                  <w:ins w:id="1239" w:author="Gonzalo Javier Herrera Egoavil" w:date="2024-04-29T09:24:00Z">
                    <w:r>
                      <w:t xml:space="preserve">Quand j'entre dans la classe il y'a trois rangées </w:t>
                    </w:r>
                    <w:proofErr w:type="gramStart"/>
                    <w:r>
                      <w:t>de  4</w:t>
                    </w:r>
                    <w:proofErr w:type="gramEnd"/>
                    <w:r>
                      <w:t xml:space="preserve"> tables chacune.</w:t>
                    </w:r>
                  </w:ins>
                </w:p>
              </w:tc>
            </w:tr>
            <w:tr w:rsidR="00696991" w14:paraId="1227930C" w14:textId="77777777">
              <w:trPr>
                <w:ins w:id="124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3D87BB2" w14:textId="77777777" w:rsidR="00696991" w:rsidRDefault="00696991">
                  <w:pPr>
                    <w:rPr>
                      <w:ins w:id="1241" w:author="Gonzalo Javier Herrera Egoavil" w:date="2024-04-29T09:24:00Z"/>
                    </w:rPr>
                  </w:pPr>
                  <w:proofErr w:type="gramStart"/>
                  <w:ins w:id="1242" w:author="Gonzalo Javier Herrera Egoavil" w:date="2024-04-29T09:24:00Z">
                    <w:r>
                      <w:t>bibliothèque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430E2ED6" w14:textId="77777777" w:rsidR="00696991" w:rsidRDefault="00696991">
                  <w:pPr>
                    <w:rPr>
                      <w:ins w:id="1243" w:author="Gonzalo Javier Herrera Egoavil" w:date="2024-04-29T09:24:00Z"/>
                    </w:rPr>
                  </w:pPr>
                  <w:ins w:id="1244" w:author="Gonzalo Javier Herrera Egoavil" w:date="2024-04-29T09:24:00Z">
                    <w:r>
                      <w:t>Quand j'entre dans la salle je vois une bibliothèque à ma droite.</w:t>
                    </w:r>
                  </w:ins>
                </w:p>
              </w:tc>
            </w:tr>
            <w:tr w:rsidR="00696991" w14:paraId="512A042C" w14:textId="77777777">
              <w:trPr>
                <w:ins w:id="124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340FBE5" w14:textId="77777777" w:rsidR="00696991" w:rsidRDefault="00696991">
                  <w:pPr>
                    <w:rPr>
                      <w:ins w:id="1246" w:author="Gonzalo Javier Herrera Egoavil" w:date="2024-04-29T09:24:00Z"/>
                    </w:rPr>
                  </w:pPr>
                  <w:proofErr w:type="gramStart"/>
                  <w:ins w:id="1247" w:author="Gonzalo Javier Herrera Egoavil" w:date="2024-04-29T09:24:00Z">
                    <w:r>
                      <w:t>fenêtres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3F0C2D13" w14:textId="77777777" w:rsidR="00696991" w:rsidRDefault="00696991">
                  <w:pPr>
                    <w:rPr>
                      <w:ins w:id="1248" w:author="Gonzalo Javier Herrera Egoavil" w:date="2024-04-29T09:24:00Z"/>
                    </w:rPr>
                  </w:pPr>
                  <w:ins w:id="1249" w:author="Gonzalo Javier Herrera Egoavil" w:date="2024-04-29T09:24:00Z">
                    <w:r>
                      <w:t xml:space="preserve">Quand j'entre dans la salle je vois </w:t>
                    </w:r>
                    <w:proofErr w:type="gramStart"/>
                    <w:r>
                      <w:t>deux fenêtres séparés</w:t>
                    </w:r>
                    <w:proofErr w:type="gramEnd"/>
                    <w:r>
                      <w:t xml:space="preserve"> de deux mètres à l'horizontale à ma gauche.</w:t>
                    </w:r>
                  </w:ins>
                </w:p>
              </w:tc>
            </w:tr>
            <w:tr w:rsidR="00696991" w14:paraId="0DAA41D6" w14:textId="77777777">
              <w:trPr>
                <w:ins w:id="125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3EEF6C2" w14:textId="77777777" w:rsidR="00696991" w:rsidRDefault="00696991">
                  <w:pPr>
                    <w:rPr>
                      <w:ins w:id="1251" w:author="Gonzalo Javier Herrera Egoavil" w:date="2024-04-29T09:24:00Z"/>
                    </w:rPr>
                  </w:pPr>
                  <w:proofErr w:type="gramStart"/>
                  <w:ins w:id="1252" w:author="Gonzalo Javier Herrera Egoavil" w:date="2024-04-29T09:24:00Z">
                    <w:r>
                      <w:t>chaises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117D441A" w14:textId="77777777" w:rsidR="00696991" w:rsidRDefault="00696991">
                  <w:pPr>
                    <w:rPr>
                      <w:ins w:id="1253" w:author="Gonzalo Javier Herrera Egoavil" w:date="2024-04-29T09:24:00Z"/>
                    </w:rPr>
                  </w:pPr>
                  <w:ins w:id="1254" w:author="Gonzalo Javier Herrera Egoavil" w:date="2024-04-29T09:24:00Z">
                    <w:r>
                      <w:t>Les chaises sont devant les tables</w:t>
                    </w:r>
                  </w:ins>
                </w:p>
              </w:tc>
            </w:tr>
            <w:tr w:rsidR="00696991" w14:paraId="34FEBE33" w14:textId="77777777">
              <w:trPr>
                <w:ins w:id="125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7AC5E8C" w14:textId="77777777" w:rsidR="00696991" w:rsidRDefault="00696991">
                  <w:pPr>
                    <w:rPr>
                      <w:ins w:id="1256" w:author="Gonzalo Javier Herrera Egoavil" w:date="2024-04-29T09:24:00Z"/>
                    </w:rPr>
                  </w:pPr>
                  <w:proofErr w:type="gramStart"/>
                  <w:ins w:id="1257" w:author="Gonzalo Javier Herrera Egoavil" w:date="2024-04-29T09:24:00Z">
                    <w:r>
                      <w:t>tableau</w:t>
                    </w:r>
                    <w:proofErr w:type="gramEnd"/>
                    <w:r>
                      <w:t xml:space="preserve"> blanc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AB3F65B" w14:textId="77777777" w:rsidR="00696991" w:rsidRDefault="00696991">
                  <w:pPr>
                    <w:rPr>
                      <w:ins w:id="1258" w:author="Gonzalo Javier Herrera Egoavil" w:date="2024-04-29T09:24:00Z"/>
                    </w:rPr>
                  </w:pPr>
                  <w:ins w:id="1259" w:author="Gonzalo Javier Herrera Egoavil" w:date="2024-04-29T09:24:00Z">
                    <w:r>
                      <w:t>Devant les tables se positionne un tableau blanc</w:t>
                    </w:r>
                  </w:ins>
                </w:p>
              </w:tc>
            </w:tr>
            <w:tr w:rsidR="00696991" w14:paraId="3E91346F" w14:textId="77777777">
              <w:trPr>
                <w:ins w:id="126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BD38CC3" w14:textId="77777777" w:rsidR="00696991" w:rsidRDefault="00696991">
                  <w:pPr>
                    <w:rPr>
                      <w:ins w:id="1261" w:author="Gonzalo Javier Herrera Egoavil" w:date="2024-04-29T09:24:00Z"/>
                    </w:rPr>
                  </w:pPr>
                  <w:proofErr w:type="gramStart"/>
                  <w:ins w:id="1262" w:author="Gonzalo Javier Herrera Egoavil" w:date="2024-04-29T09:24:00Z">
                    <w:r>
                      <w:t>écrans</w:t>
                    </w:r>
                    <w:proofErr w:type="gramEnd"/>
                    <w:r>
                      <w:t xml:space="preserve"> claviers et souris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DCBCD55" w14:textId="77777777" w:rsidR="00696991" w:rsidRDefault="00696991">
                  <w:pPr>
                    <w:rPr>
                      <w:ins w:id="1263" w:author="Gonzalo Javier Herrera Egoavil" w:date="2024-04-29T09:24:00Z"/>
                    </w:rPr>
                  </w:pPr>
                  <w:ins w:id="1264" w:author="Gonzalo Javier Herrera Egoavil" w:date="2024-04-29T09:24:00Z">
                    <w:r>
                      <w:t>Sur chaque table se trouvent deux écrans avec un clavier et souris</w:t>
                    </w:r>
                  </w:ins>
                </w:p>
              </w:tc>
            </w:tr>
            <w:tr w:rsidR="00696991" w14:paraId="364A3771" w14:textId="77777777">
              <w:trPr>
                <w:ins w:id="1265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3955838" w14:textId="77777777" w:rsidR="00696991" w:rsidRDefault="00696991">
                  <w:pPr>
                    <w:rPr>
                      <w:ins w:id="1266" w:author="Gonzalo Javier Herrera Egoavil" w:date="2024-04-29T09:24:00Z"/>
                    </w:rPr>
                  </w:pPr>
                  <w:proofErr w:type="gramStart"/>
                  <w:ins w:id="1267" w:author="Gonzalo Javier Herrera Egoavil" w:date="2024-04-29T09:24:00Z">
                    <w:r>
                      <w:t>canapé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73664AA3" w14:textId="77777777" w:rsidR="00696991" w:rsidRDefault="00696991">
                  <w:pPr>
                    <w:rPr>
                      <w:ins w:id="1268" w:author="Gonzalo Javier Herrera Egoavil" w:date="2024-04-29T09:24:00Z"/>
                    </w:rPr>
                  </w:pPr>
                  <w:ins w:id="1269" w:author="Gonzalo Javier Herrera Egoavil" w:date="2024-04-29T09:24:00Z">
                    <w:r>
                      <w:t>Au fond de la salle, dans le coin à droite se trouve un canapé à quatre places</w:t>
                    </w:r>
                  </w:ins>
                </w:p>
              </w:tc>
            </w:tr>
            <w:tr w:rsidR="00696991" w14:paraId="3BBF89B2" w14:textId="77777777">
              <w:trPr>
                <w:ins w:id="1270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83DB700" w14:textId="77777777" w:rsidR="00696991" w:rsidRDefault="00696991">
                  <w:pPr>
                    <w:rPr>
                      <w:ins w:id="1271" w:author="Gonzalo Javier Herrera Egoavil" w:date="2024-04-29T09:24:00Z"/>
                    </w:rPr>
                  </w:pPr>
                  <w:proofErr w:type="gramStart"/>
                  <w:ins w:id="1272" w:author="Gonzalo Javier Herrera Egoavil" w:date="2024-04-29T09:24:00Z">
                    <w:r>
                      <w:t>poufs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52A269BE" w14:textId="77777777" w:rsidR="00696991" w:rsidRDefault="00696991">
                  <w:pPr>
                    <w:rPr>
                      <w:ins w:id="1273" w:author="Gonzalo Javier Herrera Egoavil" w:date="2024-04-29T09:24:00Z"/>
                    </w:rPr>
                  </w:pPr>
                  <w:ins w:id="1274" w:author="Gonzalo Javier Herrera Egoavil" w:date="2024-04-29T09:24:00Z">
                    <w:r>
                      <w:t>Devant ce canapé se trouvent deux poufs</w:t>
                    </w:r>
                  </w:ins>
                </w:p>
              </w:tc>
            </w:tr>
          </w:tbl>
          <w:p w14:paraId="3E124C2E" w14:textId="77777777" w:rsidR="00696991" w:rsidRDefault="00696991">
            <w:pPr>
              <w:rPr>
                <w:ins w:id="1275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4EA8CB2D" w14:textId="77777777" w:rsidR="00696991" w:rsidRDefault="00696991" w:rsidP="00696991">
      <w:pPr>
        <w:rPr>
          <w:ins w:id="1276" w:author="Gonzalo Javier Herrera Egoavil" w:date="2024-04-29T09:24:00Z"/>
          <w:rFonts w:ascii="Calibri" w:eastAsia="Calibri" w:hAnsi="Calibri"/>
          <w:rPrChange w:id="1277" w:author="Gonzalo Javier Herrera Egoavil" w:date="2024-04-29T09:24:00Z">
            <w:rPr>
              <w:ins w:id="1278" w:author="Gonzalo Javier Herrera Egoavil" w:date="2024-04-29T09:24:00Z"/>
            </w:rPr>
          </w:rPrChange>
        </w:rPr>
        <w:pPrChange w:id="1279" w:author="Gonzalo Javier Herrera Egoavil" w:date="2024-04-29T09:24:00Z">
          <w:pPr>
            <w:spacing w:after="0" w:line="244" w:lineRule="auto"/>
            <w:ind w:left="615" w:hanging="605"/>
          </w:pPr>
        </w:pPrChange>
      </w:pPr>
    </w:p>
    <w:p w14:paraId="3C874EF2" w14:textId="77777777" w:rsidR="00696991" w:rsidRDefault="00696991" w:rsidP="00696991">
      <w:pPr>
        <w:pStyle w:val="Titre3"/>
        <w:rPr>
          <w:ins w:id="1280" w:author="Gonzalo Javier Herrera Egoavil" w:date="2024-04-29T09:24:00Z"/>
        </w:rPr>
      </w:pPr>
      <w:ins w:id="1281" w:author="Gonzalo Javier Herrera Egoavil" w:date="2024-04-29T09:24:00Z">
        <w:r>
          <w:rPr>
            <w:rPrChange w:id="1282" w:author="Gonzalo Javier Herrera Egoavil" w:date="2024-04-29T09:24:00Z">
              <w:rPr>
                <w:sz w:val="20"/>
              </w:rPr>
            </w:rPrChange>
          </w:rPr>
          <w:t xml:space="preserve">Salle </w:t>
        </w:r>
        <w:r>
          <w:t>de classe 1er étage D03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6204F196" w14:textId="77777777" w:rsidTr="00696991">
        <w:trPr>
          <w:ins w:id="1283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6C56" w14:textId="77777777" w:rsidR="00696991" w:rsidRDefault="00696991">
            <w:pPr>
              <w:rPr>
                <w:ins w:id="1284" w:author="Gonzalo Javier Herrera Egoavil" w:date="2024-04-29T09:24:00Z"/>
              </w:rPr>
            </w:pPr>
            <w:proofErr w:type="gramStart"/>
            <w:ins w:id="1285" w:author="Gonzalo Javier Herrera Egoavil" w:date="2024-04-29T09:24:00Z">
              <w:r>
                <w:t>En tant que élève</w:t>
              </w:r>
              <w:proofErr w:type="gramEnd"/>
              <w:r>
                <w:t xml:space="preserve"> Je veux une salle de classe en 1er étage Pour enseigner des élèves</w:t>
              </w:r>
            </w:ins>
          </w:p>
        </w:tc>
      </w:tr>
      <w:tr w:rsidR="00696991" w14:paraId="0F912901" w14:textId="77777777" w:rsidTr="00696991">
        <w:trPr>
          <w:ins w:id="1286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F93B" w14:textId="77777777" w:rsidR="00696991" w:rsidRDefault="00696991">
            <w:pPr>
              <w:jc w:val="center"/>
              <w:rPr>
                <w:ins w:id="1287" w:author="Gonzalo Javier Herrera Egoavil" w:date="2024-04-29T09:24:00Z"/>
              </w:rPr>
            </w:pPr>
            <w:ins w:id="1288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7093"/>
            </w:tblGrid>
            <w:tr w:rsidR="00696991" w14:paraId="34E9DAD1" w14:textId="77777777">
              <w:trPr>
                <w:ins w:id="1289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3CA424C" w14:textId="77777777" w:rsidR="00696991" w:rsidRDefault="00696991">
                  <w:pPr>
                    <w:rPr>
                      <w:ins w:id="1290" w:author="Gonzalo Javier Herrera Egoavil" w:date="2024-04-29T09:24:00Z"/>
                    </w:rPr>
                  </w:pPr>
                  <w:proofErr w:type="gramStart"/>
                  <w:ins w:id="1291" w:author="Gonzalo Javier Herrera Egoavil" w:date="2024-04-29T09:24:00Z">
                    <w:r>
                      <w:t>rangée</w:t>
                    </w:r>
                    <w:proofErr w:type="gramEnd"/>
                    <w:r>
                      <w:t xml:space="preserve"> de tables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15E2CD0" w14:textId="77777777" w:rsidR="00696991" w:rsidRDefault="00696991">
                  <w:pPr>
                    <w:rPr>
                      <w:ins w:id="1292" w:author="Gonzalo Javier Herrera Egoavil" w:date="2024-04-29T09:24:00Z"/>
                    </w:rPr>
                  </w:pPr>
                  <w:ins w:id="1293" w:author="Gonzalo Javier Herrera Egoavil" w:date="2024-04-29T09:24:00Z">
                    <w:r>
                      <w:t xml:space="preserve">Quand j'entre dans la classe il y'a trois rangées </w:t>
                    </w:r>
                    <w:proofErr w:type="gramStart"/>
                    <w:r>
                      <w:t>de  4</w:t>
                    </w:r>
                    <w:proofErr w:type="gramEnd"/>
                    <w:r>
                      <w:t xml:space="preserve"> tables chacune.</w:t>
                    </w:r>
                  </w:ins>
                </w:p>
              </w:tc>
            </w:tr>
            <w:tr w:rsidR="00696991" w14:paraId="09376231" w14:textId="77777777">
              <w:trPr>
                <w:ins w:id="1294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A7C40B2" w14:textId="77777777" w:rsidR="00696991" w:rsidRDefault="00696991">
                  <w:pPr>
                    <w:rPr>
                      <w:ins w:id="1295" w:author="Gonzalo Javier Herrera Egoavil" w:date="2024-04-29T09:24:00Z"/>
                    </w:rPr>
                  </w:pPr>
                  <w:proofErr w:type="gramStart"/>
                  <w:ins w:id="1296" w:author="Gonzalo Javier Herrera Egoavil" w:date="2024-04-29T09:24:00Z">
                    <w:r>
                      <w:t>bibliothèque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5BCAAC0D" w14:textId="77777777" w:rsidR="00696991" w:rsidRDefault="00696991">
                  <w:pPr>
                    <w:rPr>
                      <w:ins w:id="1297" w:author="Gonzalo Javier Herrera Egoavil" w:date="2024-04-29T09:24:00Z"/>
                    </w:rPr>
                  </w:pPr>
                  <w:ins w:id="1298" w:author="Gonzalo Javier Herrera Egoavil" w:date="2024-04-29T09:24:00Z">
                    <w:r>
                      <w:t>Quand j'entre dans la salle je vois une bibliothèque à ma droite.</w:t>
                    </w:r>
                  </w:ins>
                </w:p>
              </w:tc>
            </w:tr>
            <w:tr w:rsidR="00696991" w14:paraId="2B954BC3" w14:textId="77777777">
              <w:trPr>
                <w:ins w:id="1299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CBEA1C2" w14:textId="77777777" w:rsidR="00696991" w:rsidRDefault="00696991">
                  <w:pPr>
                    <w:rPr>
                      <w:ins w:id="1300" w:author="Gonzalo Javier Herrera Egoavil" w:date="2024-04-29T09:24:00Z"/>
                    </w:rPr>
                  </w:pPr>
                  <w:proofErr w:type="gramStart"/>
                  <w:ins w:id="1301" w:author="Gonzalo Javier Herrera Egoavil" w:date="2024-04-29T09:24:00Z">
                    <w:r>
                      <w:t>fenêtres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28504C8B" w14:textId="77777777" w:rsidR="00696991" w:rsidRDefault="00696991">
                  <w:pPr>
                    <w:rPr>
                      <w:ins w:id="1302" w:author="Gonzalo Javier Herrera Egoavil" w:date="2024-04-29T09:24:00Z"/>
                    </w:rPr>
                  </w:pPr>
                  <w:ins w:id="1303" w:author="Gonzalo Javier Herrera Egoavil" w:date="2024-04-29T09:24:00Z">
                    <w:r>
                      <w:t xml:space="preserve">Quand j'entre dans la salle je vois </w:t>
                    </w:r>
                    <w:proofErr w:type="gramStart"/>
                    <w:r>
                      <w:t>deux fenêtres séparés</w:t>
                    </w:r>
                    <w:proofErr w:type="gramEnd"/>
                    <w:r>
                      <w:t xml:space="preserve"> de deux mètres à l'horizontale à ma gauche.</w:t>
                    </w:r>
                  </w:ins>
                </w:p>
              </w:tc>
            </w:tr>
            <w:tr w:rsidR="00696991" w14:paraId="5DB6D322" w14:textId="77777777">
              <w:trPr>
                <w:ins w:id="1304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9883476" w14:textId="77777777" w:rsidR="00696991" w:rsidRDefault="00696991">
                  <w:pPr>
                    <w:rPr>
                      <w:ins w:id="1305" w:author="Gonzalo Javier Herrera Egoavil" w:date="2024-04-29T09:24:00Z"/>
                    </w:rPr>
                  </w:pPr>
                  <w:proofErr w:type="gramStart"/>
                  <w:ins w:id="1306" w:author="Gonzalo Javier Herrera Egoavil" w:date="2024-04-29T09:24:00Z">
                    <w:r>
                      <w:t>chaises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19514453" w14:textId="77777777" w:rsidR="00696991" w:rsidRDefault="00696991">
                  <w:pPr>
                    <w:rPr>
                      <w:ins w:id="1307" w:author="Gonzalo Javier Herrera Egoavil" w:date="2024-04-29T09:24:00Z"/>
                    </w:rPr>
                  </w:pPr>
                  <w:ins w:id="1308" w:author="Gonzalo Javier Herrera Egoavil" w:date="2024-04-29T09:24:00Z">
                    <w:r>
                      <w:t>Les chaises sont devant les tables</w:t>
                    </w:r>
                  </w:ins>
                </w:p>
              </w:tc>
            </w:tr>
            <w:tr w:rsidR="00696991" w14:paraId="03056D95" w14:textId="77777777">
              <w:trPr>
                <w:ins w:id="1309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9CE94EB" w14:textId="77777777" w:rsidR="00696991" w:rsidRDefault="00696991">
                  <w:pPr>
                    <w:rPr>
                      <w:ins w:id="1310" w:author="Gonzalo Javier Herrera Egoavil" w:date="2024-04-29T09:24:00Z"/>
                    </w:rPr>
                  </w:pPr>
                  <w:proofErr w:type="gramStart"/>
                  <w:ins w:id="1311" w:author="Gonzalo Javier Herrera Egoavil" w:date="2024-04-29T09:24:00Z">
                    <w:r>
                      <w:t>tableau</w:t>
                    </w:r>
                    <w:proofErr w:type="gramEnd"/>
                    <w:r>
                      <w:t xml:space="preserve"> blanc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533E5D9" w14:textId="77777777" w:rsidR="00696991" w:rsidRDefault="00696991">
                  <w:pPr>
                    <w:rPr>
                      <w:ins w:id="1312" w:author="Gonzalo Javier Herrera Egoavil" w:date="2024-04-29T09:24:00Z"/>
                    </w:rPr>
                  </w:pPr>
                  <w:ins w:id="1313" w:author="Gonzalo Javier Herrera Egoavil" w:date="2024-04-29T09:24:00Z">
                    <w:r>
                      <w:t>Devant les tables se positionne un tableau blanc</w:t>
                    </w:r>
                  </w:ins>
                </w:p>
              </w:tc>
            </w:tr>
            <w:tr w:rsidR="00696991" w14:paraId="5BA8F4B3" w14:textId="77777777">
              <w:trPr>
                <w:ins w:id="1314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249A601" w14:textId="77777777" w:rsidR="00696991" w:rsidRDefault="00696991">
                  <w:pPr>
                    <w:rPr>
                      <w:ins w:id="1315" w:author="Gonzalo Javier Herrera Egoavil" w:date="2024-04-29T09:24:00Z"/>
                    </w:rPr>
                  </w:pPr>
                  <w:proofErr w:type="gramStart"/>
                  <w:ins w:id="1316" w:author="Gonzalo Javier Herrera Egoavil" w:date="2024-04-29T09:24:00Z">
                    <w:r>
                      <w:t>écrans</w:t>
                    </w:r>
                    <w:proofErr w:type="gramEnd"/>
                    <w:r>
                      <w:t xml:space="preserve"> claviers et souris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E7222AB" w14:textId="77777777" w:rsidR="00696991" w:rsidRDefault="00696991">
                  <w:pPr>
                    <w:rPr>
                      <w:ins w:id="1317" w:author="Gonzalo Javier Herrera Egoavil" w:date="2024-04-29T09:24:00Z"/>
                    </w:rPr>
                  </w:pPr>
                  <w:ins w:id="1318" w:author="Gonzalo Javier Herrera Egoavil" w:date="2024-04-29T09:24:00Z">
                    <w:r>
                      <w:t>Sur chaque table se trouvent deux écrans avec un clavier et souris</w:t>
                    </w:r>
                  </w:ins>
                </w:p>
              </w:tc>
            </w:tr>
            <w:tr w:rsidR="00696991" w14:paraId="66367F25" w14:textId="77777777">
              <w:trPr>
                <w:ins w:id="1319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BC04F84" w14:textId="77777777" w:rsidR="00696991" w:rsidRDefault="00696991">
                  <w:pPr>
                    <w:rPr>
                      <w:ins w:id="1320" w:author="Gonzalo Javier Herrera Egoavil" w:date="2024-04-29T09:24:00Z"/>
                    </w:rPr>
                  </w:pPr>
                  <w:proofErr w:type="gramStart"/>
                  <w:ins w:id="1321" w:author="Gonzalo Javier Herrera Egoavil" w:date="2024-04-29T09:24:00Z">
                    <w:r>
                      <w:t>rétroviseur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1BB768A7" w14:textId="77777777" w:rsidR="00696991" w:rsidRDefault="00696991">
                  <w:pPr>
                    <w:rPr>
                      <w:ins w:id="1322" w:author="Gonzalo Javier Herrera Egoavil" w:date="2024-04-29T09:24:00Z"/>
                    </w:rPr>
                  </w:pPr>
                  <w:proofErr w:type="gramStart"/>
                  <w:ins w:id="1323" w:author="Gonzalo Javier Herrera Egoavil" w:date="2024-04-29T09:24:00Z">
                    <w:r>
                      <w:t>en</w:t>
                    </w:r>
                    <w:proofErr w:type="gramEnd"/>
                    <w:r>
                      <w:t xml:space="preserve"> dessus du tableau je vois un rétroviseur.</w:t>
                    </w:r>
                  </w:ins>
                </w:p>
              </w:tc>
            </w:tr>
            <w:tr w:rsidR="00696991" w14:paraId="677D2636" w14:textId="77777777">
              <w:trPr>
                <w:ins w:id="1324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3B89C49" w14:textId="77777777" w:rsidR="00696991" w:rsidRDefault="00696991">
                  <w:pPr>
                    <w:rPr>
                      <w:ins w:id="1325" w:author="Gonzalo Javier Herrera Egoavil" w:date="2024-04-29T09:24:00Z"/>
                    </w:rPr>
                  </w:pPr>
                  <w:proofErr w:type="gramStart"/>
                  <w:ins w:id="1326" w:author="Gonzalo Javier Herrera Egoavil" w:date="2024-04-29T09:24:00Z">
                    <w:r>
                      <w:t>prises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6C50814C" w14:textId="77777777" w:rsidR="00696991" w:rsidRDefault="00696991">
                  <w:pPr>
                    <w:rPr>
                      <w:ins w:id="1327" w:author="Gonzalo Javier Herrera Egoavil" w:date="2024-04-29T09:24:00Z"/>
                    </w:rPr>
                  </w:pPr>
                  <w:proofErr w:type="gramStart"/>
                  <w:ins w:id="1328" w:author="Gonzalo Javier Herrera Egoavil" w:date="2024-04-29T09:24:00Z">
                    <w:r>
                      <w:t>en</w:t>
                    </w:r>
                    <w:proofErr w:type="gramEnd"/>
                    <w:r>
                      <w:t xml:space="preserve"> dessous du tableau blanc je vois deux prises</w:t>
                    </w:r>
                  </w:ins>
                </w:p>
              </w:tc>
            </w:tr>
          </w:tbl>
          <w:p w14:paraId="472FCB25" w14:textId="77777777" w:rsidR="00696991" w:rsidRDefault="00696991">
            <w:pPr>
              <w:rPr>
                <w:ins w:id="1329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4EDEC7AE" w14:textId="77777777" w:rsidR="00696991" w:rsidRDefault="00696991" w:rsidP="00696991">
      <w:pPr>
        <w:rPr>
          <w:ins w:id="1330" w:author="Gonzalo Javier Herrera Egoavil" w:date="2024-04-29T09:24:00Z"/>
          <w:rFonts w:ascii="Calibri" w:eastAsia="Calibri" w:hAnsi="Calibri"/>
          <w:rPrChange w:id="1331" w:author="Gonzalo Javier Herrera Egoavil" w:date="2024-04-29T09:24:00Z">
            <w:rPr>
              <w:ins w:id="1332" w:author="Gonzalo Javier Herrera Egoavil" w:date="2024-04-29T09:24:00Z"/>
            </w:rPr>
          </w:rPrChange>
        </w:rPr>
        <w:pPrChange w:id="1333" w:author="Gonzalo Javier Herrera Egoavil" w:date="2024-04-29T09:24:00Z">
          <w:pPr>
            <w:spacing w:after="0" w:line="247" w:lineRule="auto"/>
            <w:ind w:left="615" w:hanging="605"/>
          </w:pPr>
        </w:pPrChange>
      </w:pPr>
    </w:p>
    <w:p w14:paraId="539F4084" w14:textId="77777777" w:rsidR="00696991" w:rsidRDefault="00696991" w:rsidP="00696991">
      <w:pPr>
        <w:pStyle w:val="Titre3"/>
        <w:rPr>
          <w:ins w:id="1334" w:author="Gonzalo Javier Herrera Egoavil" w:date="2024-04-29T09:24:00Z"/>
        </w:rPr>
      </w:pPr>
      <w:ins w:id="1335" w:author="Gonzalo Javier Herrera Egoavil" w:date="2024-04-29T09:24:00Z">
        <w:r>
          <w:rPr>
            <w:rPrChange w:id="1336" w:author="Gonzalo Javier Herrera Egoavil" w:date="2024-04-29T09:24:00Z">
              <w:rPr>
                <w:sz w:val="20"/>
              </w:rPr>
            </w:rPrChange>
          </w:rPr>
          <w:t xml:space="preserve">Salle </w:t>
        </w:r>
        <w:r>
          <w:t>de classe étage D01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4A00E5BA" w14:textId="77777777" w:rsidTr="00696991">
        <w:trPr>
          <w:ins w:id="1337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EDC8" w14:textId="77777777" w:rsidR="00696991" w:rsidRDefault="00696991">
            <w:pPr>
              <w:rPr>
                <w:ins w:id="1338" w:author="Gonzalo Javier Herrera Egoavil" w:date="2024-04-29T09:24:00Z"/>
              </w:rPr>
            </w:pPr>
            <w:proofErr w:type="gramStart"/>
            <w:ins w:id="1339" w:author="Gonzalo Javier Herrera Egoavil" w:date="2024-04-29T09:24:00Z">
              <w:r>
                <w:t>En tant que élève</w:t>
              </w:r>
              <w:proofErr w:type="gramEnd"/>
              <w:r>
                <w:t xml:space="preserve"> Je veux une salle de classe en 1er étage Pour suivre les cours</w:t>
              </w:r>
            </w:ins>
          </w:p>
        </w:tc>
      </w:tr>
      <w:tr w:rsidR="00696991" w14:paraId="4F802EC7" w14:textId="77777777" w:rsidTr="00696991">
        <w:trPr>
          <w:ins w:id="134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E2C5" w14:textId="77777777" w:rsidR="00696991" w:rsidRDefault="00696991">
            <w:pPr>
              <w:jc w:val="center"/>
              <w:rPr>
                <w:ins w:id="1341" w:author="Gonzalo Javier Herrera Egoavil" w:date="2024-04-29T09:24:00Z"/>
              </w:rPr>
            </w:pPr>
            <w:ins w:id="1342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7093"/>
            </w:tblGrid>
            <w:tr w:rsidR="00696991" w14:paraId="02D3E2F9" w14:textId="77777777">
              <w:trPr>
                <w:ins w:id="134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1FD5D03" w14:textId="77777777" w:rsidR="00696991" w:rsidRDefault="00696991">
                  <w:pPr>
                    <w:rPr>
                      <w:ins w:id="1344" w:author="Gonzalo Javier Herrera Egoavil" w:date="2024-04-29T09:24:00Z"/>
                    </w:rPr>
                  </w:pPr>
                  <w:proofErr w:type="gramStart"/>
                  <w:ins w:id="1345" w:author="Gonzalo Javier Herrera Egoavil" w:date="2024-04-29T09:24:00Z">
                    <w:r>
                      <w:t>rangée</w:t>
                    </w:r>
                    <w:proofErr w:type="gramEnd"/>
                    <w:r>
                      <w:t xml:space="preserve"> de tables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FE5ED79" w14:textId="77777777" w:rsidR="00696991" w:rsidRDefault="00696991">
                  <w:pPr>
                    <w:rPr>
                      <w:ins w:id="1346" w:author="Gonzalo Javier Herrera Egoavil" w:date="2024-04-29T09:24:00Z"/>
                    </w:rPr>
                  </w:pPr>
                  <w:ins w:id="1347" w:author="Gonzalo Javier Herrera Egoavil" w:date="2024-04-29T09:24:00Z">
                    <w:r>
                      <w:t xml:space="preserve">Quand j'entre dans la classe il y'a trois rangées </w:t>
                    </w:r>
                    <w:proofErr w:type="gramStart"/>
                    <w:r>
                      <w:t>de  4</w:t>
                    </w:r>
                    <w:proofErr w:type="gramEnd"/>
                    <w:r>
                      <w:t xml:space="preserve"> tables chacune.</w:t>
                    </w:r>
                  </w:ins>
                </w:p>
              </w:tc>
            </w:tr>
            <w:tr w:rsidR="00696991" w14:paraId="3778C3C0" w14:textId="77777777">
              <w:trPr>
                <w:ins w:id="134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5B71DC9" w14:textId="77777777" w:rsidR="00696991" w:rsidRDefault="00696991">
                  <w:pPr>
                    <w:rPr>
                      <w:ins w:id="1349" w:author="Gonzalo Javier Herrera Egoavil" w:date="2024-04-29T09:24:00Z"/>
                    </w:rPr>
                  </w:pPr>
                  <w:proofErr w:type="gramStart"/>
                  <w:ins w:id="1350" w:author="Gonzalo Javier Herrera Egoavil" w:date="2024-04-29T09:24:00Z">
                    <w:r>
                      <w:t>bibliothèque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2CFE6BC2" w14:textId="77777777" w:rsidR="00696991" w:rsidRDefault="00696991">
                  <w:pPr>
                    <w:rPr>
                      <w:ins w:id="1351" w:author="Gonzalo Javier Herrera Egoavil" w:date="2024-04-29T09:24:00Z"/>
                    </w:rPr>
                  </w:pPr>
                  <w:ins w:id="1352" w:author="Gonzalo Javier Herrera Egoavil" w:date="2024-04-29T09:24:00Z">
                    <w:r>
                      <w:t>Quand j'entre dans la salle je vois une bibliothèque à ma droite.</w:t>
                    </w:r>
                  </w:ins>
                </w:p>
              </w:tc>
            </w:tr>
            <w:tr w:rsidR="00696991" w14:paraId="5D07D7B4" w14:textId="77777777">
              <w:trPr>
                <w:ins w:id="135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EFA6129" w14:textId="77777777" w:rsidR="00696991" w:rsidRDefault="00696991">
                  <w:pPr>
                    <w:rPr>
                      <w:ins w:id="1354" w:author="Gonzalo Javier Herrera Egoavil" w:date="2024-04-29T09:24:00Z"/>
                    </w:rPr>
                  </w:pPr>
                  <w:proofErr w:type="gramStart"/>
                  <w:ins w:id="1355" w:author="Gonzalo Javier Herrera Egoavil" w:date="2024-04-29T09:24:00Z">
                    <w:r>
                      <w:t>fenêtres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566E3583" w14:textId="77777777" w:rsidR="00696991" w:rsidRDefault="00696991">
                  <w:pPr>
                    <w:rPr>
                      <w:ins w:id="1356" w:author="Gonzalo Javier Herrera Egoavil" w:date="2024-04-29T09:24:00Z"/>
                    </w:rPr>
                  </w:pPr>
                  <w:ins w:id="1357" w:author="Gonzalo Javier Herrera Egoavil" w:date="2024-04-29T09:24:00Z">
                    <w:r>
                      <w:t xml:space="preserve">Quand j'entre dans la salle je vois </w:t>
                    </w:r>
                    <w:proofErr w:type="gramStart"/>
                    <w:r>
                      <w:t>deux fenêtres séparés</w:t>
                    </w:r>
                    <w:proofErr w:type="gramEnd"/>
                    <w:r>
                      <w:t xml:space="preserve"> de deux mètres à l'horizontale à ma gauche.</w:t>
                    </w:r>
                  </w:ins>
                </w:p>
              </w:tc>
            </w:tr>
            <w:tr w:rsidR="00696991" w14:paraId="59B5E38E" w14:textId="77777777">
              <w:trPr>
                <w:ins w:id="135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0EAEA90" w14:textId="77777777" w:rsidR="00696991" w:rsidRDefault="00696991">
                  <w:pPr>
                    <w:rPr>
                      <w:ins w:id="1359" w:author="Gonzalo Javier Herrera Egoavil" w:date="2024-04-29T09:24:00Z"/>
                    </w:rPr>
                  </w:pPr>
                  <w:proofErr w:type="gramStart"/>
                  <w:ins w:id="1360" w:author="Gonzalo Javier Herrera Egoavil" w:date="2024-04-29T09:24:00Z">
                    <w:r>
                      <w:t>chaises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1F354572" w14:textId="77777777" w:rsidR="00696991" w:rsidRDefault="00696991">
                  <w:pPr>
                    <w:rPr>
                      <w:ins w:id="1361" w:author="Gonzalo Javier Herrera Egoavil" w:date="2024-04-29T09:24:00Z"/>
                    </w:rPr>
                  </w:pPr>
                  <w:ins w:id="1362" w:author="Gonzalo Javier Herrera Egoavil" w:date="2024-04-29T09:24:00Z">
                    <w:r>
                      <w:t>Les chaises sont devant les tables</w:t>
                    </w:r>
                  </w:ins>
                </w:p>
              </w:tc>
            </w:tr>
            <w:tr w:rsidR="00696991" w14:paraId="19550736" w14:textId="77777777">
              <w:trPr>
                <w:ins w:id="136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1E7A0D1" w14:textId="77777777" w:rsidR="00696991" w:rsidRDefault="00696991">
                  <w:pPr>
                    <w:rPr>
                      <w:ins w:id="1364" w:author="Gonzalo Javier Herrera Egoavil" w:date="2024-04-29T09:24:00Z"/>
                    </w:rPr>
                  </w:pPr>
                  <w:proofErr w:type="gramStart"/>
                  <w:ins w:id="1365" w:author="Gonzalo Javier Herrera Egoavil" w:date="2024-04-29T09:24:00Z">
                    <w:r>
                      <w:t>tableau</w:t>
                    </w:r>
                    <w:proofErr w:type="gramEnd"/>
                    <w:r>
                      <w:t xml:space="preserve"> blanc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E1150CA" w14:textId="77777777" w:rsidR="00696991" w:rsidRDefault="00696991">
                  <w:pPr>
                    <w:rPr>
                      <w:ins w:id="1366" w:author="Gonzalo Javier Herrera Egoavil" w:date="2024-04-29T09:24:00Z"/>
                    </w:rPr>
                  </w:pPr>
                  <w:ins w:id="1367" w:author="Gonzalo Javier Herrera Egoavil" w:date="2024-04-29T09:24:00Z">
                    <w:r>
                      <w:t>Devant les tables se positionne un tableau blanc</w:t>
                    </w:r>
                  </w:ins>
                </w:p>
              </w:tc>
            </w:tr>
            <w:tr w:rsidR="00696991" w14:paraId="18876384" w14:textId="77777777">
              <w:trPr>
                <w:ins w:id="136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E027470" w14:textId="77777777" w:rsidR="00696991" w:rsidRDefault="00696991">
                  <w:pPr>
                    <w:rPr>
                      <w:ins w:id="1369" w:author="Gonzalo Javier Herrera Egoavil" w:date="2024-04-29T09:24:00Z"/>
                    </w:rPr>
                  </w:pPr>
                  <w:proofErr w:type="gramStart"/>
                  <w:ins w:id="1370" w:author="Gonzalo Javier Herrera Egoavil" w:date="2024-04-29T09:24:00Z">
                    <w:r>
                      <w:t>écrans</w:t>
                    </w:r>
                    <w:proofErr w:type="gramEnd"/>
                    <w:r>
                      <w:t xml:space="preserve"> claviers et souris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F39D403" w14:textId="77777777" w:rsidR="00696991" w:rsidRDefault="00696991">
                  <w:pPr>
                    <w:rPr>
                      <w:ins w:id="1371" w:author="Gonzalo Javier Herrera Egoavil" w:date="2024-04-29T09:24:00Z"/>
                    </w:rPr>
                  </w:pPr>
                  <w:ins w:id="1372" w:author="Gonzalo Javier Herrera Egoavil" w:date="2024-04-29T09:24:00Z">
                    <w:r>
                      <w:t>Sur chaque table se trouvent deux écrans avec un clavier et souris</w:t>
                    </w:r>
                  </w:ins>
                </w:p>
              </w:tc>
            </w:tr>
            <w:tr w:rsidR="00696991" w14:paraId="0469DC6E" w14:textId="77777777">
              <w:trPr>
                <w:ins w:id="137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D016C23" w14:textId="77777777" w:rsidR="00696991" w:rsidRDefault="00696991">
                  <w:pPr>
                    <w:rPr>
                      <w:ins w:id="1374" w:author="Gonzalo Javier Herrera Egoavil" w:date="2024-04-29T09:24:00Z"/>
                    </w:rPr>
                  </w:pPr>
                  <w:proofErr w:type="gramStart"/>
                  <w:ins w:id="1375" w:author="Gonzalo Javier Herrera Egoavil" w:date="2024-04-29T09:24:00Z">
                    <w:r>
                      <w:t>canapé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5A9E427F" w14:textId="77777777" w:rsidR="00696991" w:rsidRDefault="00696991">
                  <w:pPr>
                    <w:rPr>
                      <w:ins w:id="1376" w:author="Gonzalo Javier Herrera Egoavil" w:date="2024-04-29T09:24:00Z"/>
                    </w:rPr>
                  </w:pPr>
                  <w:ins w:id="1377" w:author="Gonzalo Javier Herrera Egoavil" w:date="2024-04-29T09:24:00Z">
                    <w:r>
                      <w:t>Au fond de la salle, dans le coin à droite se trouve un canapé à quatre places</w:t>
                    </w:r>
                  </w:ins>
                </w:p>
              </w:tc>
            </w:tr>
            <w:tr w:rsidR="00696991" w14:paraId="3AF1B8C6" w14:textId="77777777">
              <w:trPr>
                <w:ins w:id="137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C3A16B7" w14:textId="77777777" w:rsidR="00696991" w:rsidRDefault="00696991">
                  <w:pPr>
                    <w:rPr>
                      <w:ins w:id="1379" w:author="Gonzalo Javier Herrera Egoavil" w:date="2024-04-29T09:24:00Z"/>
                    </w:rPr>
                  </w:pPr>
                  <w:proofErr w:type="gramStart"/>
                  <w:ins w:id="1380" w:author="Gonzalo Javier Herrera Egoavil" w:date="2024-04-29T09:24:00Z">
                    <w:r>
                      <w:t>poufs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B865183" w14:textId="77777777" w:rsidR="00696991" w:rsidRDefault="00696991">
                  <w:pPr>
                    <w:rPr>
                      <w:ins w:id="1381" w:author="Gonzalo Javier Herrera Egoavil" w:date="2024-04-29T09:24:00Z"/>
                    </w:rPr>
                  </w:pPr>
                  <w:ins w:id="1382" w:author="Gonzalo Javier Herrera Egoavil" w:date="2024-04-29T09:24:00Z">
                    <w:r>
                      <w:t>Devant ce canapé se trouvent deux poufs</w:t>
                    </w:r>
                  </w:ins>
                </w:p>
              </w:tc>
            </w:tr>
          </w:tbl>
          <w:p w14:paraId="664A67E2" w14:textId="77777777" w:rsidR="00696991" w:rsidRDefault="00696991">
            <w:pPr>
              <w:rPr>
                <w:ins w:id="1383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038F74CB" w14:textId="77777777" w:rsidR="00696991" w:rsidRDefault="00696991" w:rsidP="00696991">
      <w:pPr>
        <w:rPr>
          <w:ins w:id="1384" w:author="Gonzalo Javier Herrera Egoavil" w:date="2024-04-29T09:24:00Z"/>
          <w:rFonts w:ascii="Calibri" w:eastAsia="Calibri" w:hAnsi="Calibri"/>
          <w:rPrChange w:id="1385" w:author="Gonzalo Javier Herrera Egoavil" w:date="2024-04-29T09:24:00Z">
            <w:rPr>
              <w:ins w:id="1386" w:author="Gonzalo Javier Herrera Egoavil" w:date="2024-04-29T09:24:00Z"/>
            </w:rPr>
          </w:rPrChange>
        </w:rPr>
        <w:pPrChange w:id="1387" w:author="Gonzalo Javier Herrera Egoavil" w:date="2024-04-29T09:24:00Z">
          <w:pPr>
            <w:spacing w:after="0" w:line="244" w:lineRule="auto"/>
            <w:ind w:left="615" w:hanging="605"/>
          </w:pPr>
        </w:pPrChange>
      </w:pPr>
    </w:p>
    <w:p w14:paraId="3FD7D271" w14:textId="77777777" w:rsidR="009455F6" w:rsidRDefault="00696991">
      <w:pPr>
        <w:spacing w:after="329"/>
        <w:rPr>
          <w:del w:id="1388" w:author="Gonzalo Javier Herrera Egoavil" w:date="2024-04-29T09:24:00Z"/>
          <w:rFonts w:ascii="Calibri" w:eastAsia="Calibri" w:hAnsi="Calibri" w:cs="Calibri"/>
          <w:color w:val="000000"/>
          <w:kern w:val="2"/>
          <w:sz w:val="22"/>
          <w:szCs w:val="22"/>
          <w14:ligatures w14:val="standardContextual"/>
        </w:rPr>
      </w:pPr>
      <w:ins w:id="1389" w:author="Gonzalo Javier Herrera Egoavil" w:date="2024-04-29T09:24:00Z">
        <w:r>
          <w:rPr>
            <w:rPrChange w:id="1390" w:author="Gonzalo Javier Herrera Egoavil" w:date="2024-04-29T09:24:00Z">
              <w:rPr>
                <w:rFonts w:ascii="Century Gothic" w:hAnsi="Century Gothic"/>
                <w:sz w:val="20"/>
              </w:rPr>
            </w:rPrChange>
          </w:rPr>
          <w:t xml:space="preserve">Salle </w:t>
        </w:r>
      </w:ins>
      <w:del w:id="1391" w:author="Gonzalo Javier Herrera Egoavil" w:date="2024-04-29T09:24:00Z">
        <w:r w:rsidR="00000000">
          <w:rPr>
            <w:rFonts w:ascii="Century Gothic" w:eastAsia="Century Gothic" w:hAnsi="Century Gothic" w:cs="Century Gothic"/>
            <w:sz w:val="20"/>
          </w:rPr>
          <w:delText xml:space="preserve"> </w:delText>
        </w:r>
      </w:del>
    </w:p>
    <w:p w14:paraId="55B10B19" w14:textId="77777777" w:rsidR="009455F6" w:rsidRDefault="00000000">
      <w:pPr>
        <w:pStyle w:val="Titre2"/>
        <w:tabs>
          <w:tab w:val="center" w:pos="1606"/>
        </w:tabs>
        <w:ind w:left="-15" w:firstLine="0"/>
        <w:rPr>
          <w:del w:id="1392" w:author="Gonzalo Javier Herrera Egoavil" w:date="2024-04-29T09:24:00Z"/>
        </w:rPr>
      </w:pPr>
      <w:del w:id="1393" w:author="Gonzalo Javier Herrera Egoavil" w:date="2024-04-29T09:24:00Z">
        <w:r>
          <w:delText>4</w:delText>
        </w:r>
        <w:r>
          <w:rPr>
            <w:rFonts w:ascii="Arial" w:eastAsia="Arial" w:hAnsi="Arial"/>
          </w:rPr>
          <w:delText xml:space="preserve"> </w:delText>
        </w:r>
        <w:r>
          <w:rPr>
            <w:rFonts w:ascii="Arial" w:eastAsia="Arial" w:hAnsi="Arial"/>
          </w:rPr>
          <w:tab/>
        </w:r>
        <w:r>
          <w:delText xml:space="preserve">CONCEPTION </w:delText>
        </w:r>
      </w:del>
    </w:p>
    <w:p w14:paraId="318043D3" w14:textId="040393F4" w:rsidR="00696991" w:rsidRDefault="00000000" w:rsidP="00696991">
      <w:pPr>
        <w:pStyle w:val="Titre3"/>
        <w:rPr>
          <w:ins w:id="1394" w:author="Gonzalo Javier Herrera Egoavil" w:date="2024-04-29T09:24:00Z"/>
        </w:rPr>
      </w:pPr>
      <w:del w:id="1395" w:author="Gonzalo Javier Herrera Egoavil" w:date="2024-04-29T09:24:00Z">
        <w:r>
          <w:delText>4.1</w:delText>
        </w:r>
        <w:r>
          <w:rPr>
            <w:rFonts w:ascii="Arial" w:eastAsia="Arial" w:hAnsi="Arial"/>
          </w:rPr>
          <w:delText xml:space="preserve"> </w:delText>
        </w:r>
      </w:del>
      <w:proofErr w:type="gramStart"/>
      <w:ins w:id="1396" w:author="Gonzalo Javier Herrera Egoavil" w:date="2024-04-29T09:24:00Z">
        <w:r w:rsidR="00696991">
          <w:t>de</w:t>
        </w:r>
        <w:proofErr w:type="gramEnd"/>
        <w:r w:rsidR="00696991">
          <w:t xml:space="preserve"> classe 1er étage D06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1BE4B8C1" w14:textId="77777777" w:rsidTr="00696991">
        <w:trPr>
          <w:ins w:id="1397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B259" w14:textId="77777777" w:rsidR="00696991" w:rsidRDefault="00696991">
            <w:pPr>
              <w:rPr>
                <w:ins w:id="1398" w:author="Gonzalo Javier Herrera Egoavil" w:date="2024-04-29T09:24:00Z"/>
              </w:rPr>
            </w:pPr>
            <w:proofErr w:type="gramStart"/>
            <w:ins w:id="1399" w:author="Gonzalo Javier Herrera Egoavil" w:date="2024-04-29T09:24:00Z">
              <w:r>
                <w:t>En tant que élève</w:t>
              </w:r>
              <w:proofErr w:type="gramEnd"/>
              <w:r>
                <w:t xml:space="preserve"> Je veux une salle de classe en 1er étage Pour enseigner des élèves</w:t>
              </w:r>
            </w:ins>
          </w:p>
        </w:tc>
      </w:tr>
      <w:tr w:rsidR="00696991" w14:paraId="55640962" w14:textId="77777777" w:rsidTr="00696991">
        <w:trPr>
          <w:ins w:id="140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9556" w14:textId="77777777" w:rsidR="00696991" w:rsidRDefault="00696991">
            <w:pPr>
              <w:jc w:val="center"/>
              <w:rPr>
                <w:ins w:id="1401" w:author="Gonzalo Javier Herrera Egoavil" w:date="2024-04-29T09:24:00Z"/>
              </w:rPr>
            </w:pPr>
            <w:ins w:id="1402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65"/>
              <w:gridCol w:w="6675"/>
            </w:tblGrid>
            <w:tr w:rsidR="00696991" w14:paraId="693AEA0C" w14:textId="77777777">
              <w:trPr>
                <w:ins w:id="140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5BDDA30" w14:textId="77777777" w:rsidR="00696991" w:rsidRDefault="00696991">
                  <w:pPr>
                    <w:rPr>
                      <w:ins w:id="1404" w:author="Gonzalo Javier Herrera Egoavil" w:date="2024-04-29T09:24:00Z"/>
                    </w:rPr>
                  </w:pPr>
                  <w:proofErr w:type="gramStart"/>
                  <w:ins w:id="1405" w:author="Gonzalo Javier Herrera Egoavil" w:date="2024-04-29T09:24:00Z">
                    <w:r>
                      <w:t>rangée</w:t>
                    </w:r>
                    <w:proofErr w:type="gramEnd"/>
                    <w:r>
                      <w:t xml:space="preserve"> de tables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F682406" w14:textId="77777777" w:rsidR="00696991" w:rsidRDefault="00696991">
                  <w:pPr>
                    <w:rPr>
                      <w:ins w:id="1406" w:author="Gonzalo Javier Herrera Egoavil" w:date="2024-04-29T09:24:00Z"/>
                    </w:rPr>
                  </w:pPr>
                  <w:ins w:id="1407" w:author="Gonzalo Javier Herrera Egoavil" w:date="2024-04-29T09:24:00Z">
                    <w:r>
                      <w:t>Quand j'entre dans la classe il y a trois rangées de 4 tables chacune.</w:t>
                    </w:r>
                  </w:ins>
                </w:p>
              </w:tc>
            </w:tr>
            <w:tr w:rsidR="00696991" w14:paraId="1FBA6350" w14:textId="77777777">
              <w:trPr>
                <w:ins w:id="140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431AF78" w14:textId="77777777" w:rsidR="00696991" w:rsidRDefault="00696991">
                  <w:pPr>
                    <w:rPr>
                      <w:ins w:id="1409" w:author="Gonzalo Javier Herrera Egoavil" w:date="2024-04-29T09:24:00Z"/>
                    </w:rPr>
                  </w:pPr>
                  <w:proofErr w:type="gramStart"/>
                  <w:ins w:id="1410" w:author="Gonzalo Javier Herrera Egoavil" w:date="2024-04-29T09:24:00Z">
                    <w:r>
                      <w:t>bibliothèque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512551A7" w14:textId="77777777" w:rsidR="00696991" w:rsidRDefault="00696991">
                  <w:pPr>
                    <w:rPr>
                      <w:ins w:id="1411" w:author="Gonzalo Javier Herrera Egoavil" w:date="2024-04-29T09:24:00Z"/>
                    </w:rPr>
                  </w:pPr>
                  <w:ins w:id="1412" w:author="Gonzalo Javier Herrera Egoavil" w:date="2024-04-29T09:24:00Z">
                    <w:r>
                      <w:t>Quand j'entre dans la salle je vois une bibliothèque à ma droite.</w:t>
                    </w:r>
                  </w:ins>
                </w:p>
              </w:tc>
            </w:tr>
            <w:tr w:rsidR="00696991" w14:paraId="3B437A25" w14:textId="77777777">
              <w:trPr>
                <w:ins w:id="141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C80C044" w14:textId="77777777" w:rsidR="00696991" w:rsidRDefault="00696991">
                  <w:pPr>
                    <w:rPr>
                      <w:ins w:id="1414" w:author="Gonzalo Javier Herrera Egoavil" w:date="2024-04-29T09:24:00Z"/>
                    </w:rPr>
                  </w:pPr>
                  <w:proofErr w:type="gramStart"/>
                  <w:ins w:id="1415" w:author="Gonzalo Javier Herrera Egoavil" w:date="2024-04-29T09:24:00Z">
                    <w:r>
                      <w:t>fenêtres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25CC022" w14:textId="77777777" w:rsidR="00696991" w:rsidRDefault="00696991">
                  <w:pPr>
                    <w:rPr>
                      <w:ins w:id="1416" w:author="Gonzalo Javier Herrera Egoavil" w:date="2024-04-29T09:24:00Z"/>
                    </w:rPr>
                  </w:pPr>
                  <w:ins w:id="1417" w:author="Gonzalo Javier Herrera Egoavil" w:date="2024-04-29T09:24:00Z">
                    <w:r>
                      <w:t xml:space="preserve">Quand j'entre dans la salle je vois </w:t>
                    </w:r>
                    <w:proofErr w:type="gramStart"/>
                    <w:r>
                      <w:t>deux fenêtres séparés</w:t>
                    </w:r>
                    <w:proofErr w:type="gramEnd"/>
                    <w:r>
                      <w:t xml:space="preserve"> de deux mètres à l'horizontale à ma gauche.</w:t>
                    </w:r>
                  </w:ins>
                </w:p>
              </w:tc>
            </w:tr>
            <w:tr w:rsidR="00696991" w14:paraId="6C911F2F" w14:textId="77777777">
              <w:trPr>
                <w:ins w:id="141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6B1B436" w14:textId="77777777" w:rsidR="00696991" w:rsidRDefault="00696991">
                  <w:pPr>
                    <w:rPr>
                      <w:ins w:id="1419" w:author="Gonzalo Javier Herrera Egoavil" w:date="2024-04-29T09:24:00Z"/>
                    </w:rPr>
                  </w:pPr>
                  <w:proofErr w:type="gramStart"/>
                  <w:ins w:id="1420" w:author="Gonzalo Javier Herrera Egoavil" w:date="2024-04-29T09:24:00Z">
                    <w:r>
                      <w:t>chaises</w:t>
                    </w:r>
                    <w:proofErr w:type="gramEnd"/>
                  </w:ins>
                </w:p>
              </w:tc>
              <w:tc>
                <w:tcPr>
                  <w:tcW w:w="0" w:type="auto"/>
                  <w:hideMark/>
                </w:tcPr>
                <w:p w14:paraId="0A5B5323" w14:textId="77777777" w:rsidR="00696991" w:rsidRDefault="00696991">
                  <w:pPr>
                    <w:rPr>
                      <w:ins w:id="1421" w:author="Gonzalo Javier Herrera Egoavil" w:date="2024-04-29T09:24:00Z"/>
                    </w:rPr>
                  </w:pPr>
                  <w:ins w:id="1422" w:author="Gonzalo Javier Herrera Egoavil" w:date="2024-04-29T09:24:00Z">
                    <w:r>
                      <w:t>Les chaises sont devant les tables par poste</w:t>
                    </w:r>
                  </w:ins>
                </w:p>
              </w:tc>
            </w:tr>
            <w:tr w:rsidR="00696991" w14:paraId="67F2D185" w14:textId="77777777">
              <w:trPr>
                <w:ins w:id="142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6663421" w14:textId="77777777" w:rsidR="00696991" w:rsidRDefault="00696991">
                  <w:pPr>
                    <w:rPr>
                      <w:ins w:id="1424" w:author="Gonzalo Javier Herrera Egoavil" w:date="2024-04-29T09:24:00Z"/>
                    </w:rPr>
                  </w:pPr>
                  <w:proofErr w:type="gramStart"/>
                  <w:ins w:id="1425" w:author="Gonzalo Javier Herrera Egoavil" w:date="2024-04-29T09:24:00Z">
                    <w:r>
                      <w:t>tableau</w:t>
                    </w:r>
                    <w:proofErr w:type="gramEnd"/>
                    <w:r>
                      <w:t xml:space="preserve"> blanc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9EA98BF" w14:textId="77777777" w:rsidR="00696991" w:rsidRDefault="00696991">
                  <w:pPr>
                    <w:rPr>
                      <w:ins w:id="1426" w:author="Gonzalo Javier Herrera Egoavil" w:date="2024-04-29T09:24:00Z"/>
                    </w:rPr>
                  </w:pPr>
                  <w:ins w:id="1427" w:author="Gonzalo Javier Herrera Egoavil" w:date="2024-04-29T09:24:00Z">
                    <w:r>
                      <w:t>Devant les tables se positionne un tableau blanc</w:t>
                    </w:r>
                  </w:ins>
                </w:p>
              </w:tc>
            </w:tr>
            <w:tr w:rsidR="00696991" w14:paraId="50A90920" w14:textId="77777777">
              <w:trPr>
                <w:ins w:id="142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95CB800" w14:textId="77777777" w:rsidR="00696991" w:rsidRDefault="00696991">
                  <w:pPr>
                    <w:rPr>
                      <w:ins w:id="1429" w:author="Gonzalo Javier Herrera Egoavil" w:date="2024-04-29T09:24:00Z"/>
                    </w:rPr>
                  </w:pPr>
                  <w:proofErr w:type="gramStart"/>
                  <w:ins w:id="1430" w:author="Gonzalo Javier Herrera Egoavil" w:date="2024-04-29T09:24:00Z">
                    <w:r>
                      <w:t>écrans</w:t>
                    </w:r>
                    <w:proofErr w:type="gramEnd"/>
                    <w:r>
                      <w:t xml:space="preserve"> claviers et souris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50BCC4A" w14:textId="77777777" w:rsidR="00696991" w:rsidRDefault="00696991">
                  <w:pPr>
                    <w:rPr>
                      <w:ins w:id="1431" w:author="Gonzalo Javier Herrera Egoavil" w:date="2024-04-29T09:24:00Z"/>
                    </w:rPr>
                  </w:pPr>
                  <w:ins w:id="1432" w:author="Gonzalo Javier Herrera Egoavil" w:date="2024-04-29T09:24:00Z">
                    <w:r>
                      <w:t>Sur chaque table se trouvent deux écrans avec un clavier et souris</w:t>
                    </w:r>
                  </w:ins>
                </w:p>
              </w:tc>
            </w:tr>
            <w:tr w:rsidR="00696991" w14:paraId="0596F98F" w14:textId="77777777">
              <w:trPr>
                <w:ins w:id="143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FCFED15" w14:textId="77777777" w:rsidR="00696991" w:rsidRDefault="00696991">
                  <w:pPr>
                    <w:rPr>
                      <w:ins w:id="1434" w:author="Gonzalo Javier Herrera Egoavil" w:date="2024-04-29T09:24:00Z"/>
                    </w:rPr>
                  </w:pPr>
                  <w:proofErr w:type="spellStart"/>
                  <w:proofErr w:type="gramStart"/>
                  <w:ins w:id="1435" w:author="Gonzalo Javier Herrera Egoavil" w:date="2024-04-29T09:24:00Z">
                    <w:r>
                      <w:t>canapéxxxx</w:t>
                    </w:r>
                    <w:proofErr w:type="spellEnd"/>
                    <w:proofErr w:type="gramEnd"/>
                    <w:r>
                      <w:t xml:space="preserve"> TVVVV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6C74460" w14:textId="77777777" w:rsidR="00696991" w:rsidRDefault="00696991">
                  <w:pPr>
                    <w:rPr>
                      <w:ins w:id="1436" w:author="Gonzalo Javier Herrera Egoavil" w:date="2024-04-29T09:24:00Z"/>
                    </w:rPr>
                  </w:pPr>
                  <w:ins w:id="1437" w:author="Gonzalo Javier Herrera Egoavil" w:date="2024-04-29T09:24:00Z">
                    <w:r>
                      <w:t>Au fond de la salle, dans le coin à droite se trouve un canapé à quatre places</w:t>
                    </w:r>
                  </w:ins>
                </w:p>
              </w:tc>
            </w:tr>
            <w:tr w:rsidR="00696991" w14:paraId="5E30DF19" w14:textId="77777777">
              <w:trPr>
                <w:ins w:id="143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BF09EE5" w14:textId="77777777" w:rsidR="00696991" w:rsidRDefault="00696991">
                  <w:pPr>
                    <w:rPr>
                      <w:ins w:id="1439" w:author="Gonzalo Javier Herrera Egoavil" w:date="2024-04-29T09:24:00Z"/>
                    </w:rPr>
                  </w:pPr>
                  <w:proofErr w:type="spellStart"/>
                  <w:proofErr w:type="gramStart"/>
                  <w:ins w:id="1440" w:author="Gonzalo Javier Herrera Egoavil" w:date="2024-04-29T09:24:00Z">
                    <w:r>
                      <w:t>poufsxxxxxx</w:t>
                    </w:r>
                    <w:proofErr w:type="spellEnd"/>
                    <w:proofErr w:type="gramEnd"/>
                    <w:r>
                      <w:t xml:space="preserve"> PRISES/PILONNES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90C76A8" w14:textId="77777777" w:rsidR="00696991" w:rsidRDefault="00696991">
                  <w:pPr>
                    <w:rPr>
                      <w:ins w:id="1441" w:author="Gonzalo Javier Herrera Egoavil" w:date="2024-04-29T09:24:00Z"/>
                    </w:rPr>
                  </w:pPr>
                  <w:ins w:id="1442" w:author="Gonzalo Javier Herrera Egoavil" w:date="2024-04-29T09:24:00Z">
                    <w:r>
                      <w:t>Devant ce canapé se trouvent deux poufs</w:t>
                    </w:r>
                  </w:ins>
                </w:p>
              </w:tc>
            </w:tr>
          </w:tbl>
          <w:p w14:paraId="13EBBAA5" w14:textId="77777777" w:rsidR="00696991" w:rsidRDefault="00696991">
            <w:pPr>
              <w:rPr>
                <w:ins w:id="1443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79C8CC57" w14:textId="77777777" w:rsidR="00696991" w:rsidRDefault="00696991" w:rsidP="00696991">
      <w:pPr>
        <w:rPr>
          <w:ins w:id="1444" w:author="Gonzalo Javier Herrera Egoavil" w:date="2024-04-29T09:24:00Z"/>
          <w:rFonts w:ascii="Calibri" w:eastAsia="Calibri" w:hAnsi="Calibri" w:cs="Calibri"/>
        </w:rPr>
      </w:pPr>
    </w:p>
    <w:p w14:paraId="27541A58" w14:textId="77777777" w:rsidR="00696991" w:rsidRDefault="00696991" w:rsidP="00696991">
      <w:pPr>
        <w:pStyle w:val="Titre3"/>
        <w:rPr>
          <w:ins w:id="1445" w:author="Gonzalo Javier Herrera Egoavil" w:date="2024-04-29T09:24:00Z"/>
        </w:rPr>
      </w:pPr>
      <w:ins w:id="1446" w:author="Gonzalo Javier Herrera Egoavil" w:date="2024-04-29T09:24:00Z">
        <w:r>
          <w:t>Salle de classe 2ème étage D18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2F3185DF" w14:textId="77777777" w:rsidTr="00696991">
        <w:trPr>
          <w:ins w:id="1447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7BCE" w14:textId="77777777" w:rsidR="00696991" w:rsidRDefault="00696991">
            <w:pPr>
              <w:rPr>
                <w:ins w:id="1448" w:author="Gonzalo Javier Herrera Egoavil" w:date="2024-04-29T09:24:00Z"/>
              </w:rPr>
            </w:pPr>
            <w:ins w:id="1449" w:author="Gonzalo Javier Herrera Egoavil" w:date="2024-04-29T09:24:00Z">
              <w:r>
                <w:t>En tant qu'élève Je veux une salle de classe au 2ème étage (très bien équipée) Pour les cours d'informatique</w:t>
              </w:r>
            </w:ins>
          </w:p>
        </w:tc>
      </w:tr>
      <w:tr w:rsidR="00696991" w14:paraId="335A7245" w14:textId="77777777" w:rsidTr="00696991">
        <w:trPr>
          <w:ins w:id="145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9567" w14:textId="77777777" w:rsidR="00696991" w:rsidRDefault="00696991">
            <w:pPr>
              <w:jc w:val="center"/>
              <w:rPr>
                <w:ins w:id="1451" w:author="Gonzalo Javier Herrera Egoavil" w:date="2024-04-29T09:24:00Z"/>
              </w:rPr>
            </w:pPr>
            <w:ins w:id="1452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7709"/>
            </w:tblGrid>
            <w:tr w:rsidR="00696991" w14:paraId="7BB397A3" w14:textId="77777777">
              <w:trPr>
                <w:ins w:id="145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1155EA5" w14:textId="77777777" w:rsidR="00696991" w:rsidRDefault="00696991">
                  <w:pPr>
                    <w:rPr>
                      <w:ins w:id="1454" w:author="Gonzalo Javier Herrera Egoavil" w:date="2024-04-29T09:24:00Z"/>
                    </w:rPr>
                  </w:pPr>
                  <w:ins w:id="1455" w:author="Gonzalo Javier Herrera Egoavil" w:date="2024-04-29T09:24:00Z">
                    <w:r>
                      <w:t>Tables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BDCABB2" w14:textId="77777777" w:rsidR="00696991" w:rsidRDefault="00696991">
                  <w:pPr>
                    <w:rPr>
                      <w:ins w:id="1456" w:author="Gonzalo Javier Herrera Egoavil" w:date="2024-04-29T09:24:00Z"/>
                    </w:rPr>
                  </w:pPr>
                  <w:ins w:id="1457" w:author="Gonzalo Javier Herrera Egoavil" w:date="2024-04-29T09:24:00Z">
                    <w:r>
                      <w:t xml:space="preserve">Il y aura 17 tables gamer en boite avec la place pour deux écrans,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en groupes de 4, une table sera pour l'enseignant.</w:t>
                    </w:r>
                  </w:ins>
                </w:p>
              </w:tc>
            </w:tr>
            <w:tr w:rsidR="00696991" w14:paraId="2D2C297B" w14:textId="77777777">
              <w:trPr>
                <w:ins w:id="145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3CD4F76" w14:textId="77777777" w:rsidR="00696991" w:rsidRDefault="00696991">
                  <w:pPr>
                    <w:rPr>
                      <w:ins w:id="1459" w:author="Gonzalo Javier Herrera Egoavil" w:date="2024-04-29T09:24:00Z"/>
                    </w:rPr>
                  </w:pPr>
                  <w:proofErr w:type="spellStart"/>
                  <w:ins w:id="1460" w:author="Gonzalo Javier Herrera Egoavil" w:date="2024-04-29T09:24:00Z">
                    <w:r>
                      <w:t>Pillones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666E3676" w14:textId="77777777" w:rsidR="00696991" w:rsidRDefault="00696991">
                  <w:pPr>
                    <w:rPr>
                      <w:ins w:id="1461" w:author="Gonzalo Javier Herrera Egoavil" w:date="2024-04-29T09:24:00Z"/>
                    </w:rPr>
                  </w:pPr>
                  <w:ins w:id="1462" w:author="Gonzalo Javier Herrera Egoavil" w:date="2024-04-29T09:24:00Z">
                    <w:r>
                      <w:t xml:space="preserve">Il aura 4 </w:t>
                    </w:r>
                    <w:proofErr w:type="spellStart"/>
                    <w:r>
                      <w:t>pillones</w:t>
                    </w:r>
                    <w:proofErr w:type="spellEnd"/>
                    <w:r>
                      <w:t xml:space="preserve"> avec des prises </w:t>
                    </w:r>
                    <w:proofErr w:type="spellStart"/>
                    <w:r>
                      <w:t>electriques</w:t>
                    </w:r>
                    <w:proofErr w:type="spellEnd"/>
                    <w:r>
                      <w:t xml:space="preserve">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au milieu des groupes de 4 tables.</w:t>
                    </w:r>
                  </w:ins>
                </w:p>
              </w:tc>
            </w:tr>
            <w:tr w:rsidR="00696991" w14:paraId="137DFCA4" w14:textId="77777777">
              <w:trPr>
                <w:ins w:id="146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2401AA5" w14:textId="77777777" w:rsidR="00696991" w:rsidRDefault="00696991">
                  <w:pPr>
                    <w:rPr>
                      <w:ins w:id="1464" w:author="Gonzalo Javier Herrera Egoavil" w:date="2024-04-29T09:24:00Z"/>
                    </w:rPr>
                  </w:pPr>
                  <w:ins w:id="1465" w:author="Gonzalo Javier Herrera Egoavil" w:date="2024-04-29T09:24:00Z">
                    <w:r>
                      <w:t>TV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04ADFF1" w14:textId="77777777" w:rsidR="00696991" w:rsidRDefault="00696991">
                  <w:pPr>
                    <w:rPr>
                      <w:ins w:id="1466" w:author="Gonzalo Javier Herrera Egoavil" w:date="2024-04-29T09:24:00Z"/>
                    </w:rPr>
                  </w:pPr>
                  <w:ins w:id="1467" w:author="Gonzalo Javier Herrera Egoavil" w:date="2024-04-29T09:24:00Z">
                    <w:r>
                      <w:t>Il y aura un TV de 65 pouces au mur, derrière de la place de l'enseignant.</w:t>
                    </w:r>
                  </w:ins>
                </w:p>
              </w:tc>
            </w:tr>
            <w:tr w:rsidR="00696991" w14:paraId="169EA5A4" w14:textId="77777777">
              <w:trPr>
                <w:ins w:id="146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351DC1E" w14:textId="77777777" w:rsidR="00696991" w:rsidRDefault="00696991">
                  <w:pPr>
                    <w:rPr>
                      <w:ins w:id="1469" w:author="Gonzalo Javier Herrera Egoavil" w:date="2024-04-29T09:24:00Z"/>
                    </w:rPr>
                  </w:pPr>
                  <w:proofErr w:type="spellStart"/>
                  <w:ins w:id="1470" w:author="Gonzalo Javier Herrera Egoavil" w:date="2024-04-29T09:24:00Z">
                    <w:r>
                      <w:t>Chaisses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5676621C" w14:textId="77777777" w:rsidR="00696991" w:rsidRDefault="00696991">
                  <w:pPr>
                    <w:rPr>
                      <w:ins w:id="1471" w:author="Gonzalo Javier Herrera Egoavil" w:date="2024-04-29T09:24:00Z"/>
                    </w:rPr>
                  </w:pPr>
                  <w:ins w:id="1472" w:author="Gonzalo Javier Herrera Egoavil" w:date="2024-04-29T09:24:00Z">
                    <w:r>
                      <w:t xml:space="preserve">Il y aura 17 </w:t>
                    </w:r>
                    <w:proofErr w:type="spellStart"/>
                    <w:r>
                      <w:t>chaisses</w:t>
                    </w:r>
                    <w:proofErr w:type="spellEnd"/>
                    <w:r>
                      <w:t xml:space="preserve"> gamer, une pour chaque poste</w:t>
                    </w:r>
                  </w:ins>
                </w:p>
              </w:tc>
            </w:tr>
            <w:tr w:rsidR="00696991" w14:paraId="20F440A6" w14:textId="77777777">
              <w:trPr>
                <w:ins w:id="147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F453368" w14:textId="77777777" w:rsidR="00696991" w:rsidRDefault="00696991">
                  <w:pPr>
                    <w:rPr>
                      <w:ins w:id="1474" w:author="Gonzalo Javier Herrera Egoavil" w:date="2024-04-29T09:24:00Z"/>
                    </w:rPr>
                  </w:pPr>
                  <w:ins w:id="1475" w:author="Gonzalo Javier Herrera Egoavil" w:date="2024-04-29T09:24:00Z">
                    <w:r>
                      <w:t>Ecrans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7CD20AC6" w14:textId="77777777" w:rsidR="00696991" w:rsidRDefault="00696991">
                  <w:pPr>
                    <w:rPr>
                      <w:ins w:id="1476" w:author="Gonzalo Javier Herrera Egoavil" w:date="2024-04-29T09:24:00Z"/>
                    </w:rPr>
                  </w:pPr>
                  <w:ins w:id="1477" w:author="Gonzalo Javier Herrera Egoavil" w:date="2024-04-29T09:24:00Z">
                    <w:r>
                      <w:t xml:space="preserve">Il y aura deux écrans par poste de travail. Ils seront de 18 puces chacune et ils ne </w:t>
                    </w:r>
                    <w:proofErr w:type="spellStart"/>
                    <w:r>
                      <w:t>consumiront</w:t>
                    </w:r>
                    <w:proofErr w:type="spellEnd"/>
                    <w:r>
                      <w:t xml:space="preserve"> pas beaucoup </w:t>
                    </w:r>
                    <w:proofErr w:type="spellStart"/>
                    <w:r>
                      <w:t>d'energie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696991" w14:paraId="72A157A7" w14:textId="77777777">
              <w:trPr>
                <w:ins w:id="147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560D760" w14:textId="77777777" w:rsidR="00696991" w:rsidRDefault="00696991">
                  <w:pPr>
                    <w:rPr>
                      <w:ins w:id="1479" w:author="Gonzalo Javier Herrera Egoavil" w:date="2024-04-29T09:24:00Z"/>
                    </w:rPr>
                  </w:pPr>
                  <w:proofErr w:type="spellStart"/>
                  <w:ins w:id="1480" w:author="Gonzalo Javier Herrera Egoavil" w:date="2024-04-29T09:24:00Z">
                    <w:r>
                      <w:t>PC's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7F336B1E" w14:textId="77777777" w:rsidR="00696991" w:rsidRDefault="00696991">
                  <w:pPr>
                    <w:rPr>
                      <w:ins w:id="1481" w:author="Gonzalo Javier Herrera Egoavil" w:date="2024-04-29T09:24:00Z"/>
                    </w:rPr>
                  </w:pPr>
                  <w:ins w:id="1482" w:author="Gonzalo Javier Herrera Egoavil" w:date="2024-04-29T09:24:00Z">
                    <w:r>
                      <w:t xml:space="preserve">Il y aura 17 </w:t>
                    </w:r>
                    <w:proofErr w:type="spellStart"/>
                    <w:r>
                      <w:t>PC's</w:t>
                    </w:r>
                    <w:proofErr w:type="spellEnd"/>
                    <w:r>
                      <w:t>, un PC par poste</w:t>
                    </w:r>
                  </w:ins>
                </w:p>
              </w:tc>
            </w:tr>
            <w:tr w:rsidR="00696991" w14:paraId="3EECBA6F" w14:textId="77777777">
              <w:trPr>
                <w:ins w:id="148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2ACA851" w14:textId="77777777" w:rsidR="00696991" w:rsidRDefault="00696991">
                  <w:pPr>
                    <w:rPr>
                      <w:ins w:id="1484" w:author="Gonzalo Javier Herrera Egoavil" w:date="2024-04-29T09:24:00Z"/>
                    </w:rPr>
                  </w:pPr>
                  <w:proofErr w:type="spellStart"/>
                  <w:ins w:id="1485" w:author="Gonzalo Javier Herrera Egoavil" w:date="2024-04-29T09:24:00Z">
                    <w:r>
                      <w:t>Fenetres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24C1EEA3" w14:textId="77777777" w:rsidR="00696991" w:rsidRDefault="00696991">
                  <w:pPr>
                    <w:rPr>
                      <w:ins w:id="1486" w:author="Gonzalo Javier Herrera Egoavil" w:date="2024-04-29T09:24:00Z"/>
                    </w:rPr>
                  </w:pPr>
                  <w:ins w:id="1487" w:author="Gonzalo Javier Herrera Egoavil" w:date="2024-04-29T09:24:00Z">
                    <w:r>
                      <w:t xml:space="preserve">Il y aura deux grandes </w:t>
                    </w:r>
                    <w:proofErr w:type="spellStart"/>
                    <w:r>
                      <w:t>fenetres</w:t>
                    </w:r>
                    <w:proofErr w:type="spellEnd"/>
                  </w:ins>
                </w:p>
              </w:tc>
            </w:tr>
            <w:tr w:rsidR="00696991" w14:paraId="0B9AE5C8" w14:textId="77777777">
              <w:trPr>
                <w:ins w:id="148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AB8F849" w14:textId="77777777" w:rsidR="00696991" w:rsidRDefault="00696991">
                  <w:pPr>
                    <w:rPr>
                      <w:ins w:id="1489" w:author="Gonzalo Javier Herrera Egoavil" w:date="2024-04-29T09:24:00Z"/>
                    </w:rPr>
                  </w:pPr>
                  <w:ins w:id="1490" w:author="Gonzalo Javier Herrera Egoavil" w:date="2024-04-29T09:24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519D8B1" w14:textId="77777777" w:rsidR="00696991" w:rsidRDefault="00696991">
                  <w:pPr>
                    <w:rPr>
                      <w:ins w:id="1491" w:author="Gonzalo Javier Herrera Egoavil" w:date="2024-04-29T09:24:00Z"/>
                    </w:rPr>
                  </w:pPr>
                  <w:ins w:id="1492" w:author="Gonzalo Javier Herrera Egoavil" w:date="2024-04-29T09:24:00Z">
                    <w:r>
                      <w:t>Il y aura un grand tapis dans la salle</w:t>
                    </w:r>
                  </w:ins>
                </w:p>
              </w:tc>
            </w:tr>
            <w:tr w:rsidR="00696991" w14:paraId="36FC9935" w14:textId="77777777">
              <w:trPr>
                <w:ins w:id="149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506DD736" w14:textId="77777777" w:rsidR="00696991" w:rsidRDefault="00696991">
                  <w:pPr>
                    <w:rPr>
                      <w:ins w:id="1494" w:author="Gonzalo Javier Herrera Egoavil" w:date="2024-04-29T09:24:00Z"/>
                    </w:rPr>
                  </w:pPr>
                  <w:ins w:id="1495" w:author="Gonzalo Javier Herrera Egoavil" w:date="2024-04-29T09:24:00Z">
                    <w:r>
                      <w:t>Etagère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0E61D3E" w14:textId="77777777" w:rsidR="00696991" w:rsidRDefault="00696991">
                  <w:pPr>
                    <w:rPr>
                      <w:ins w:id="1496" w:author="Gonzalo Javier Herrera Egoavil" w:date="2024-04-29T09:24:00Z"/>
                    </w:rPr>
                  </w:pPr>
                  <w:ins w:id="1497" w:author="Gonzalo Javier Herrera Egoavil" w:date="2024-04-29T09:24:00Z">
                    <w:r>
                      <w:t xml:space="preserve">Il y aura </w:t>
                    </w:r>
                    <w:proofErr w:type="gramStart"/>
                    <w:r>
                      <w:t>un étagère</w:t>
                    </w:r>
                    <w:proofErr w:type="gramEnd"/>
                    <w:r>
                      <w:t xml:space="preserve"> pour les chaussures.</w:t>
                    </w:r>
                  </w:ins>
                </w:p>
              </w:tc>
            </w:tr>
            <w:tr w:rsidR="00696991" w14:paraId="1903FFE0" w14:textId="77777777">
              <w:trPr>
                <w:ins w:id="149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38E5D40" w14:textId="77777777" w:rsidR="00696991" w:rsidRDefault="00696991">
                  <w:pPr>
                    <w:rPr>
                      <w:ins w:id="1499" w:author="Gonzalo Javier Herrera Egoavil" w:date="2024-04-29T09:24:00Z"/>
                    </w:rPr>
                  </w:pPr>
                  <w:ins w:id="1500" w:author="Gonzalo Javier Herrera Egoavil" w:date="2024-04-29T09:24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79C0F4E" w14:textId="77777777" w:rsidR="00696991" w:rsidRDefault="00696991">
                  <w:pPr>
                    <w:rPr>
                      <w:ins w:id="1501" w:author="Gonzalo Javier Herrera Egoavil" w:date="2024-04-29T09:24:00Z"/>
                    </w:rPr>
                  </w:pPr>
                  <w:ins w:id="1502" w:author="Gonzalo Javier Herrera Egoavil" w:date="2024-04-29T09:24:00Z">
                    <w:r>
                      <w:t xml:space="preserve">Il y aura un </w:t>
                    </w:r>
                    <w:proofErr w:type="spellStart"/>
                    <w:r>
                      <w:t>porte-manteux</w:t>
                    </w:r>
                    <w:proofErr w:type="spellEnd"/>
                    <w:r>
                      <w:t xml:space="preserve"> tout au fond de la classe, au coin.</w:t>
                    </w:r>
                  </w:ins>
                </w:p>
              </w:tc>
            </w:tr>
          </w:tbl>
          <w:p w14:paraId="497BF45D" w14:textId="77777777" w:rsidR="00696991" w:rsidRDefault="00696991">
            <w:pPr>
              <w:rPr>
                <w:ins w:id="1503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2FDE9CC8" w14:textId="77777777" w:rsidR="00696991" w:rsidRDefault="00696991" w:rsidP="00696991">
      <w:pPr>
        <w:rPr>
          <w:ins w:id="1504" w:author="Gonzalo Javier Herrera Egoavil" w:date="2024-04-29T09:24:00Z"/>
          <w:rFonts w:ascii="Calibri" w:eastAsia="Calibri" w:hAnsi="Calibri" w:cs="Calibri"/>
        </w:rPr>
      </w:pPr>
    </w:p>
    <w:p w14:paraId="0A3164B9" w14:textId="77777777" w:rsidR="00696991" w:rsidRDefault="00696991" w:rsidP="00696991">
      <w:pPr>
        <w:pStyle w:val="Titre3"/>
        <w:rPr>
          <w:ins w:id="1505" w:author="Gonzalo Javier Herrera Egoavil" w:date="2024-04-29T09:24:00Z"/>
        </w:rPr>
      </w:pPr>
      <w:ins w:id="1506" w:author="Gonzalo Javier Herrera Egoavil" w:date="2024-04-29T09:24:00Z">
        <w:r>
          <w:t>Salle de classe 2ème étage D13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0E375734" w14:textId="77777777" w:rsidTr="00696991">
        <w:trPr>
          <w:ins w:id="1507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CC4C" w14:textId="77777777" w:rsidR="00696991" w:rsidRDefault="00696991">
            <w:pPr>
              <w:rPr>
                <w:ins w:id="1508" w:author="Gonzalo Javier Herrera Egoavil" w:date="2024-04-29T09:24:00Z"/>
              </w:rPr>
            </w:pPr>
            <w:ins w:id="1509" w:author="Gonzalo Javier Herrera Egoavil" w:date="2024-04-29T09:24:00Z">
              <w:r>
                <w:t xml:space="preserve">En tant qu'élève Je veux une salle de classe au 2ème </w:t>
              </w:r>
              <w:proofErr w:type="gramStart"/>
              <w:r>
                <w:t>étage  Pour</w:t>
              </w:r>
              <w:proofErr w:type="gramEnd"/>
              <w:r>
                <w:t xml:space="preserve"> les cours d'informatique</w:t>
              </w:r>
            </w:ins>
          </w:p>
        </w:tc>
      </w:tr>
      <w:tr w:rsidR="00696991" w14:paraId="5A80F458" w14:textId="77777777" w:rsidTr="00696991">
        <w:trPr>
          <w:ins w:id="151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2653" w14:textId="77777777" w:rsidR="00696991" w:rsidRDefault="00696991">
            <w:pPr>
              <w:jc w:val="center"/>
              <w:rPr>
                <w:ins w:id="1511" w:author="Gonzalo Javier Herrera Egoavil" w:date="2024-04-29T09:24:00Z"/>
              </w:rPr>
            </w:pPr>
            <w:ins w:id="1512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7667"/>
            </w:tblGrid>
            <w:tr w:rsidR="00696991" w14:paraId="698B3D75" w14:textId="77777777">
              <w:trPr>
                <w:ins w:id="151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BE04672" w14:textId="77777777" w:rsidR="00696991" w:rsidRDefault="00696991">
                  <w:pPr>
                    <w:rPr>
                      <w:ins w:id="1514" w:author="Gonzalo Javier Herrera Egoavil" w:date="2024-04-29T09:24:00Z"/>
                    </w:rPr>
                  </w:pPr>
                  <w:ins w:id="1515" w:author="Gonzalo Javier Herrera Egoavil" w:date="2024-04-29T09:24:00Z">
                    <w:r>
                      <w:t>Tables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5FB6CD7" w14:textId="77777777" w:rsidR="00696991" w:rsidRDefault="00696991">
                  <w:pPr>
                    <w:rPr>
                      <w:ins w:id="1516" w:author="Gonzalo Javier Herrera Egoavil" w:date="2024-04-29T09:24:00Z"/>
                    </w:rPr>
                  </w:pPr>
                  <w:ins w:id="1517" w:author="Gonzalo Javier Herrera Egoavil" w:date="2024-04-29T09:24:00Z">
                    <w:r>
                      <w:t xml:space="preserve">Il y aura 17 tables en boite,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en groupes de 4, une table sera pour l'enseignant.</w:t>
                    </w:r>
                  </w:ins>
                </w:p>
              </w:tc>
            </w:tr>
            <w:tr w:rsidR="00696991" w14:paraId="7BABE4B7" w14:textId="77777777">
              <w:trPr>
                <w:ins w:id="151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DC1AB0A" w14:textId="77777777" w:rsidR="00696991" w:rsidRDefault="00696991">
                  <w:pPr>
                    <w:rPr>
                      <w:ins w:id="1519" w:author="Gonzalo Javier Herrera Egoavil" w:date="2024-04-29T09:24:00Z"/>
                    </w:rPr>
                  </w:pPr>
                  <w:proofErr w:type="spellStart"/>
                  <w:ins w:id="1520" w:author="Gonzalo Javier Herrera Egoavil" w:date="2024-04-29T09:24:00Z">
                    <w:r>
                      <w:t>Pillones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29CB69F0" w14:textId="77777777" w:rsidR="00696991" w:rsidRDefault="00696991">
                  <w:pPr>
                    <w:rPr>
                      <w:ins w:id="1521" w:author="Gonzalo Javier Herrera Egoavil" w:date="2024-04-29T09:24:00Z"/>
                    </w:rPr>
                  </w:pPr>
                  <w:ins w:id="1522" w:author="Gonzalo Javier Herrera Egoavil" w:date="2024-04-29T09:24:00Z">
                    <w:r>
                      <w:t xml:space="preserve">Il aura 4 </w:t>
                    </w:r>
                    <w:proofErr w:type="spellStart"/>
                    <w:r>
                      <w:t>pillones</w:t>
                    </w:r>
                    <w:proofErr w:type="spellEnd"/>
                    <w:r>
                      <w:t xml:space="preserve"> avec des prises </w:t>
                    </w:r>
                    <w:proofErr w:type="spellStart"/>
                    <w:r>
                      <w:t>electriques</w:t>
                    </w:r>
                    <w:proofErr w:type="spellEnd"/>
                    <w:r>
                      <w:t xml:space="preserve">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au milieu des groupes de 4 tables.</w:t>
                    </w:r>
                  </w:ins>
                </w:p>
              </w:tc>
            </w:tr>
            <w:tr w:rsidR="00696991" w14:paraId="3AAA02C5" w14:textId="77777777">
              <w:trPr>
                <w:ins w:id="152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C723A18" w14:textId="77777777" w:rsidR="00696991" w:rsidRDefault="00696991">
                  <w:pPr>
                    <w:rPr>
                      <w:ins w:id="1524" w:author="Gonzalo Javier Herrera Egoavil" w:date="2024-04-29T09:24:00Z"/>
                    </w:rPr>
                  </w:pPr>
                  <w:ins w:id="1525" w:author="Gonzalo Javier Herrera Egoavil" w:date="2024-04-29T09:24:00Z">
                    <w:r>
                      <w:t>TV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52B56B4" w14:textId="77777777" w:rsidR="00696991" w:rsidRDefault="00696991">
                  <w:pPr>
                    <w:rPr>
                      <w:ins w:id="1526" w:author="Gonzalo Javier Herrera Egoavil" w:date="2024-04-29T09:24:00Z"/>
                    </w:rPr>
                  </w:pPr>
                  <w:ins w:id="1527" w:author="Gonzalo Javier Herrera Egoavil" w:date="2024-04-29T09:24:00Z">
                    <w:r>
                      <w:t>Il y aura un TV de 65 pouces au mur, derrière de la place de l'enseignant.</w:t>
                    </w:r>
                  </w:ins>
                </w:p>
              </w:tc>
            </w:tr>
            <w:tr w:rsidR="00696991" w14:paraId="540E329E" w14:textId="77777777">
              <w:trPr>
                <w:ins w:id="152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7390F11" w14:textId="77777777" w:rsidR="00696991" w:rsidRDefault="00696991">
                  <w:pPr>
                    <w:rPr>
                      <w:ins w:id="1529" w:author="Gonzalo Javier Herrera Egoavil" w:date="2024-04-29T09:24:00Z"/>
                    </w:rPr>
                  </w:pPr>
                  <w:proofErr w:type="spellStart"/>
                  <w:ins w:id="1530" w:author="Gonzalo Javier Herrera Egoavil" w:date="2024-04-29T09:24:00Z">
                    <w:r>
                      <w:t>Chaisses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5303CE4D" w14:textId="77777777" w:rsidR="00696991" w:rsidRDefault="00696991">
                  <w:pPr>
                    <w:rPr>
                      <w:ins w:id="1531" w:author="Gonzalo Javier Herrera Egoavil" w:date="2024-04-29T09:24:00Z"/>
                    </w:rPr>
                  </w:pPr>
                  <w:ins w:id="1532" w:author="Gonzalo Javier Herrera Egoavil" w:date="2024-04-29T09:24:00Z">
                    <w:r>
                      <w:t xml:space="preserve">Il y aura 17 </w:t>
                    </w:r>
                    <w:proofErr w:type="spellStart"/>
                    <w:r>
                      <w:t>chaisses</w:t>
                    </w:r>
                    <w:proofErr w:type="spellEnd"/>
                    <w:r>
                      <w:t>, une pour chaque poste</w:t>
                    </w:r>
                  </w:ins>
                </w:p>
              </w:tc>
            </w:tr>
            <w:tr w:rsidR="00696991" w14:paraId="4170C933" w14:textId="77777777">
              <w:trPr>
                <w:ins w:id="153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FB8BEA6" w14:textId="77777777" w:rsidR="00696991" w:rsidRDefault="00696991">
                  <w:pPr>
                    <w:rPr>
                      <w:ins w:id="1534" w:author="Gonzalo Javier Herrera Egoavil" w:date="2024-04-29T09:24:00Z"/>
                    </w:rPr>
                  </w:pPr>
                  <w:ins w:id="1535" w:author="Gonzalo Javier Herrera Egoavil" w:date="2024-04-29T09:24:00Z">
                    <w:r>
                      <w:t>Ecrans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D76CBAF" w14:textId="77777777" w:rsidR="00696991" w:rsidRDefault="00696991">
                  <w:pPr>
                    <w:rPr>
                      <w:ins w:id="1536" w:author="Gonzalo Javier Herrera Egoavil" w:date="2024-04-29T09:24:00Z"/>
                    </w:rPr>
                  </w:pPr>
                  <w:ins w:id="1537" w:author="Gonzalo Javier Herrera Egoavil" w:date="2024-04-29T09:24:00Z">
                    <w:r>
                      <w:t xml:space="preserve">Il y aura deux écrans par poste de travail. Ils seront de 18 puces chacune et ils ne </w:t>
                    </w:r>
                    <w:proofErr w:type="spellStart"/>
                    <w:r>
                      <w:t>consumiront</w:t>
                    </w:r>
                    <w:proofErr w:type="spellEnd"/>
                    <w:r>
                      <w:t xml:space="preserve"> pas beaucoup </w:t>
                    </w:r>
                    <w:proofErr w:type="spellStart"/>
                    <w:r>
                      <w:t>d'energie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696991" w14:paraId="11779EBC" w14:textId="77777777">
              <w:trPr>
                <w:ins w:id="153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EE36E17" w14:textId="77777777" w:rsidR="00696991" w:rsidRDefault="00696991">
                  <w:pPr>
                    <w:rPr>
                      <w:ins w:id="1539" w:author="Gonzalo Javier Herrera Egoavil" w:date="2024-04-29T09:24:00Z"/>
                    </w:rPr>
                  </w:pPr>
                  <w:proofErr w:type="spellStart"/>
                  <w:ins w:id="1540" w:author="Gonzalo Javier Herrera Egoavil" w:date="2024-04-29T09:24:00Z">
                    <w:r>
                      <w:t>PC's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1603238D" w14:textId="77777777" w:rsidR="00696991" w:rsidRDefault="00696991">
                  <w:pPr>
                    <w:rPr>
                      <w:ins w:id="1541" w:author="Gonzalo Javier Herrera Egoavil" w:date="2024-04-29T09:24:00Z"/>
                    </w:rPr>
                  </w:pPr>
                  <w:ins w:id="1542" w:author="Gonzalo Javier Herrera Egoavil" w:date="2024-04-29T09:24:00Z">
                    <w:r>
                      <w:t xml:space="preserve">Il y aura 17 </w:t>
                    </w:r>
                    <w:proofErr w:type="spellStart"/>
                    <w:r>
                      <w:t>PC's</w:t>
                    </w:r>
                    <w:proofErr w:type="spellEnd"/>
                    <w:r>
                      <w:t>, un PC par poste</w:t>
                    </w:r>
                  </w:ins>
                </w:p>
              </w:tc>
            </w:tr>
            <w:tr w:rsidR="00696991" w14:paraId="60E76199" w14:textId="77777777">
              <w:trPr>
                <w:ins w:id="154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51142DA" w14:textId="77777777" w:rsidR="00696991" w:rsidRDefault="00696991">
                  <w:pPr>
                    <w:rPr>
                      <w:ins w:id="1544" w:author="Gonzalo Javier Herrera Egoavil" w:date="2024-04-29T09:24:00Z"/>
                    </w:rPr>
                  </w:pPr>
                  <w:proofErr w:type="spellStart"/>
                  <w:ins w:id="1545" w:author="Gonzalo Javier Herrera Egoavil" w:date="2024-04-29T09:24:00Z">
                    <w:r>
                      <w:t>Fenetres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723E73A4" w14:textId="77777777" w:rsidR="00696991" w:rsidRDefault="00696991">
                  <w:pPr>
                    <w:rPr>
                      <w:ins w:id="1546" w:author="Gonzalo Javier Herrera Egoavil" w:date="2024-04-29T09:24:00Z"/>
                    </w:rPr>
                  </w:pPr>
                  <w:ins w:id="1547" w:author="Gonzalo Javier Herrera Egoavil" w:date="2024-04-29T09:24:00Z">
                    <w:r>
                      <w:t xml:space="preserve">Il y aura deux grandes </w:t>
                    </w:r>
                    <w:proofErr w:type="spellStart"/>
                    <w:r>
                      <w:t>fenetres</w:t>
                    </w:r>
                    <w:proofErr w:type="spellEnd"/>
                  </w:ins>
                </w:p>
              </w:tc>
            </w:tr>
            <w:tr w:rsidR="00696991" w14:paraId="352397BE" w14:textId="77777777">
              <w:trPr>
                <w:ins w:id="154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79810B6" w14:textId="77777777" w:rsidR="00696991" w:rsidRDefault="00696991">
                  <w:pPr>
                    <w:rPr>
                      <w:ins w:id="1549" w:author="Gonzalo Javier Herrera Egoavil" w:date="2024-04-29T09:24:00Z"/>
                    </w:rPr>
                  </w:pPr>
                  <w:ins w:id="1550" w:author="Gonzalo Javier Herrera Egoavil" w:date="2024-04-29T09:24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FC5DFB3" w14:textId="77777777" w:rsidR="00696991" w:rsidRDefault="00696991">
                  <w:pPr>
                    <w:rPr>
                      <w:ins w:id="1551" w:author="Gonzalo Javier Herrera Egoavil" w:date="2024-04-29T09:24:00Z"/>
                    </w:rPr>
                  </w:pPr>
                  <w:ins w:id="1552" w:author="Gonzalo Javier Herrera Egoavil" w:date="2024-04-29T09:24:00Z">
                    <w:r>
                      <w:t>Il y aura un grand tapis dans la salle</w:t>
                    </w:r>
                  </w:ins>
                </w:p>
              </w:tc>
            </w:tr>
            <w:tr w:rsidR="00696991" w14:paraId="774239A4" w14:textId="77777777">
              <w:trPr>
                <w:ins w:id="155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318112F7" w14:textId="77777777" w:rsidR="00696991" w:rsidRDefault="00696991">
                  <w:pPr>
                    <w:rPr>
                      <w:ins w:id="1554" w:author="Gonzalo Javier Herrera Egoavil" w:date="2024-04-29T09:24:00Z"/>
                    </w:rPr>
                  </w:pPr>
                  <w:ins w:id="1555" w:author="Gonzalo Javier Herrera Egoavil" w:date="2024-04-29T09:24:00Z">
                    <w:r>
                      <w:t>Etagère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3FC15763" w14:textId="77777777" w:rsidR="00696991" w:rsidRDefault="00696991">
                  <w:pPr>
                    <w:rPr>
                      <w:ins w:id="1556" w:author="Gonzalo Javier Herrera Egoavil" w:date="2024-04-29T09:24:00Z"/>
                    </w:rPr>
                  </w:pPr>
                  <w:ins w:id="1557" w:author="Gonzalo Javier Herrera Egoavil" w:date="2024-04-29T09:24:00Z">
                    <w:r>
                      <w:t xml:space="preserve">Il y aura </w:t>
                    </w:r>
                    <w:proofErr w:type="gramStart"/>
                    <w:r>
                      <w:t>un étagère</w:t>
                    </w:r>
                    <w:proofErr w:type="gramEnd"/>
                    <w:r>
                      <w:t xml:space="preserve"> pour les chaussures.</w:t>
                    </w:r>
                  </w:ins>
                </w:p>
              </w:tc>
            </w:tr>
            <w:tr w:rsidR="00696991" w14:paraId="5172C30F" w14:textId="77777777">
              <w:trPr>
                <w:ins w:id="155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2AA5020" w14:textId="77777777" w:rsidR="00696991" w:rsidRDefault="00696991">
                  <w:pPr>
                    <w:rPr>
                      <w:ins w:id="1559" w:author="Gonzalo Javier Herrera Egoavil" w:date="2024-04-29T09:24:00Z"/>
                    </w:rPr>
                  </w:pPr>
                  <w:ins w:id="1560" w:author="Gonzalo Javier Herrera Egoavil" w:date="2024-04-29T09:24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AD0A5BB" w14:textId="77777777" w:rsidR="00696991" w:rsidRDefault="00696991">
                  <w:pPr>
                    <w:rPr>
                      <w:ins w:id="1561" w:author="Gonzalo Javier Herrera Egoavil" w:date="2024-04-29T09:24:00Z"/>
                    </w:rPr>
                  </w:pPr>
                  <w:ins w:id="1562" w:author="Gonzalo Javier Herrera Egoavil" w:date="2024-04-29T09:24:00Z">
                    <w:r>
                      <w:t xml:space="preserve">Il y aura un </w:t>
                    </w:r>
                    <w:proofErr w:type="spellStart"/>
                    <w:r>
                      <w:t>porte-manteux</w:t>
                    </w:r>
                    <w:proofErr w:type="spellEnd"/>
                    <w:r>
                      <w:t xml:space="preserve"> tout au fond de la classe, au coin.</w:t>
                    </w:r>
                  </w:ins>
                </w:p>
              </w:tc>
            </w:tr>
          </w:tbl>
          <w:p w14:paraId="3AB20545" w14:textId="77777777" w:rsidR="00696991" w:rsidRDefault="00696991">
            <w:pPr>
              <w:rPr>
                <w:ins w:id="1563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202AAA5D" w14:textId="77777777" w:rsidR="00696991" w:rsidRDefault="00696991" w:rsidP="00696991">
      <w:pPr>
        <w:rPr>
          <w:ins w:id="1564" w:author="Gonzalo Javier Herrera Egoavil" w:date="2024-04-29T09:24:00Z"/>
          <w:rFonts w:ascii="Calibri" w:eastAsia="Calibri" w:hAnsi="Calibri" w:cs="Calibri"/>
        </w:rPr>
      </w:pPr>
    </w:p>
    <w:p w14:paraId="1FD675D3" w14:textId="77777777" w:rsidR="00696991" w:rsidRDefault="00696991" w:rsidP="00696991">
      <w:pPr>
        <w:pStyle w:val="Titre3"/>
        <w:rPr>
          <w:ins w:id="1565" w:author="Gonzalo Javier Herrera Egoavil" w:date="2024-04-29T09:24:00Z"/>
        </w:rPr>
      </w:pPr>
      <w:ins w:id="1566" w:author="Gonzalo Javier Herrera Egoavil" w:date="2024-04-29T09:24:00Z">
        <w:r>
          <w:t>Salle de classe 2ème étage D16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96991" w14:paraId="2CB2EF51" w14:textId="77777777" w:rsidTr="00696991">
        <w:trPr>
          <w:ins w:id="1567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D06F" w14:textId="77777777" w:rsidR="00696991" w:rsidRDefault="00696991">
            <w:pPr>
              <w:rPr>
                <w:ins w:id="1568" w:author="Gonzalo Javier Herrera Egoavil" w:date="2024-04-29T09:24:00Z"/>
              </w:rPr>
            </w:pPr>
            <w:ins w:id="1569" w:author="Gonzalo Javier Herrera Egoavil" w:date="2024-04-29T09:24:00Z">
              <w:r>
                <w:t xml:space="preserve">En tant qu'élève Je veux une salle de classe au 2ème </w:t>
              </w:r>
              <w:proofErr w:type="gramStart"/>
              <w:r>
                <w:t>étage  Pour</w:t>
              </w:r>
              <w:proofErr w:type="gramEnd"/>
              <w:r>
                <w:t xml:space="preserve"> les cours d'informatique</w:t>
              </w:r>
            </w:ins>
          </w:p>
        </w:tc>
      </w:tr>
      <w:tr w:rsidR="00696991" w14:paraId="668F18A6" w14:textId="77777777" w:rsidTr="00696991">
        <w:trPr>
          <w:ins w:id="1570" w:author="Gonzalo Javier Herrera Egoavil" w:date="2024-04-29T09:2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CAB8" w14:textId="77777777" w:rsidR="00696991" w:rsidRDefault="00696991">
            <w:pPr>
              <w:jc w:val="center"/>
              <w:rPr>
                <w:ins w:id="1571" w:author="Gonzalo Javier Herrera Egoavil" w:date="2024-04-29T09:24:00Z"/>
              </w:rPr>
            </w:pPr>
            <w:ins w:id="1572" w:author="Gonzalo Javier Herrera Egoavil" w:date="2024-04-29T09:24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7667"/>
            </w:tblGrid>
            <w:tr w:rsidR="00696991" w14:paraId="59F94C34" w14:textId="77777777">
              <w:trPr>
                <w:ins w:id="157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BD4E773" w14:textId="77777777" w:rsidR="00696991" w:rsidRDefault="00696991">
                  <w:pPr>
                    <w:rPr>
                      <w:ins w:id="1574" w:author="Gonzalo Javier Herrera Egoavil" w:date="2024-04-29T09:24:00Z"/>
                    </w:rPr>
                  </w:pPr>
                  <w:ins w:id="1575" w:author="Gonzalo Javier Herrera Egoavil" w:date="2024-04-29T09:24:00Z">
                    <w:r>
                      <w:t>Tables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21BFE678" w14:textId="77777777" w:rsidR="00696991" w:rsidRDefault="00696991">
                  <w:pPr>
                    <w:rPr>
                      <w:ins w:id="1576" w:author="Gonzalo Javier Herrera Egoavil" w:date="2024-04-29T09:24:00Z"/>
                    </w:rPr>
                  </w:pPr>
                  <w:ins w:id="1577" w:author="Gonzalo Javier Herrera Egoavil" w:date="2024-04-29T09:24:00Z">
                    <w:r>
                      <w:t xml:space="preserve">Il y aura 17 tables en boite,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en groupes de 4, une table sera pour l'enseignant.</w:t>
                    </w:r>
                  </w:ins>
                </w:p>
              </w:tc>
            </w:tr>
            <w:tr w:rsidR="00696991" w14:paraId="17CEC5EA" w14:textId="77777777">
              <w:trPr>
                <w:ins w:id="157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BED5316" w14:textId="77777777" w:rsidR="00696991" w:rsidRDefault="00696991">
                  <w:pPr>
                    <w:rPr>
                      <w:ins w:id="1579" w:author="Gonzalo Javier Herrera Egoavil" w:date="2024-04-29T09:24:00Z"/>
                    </w:rPr>
                  </w:pPr>
                  <w:proofErr w:type="spellStart"/>
                  <w:ins w:id="1580" w:author="Gonzalo Javier Herrera Egoavil" w:date="2024-04-29T09:24:00Z">
                    <w:r>
                      <w:t>Pillones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6A9957EB" w14:textId="77777777" w:rsidR="00696991" w:rsidRDefault="00696991">
                  <w:pPr>
                    <w:rPr>
                      <w:ins w:id="1581" w:author="Gonzalo Javier Herrera Egoavil" w:date="2024-04-29T09:24:00Z"/>
                    </w:rPr>
                  </w:pPr>
                  <w:ins w:id="1582" w:author="Gonzalo Javier Herrera Egoavil" w:date="2024-04-29T09:24:00Z">
                    <w:r>
                      <w:t xml:space="preserve">Il aura 4 </w:t>
                    </w:r>
                    <w:proofErr w:type="spellStart"/>
                    <w:r>
                      <w:t>pillones</w:t>
                    </w:r>
                    <w:proofErr w:type="spellEnd"/>
                    <w:r>
                      <w:t xml:space="preserve"> avec des prises </w:t>
                    </w:r>
                    <w:proofErr w:type="spellStart"/>
                    <w:r>
                      <w:t>electriques</w:t>
                    </w:r>
                    <w:proofErr w:type="spellEnd"/>
                    <w:r>
                      <w:t xml:space="preserve">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au milieu des groupes de 4 tables.</w:t>
                    </w:r>
                  </w:ins>
                </w:p>
              </w:tc>
            </w:tr>
            <w:tr w:rsidR="00696991" w14:paraId="27823E35" w14:textId="77777777">
              <w:trPr>
                <w:ins w:id="158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728B58ED" w14:textId="77777777" w:rsidR="00696991" w:rsidRDefault="00696991">
                  <w:pPr>
                    <w:rPr>
                      <w:ins w:id="1584" w:author="Gonzalo Javier Herrera Egoavil" w:date="2024-04-29T09:24:00Z"/>
                    </w:rPr>
                  </w:pPr>
                  <w:ins w:id="1585" w:author="Gonzalo Javier Herrera Egoavil" w:date="2024-04-29T09:24:00Z">
                    <w:r>
                      <w:t>TV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66DF81C5" w14:textId="77777777" w:rsidR="00696991" w:rsidRDefault="00696991">
                  <w:pPr>
                    <w:rPr>
                      <w:ins w:id="1586" w:author="Gonzalo Javier Herrera Egoavil" w:date="2024-04-29T09:24:00Z"/>
                    </w:rPr>
                  </w:pPr>
                  <w:ins w:id="1587" w:author="Gonzalo Javier Herrera Egoavil" w:date="2024-04-29T09:24:00Z">
                    <w:r>
                      <w:t>Il y aura un TV de 65 pouces au mur, derrière de la place de l'enseignant.</w:t>
                    </w:r>
                  </w:ins>
                </w:p>
              </w:tc>
            </w:tr>
            <w:tr w:rsidR="00696991" w14:paraId="53C92E7F" w14:textId="77777777">
              <w:trPr>
                <w:ins w:id="158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4A993059" w14:textId="77777777" w:rsidR="00696991" w:rsidRDefault="00696991">
                  <w:pPr>
                    <w:rPr>
                      <w:ins w:id="1589" w:author="Gonzalo Javier Herrera Egoavil" w:date="2024-04-29T09:24:00Z"/>
                    </w:rPr>
                  </w:pPr>
                  <w:proofErr w:type="spellStart"/>
                  <w:ins w:id="1590" w:author="Gonzalo Javier Herrera Egoavil" w:date="2024-04-29T09:24:00Z">
                    <w:r>
                      <w:t>Chaisses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71E0AFE7" w14:textId="77777777" w:rsidR="00696991" w:rsidRDefault="00696991">
                  <w:pPr>
                    <w:rPr>
                      <w:ins w:id="1591" w:author="Gonzalo Javier Herrera Egoavil" w:date="2024-04-29T09:24:00Z"/>
                    </w:rPr>
                  </w:pPr>
                  <w:ins w:id="1592" w:author="Gonzalo Javier Herrera Egoavil" w:date="2024-04-29T09:24:00Z">
                    <w:r>
                      <w:t xml:space="preserve">Il y aura 17 </w:t>
                    </w:r>
                    <w:proofErr w:type="spellStart"/>
                    <w:r>
                      <w:t>chaisses</w:t>
                    </w:r>
                    <w:proofErr w:type="spellEnd"/>
                    <w:r>
                      <w:t>, une pour chaque poste</w:t>
                    </w:r>
                  </w:ins>
                </w:p>
              </w:tc>
            </w:tr>
            <w:tr w:rsidR="00696991" w14:paraId="2499721C" w14:textId="77777777">
              <w:trPr>
                <w:ins w:id="159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6809A875" w14:textId="77777777" w:rsidR="00696991" w:rsidRDefault="00696991">
                  <w:pPr>
                    <w:rPr>
                      <w:ins w:id="1594" w:author="Gonzalo Javier Herrera Egoavil" w:date="2024-04-29T09:24:00Z"/>
                    </w:rPr>
                  </w:pPr>
                  <w:ins w:id="1595" w:author="Gonzalo Javier Herrera Egoavil" w:date="2024-04-29T09:24:00Z">
                    <w:r>
                      <w:t>Ecrans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5590870A" w14:textId="77777777" w:rsidR="00696991" w:rsidRDefault="00696991">
                  <w:pPr>
                    <w:rPr>
                      <w:ins w:id="1596" w:author="Gonzalo Javier Herrera Egoavil" w:date="2024-04-29T09:24:00Z"/>
                    </w:rPr>
                  </w:pPr>
                  <w:ins w:id="1597" w:author="Gonzalo Javier Herrera Egoavil" w:date="2024-04-29T09:24:00Z">
                    <w:r>
                      <w:t xml:space="preserve">Il y aura deux écrans par poste de travail. Ils seront de 18 puces chacune et ils ne </w:t>
                    </w:r>
                    <w:proofErr w:type="spellStart"/>
                    <w:r>
                      <w:t>consumiront</w:t>
                    </w:r>
                    <w:proofErr w:type="spellEnd"/>
                    <w:r>
                      <w:t xml:space="preserve"> pas beaucoup </w:t>
                    </w:r>
                    <w:proofErr w:type="spellStart"/>
                    <w:r>
                      <w:t>d'energie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696991" w14:paraId="37A6BEDE" w14:textId="77777777">
              <w:trPr>
                <w:ins w:id="159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DBB7018" w14:textId="77777777" w:rsidR="00696991" w:rsidRDefault="00696991">
                  <w:pPr>
                    <w:rPr>
                      <w:ins w:id="1599" w:author="Gonzalo Javier Herrera Egoavil" w:date="2024-04-29T09:24:00Z"/>
                    </w:rPr>
                  </w:pPr>
                  <w:proofErr w:type="spellStart"/>
                  <w:ins w:id="1600" w:author="Gonzalo Javier Herrera Egoavil" w:date="2024-04-29T09:24:00Z">
                    <w:r>
                      <w:t>PC's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0AC80CFB" w14:textId="77777777" w:rsidR="00696991" w:rsidRDefault="00696991">
                  <w:pPr>
                    <w:rPr>
                      <w:ins w:id="1601" w:author="Gonzalo Javier Herrera Egoavil" w:date="2024-04-29T09:24:00Z"/>
                    </w:rPr>
                  </w:pPr>
                  <w:ins w:id="1602" w:author="Gonzalo Javier Herrera Egoavil" w:date="2024-04-29T09:24:00Z">
                    <w:r>
                      <w:t xml:space="preserve">Il y aura 17 </w:t>
                    </w:r>
                    <w:proofErr w:type="spellStart"/>
                    <w:r>
                      <w:t>PC's</w:t>
                    </w:r>
                    <w:proofErr w:type="spellEnd"/>
                    <w:r>
                      <w:t>, un PC par poste</w:t>
                    </w:r>
                  </w:ins>
                </w:p>
              </w:tc>
            </w:tr>
            <w:tr w:rsidR="00696991" w14:paraId="000DC42D" w14:textId="77777777">
              <w:trPr>
                <w:ins w:id="160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12F521A5" w14:textId="77777777" w:rsidR="00696991" w:rsidRDefault="00696991">
                  <w:pPr>
                    <w:rPr>
                      <w:ins w:id="1604" w:author="Gonzalo Javier Herrera Egoavil" w:date="2024-04-29T09:24:00Z"/>
                    </w:rPr>
                  </w:pPr>
                  <w:proofErr w:type="spellStart"/>
                  <w:ins w:id="1605" w:author="Gonzalo Javier Herrera Egoavil" w:date="2024-04-29T09:24:00Z">
                    <w:r>
                      <w:t>Fenetres</w:t>
                    </w:r>
                    <w:proofErr w:type="spellEnd"/>
                  </w:ins>
                </w:p>
              </w:tc>
              <w:tc>
                <w:tcPr>
                  <w:tcW w:w="0" w:type="auto"/>
                  <w:hideMark/>
                </w:tcPr>
                <w:p w14:paraId="611865FF" w14:textId="77777777" w:rsidR="00696991" w:rsidRDefault="00696991">
                  <w:pPr>
                    <w:rPr>
                      <w:ins w:id="1606" w:author="Gonzalo Javier Herrera Egoavil" w:date="2024-04-29T09:24:00Z"/>
                    </w:rPr>
                  </w:pPr>
                  <w:ins w:id="1607" w:author="Gonzalo Javier Herrera Egoavil" w:date="2024-04-29T09:24:00Z">
                    <w:r>
                      <w:t xml:space="preserve">Il y aura deux grandes </w:t>
                    </w:r>
                    <w:proofErr w:type="spellStart"/>
                    <w:r>
                      <w:t>fenetres</w:t>
                    </w:r>
                    <w:proofErr w:type="spellEnd"/>
                  </w:ins>
                </w:p>
              </w:tc>
            </w:tr>
            <w:tr w:rsidR="00696991" w14:paraId="3BE2A7EC" w14:textId="77777777">
              <w:trPr>
                <w:ins w:id="160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B2BB257" w14:textId="77777777" w:rsidR="00696991" w:rsidRDefault="00696991">
                  <w:pPr>
                    <w:rPr>
                      <w:ins w:id="1609" w:author="Gonzalo Javier Herrera Egoavil" w:date="2024-04-29T09:24:00Z"/>
                    </w:rPr>
                  </w:pPr>
                  <w:ins w:id="1610" w:author="Gonzalo Javier Herrera Egoavil" w:date="2024-04-29T09:24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46656BBA" w14:textId="77777777" w:rsidR="00696991" w:rsidRDefault="00696991">
                  <w:pPr>
                    <w:rPr>
                      <w:ins w:id="1611" w:author="Gonzalo Javier Herrera Egoavil" w:date="2024-04-29T09:24:00Z"/>
                    </w:rPr>
                  </w:pPr>
                  <w:ins w:id="1612" w:author="Gonzalo Javier Herrera Egoavil" w:date="2024-04-29T09:24:00Z">
                    <w:r>
                      <w:t>Il y aura un grand tapis dans la salle</w:t>
                    </w:r>
                  </w:ins>
                </w:p>
              </w:tc>
            </w:tr>
            <w:tr w:rsidR="00696991" w14:paraId="3DEC17A0" w14:textId="77777777">
              <w:trPr>
                <w:ins w:id="1613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0150CB0D" w14:textId="77777777" w:rsidR="00696991" w:rsidRDefault="00696991">
                  <w:pPr>
                    <w:rPr>
                      <w:ins w:id="1614" w:author="Gonzalo Javier Herrera Egoavil" w:date="2024-04-29T09:24:00Z"/>
                    </w:rPr>
                  </w:pPr>
                  <w:ins w:id="1615" w:author="Gonzalo Javier Herrera Egoavil" w:date="2024-04-29T09:24:00Z">
                    <w:r>
                      <w:t>Etagère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138A5BAF" w14:textId="77777777" w:rsidR="00696991" w:rsidRDefault="00696991">
                  <w:pPr>
                    <w:rPr>
                      <w:ins w:id="1616" w:author="Gonzalo Javier Herrera Egoavil" w:date="2024-04-29T09:24:00Z"/>
                    </w:rPr>
                  </w:pPr>
                  <w:ins w:id="1617" w:author="Gonzalo Javier Herrera Egoavil" w:date="2024-04-29T09:24:00Z">
                    <w:r>
                      <w:t xml:space="preserve">Il y aura </w:t>
                    </w:r>
                    <w:proofErr w:type="gramStart"/>
                    <w:r>
                      <w:t>un étagère</w:t>
                    </w:r>
                    <w:proofErr w:type="gramEnd"/>
                    <w:r>
                      <w:t xml:space="preserve"> pour les chaussures.</w:t>
                    </w:r>
                  </w:ins>
                </w:p>
              </w:tc>
            </w:tr>
            <w:tr w:rsidR="00696991" w14:paraId="2054A8C1" w14:textId="77777777">
              <w:trPr>
                <w:ins w:id="1618" w:author="Gonzalo Javier Herrera Egoavil" w:date="2024-04-29T09:24:00Z"/>
              </w:trPr>
              <w:tc>
                <w:tcPr>
                  <w:tcW w:w="0" w:type="auto"/>
                  <w:hideMark/>
                </w:tcPr>
                <w:p w14:paraId="25532C4E" w14:textId="77777777" w:rsidR="00696991" w:rsidRDefault="00696991">
                  <w:pPr>
                    <w:rPr>
                      <w:ins w:id="1619" w:author="Gonzalo Javier Herrera Egoavil" w:date="2024-04-29T09:24:00Z"/>
                    </w:rPr>
                  </w:pPr>
                  <w:ins w:id="1620" w:author="Gonzalo Javier Herrera Egoavil" w:date="2024-04-29T09:24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  <w:hideMark/>
                </w:tcPr>
                <w:p w14:paraId="02D77FF6" w14:textId="77777777" w:rsidR="00696991" w:rsidRDefault="00696991">
                  <w:pPr>
                    <w:rPr>
                      <w:ins w:id="1621" w:author="Gonzalo Javier Herrera Egoavil" w:date="2024-04-29T09:24:00Z"/>
                    </w:rPr>
                  </w:pPr>
                  <w:ins w:id="1622" w:author="Gonzalo Javier Herrera Egoavil" w:date="2024-04-29T09:24:00Z">
                    <w:r>
                      <w:t xml:space="preserve">Il y aura un </w:t>
                    </w:r>
                    <w:proofErr w:type="spellStart"/>
                    <w:r>
                      <w:t>porte-manteux</w:t>
                    </w:r>
                    <w:proofErr w:type="spellEnd"/>
                    <w:r>
                      <w:t xml:space="preserve"> tout au fond de la classe, au coin.</w:t>
                    </w:r>
                  </w:ins>
                </w:p>
              </w:tc>
            </w:tr>
          </w:tbl>
          <w:p w14:paraId="6ADACA48" w14:textId="77777777" w:rsidR="00696991" w:rsidRDefault="00696991">
            <w:pPr>
              <w:rPr>
                <w:ins w:id="1623" w:author="Gonzalo Javier Herrera Egoavil" w:date="2024-04-29T09:24:00Z"/>
                <w:rFonts w:ascii="Calibri" w:eastAsia="Calibri" w:hAnsi="Calibri" w:cs="Calibri"/>
              </w:rPr>
            </w:pPr>
          </w:p>
        </w:tc>
      </w:tr>
    </w:tbl>
    <w:p w14:paraId="1AB1991C" w14:textId="77777777" w:rsidR="00696991" w:rsidRDefault="00696991" w:rsidP="00696991">
      <w:pPr>
        <w:rPr>
          <w:ins w:id="1624" w:author="Gonzalo Javier Herrera Egoavil" w:date="2024-04-29T09:24:00Z"/>
          <w:rFonts w:ascii="Calibri" w:eastAsia="Calibri" w:hAnsi="Calibri" w:cs="Calibri"/>
        </w:rPr>
      </w:pPr>
    </w:p>
    <w:p w14:paraId="338AB8BC" w14:textId="77777777" w:rsidR="00446E95" w:rsidRPr="00A400FD" w:rsidRDefault="00446E95" w:rsidP="00446E95">
      <w:pPr>
        <w:pStyle w:val="Titre1"/>
        <w:rPr>
          <w:ins w:id="1625" w:author="Gonzalo Javier Herrera Egoavil" w:date="2024-04-29T09:24:00Z"/>
        </w:rPr>
      </w:pPr>
      <w:ins w:id="1626" w:author="Gonzalo Javier Herrera Egoavil" w:date="2024-04-29T09:24:00Z">
        <w:r>
          <w:t>Conception</w:t>
        </w:r>
        <w:bookmarkEnd w:id="517"/>
      </w:ins>
    </w:p>
    <w:p w14:paraId="6BDDD644" w14:textId="6994CFB1" w:rsidR="00446E95" w:rsidRDefault="00446E95" w:rsidP="008E53F9">
      <w:pPr>
        <w:pStyle w:val="Titre2"/>
        <w:pPrChange w:id="1627" w:author="Gonzalo Javier Herrera Egoavil" w:date="2024-04-29T09:24:00Z">
          <w:pPr>
            <w:pStyle w:val="Titre3"/>
            <w:ind w:left="561"/>
          </w:pPr>
        </w:pPrChange>
      </w:pPr>
      <w:bookmarkStart w:id="1628" w:name="_Toc128323769"/>
      <w:r>
        <w:t>Architecture</w:t>
      </w:r>
      <w:bookmarkEnd w:id="1628"/>
      <w:del w:id="1629" w:author="Gonzalo Javier Herrera Egoavil" w:date="2024-04-29T09:24:00Z">
        <w:r w:rsidR="00000000">
          <w:delText xml:space="preserve"> </w:delText>
        </w:r>
      </w:del>
    </w:p>
    <w:p w14:paraId="3871E3F7" w14:textId="0CF09CF5" w:rsidR="00446E95" w:rsidRPr="00446E95" w:rsidRDefault="00446E95" w:rsidP="005C1848">
      <w:pPr>
        <w:pStyle w:val="Informations"/>
        <w:pPrChange w:id="1630" w:author="Gonzalo Javier Herrera Egoavil" w:date="2024-04-29T09:24:00Z">
          <w:pPr>
            <w:spacing w:after="277" w:line="248" w:lineRule="auto"/>
            <w:ind w:left="1413" w:hanging="10"/>
            <w:jc w:val="both"/>
          </w:pPr>
        </w:pPrChange>
      </w:pPr>
      <w:r>
        <w:rPr>
          <w:rPrChange w:id="163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Ce chapitre décrit </w:t>
      </w:r>
      <w:r w:rsidR="005C1848">
        <w:rPr>
          <w:rPrChange w:id="163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de manière avant tout graphique </w:t>
      </w:r>
      <w:r>
        <w:rPr>
          <w:rPrChange w:id="163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les divers composants que le projet va </w:t>
      </w:r>
      <w:r w:rsidR="005C1848">
        <w:rPr>
          <w:rPrChange w:id="163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fournir, ainsi que ses interfaces vers le monde extérieur</w:t>
      </w:r>
      <w:del w:id="163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04435EEA" w14:textId="053DD7D2" w:rsidR="00446E95" w:rsidRDefault="00000000" w:rsidP="008E53F9">
      <w:pPr>
        <w:pStyle w:val="Titre2"/>
        <w:pPrChange w:id="1636" w:author="Gonzalo Javier Herrera Egoavil" w:date="2024-04-29T09:24:00Z">
          <w:pPr>
            <w:pStyle w:val="Titre3"/>
            <w:ind w:left="561"/>
          </w:pPr>
        </w:pPrChange>
      </w:pPr>
      <w:bookmarkStart w:id="1637" w:name="_Toc128323770"/>
      <w:del w:id="1638" w:author="Gonzalo Javier Herrera Egoavil" w:date="2024-04-29T09:24:00Z">
        <w:r>
          <w:delText>4.2</w:delText>
        </w:r>
        <w:r>
          <w:rPr>
            <w:rFonts w:ascii="Arial" w:eastAsia="Arial" w:hAnsi="Arial"/>
          </w:rPr>
          <w:delText xml:space="preserve"> </w:delText>
        </w:r>
      </w:del>
      <w:r w:rsidR="00446E95">
        <w:t>Modèles de donnée</w:t>
      </w:r>
      <w:bookmarkEnd w:id="1637"/>
      <w:del w:id="1639" w:author="Gonzalo Javier Herrera Egoavil" w:date="2024-04-29T09:24:00Z">
        <w:r>
          <w:delText xml:space="preserve"> </w:delText>
        </w:r>
      </w:del>
    </w:p>
    <w:p w14:paraId="279CE4DE" w14:textId="308D45DE" w:rsidR="00446E95" w:rsidRDefault="00446E95" w:rsidP="00446E95">
      <w:pPr>
        <w:pStyle w:val="Informations"/>
        <w:pPrChange w:id="1640" w:author="Gonzalo Javier Herrera Egoavil" w:date="2024-04-29T09:24:00Z">
          <w:pPr>
            <w:spacing w:after="11" w:line="249" w:lineRule="auto"/>
            <w:ind w:left="1413" w:hanging="10"/>
          </w:pPr>
        </w:pPrChange>
      </w:pPr>
      <w:r>
        <w:rPr>
          <w:rPrChange w:id="164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Ce chapitre est toujours applicable à un projet de développement. Il n’est que parfois applicable à un projet système ou réseau.</w:t>
      </w:r>
      <w:del w:id="1642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904D26B" w14:textId="36BE206E" w:rsidR="00446E95" w:rsidRDefault="00000000" w:rsidP="00446E95">
      <w:pPr>
        <w:pStyle w:val="Informations"/>
        <w:pPrChange w:id="1643" w:author="Gonzalo Javier Herrera Egoavil" w:date="2024-04-29T09:24:00Z">
          <w:pPr>
            <w:spacing w:after="0"/>
            <w:ind w:left="1418"/>
          </w:pPr>
        </w:pPrChange>
      </w:pPr>
      <w:del w:id="1644" w:author="Gonzalo Javier Herrera Egoavil" w:date="2024-04-29T09:24:00Z">
        <w:r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9092E6F" w14:textId="36EEDA14" w:rsidR="00446E95" w:rsidRDefault="00446E95" w:rsidP="00446E95">
      <w:pPr>
        <w:pStyle w:val="Informations"/>
        <w:pPrChange w:id="1645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>
        <w:rPr>
          <w:rPrChange w:id="164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 chapitre contient toujours au moins un modèle conceptuel de données (dictionnaire de données)</w:t>
      </w:r>
      <w:del w:id="164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04730D0" w14:textId="0430FB00" w:rsidR="00446E95" w:rsidRDefault="00000000" w:rsidP="00446E95">
      <w:pPr>
        <w:pStyle w:val="Informations"/>
        <w:pPrChange w:id="1648" w:author="Gonzalo Javier Herrera Egoavil" w:date="2024-04-29T09:24:00Z">
          <w:pPr>
            <w:spacing w:after="0"/>
            <w:ind w:left="1418"/>
          </w:pPr>
        </w:pPrChange>
      </w:pPr>
      <w:del w:id="1649" w:author="Gonzalo Javier Herrera Egoavil" w:date="2024-04-29T09:24:00Z">
        <w:r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6288942" w14:textId="6619D849" w:rsidR="00446E95" w:rsidRDefault="00446E95" w:rsidP="00446E95">
      <w:pPr>
        <w:pStyle w:val="Informations"/>
        <w:pPrChange w:id="1650" w:author="Gonzalo Javier Herrera Egoavil" w:date="2024-04-29T09:24:00Z">
          <w:pPr>
            <w:spacing w:after="277" w:line="248" w:lineRule="auto"/>
            <w:ind w:left="1413" w:hanging="10"/>
            <w:jc w:val="both"/>
          </w:pPr>
        </w:pPrChange>
      </w:pPr>
      <w:r w:rsidRPr="0037071E">
        <w:rPr>
          <w:rPrChange w:id="165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Si le projet inclut une base de données</w:t>
      </w:r>
      <w:r>
        <w:rPr>
          <w:rPrChange w:id="165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, ce chapitre contiendra également un m</w:t>
      </w:r>
      <w:r w:rsidRPr="0037071E">
        <w:rPr>
          <w:rPrChange w:id="165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odèle logique des données.</w:t>
      </w:r>
      <w:del w:id="1654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C267FD1" w14:textId="61F92F88" w:rsidR="007F30AE" w:rsidRPr="007F30AE" w:rsidRDefault="00000000" w:rsidP="008E53F9">
      <w:pPr>
        <w:pStyle w:val="Titre2"/>
        <w:pPrChange w:id="1655" w:author="Gonzalo Javier Herrera Egoavil" w:date="2024-04-29T09:24:00Z">
          <w:pPr>
            <w:pStyle w:val="Titre3"/>
            <w:ind w:left="561"/>
          </w:pPr>
        </w:pPrChange>
      </w:pPr>
      <w:bookmarkStart w:id="1656" w:name="_Toc128323771"/>
      <w:bookmarkEnd w:id="518"/>
      <w:bookmarkEnd w:id="519"/>
      <w:del w:id="1657" w:author="Gonzalo Javier Herrera Egoavil" w:date="2024-04-29T09:24:00Z">
        <w:r>
          <w:delText>4.3</w:delText>
        </w:r>
        <w:r>
          <w:rPr>
            <w:rFonts w:ascii="Arial" w:eastAsia="Arial" w:hAnsi="Arial"/>
          </w:rPr>
          <w:delText xml:space="preserve"> </w:delText>
        </w:r>
      </w:del>
      <w:r w:rsidR="005C1848">
        <w:t>Implémentations spécifiques</w:t>
      </w:r>
      <w:bookmarkEnd w:id="1656"/>
      <w:del w:id="1658" w:author="Gonzalo Javier Herrera Egoavil" w:date="2024-04-29T09:24:00Z">
        <w:r>
          <w:delText xml:space="preserve"> </w:delText>
        </w:r>
      </w:del>
    </w:p>
    <w:p w14:paraId="1C0262C6" w14:textId="2FA15C68" w:rsidR="0037071E" w:rsidRPr="0037071E" w:rsidRDefault="00ED6F41" w:rsidP="005C1848">
      <w:pPr>
        <w:pStyle w:val="Informations"/>
        <w:pPrChange w:id="1659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 w:rsidRPr="0037071E">
        <w:rPr>
          <w:rPrChange w:id="166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Ce paragraphe </w:t>
      </w:r>
      <w:r w:rsidR="007F30AE" w:rsidRPr="0037071E">
        <w:rPr>
          <w:rPrChange w:id="166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décrit </w:t>
      </w:r>
      <w:r w:rsidR="005C1848" w:rsidRPr="0037071E">
        <w:rPr>
          <w:rPrChange w:id="166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de manière détaillée </w:t>
      </w:r>
      <w:r w:rsidR="007F30AE" w:rsidRPr="0037071E">
        <w:rPr>
          <w:rPrChange w:id="166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 fonctionnement</w:t>
      </w:r>
      <w:r w:rsidR="005C1848">
        <w:rPr>
          <w:rPrChange w:id="166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de points particuliers qu’un développeur externe ne peut que difficilement saisir à la simple lecture du code</w:t>
      </w:r>
      <w:r w:rsidR="007F30AE" w:rsidRPr="0037071E">
        <w:rPr>
          <w:rPrChange w:id="166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.</w:t>
      </w:r>
      <w:r w:rsidR="005C1848">
        <w:rPr>
          <w:rPrChange w:id="166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</w:t>
      </w:r>
      <w:del w:id="166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2294047F" w14:textId="5C62E01D" w:rsidR="0037071E" w:rsidRDefault="007F30AE">
      <w:pPr>
        <w:pStyle w:val="Informations"/>
        <w:numPr>
          <w:ilvl w:val="0"/>
          <w:numId w:val="5"/>
        </w:numPr>
        <w:pPrChange w:id="1668" w:author="Gonzalo Javier Herrera Egoavil" w:date="2024-04-29T09:24:00Z">
          <w:pPr>
            <w:numPr>
              <w:numId w:val="10"/>
            </w:numPr>
            <w:spacing w:after="0"/>
            <w:ind w:left="2139" w:hanging="361"/>
            <w:jc w:val="both"/>
          </w:pPr>
        </w:pPrChange>
      </w:pPr>
      <w:r w:rsidRPr="0037071E">
        <w:rPr>
          <w:rPrChange w:id="166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Autant que possible de manière graphique</w:t>
      </w:r>
      <w:r w:rsidR="007211A1">
        <w:rPr>
          <w:rPrChange w:id="167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, imagée, tableaux, etc.</w:t>
      </w:r>
      <w:del w:id="167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237D4951" w14:textId="583CACAC" w:rsidR="007F30AE" w:rsidRDefault="007F30AE">
      <w:pPr>
        <w:pStyle w:val="Informations"/>
        <w:numPr>
          <w:ilvl w:val="0"/>
          <w:numId w:val="5"/>
        </w:numPr>
        <w:pPrChange w:id="1672" w:author="Gonzalo Javier Herrera Egoavil" w:date="2024-04-29T09:24:00Z">
          <w:pPr>
            <w:numPr>
              <w:numId w:val="10"/>
            </w:numPr>
            <w:spacing w:after="12" w:line="248" w:lineRule="auto"/>
            <w:ind w:left="2139" w:hanging="361"/>
            <w:jc w:val="both"/>
          </w:pPr>
        </w:pPrChange>
      </w:pPr>
      <w:r w:rsidRPr="0037071E">
        <w:rPr>
          <w:rPrChange w:id="167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Tous les cas particuliers devraient y être spécifiés</w:t>
      </w:r>
      <w:r w:rsidR="00B147A7" w:rsidRPr="0037071E">
        <w:rPr>
          <w:rPrChange w:id="167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…</w:t>
      </w:r>
      <w:del w:id="167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8725F5A" w14:textId="2AB93128" w:rsidR="005C1848" w:rsidRDefault="005C1848">
      <w:pPr>
        <w:pStyle w:val="Informations"/>
        <w:numPr>
          <w:ilvl w:val="0"/>
          <w:numId w:val="5"/>
        </w:numPr>
        <w:pPrChange w:id="1676" w:author="Gonzalo Javier Herrera Egoavil" w:date="2024-04-29T09:24:00Z">
          <w:pPr>
            <w:numPr>
              <w:numId w:val="10"/>
            </w:numPr>
            <w:spacing w:after="366" w:line="248" w:lineRule="auto"/>
            <w:ind w:left="2139" w:hanging="361"/>
            <w:jc w:val="both"/>
          </w:pPr>
        </w:pPrChange>
      </w:pPr>
      <w:r>
        <w:rPr>
          <w:rPrChange w:id="167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Justifier les choix</w:t>
      </w:r>
      <w:del w:id="1678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D9F89E0" w14:textId="77777777" w:rsidR="009455F6" w:rsidRDefault="00000000">
      <w:pPr>
        <w:pStyle w:val="Titre2"/>
        <w:tabs>
          <w:tab w:val="center" w:pos="1541"/>
        </w:tabs>
        <w:ind w:left="-15" w:firstLine="0"/>
        <w:rPr>
          <w:del w:id="1679" w:author="Gonzalo Javier Herrera Egoavil" w:date="2024-04-29T09:24:00Z"/>
        </w:rPr>
      </w:pPr>
      <w:del w:id="1680" w:author="Gonzalo Javier Herrera Egoavil" w:date="2024-04-29T09:24:00Z">
        <w:r>
          <w:delText>5</w:delText>
        </w:r>
        <w:r>
          <w:rPr>
            <w:rFonts w:ascii="Arial" w:eastAsia="Arial" w:hAnsi="Arial"/>
          </w:rPr>
          <w:delText xml:space="preserve"> </w:delText>
        </w:r>
        <w:r>
          <w:rPr>
            <w:rFonts w:ascii="Arial" w:eastAsia="Arial" w:hAnsi="Arial"/>
          </w:rPr>
          <w:tab/>
        </w:r>
        <w:r>
          <w:delText xml:space="preserve">RÉALISATION </w:delText>
        </w:r>
      </w:del>
    </w:p>
    <w:p w14:paraId="76C0B8A3" w14:textId="0C790EA6" w:rsidR="007F30AE" w:rsidRPr="007F30AE" w:rsidRDefault="00000000" w:rsidP="008E53F9">
      <w:pPr>
        <w:pStyle w:val="Titre1"/>
        <w:rPr>
          <w:ins w:id="1681" w:author="Gonzalo Javier Herrera Egoavil" w:date="2024-04-29T09:24:00Z"/>
        </w:rPr>
      </w:pPr>
      <w:del w:id="1682" w:author="Gonzalo Javier Herrera Egoavil" w:date="2024-04-29T09:24:00Z">
        <w:r>
          <w:delText>5.1</w:delText>
        </w:r>
        <w:r>
          <w:rPr>
            <w:rFonts w:ascii="Arial" w:eastAsia="Arial" w:hAnsi="Arial"/>
          </w:rPr>
          <w:delText xml:space="preserve"> </w:delText>
        </w:r>
      </w:del>
      <w:bookmarkStart w:id="1683" w:name="_Toc532179964"/>
      <w:bookmarkStart w:id="1684" w:name="_Toc165969648"/>
      <w:bookmarkStart w:id="1685" w:name="_Toc128323772"/>
      <w:ins w:id="1686" w:author="Gonzalo Javier Herrera Egoavil" w:date="2024-04-29T09:24:00Z">
        <w:r w:rsidR="007F30AE" w:rsidRPr="007F30AE">
          <w:t>Réalisation</w:t>
        </w:r>
        <w:bookmarkEnd w:id="1683"/>
        <w:bookmarkEnd w:id="1684"/>
        <w:bookmarkEnd w:id="1685"/>
      </w:ins>
    </w:p>
    <w:p w14:paraId="5A784737" w14:textId="04F2D89A" w:rsidR="007F30AE" w:rsidRPr="007F30AE" w:rsidRDefault="00116F07" w:rsidP="008E53F9">
      <w:pPr>
        <w:pStyle w:val="Titre2"/>
        <w:pPrChange w:id="1687" w:author="Gonzalo Javier Herrera Egoavil" w:date="2024-04-29T09:24:00Z">
          <w:pPr>
            <w:pStyle w:val="Titre3"/>
            <w:ind w:left="561"/>
          </w:pPr>
        </w:pPrChange>
      </w:pPr>
      <w:bookmarkStart w:id="1688" w:name="_Toc128323773"/>
      <w:r>
        <w:t>Installation de l’e</w:t>
      </w:r>
      <w:r w:rsidR="005C1848">
        <w:t>nvironnement de travail</w:t>
      </w:r>
      <w:bookmarkEnd w:id="1688"/>
      <w:del w:id="1689" w:author="Gonzalo Javier Herrera Egoavil" w:date="2024-04-29T09:24:00Z">
        <w:r w:rsidR="00000000">
          <w:delText xml:space="preserve"> </w:delText>
        </w:r>
      </w:del>
    </w:p>
    <w:p w14:paraId="5350E883" w14:textId="736C40EB" w:rsidR="00B147A7" w:rsidRPr="00920F4E" w:rsidRDefault="00B147A7" w:rsidP="005C1848">
      <w:pPr>
        <w:pStyle w:val="Informations"/>
        <w:pPrChange w:id="1690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 w:rsidRPr="00920F4E">
        <w:rPr>
          <w:rPrChange w:id="169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Ce</w:t>
      </w:r>
      <w:r w:rsidR="007211A1">
        <w:rPr>
          <w:rPrChange w:id="169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tte partie</w:t>
      </w:r>
      <w:r w:rsidRPr="00920F4E">
        <w:rPr>
          <w:rPrChange w:id="169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permet de reproduire ou reprendre le projet par un tiers.</w:t>
      </w:r>
      <w:del w:id="1694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1F4DA21" w14:textId="1B036153" w:rsidR="00920F4E" w:rsidRPr="00920F4E" w:rsidRDefault="00B147A7">
      <w:pPr>
        <w:pStyle w:val="Informations"/>
        <w:numPr>
          <w:ilvl w:val="0"/>
          <w:numId w:val="5"/>
        </w:numPr>
        <w:rPr>
          <w:ins w:id="1695" w:author="Gonzalo Javier Herrera Egoavil" w:date="2024-04-29T09:24:00Z"/>
        </w:rPr>
      </w:pPr>
      <w:r w:rsidRPr="00920F4E">
        <w:rPr>
          <w:rPrChange w:id="1696" w:author="Gonzalo Javier Herrera Egoavil" w:date="2024-04-29T09:24:00Z">
            <w:rPr>
              <w:rFonts w:ascii="Century Gothic" w:hAnsi="Century Gothic"/>
              <w:color w:val="548DD4"/>
            </w:rPr>
          </w:rPrChange>
        </w:rPr>
        <w:t>Versions des outils logiciels utilisés (OS, applications, pilotes, librairies, etc.)</w:t>
      </w:r>
      <w:del w:id="169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  <w:r w:rsidR="00000000">
          <w:rPr>
            <w:rFonts w:ascii="Segoe UI Symbol" w:eastAsia="Segoe UI Symbol" w:hAnsi="Segoe UI Symbol" w:cs="Segoe UI Symbol"/>
            <w:color w:val="548DD4"/>
          </w:rPr>
          <w:delText>•</w:delText>
        </w:r>
        <w:r w:rsidR="00000000">
          <w:rPr>
            <w:rFonts w:ascii="Arial" w:eastAsia="Arial" w:hAnsi="Arial" w:cs="Arial"/>
            <w:color w:val="548DD4"/>
          </w:rPr>
          <w:delText xml:space="preserve"> </w:delText>
        </w:r>
        <w:r w:rsidR="00000000">
          <w:rPr>
            <w:rFonts w:ascii="Arial" w:eastAsia="Arial" w:hAnsi="Arial" w:cs="Arial"/>
            <w:color w:val="548DD4"/>
          </w:rPr>
          <w:tab/>
        </w:r>
      </w:del>
    </w:p>
    <w:p w14:paraId="09611D73" w14:textId="6BB95AA2" w:rsidR="00920F4E" w:rsidRPr="00920F4E" w:rsidRDefault="007F30AE">
      <w:pPr>
        <w:pStyle w:val="Informations"/>
        <w:numPr>
          <w:ilvl w:val="0"/>
          <w:numId w:val="5"/>
        </w:numPr>
        <w:pPrChange w:id="1698" w:author="Gonzalo Javier Herrera Egoavil" w:date="2024-04-29T09:24:00Z">
          <w:pPr>
            <w:numPr>
              <w:numId w:val="11"/>
            </w:numPr>
            <w:spacing w:after="12" w:line="248" w:lineRule="auto"/>
            <w:ind w:left="2139" w:hanging="361"/>
            <w:jc w:val="both"/>
          </w:pPr>
        </w:pPrChange>
      </w:pPr>
      <w:r w:rsidRPr="00920F4E">
        <w:rPr>
          <w:rPrChange w:id="169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Configurations spéciales</w:t>
      </w:r>
      <w:r w:rsidR="00B147A7" w:rsidRPr="00920F4E">
        <w:rPr>
          <w:rPrChange w:id="170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des outils (Equipements, </w:t>
      </w:r>
      <w:r w:rsidR="00E416AC" w:rsidRPr="00920F4E">
        <w:rPr>
          <w:rPrChange w:id="170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PC</w:t>
      </w:r>
      <w:r w:rsidR="00B147A7" w:rsidRPr="00920F4E">
        <w:rPr>
          <w:rPrChange w:id="170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, machines, </w:t>
      </w:r>
      <w:r w:rsidR="00E416AC" w:rsidRPr="00920F4E">
        <w:rPr>
          <w:rPrChange w:id="170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outillage, </w:t>
      </w:r>
      <w:r w:rsidR="00B147A7" w:rsidRPr="00920F4E">
        <w:rPr>
          <w:rPrChange w:id="170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etc.)</w:t>
      </w:r>
      <w:del w:id="170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DB3891C" w14:textId="40D6DC82" w:rsidR="00E81328" w:rsidRDefault="00AB1CA6">
      <w:pPr>
        <w:pStyle w:val="Informations"/>
        <w:numPr>
          <w:ilvl w:val="0"/>
          <w:numId w:val="5"/>
        </w:numPr>
        <w:pPrChange w:id="1706" w:author="Gonzalo Javier Herrera Egoavil" w:date="2024-04-29T09:24:00Z">
          <w:pPr>
            <w:numPr>
              <w:numId w:val="11"/>
            </w:numPr>
            <w:spacing w:after="12" w:line="248" w:lineRule="auto"/>
            <w:ind w:left="2139" w:hanging="361"/>
            <w:jc w:val="both"/>
          </w:pPr>
        </w:pPrChange>
      </w:pPr>
      <w:r w:rsidRPr="00920F4E">
        <w:rPr>
          <w:rPrChange w:id="170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Arborescences des documents produits</w:t>
      </w:r>
      <w:r w:rsidR="00552D07" w:rsidRPr="00920F4E">
        <w:rPr>
          <w:rPrChange w:id="170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.</w:t>
      </w:r>
      <w:del w:id="1709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B9FEA30" w14:textId="0DD6312F" w:rsidR="002B1E09" w:rsidRPr="00920F4E" w:rsidRDefault="002B1E09">
      <w:pPr>
        <w:pStyle w:val="Informations"/>
        <w:numPr>
          <w:ilvl w:val="0"/>
          <w:numId w:val="5"/>
        </w:numPr>
        <w:pPrChange w:id="1710" w:author="Gonzalo Javier Herrera Egoavil" w:date="2024-04-29T09:24:00Z">
          <w:pPr>
            <w:numPr>
              <w:numId w:val="11"/>
            </w:numPr>
            <w:spacing w:after="259" w:line="248" w:lineRule="auto"/>
            <w:ind w:left="2139" w:hanging="361"/>
            <w:jc w:val="both"/>
          </w:pPr>
        </w:pPrChange>
      </w:pPr>
      <w:r>
        <w:rPr>
          <w:rPrChange w:id="171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Comment accéder au code (repository)</w:t>
      </w:r>
      <w:del w:id="1712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0E80662" w14:textId="6F767F66" w:rsidR="00116F07" w:rsidRDefault="00000000" w:rsidP="00116F07">
      <w:pPr>
        <w:pStyle w:val="Titre2"/>
        <w:pPrChange w:id="1713" w:author="Gonzalo Javier Herrera Egoavil" w:date="2024-04-29T09:24:00Z">
          <w:pPr>
            <w:pStyle w:val="Titre3"/>
            <w:ind w:left="561"/>
          </w:pPr>
        </w:pPrChange>
      </w:pPr>
      <w:bookmarkStart w:id="1714" w:name="_Toc128323774"/>
      <w:del w:id="1715" w:author="Gonzalo Javier Herrera Egoavil" w:date="2024-04-29T09:24:00Z">
        <w:r>
          <w:delText>5.2</w:delText>
        </w:r>
        <w:r>
          <w:rPr>
            <w:rFonts w:ascii="Arial" w:eastAsia="Arial" w:hAnsi="Arial"/>
          </w:rPr>
          <w:delText xml:space="preserve"> </w:delText>
        </w:r>
      </w:del>
      <w:r w:rsidR="00116F07">
        <w:t>Installation</w:t>
      </w:r>
      <w:del w:id="1716" w:author="Gonzalo Javier Herrera Egoavil" w:date="2024-04-29T09:24:00Z">
        <w:r>
          <w:delText xml:space="preserve"> </w:delText>
        </w:r>
      </w:del>
    </w:p>
    <w:p w14:paraId="4049BA5D" w14:textId="30025E06" w:rsidR="00116F07" w:rsidRPr="00116F07" w:rsidRDefault="00116F07" w:rsidP="00116F07">
      <w:pPr>
        <w:pStyle w:val="Informations"/>
        <w:pPrChange w:id="1717" w:author="Gonzalo Javier Herrera Egoavil" w:date="2024-04-29T09:24:00Z">
          <w:pPr>
            <w:spacing w:after="273" w:line="249" w:lineRule="auto"/>
            <w:ind w:left="1413" w:hanging="10"/>
          </w:pPr>
        </w:pPrChange>
      </w:pPr>
      <w:r>
        <w:rPr>
          <w:rPrChange w:id="171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Ce chapitre décrit comment mettre en œuvre le produit dans un environnement de test (</w:t>
      </w:r>
      <w:proofErr w:type="spellStart"/>
      <w:r>
        <w:rPr>
          <w:rPrChange w:id="171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staging</w:t>
      </w:r>
      <w:proofErr w:type="spellEnd"/>
      <w:r>
        <w:rPr>
          <w:rPrChange w:id="172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server) et/ou de production</w:t>
      </w:r>
      <w:del w:id="172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77F56AD" w14:textId="08A68F58" w:rsidR="005C1848" w:rsidRPr="007F30AE" w:rsidRDefault="00000000" w:rsidP="005C1848">
      <w:pPr>
        <w:pStyle w:val="Titre2"/>
        <w:pPrChange w:id="1722" w:author="Gonzalo Javier Herrera Egoavil" w:date="2024-04-29T09:24:00Z">
          <w:pPr>
            <w:pStyle w:val="Titre3"/>
            <w:ind w:left="561"/>
          </w:pPr>
        </w:pPrChange>
      </w:pPr>
      <w:del w:id="1723" w:author="Gonzalo Javier Herrera Egoavil" w:date="2024-04-29T09:24:00Z">
        <w:r>
          <w:delText>5.3</w:delText>
        </w:r>
        <w:r>
          <w:rPr>
            <w:rFonts w:ascii="Arial" w:eastAsia="Arial" w:hAnsi="Arial"/>
          </w:rPr>
          <w:delText xml:space="preserve"> </w:delText>
        </w:r>
      </w:del>
      <w:r w:rsidR="005C1848">
        <w:t>Planification détaillée</w:t>
      </w:r>
      <w:bookmarkEnd w:id="1714"/>
      <w:del w:id="1724" w:author="Gonzalo Javier Herrera Egoavil" w:date="2024-04-29T09:24:00Z">
        <w:r>
          <w:delText xml:space="preserve"> </w:delText>
        </w:r>
      </w:del>
    </w:p>
    <w:p w14:paraId="1B2D2356" w14:textId="78D5CC40" w:rsidR="005C1848" w:rsidRDefault="005C1848" w:rsidP="005C1848">
      <w:pPr>
        <w:pStyle w:val="Informations"/>
        <w:pPrChange w:id="1725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bookmarkStart w:id="1726" w:name="_Toc532179961"/>
      <w:r>
        <w:rPr>
          <w:rPrChange w:id="172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Liste des sprints avec les stories qui ont été réalisées dans chacun.</w:t>
      </w:r>
      <w:del w:id="1728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2DB150B7" w14:textId="3D09B6AD" w:rsidR="002B1E09" w:rsidRDefault="002B1E09" w:rsidP="005C1848">
      <w:pPr>
        <w:pStyle w:val="Informations"/>
        <w:pPrChange w:id="1729" w:author="Gonzalo Javier Herrera Egoavil" w:date="2024-04-29T09:24:00Z">
          <w:pPr>
            <w:spacing w:after="273" w:line="248" w:lineRule="auto"/>
            <w:ind w:left="1413" w:hanging="10"/>
            <w:jc w:val="both"/>
          </w:pPr>
        </w:pPrChange>
      </w:pPr>
      <w:r>
        <w:rPr>
          <w:rPrChange w:id="173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On doit pouvoir voir si une story a été débutée dans un sprint mais terminée dans un autre.</w:t>
      </w:r>
      <w:del w:id="173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06725859" w14:textId="19549FFF" w:rsidR="00505421" w:rsidRPr="007F30AE" w:rsidRDefault="00000000" w:rsidP="008E53F9">
      <w:pPr>
        <w:pStyle w:val="Titre2"/>
        <w:pPrChange w:id="1732" w:author="Gonzalo Javier Herrera Egoavil" w:date="2024-04-29T09:24:00Z">
          <w:pPr>
            <w:pStyle w:val="Titre3"/>
            <w:ind w:left="561"/>
          </w:pPr>
        </w:pPrChange>
      </w:pPr>
      <w:bookmarkStart w:id="1733" w:name="_Toc128323775"/>
      <w:bookmarkEnd w:id="1726"/>
      <w:del w:id="1734" w:author="Gonzalo Javier Herrera Egoavil" w:date="2024-04-29T09:24:00Z">
        <w:r>
          <w:delText>5.4</w:delText>
        </w:r>
        <w:r>
          <w:rPr>
            <w:rFonts w:ascii="Arial" w:eastAsia="Arial" w:hAnsi="Arial"/>
          </w:rPr>
          <w:delText xml:space="preserve"> </w:delText>
        </w:r>
      </w:del>
      <w:r w:rsidR="00F16ADE">
        <w:t>Journal de Bord</w:t>
      </w:r>
      <w:bookmarkEnd w:id="1733"/>
      <w:del w:id="1735" w:author="Gonzalo Javier Herrera Egoavil" w:date="2024-04-29T09:24:00Z">
        <w:r>
          <w:delText xml:space="preserve"> </w:delText>
        </w:r>
      </w:del>
    </w:p>
    <w:p w14:paraId="6BB3F5F7" w14:textId="5E8AA95D" w:rsidR="00920F4E" w:rsidRPr="00920F4E" w:rsidRDefault="00505421" w:rsidP="002B1E09">
      <w:pPr>
        <w:pStyle w:val="Informations"/>
        <w:rPr>
          <w:ins w:id="1736" w:author="Gonzalo Javier Herrera Egoavil" w:date="2024-04-29T09:24:00Z"/>
        </w:rPr>
      </w:pPr>
      <w:r w:rsidRPr="00920F4E">
        <w:rPr>
          <w:rPrChange w:id="1737" w:author="Gonzalo Javier Herrera Egoavil" w:date="2024-04-29T09:24:00Z">
            <w:rPr>
              <w:rFonts w:ascii="Century Gothic" w:hAnsi="Century Gothic"/>
              <w:color w:val="548DD4"/>
            </w:rPr>
          </w:rPrChange>
        </w:rPr>
        <w:t>Historique</w:t>
      </w:r>
      <w:r w:rsidRPr="007F30AE">
        <w:rPr>
          <w:rPrChange w:id="1738" w:author="Gonzalo Javier Herrera Egoavil" w:date="2024-04-29T09:24:00Z">
            <w:rPr>
              <w:rFonts w:ascii="Century Gothic" w:hAnsi="Century Gothic"/>
              <w:color w:val="548DD4"/>
            </w:rPr>
          </w:rPrChange>
        </w:rPr>
        <w:t xml:space="preserve"> des modifications demandées (ou nécessaires) au</w:t>
      </w:r>
      <w:r>
        <w:rPr>
          <w:rPrChange w:id="1739" w:author="Gonzalo Javier Herrera Egoavil" w:date="2024-04-29T09:24:00Z">
            <w:rPr>
              <w:rFonts w:ascii="Century Gothic" w:hAnsi="Century Gothic"/>
              <w:color w:val="548DD4"/>
            </w:rPr>
          </w:rPrChange>
        </w:rPr>
        <w:t>x</w:t>
      </w:r>
      <w:r w:rsidRPr="007F30AE">
        <w:rPr>
          <w:rPrChange w:id="1740" w:author="Gonzalo Javier Herrera Egoavil" w:date="2024-04-29T09:24:00Z">
            <w:rPr>
              <w:rFonts w:ascii="Century Gothic" w:hAnsi="Century Gothic"/>
              <w:color w:val="548DD4"/>
            </w:rPr>
          </w:rPrChange>
        </w:rPr>
        <w:t xml:space="preserve"> spécifications détaillé</w:t>
      </w:r>
      <w:r>
        <w:rPr>
          <w:rPrChange w:id="1741" w:author="Gonzalo Javier Herrera Egoavil" w:date="2024-04-29T09:24:00Z">
            <w:rPr>
              <w:rFonts w:ascii="Century Gothic" w:hAnsi="Century Gothic"/>
              <w:color w:val="548DD4"/>
            </w:rPr>
          </w:rPrChange>
        </w:rPr>
        <w:t>es.</w:t>
      </w:r>
      <w:del w:id="1742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71F0084D" w14:textId="089049AD" w:rsidR="00505421" w:rsidRPr="00920F4E" w:rsidRDefault="00505421" w:rsidP="002B1E09">
      <w:pPr>
        <w:pStyle w:val="Informations"/>
        <w:pPrChange w:id="1743" w:author="Gonzalo Javier Herrera Egoavil" w:date="2024-04-29T09:24:00Z">
          <w:pPr>
            <w:spacing w:after="378" w:line="248" w:lineRule="auto"/>
            <w:ind w:left="1413" w:right="470" w:hanging="10"/>
            <w:jc w:val="both"/>
          </w:pPr>
        </w:pPrChange>
      </w:pPr>
      <w:r>
        <w:rPr>
          <w:rPrChange w:id="174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Date, raison, description, etc.</w:t>
      </w:r>
      <w:del w:id="174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2267331D" w14:textId="77777777" w:rsidR="009455F6" w:rsidRDefault="00000000">
      <w:pPr>
        <w:pStyle w:val="Titre2"/>
        <w:tabs>
          <w:tab w:val="center" w:pos="949"/>
        </w:tabs>
        <w:ind w:left="-15" w:firstLine="0"/>
        <w:rPr>
          <w:del w:id="1746" w:author="Gonzalo Javier Herrera Egoavil" w:date="2024-04-29T09:24:00Z"/>
        </w:rPr>
      </w:pPr>
      <w:del w:id="1747" w:author="Gonzalo Javier Herrera Egoavil" w:date="2024-04-29T09:24:00Z">
        <w:r>
          <w:delText>6</w:delText>
        </w:r>
        <w:r>
          <w:rPr>
            <w:rFonts w:ascii="Arial" w:eastAsia="Arial" w:hAnsi="Arial"/>
          </w:rPr>
          <w:delText xml:space="preserve"> </w:delText>
        </w:r>
        <w:r>
          <w:rPr>
            <w:rFonts w:ascii="Arial" w:eastAsia="Arial" w:hAnsi="Arial"/>
          </w:rPr>
          <w:tab/>
        </w:r>
        <w:r>
          <w:delText xml:space="preserve">TESTS </w:delText>
        </w:r>
      </w:del>
    </w:p>
    <w:p w14:paraId="207B70AE" w14:textId="6C209B07" w:rsidR="007F30AE" w:rsidRPr="007F30AE" w:rsidRDefault="00000000" w:rsidP="008E53F9">
      <w:pPr>
        <w:pStyle w:val="Titre1"/>
        <w:rPr>
          <w:ins w:id="1748" w:author="Gonzalo Javier Herrera Egoavil" w:date="2024-04-29T09:24:00Z"/>
        </w:rPr>
      </w:pPr>
      <w:del w:id="1749" w:author="Gonzalo Javier Herrera Egoavil" w:date="2024-04-29T09:24:00Z">
        <w:r>
          <w:rPr>
            <w:rFonts w:ascii="Century Gothic" w:eastAsia="Century Gothic" w:hAnsi="Century Gothic" w:cs="Century Gothic"/>
            <w:sz w:val="28"/>
          </w:rPr>
          <w:delText>6.1</w:delText>
        </w:r>
        <w:r>
          <w:rPr>
            <w:rFonts w:ascii="Arial" w:eastAsia="Arial" w:hAnsi="Arial"/>
            <w:sz w:val="28"/>
          </w:rPr>
          <w:delText xml:space="preserve"> </w:delText>
        </w:r>
      </w:del>
      <w:bookmarkStart w:id="1750" w:name="_Toc532179966"/>
      <w:bookmarkStart w:id="1751" w:name="_Toc165969650"/>
      <w:bookmarkStart w:id="1752" w:name="_Toc128323776"/>
      <w:ins w:id="1753" w:author="Gonzalo Javier Herrera Egoavil" w:date="2024-04-29T09:24:00Z">
        <w:r w:rsidR="007F30AE" w:rsidRPr="007F30AE">
          <w:t>Tests</w:t>
        </w:r>
        <w:bookmarkEnd w:id="1750"/>
        <w:bookmarkEnd w:id="1751"/>
        <w:bookmarkEnd w:id="1752"/>
      </w:ins>
    </w:p>
    <w:p w14:paraId="3A9E7CAE" w14:textId="0B545056" w:rsidR="005C1848" w:rsidRDefault="005C1848" w:rsidP="008E53F9">
      <w:pPr>
        <w:pStyle w:val="Titre2"/>
        <w:pPrChange w:id="1754" w:author="Gonzalo Javier Herrera Egoavil" w:date="2024-04-29T09:24:00Z">
          <w:pPr>
            <w:spacing w:after="0"/>
            <w:ind w:left="561" w:hanging="10"/>
          </w:pPr>
        </w:pPrChange>
      </w:pPr>
      <w:bookmarkStart w:id="1755" w:name="_Toc128323777"/>
      <w:bookmarkStart w:id="1756" w:name="_Toc532179968"/>
      <w:bookmarkStart w:id="1757" w:name="_Toc165969652"/>
      <w:bookmarkStart w:id="1758" w:name="_Ref308525868"/>
      <w:r>
        <w:rPr>
          <w:rPrChange w:id="1759" w:author="Gonzalo Javier Herrera Egoavil" w:date="2024-04-29T09:24:00Z">
            <w:rPr>
              <w:rFonts w:ascii="Century Gothic" w:hAnsi="Century Gothic"/>
              <w:b/>
              <w:sz w:val="28"/>
            </w:rPr>
          </w:rPrChange>
        </w:rPr>
        <w:t>Stratégie de test</w:t>
      </w:r>
      <w:bookmarkEnd w:id="1755"/>
      <w:del w:id="1760" w:author="Gonzalo Javier Herrera Egoavil" w:date="2024-04-29T09:24:00Z">
        <w:r w:rsidR="00000000"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6D220543" w14:textId="3C9ABC4C" w:rsidR="005C1848" w:rsidRPr="00920F4E" w:rsidRDefault="005C1848" w:rsidP="005C1848">
      <w:pPr>
        <w:pStyle w:val="Informations"/>
        <w:pPrChange w:id="1761" w:author="Gonzalo Javier Herrera Egoavil" w:date="2024-04-29T09:24:00Z">
          <w:pPr>
            <w:spacing w:after="273" w:line="248" w:lineRule="auto"/>
            <w:ind w:left="1413" w:hanging="10"/>
            <w:jc w:val="both"/>
          </w:pPr>
        </w:pPrChange>
      </w:pPr>
      <w:r w:rsidRPr="00920F4E">
        <w:rPr>
          <w:rPrChange w:id="176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Qui, quand, avec quelles données, dans quel ordre, etc.</w:t>
      </w:r>
      <w:del w:id="1763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D30C450" w14:textId="22D66BDB" w:rsidR="007F30AE" w:rsidRPr="007F30AE" w:rsidRDefault="00000000" w:rsidP="008E53F9">
      <w:pPr>
        <w:pStyle w:val="Titre2"/>
        <w:pPrChange w:id="1764" w:author="Gonzalo Javier Herrera Egoavil" w:date="2024-04-29T09:24:00Z">
          <w:pPr>
            <w:pStyle w:val="Titre3"/>
            <w:ind w:left="561"/>
          </w:pPr>
        </w:pPrChange>
      </w:pPr>
      <w:bookmarkStart w:id="1765" w:name="_Toc128323778"/>
      <w:del w:id="1766" w:author="Gonzalo Javier Herrera Egoavil" w:date="2024-04-29T09:24:00Z">
        <w:r>
          <w:delText>6.2</w:delText>
        </w:r>
        <w:r>
          <w:rPr>
            <w:rFonts w:ascii="Arial" w:eastAsia="Arial" w:hAnsi="Arial"/>
          </w:rPr>
          <w:delText xml:space="preserve"> </w:delText>
        </w:r>
      </w:del>
      <w:r w:rsidR="007F30AE" w:rsidRPr="007F30AE">
        <w:t>Dossier des tests</w:t>
      </w:r>
      <w:bookmarkEnd w:id="1756"/>
      <w:bookmarkEnd w:id="1757"/>
      <w:bookmarkEnd w:id="1758"/>
      <w:bookmarkEnd w:id="1765"/>
      <w:del w:id="1767" w:author="Gonzalo Javier Herrera Egoavil" w:date="2024-04-29T09:24:00Z">
        <w:r>
          <w:delText xml:space="preserve"> </w:delText>
        </w:r>
      </w:del>
    </w:p>
    <w:p w14:paraId="62E81D55" w14:textId="16F47798" w:rsidR="007F30AE" w:rsidRPr="00920F4E" w:rsidRDefault="00A3107E" w:rsidP="002B1E09">
      <w:pPr>
        <w:pStyle w:val="Informations"/>
        <w:pPrChange w:id="1768" w:author="Gonzalo Javier Herrera Egoavil" w:date="2024-04-29T09:24:00Z">
          <w:pPr>
            <w:spacing w:after="277" w:line="248" w:lineRule="auto"/>
            <w:ind w:left="1413" w:hanging="10"/>
            <w:jc w:val="both"/>
          </w:pPr>
        </w:pPrChange>
      </w:pPr>
      <w:r w:rsidRPr="00920F4E">
        <w:rPr>
          <w:rPrChange w:id="176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On dresse le bilan des t</w:t>
      </w:r>
      <w:r w:rsidR="007F30AE" w:rsidRPr="00920F4E">
        <w:rPr>
          <w:rPrChange w:id="177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ests effectués (qui, quand, avec quelles données…)</w:t>
      </w:r>
      <w:r w:rsidR="00111811">
        <w:rPr>
          <w:rPrChange w:id="177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sous forme de procédure. Lorsque cela est possible, fournir un tableau des tests effectués avec les résultats obtenus et les actions à entreprendre en conséquence</w:t>
      </w:r>
      <w:r w:rsidR="00645760">
        <w:rPr>
          <w:rPrChange w:id="177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(et une estimation de leur durée)</w:t>
      </w:r>
      <w:r w:rsidR="005328B0" w:rsidRPr="00920F4E">
        <w:rPr>
          <w:rPrChange w:id="177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.</w:t>
      </w:r>
      <w:del w:id="1774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Expliquer les raisons si des tests prévus n'ont pas pu être effectués . </w:delText>
        </w:r>
      </w:del>
    </w:p>
    <w:p w14:paraId="7DBA31C6" w14:textId="3B9CBD30" w:rsidR="007F30AE" w:rsidRDefault="00000000" w:rsidP="002B1E09">
      <w:pPr>
        <w:pStyle w:val="Informations"/>
        <w:rPr>
          <w:ins w:id="1775" w:author="Gonzalo Javier Herrera Egoavil" w:date="2024-04-29T09:24:00Z"/>
        </w:rPr>
      </w:pPr>
      <w:del w:id="1776" w:author="Gonzalo Javier Herrera Egoavil" w:date="2024-04-29T09:24:00Z">
        <w:r>
          <w:delText>6.3</w:delText>
        </w:r>
        <w:r>
          <w:rPr>
            <w:rFonts w:ascii="Arial" w:eastAsia="Arial" w:hAnsi="Arial" w:cs="Arial"/>
          </w:rPr>
          <w:delText xml:space="preserve"> </w:delText>
        </w:r>
      </w:del>
      <w:ins w:id="1777" w:author="Gonzalo Javier Herrera Egoavil" w:date="2024-04-29T09:24:00Z">
        <w:r w:rsidR="002B1E09">
          <w:t>Expliquer les raisons s</w:t>
        </w:r>
        <w:r w:rsidR="007F30AE" w:rsidRPr="00920F4E">
          <w:t>i des tests prévus</w:t>
        </w:r>
        <w:r w:rsidR="002B1E09">
          <w:t xml:space="preserve"> </w:t>
        </w:r>
        <w:r w:rsidR="007F30AE" w:rsidRPr="00920F4E">
          <w:t xml:space="preserve">n'ont pas pu être </w:t>
        </w:r>
        <w:proofErr w:type="gramStart"/>
        <w:r w:rsidR="00920F4E" w:rsidRPr="00920F4E">
          <w:t>effectués </w:t>
        </w:r>
        <w:r w:rsidR="002B1E09">
          <w:t>.</w:t>
        </w:r>
        <w:proofErr w:type="gramEnd"/>
      </w:ins>
    </w:p>
    <w:p w14:paraId="6B146859" w14:textId="0712B268" w:rsidR="002B1E09" w:rsidRPr="00920F4E" w:rsidRDefault="002B1E09" w:rsidP="002B1E09">
      <w:pPr>
        <w:pStyle w:val="Titre2"/>
        <w:pPrChange w:id="1778" w:author="Gonzalo Javier Herrera Egoavil" w:date="2024-04-29T09:24:00Z">
          <w:pPr>
            <w:pStyle w:val="Titre3"/>
            <w:ind w:left="561"/>
          </w:pPr>
        </w:pPrChange>
      </w:pPr>
      <w:bookmarkStart w:id="1779" w:name="_Toc128323779"/>
      <w:r>
        <w:t>Problèmes restants</w:t>
      </w:r>
      <w:bookmarkEnd w:id="1779"/>
      <w:del w:id="1780" w:author="Gonzalo Javier Herrera Egoavil" w:date="2024-04-29T09:24:00Z">
        <w:r w:rsidR="00000000">
          <w:delText xml:space="preserve"> </w:delText>
        </w:r>
      </w:del>
    </w:p>
    <w:p w14:paraId="08F3FC12" w14:textId="7352FCB2" w:rsidR="002B1E09" w:rsidRDefault="007F30AE" w:rsidP="002B1E09">
      <w:pPr>
        <w:pStyle w:val="Informations"/>
        <w:pPrChange w:id="1781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 w:rsidRPr="00920F4E">
        <w:rPr>
          <w:rPrChange w:id="178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Liste des bugs répertoriés avec</w:t>
      </w:r>
      <w:del w:id="1783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319FB02" w14:textId="51B52C5A" w:rsidR="002B1E09" w:rsidRDefault="002B1E09">
      <w:pPr>
        <w:pStyle w:val="Informations"/>
        <w:numPr>
          <w:ilvl w:val="0"/>
          <w:numId w:val="5"/>
        </w:numPr>
        <w:pPrChange w:id="1784" w:author="Gonzalo Javier Herrera Egoavil" w:date="2024-04-29T09:24:00Z">
          <w:pPr>
            <w:numPr>
              <w:numId w:val="12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178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D</w:t>
      </w:r>
      <w:r w:rsidR="007F30AE" w:rsidRPr="00920F4E">
        <w:rPr>
          <w:rPrChange w:id="178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ate de découverte</w:t>
      </w:r>
      <w:del w:id="178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6BF459B" w14:textId="2E7363EB" w:rsidR="00920F4E" w:rsidRDefault="002B1E09">
      <w:pPr>
        <w:pStyle w:val="Informations"/>
        <w:numPr>
          <w:ilvl w:val="0"/>
          <w:numId w:val="5"/>
        </w:numPr>
        <w:pPrChange w:id="1788" w:author="Gonzalo Javier Herrera Egoavil" w:date="2024-04-29T09:24:00Z">
          <w:pPr>
            <w:numPr>
              <w:numId w:val="12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178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Impact</w:t>
      </w:r>
      <w:del w:id="1790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2DE28E5" w14:textId="1BCD0571" w:rsidR="002B1E09" w:rsidRDefault="002B1E09">
      <w:pPr>
        <w:pStyle w:val="Informations"/>
        <w:numPr>
          <w:ilvl w:val="0"/>
          <w:numId w:val="5"/>
        </w:numPr>
        <w:pPrChange w:id="1791" w:author="Gonzalo Javier Herrera Egoavil" w:date="2024-04-29T09:24:00Z">
          <w:pPr>
            <w:numPr>
              <w:numId w:val="12"/>
            </w:numPr>
            <w:spacing w:after="12" w:line="248" w:lineRule="auto"/>
            <w:ind w:left="2139" w:hanging="361"/>
            <w:jc w:val="both"/>
          </w:pPr>
        </w:pPrChange>
      </w:pPr>
      <w:r>
        <w:rPr>
          <w:rPrChange w:id="179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Comment le contourner</w:t>
      </w:r>
      <w:del w:id="1793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2FD3AE03" w14:textId="23567613" w:rsidR="002B1E09" w:rsidRDefault="002B1E09">
      <w:pPr>
        <w:pStyle w:val="Informations"/>
        <w:numPr>
          <w:ilvl w:val="0"/>
          <w:numId w:val="5"/>
        </w:numPr>
        <w:pPrChange w:id="1794" w:author="Gonzalo Javier Herrera Egoavil" w:date="2024-04-29T09:24:00Z">
          <w:pPr>
            <w:numPr>
              <w:numId w:val="12"/>
            </w:numPr>
            <w:spacing w:after="363" w:line="248" w:lineRule="auto"/>
            <w:ind w:left="2139" w:hanging="361"/>
            <w:jc w:val="both"/>
          </w:pPr>
        </w:pPrChange>
      </w:pPr>
      <w:r>
        <w:rPr>
          <w:rPrChange w:id="179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Piste de résolution</w:t>
      </w:r>
      <w:del w:id="1796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6FC8F51" w14:textId="77777777" w:rsidR="009455F6" w:rsidRDefault="00000000">
      <w:pPr>
        <w:pStyle w:val="Titre2"/>
        <w:tabs>
          <w:tab w:val="center" w:pos="1621"/>
        </w:tabs>
        <w:ind w:left="-15" w:firstLine="0"/>
        <w:rPr>
          <w:del w:id="1797" w:author="Gonzalo Javier Herrera Egoavil" w:date="2024-04-29T09:24:00Z"/>
        </w:rPr>
      </w:pPr>
      <w:del w:id="1798" w:author="Gonzalo Javier Herrera Egoavil" w:date="2024-04-29T09:24:00Z">
        <w:r>
          <w:delText>7</w:delText>
        </w:r>
        <w:r>
          <w:rPr>
            <w:rFonts w:ascii="Arial" w:eastAsia="Arial" w:hAnsi="Arial"/>
          </w:rPr>
          <w:delText xml:space="preserve"> </w:delText>
        </w:r>
        <w:r>
          <w:rPr>
            <w:rFonts w:ascii="Arial" w:eastAsia="Arial" w:hAnsi="Arial"/>
          </w:rPr>
          <w:tab/>
        </w:r>
        <w:r>
          <w:delText xml:space="preserve">CONCLUSION </w:delText>
        </w:r>
      </w:del>
    </w:p>
    <w:p w14:paraId="66C7743E" w14:textId="6212FD27" w:rsidR="007F30AE" w:rsidRPr="007F30AE" w:rsidRDefault="00000000" w:rsidP="008E53F9">
      <w:pPr>
        <w:pStyle w:val="Titre1"/>
        <w:rPr>
          <w:ins w:id="1799" w:author="Gonzalo Javier Herrera Egoavil" w:date="2024-04-29T09:24:00Z"/>
        </w:rPr>
      </w:pPr>
      <w:del w:id="1800" w:author="Gonzalo Javier Herrera Egoavil" w:date="2024-04-29T09:24:00Z">
        <w:r>
          <w:delText>7.1</w:delText>
        </w:r>
        <w:r>
          <w:rPr>
            <w:rFonts w:ascii="Arial" w:eastAsia="Arial" w:hAnsi="Arial"/>
          </w:rPr>
          <w:delText xml:space="preserve"> </w:delText>
        </w:r>
      </w:del>
      <w:bookmarkStart w:id="1801" w:name="_Toc165969653"/>
      <w:bookmarkStart w:id="1802" w:name="_Toc128323780"/>
      <w:ins w:id="1803" w:author="Gonzalo Javier Herrera Egoavil" w:date="2024-04-29T09:24:00Z">
        <w:r w:rsidR="007F30AE" w:rsidRPr="007F30AE">
          <w:t>Conclusion</w:t>
        </w:r>
        <w:bookmarkEnd w:id="1801"/>
        <w:bookmarkEnd w:id="1802"/>
      </w:ins>
    </w:p>
    <w:p w14:paraId="0CC34F7C" w14:textId="219DE27B" w:rsidR="007F30AE" w:rsidRPr="00152A26" w:rsidRDefault="007F30AE" w:rsidP="008E53F9">
      <w:pPr>
        <w:pStyle w:val="Titre2"/>
        <w:pPrChange w:id="1804" w:author="Gonzalo Javier Herrera Egoavil" w:date="2024-04-29T09:24:00Z">
          <w:pPr>
            <w:pStyle w:val="Titre3"/>
            <w:ind w:left="561"/>
          </w:pPr>
        </w:pPrChange>
      </w:pPr>
      <w:bookmarkStart w:id="1805" w:name="_Toc165969654"/>
      <w:bookmarkStart w:id="1806" w:name="_Toc128323781"/>
      <w:r w:rsidRPr="00152A26">
        <w:t xml:space="preserve">Bilan des </w:t>
      </w:r>
      <w:bookmarkEnd w:id="1805"/>
      <w:r w:rsidR="008E53F9">
        <w:t>fonctionnalités demandées</w:t>
      </w:r>
      <w:bookmarkEnd w:id="1806"/>
      <w:del w:id="1807" w:author="Gonzalo Javier Herrera Egoavil" w:date="2024-04-29T09:24:00Z">
        <w:r w:rsidR="00000000">
          <w:delText xml:space="preserve"> </w:delText>
        </w:r>
      </w:del>
    </w:p>
    <w:p w14:paraId="3BCCFD2C" w14:textId="41065DCD" w:rsidR="00505421" w:rsidRPr="00920F4E" w:rsidRDefault="005328B0" w:rsidP="002B1E09">
      <w:pPr>
        <w:pStyle w:val="Informations"/>
        <w:pPrChange w:id="1808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 w:rsidRPr="00920F4E">
        <w:rPr>
          <w:rPrChange w:id="180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Il s’agit de reprendre point par point les fonctionnalités décrites dans les spécifications de départ </w:t>
      </w:r>
      <w:r w:rsidR="00505421" w:rsidRPr="00920F4E">
        <w:rPr>
          <w:rPrChange w:id="181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et de définir si elles sont atteintes ou pas, et pourquoi.</w:t>
      </w:r>
      <w:del w:id="181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2195282" w14:textId="4A59A7D9" w:rsidR="007F30AE" w:rsidRPr="00920F4E" w:rsidRDefault="009D480B" w:rsidP="002B1E09">
      <w:pPr>
        <w:pStyle w:val="Informations"/>
        <w:pPrChange w:id="1812" w:author="Gonzalo Javier Herrera Egoavil" w:date="2024-04-29T09:24:00Z">
          <w:pPr>
            <w:spacing w:after="277" w:line="248" w:lineRule="auto"/>
            <w:ind w:left="1413" w:hanging="10"/>
            <w:jc w:val="both"/>
          </w:pPr>
        </w:pPrChange>
      </w:pPr>
      <w:r>
        <w:rPr>
          <w:rPrChange w:id="181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Si ce n’est pas le cas, estimer</w:t>
      </w:r>
      <w:r w:rsidR="005328B0" w:rsidRPr="00920F4E">
        <w:rPr>
          <w:rPrChange w:id="181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en «</w:t>
      </w:r>
      <w:del w:id="181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% </w:delText>
        </w:r>
      </w:del>
      <w:ins w:id="1816" w:author="Gonzalo Javier Herrera Egoavil" w:date="2024-04-29T09:24:00Z">
        <w:r w:rsidR="005328B0" w:rsidRPr="00920F4E">
          <w:t> % </w:t>
        </w:r>
      </w:ins>
      <w:r w:rsidR="005328B0" w:rsidRPr="00920F4E">
        <w:rPr>
          <w:rPrChange w:id="181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» ou en «</w:t>
      </w:r>
      <w:del w:id="1818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  <w:ins w:id="1819" w:author="Gonzalo Javier Herrera Egoavil" w:date="2024-04-29T09:24:00Z">
        <w:r w:rsidR="005328B0" w:rsidRPr="00920F4E">
          <w:t> </w:t>
        </w:r>
      </w:ins>
      <w:r w:rsidR="005328B0" w:rsidRPr="00920F4E">
        <w:rPr>
          <w:rPrChange w:id="182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temps supplémentaire</w:t>
      </w:r>
      <w:del w:id="1821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  <w:ins w:id="1822" w:author="Gonzalo Javier Herrera Egoavil" w:date="2024-04-29T09:24:00Z">
        <w:r w:rsidR="005328B0" w:rsidRPr="00920F4E">
          <w:t> </w:t>
        </w:r>
      </w:ins>
      <w:r w:rsidR="005328B0" w:rsidRPr="00920F4E">
        <w:rPr>
          <w:rPrChange w:id="182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» </w:t>
      </w:r>
      <w:r w:rsidR="00505421" w:rsidRPr="00920F4E">
        <w:rPr>
          <w:rPrChange w:id="182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le travail qu’il reste à accomplir pour terminer le tout.</w:t>
      </w:r>
      <w:del w:id="182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07F10AD" w14:textId="63023D99" w:rsidR="007F30AE" w:rsidRPr="007F30AE" w:rsidRDefault="00000000" w:rsidP="008E53F9">
      <w:pPr>
        <w:pStyle w:val="Titre2"/>
        <w:pPrChange w:id="1826" w:author="Gonzalo Javier Herrera Egoavil" w:date="2024-04-29T09:24:00Z">
          <w:pPr>
            <w:pStyle w:val="Titre3"/>
            <w:ind w:left="561"/>
          </w:pPr>
        </w:pPrChange>
      </w:pPr>
      <w:bookmarkStart w:id="1827" w:name="_Toc165969655"/>
      <w:bookmarkStart w:id="1828" w:name="_Toc128323782"/>
      <w:del w:id="1829" w:author="Gonzalo Javier Herrera Egoavil" w:date="2024-04-29T09:24:00Z">
        <w:r>
          <w:delText>7.2</w:delText>
        </w:r>
        <w:r>
          <w:rPr>
            <w:rFonts w:ascii="Arial" w:eastAsia="Arial" w:hAnsi="Arial"/>
          </w:rPr>
          <w:delText xml:space="preserve"> </w:delText>
        </w:r>
      </w:del>
      <w:r w:rsidR="007F30AE" w:rsidRPr="007F30AE">
        <w:t>Bilan de la planification</w:t>
      </w:r>
      <w:bookmarkEnd w:id="1827"/>
      <w:bookmarkEnd w:id="1828"/>
      <w:del w:id="1830" w:author="Gonzalo Javier Herrera Egoavil" w:date="2024-04-29T09:24:00Z">
        <w:r>
          <w:delText xml:space="preserve"> </w:delText>
        </w:r>
      </w:del>
    </w:p>
    <w:p w14:paraId="05AFB9AF" w14:textId="68020E64" w:rsidR="007F30AE" w:rsidRPr="00920F4E" w:rsidRDefault="007F30AE" w:rsidP="002B1E09">
      <w:pPr>
        <w:pStyle w:val="Informations"/>
        <w:pPrChange w:id="1831" w:author="Gonzalo Javier Herrera Egoavil" w:date="2024-04-29T09:24:00Z">
          <w:pPr>
            <w:spacing w:after="274" w:line="248" w:lineRule="auto"/>
            <w:ind w:left="1413" w:hanging="10"/>
            <w:jc w:val="both"/>
          </w:pPr>
        </w:pPrChange>
      </w:pPr>
      <w:r w:rsidRPr="00920F4E">
        <w:rPr>
          <w:rPrChange w:id="183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Distinguer </w:t>
      </w:r>
      <w:r w:rsidR="00E81328" w:rsidRPr="00920F4E">
        <w:rPr>
          <w:rPrChange w:id="183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et expliquer </w:t>
      </w:r>
      <w:r w:rsidRPr="00920F4E">
        <w:rPr>
          <w:rPrChange w:id="183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les tâches qui ont généré des retards ou de l'avance dans la </w:t>
      </w:r>
      <w:r w:rsidR="00920F4E" w:rsidRPr="00920F4E">
        <w:rPr>
          <w:rPrChange w:id="183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gestion du</w:t>
      </w:r>
      <w:r w:rsidRPr="00920F4E">
        <w:rPr>
          <w:rPrChange w:id="183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projet.</w:t>
      </w:r>
      <w:r w:rsidR="00055DB3">
        <w:rPr>
          <w:rPrChange w:id="183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Indiquer les différence</w:t>
      </w:r>
      <w:r w:rsidR="002B1E09">
        <w:rPr>
          <w:rPrChange w:id="183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s</w:t>
      </w:r>
      <w:r w:rsidR="00055DB3">
        <w:rPr>
          <w:rPrChange w:id="183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entre les planifications initiales et détaillées avec le journal de travail.</w:t>
      </w:r>
      <w:del w:id="1840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1731337" w14:textId="387381F0" w:rsidR="007F30AE" w:rsidRPr="007F30AE" w:rsidRDefault="00000000" w:rsidP="008E53F9">
      <w:pPr>
        <w:pStyle w:val="Titre2"/>
        <w:pPrChange w:id="1841" w:author="Gonzalo Javier Herrera Egoavil" w:date="2024-04-29T09:24:00Z">
          <w:pPr>
            <w:pStyle w:val="Titre3"/>
            <w:ind w:left="561"/>
          </w:pPr>
        </w:pPrChange>
      </w:pPr>
      <w:bookmarkStart w:id="1842" w:name="_Toc165969656"/>
      <w:bookmarkStart w:id="1843" w:name="_Toc128323783"/>
      <w:del w:id="1844" w:author="Gonzalo Javier Herrera Egoavil" w:date="2024-04-29T09:24:00Z">
        <w:r>
          <w:delText>7.3</w:delText>
        </w:r>
        <w:r>
          <w:rPr>
            <w:rFonts w:ascii="Arial" w:eastAsia="Arial" w:hAnsi="Arial"/>
          </w:rPr>
          <w:delText xml:space="preserve"> </w:delText>
        </w:r>
      </w:del>
      <w:r w:rsidR="007F30AE" w:rsidRPr="007F30AE">
        <w:t>Bilan personnel</w:t>
      </w:r>
      <w:bookmarkEnd w:id="1842"/>
      <w:bookmarkEnd w:id="1843"/>
      <w:del w:id="1845" w:author="Gonzalo Javier Herrera Egoavil" w:date="2024-04-29T09:24:00Z">
        <w:r>
          <w:delText xml:space="preserve"> </w:delText>
        </w:r>
      </w:del>
    </w:p>
    <w:p w14:paraId="76B4F7FF" w14:textId="424C9ED1" w:rsidR="00920F4E" w:rsidRDefault="007F30AE" w:rsidP="002B1E09">
      <w:pPr>
        <w:pStyle w:val="Informations"/>
        <w:pPrChange w:id="1846" w:author="Gonzalo Javier Herrera Egoavil" w:date="2024-04-29T09:24:00Z">
          <w:pPr>
            <w:spacing w:after="11" w:line="249" w:lineRule="auto"/>
            <w:ind w:left="1413" w:hanging="10"/>
          </w:pPr>
        </w:pPrChange>
      </w:pPr>
      <w:r w:rsidRPr="00920F4E">
        <w:rPr>
          <w:rPrChange w:id="184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Si c’était à </w:t>
      </w:r>
      <w:proofErr w:type="gramStart"/>
      <w:r w:rsidRPr="00920F4E">
        <w:rPr>
          <w:rPrChange w:id="184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refaire</w:t>
      </w:r>
      <w:r w:rsidR="00A3107E" w:rsidRPr="00920F4E">
        <w:rPr>
          <w:rPrChange w:id="184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:</w:t>
      </w:r>
      <w:proofErr w:type="gramEnd"/>
      <w:del w:id="1850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79AFBBB" w14:textId="08E76392" w:rsidR="00920F4E" w:rsidRDefault="00A3107E">
      <w:pPr>
        <w:pStyle w:val="Informations"/>
        <w:numPr>
          <w:ilvl w:val="0"/>
          <w:numId w:val="5"/>
        </w:numPr>
        <w:pPrChange w:id="1851" w:author="Gonzalo Javier Herrera Egoavil" w:date="2024-04-29T09:24:00Z">
          <w:pPr>
            <w:numPr>
              <w:numId w:val="13"/>
            </w:numPr>
            <w:spacing w:after="12" w:line="248" w:lineRule="auto"/>
            <w:ind w:left="2139" w:hanging="361"/>
          </w:pPr>
        </w:pPrChange>
      </w:pPr>
      <w:r w:rsidRPr="00920F4E">
        <w:rPr>
          <w:rPrChange w:id="185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Q</w:t>
      </w:r>
      <w:r w:rsidR="007F30AE" w:rsidRPr="00920F4E">
        <w:rPr>
          <w:rPrChange w:id="185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u’est-ce </w:t>
      </w:r>
      <w:r w:rsidRPr="00920F4E">
        <w:rPr>
          <w:rPrChange w:id="185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qu’il faudrait garder</w:t>
      </w:r>
      <w:del w:id="185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  <w:ins w:id="1856" w:author="Gonzalo Javier Herrera Egoavil" w:date="2024-04-29T09:24:00Z">
        <w:r w:rsidR="00E81328" w:rsidRPr="00920F4E">
          <w:t> </w:t>
        </w:r>
      </w:ins>
      <w:r w:rsidR="008E53F9" w:rsidRPr="00920F4E">
        <w:rPr>
          <w:rPrChange w:id="185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? Les</w:t>
      </w:r>
      <w:r w:rsidR="00505421" w:rsidRPr="00920F4E">
        <w:rPr>
          <w:rPrChange w:id="185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plus et les moins</w:t>
      </w:r>
      <w:del w:id="1859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? </w:delText>
        </w:r>
      </w:del>
      <w:ins w:id="1860" w:author="Gonzalo Javier Herrera Egoavil" w:date="2024-04-29T09:24:00Z">
        <w:r w:rsidR="00505421" w:rsidRPr="00920F4E">
          <w:t> ?</w:t>
        </w:r>
      </w:ins>
    </w:p>
    <w:p w14:paraId="2FB805C8" w14:textId="2FE38094" w:rsidR="007F30AE" w:rsidRPr="00920F4E" w:rsidRDefault="00A3107E">
      <w:pPr>
        <w:pStyle w:val="Informations"/>
        <w:numPr>
          <w:ilvl w:val="0"/>
          <w:numId w:val="5"/>
        </w:numPr>
        <w:pPrChange w:id="1861" w:author="Gonzalo Javier Herrera Egoavil" w:date="2024-04-29T09:24:00Z">
          <w:pPr>
            <w:numPr>
              <w:numId w:val="13"/>
            </w:numPr>
            <w:spacing w:after="11" w:line="249" w:lineRule="auto"/>
            <w:ind w:left="2139" w:hanging="361"/>
          </w:pPr>
        </w:pPrChange>
      </w:pPr>
      <w:r w:rsidRPr="00920F4E">
        <w:rPr>
          <w:rPrChange w:id="186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Q</w:t>
      </w:r>
      <w:r w:rsidR="007F30AE" w:rsidRPr="00920F4E">
        <w:rPr>
          <w:rPrChange w:id="186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u’est-ce </w:t>
      </w:r>
      <w:r w:rsidRPr="00920F4E">
        <w:rPr>
          <w:rPrChange w:id="186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qu’il faudrait gérer, réaliser ou traiter différemment</w:t>
      </w:r>
      <w:del w:id="186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? </w:delText>
        </w:r>
      </w:del>
      <w:ins w:id="1866" w:author="Gonzalo Javier Herrera Egoavil" w:date="2024-04-29T09:24:00Z">
        <w:r w:rsidRPr="00920F4E">
          <w:t> ?</w:t>
        </w:r>
      </w:ins>
    </w:p>
    <w:p w14:paraId="41C2A31F" w14:textId="45C86B82" w:rsidR="00A3107E" w:rsidRPr="00920F4E" w:rsidRDefault="00A3107E" w:rsidP="002B1E09">
      <w:pPr>
        <w:pStyle w:val="Informations"/>
        <w:pPrChange w:id="1867" w:author="Gonzalo Javier Herrera Egoavil" w:date="2024-04-29T09:24:00Z">
          <w:pPr>
            <w:spacing w:after="11" w:line="249" w:lineRule="auto"/>
            <w:ind w:left="1413" w:hanging="10"/>
          </w:pPr>
        </w:pPrChange>
      </w:pPr>
      <w:r w:rsidRPr="00920F4E">
        <w:rPr>
          <w:rPrChange w:id="186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Qu’est que ce projet m’a appris</w:t>
      </w:r>
      <w:del w:id="1869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? </w:delText>
        </w:r>
      </w:del>
      <w:ins w:id="1870" w:author="Gonzalo Javier Herrera Egoavil" w:date="2024-04-29T09:24:00Z">
        <w:r w:rsidRPr="00920F4E">
          <w:t> ?</w:t>
        </w:r>
      </w:ins>
    </w:p>
    <w:p w14:paraId="62F8B174" w14:textId="34D1277B" w:rsidR="004206A2" w:rsidRPr="00920F4E" w:rsidRDefault="004206A2" w:rsidP="002B1E09">
      <w:pPr>
        <w:pStyle w:val="Informations"/>
        <w:pPrChange w:id="1871" w:author="Gonzalo Javier Herrera Egoavil" w:date="2024-04-29T09:24:00Z">
          <w:pPr>
            <w:spacing w:after="11" w:line="249" w:lineRule="auto"/>
            <w:ind w:left="1413" w:hanging="10"/>
          </w:pPr>
        </w:pPrChange>
      </w:pPr>
      <w:proofErr w:type="gramStart"/>
      <w:r w:rsidRPr="00920F4E">
        <w:rPr>
          <w:rPrChange w:id="187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Suite à</w:t>
      </w:r>
      <w:proofErr w:type="gramEnd"/>
      <w:r w:rsidRPr="00920F4E">
        <w:rPr>
          <w:rPrChange w:id="187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donner, améliorations souhaitables, …</w:t>
      </w:r>
      <w:del w:id="1874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79BC9D22" w14:textId="56E45793" w:rsidR="00A3107E" w:rsidRPr="00920F4E" w:rsidRDefault="00A3107E" w:rsidP="002B1E09">
      <w:pPr>
        <w:pStyle w:val="Informations"/>
        <w:pPrChange w:id="1875" w:author="Gonzalo Javier Herrera Egoavil" w:date="2024-04-29T09:24:00Z">
          <w:pPr>
            <w:spacing w:after="378" w:line="248" w:lineRule="auto"/>
            <w:ind w:left="1413" w:hanging="10"/>
            <w:jc w:val="both"/>
          </w:pPr>
        </w:pPrChange>
      </w:pPr>
      <w:r w:rsidRPr="00920F4E">
        <w:rPr>
          <w:rPrChange w:id="187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Remerciements, signature, etc.</w:t>
      </w:r>
      <w:del w:id="187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11007D98" w14:textId="77777777" w:rsidR="009455F6" w:rsidRDefault="00000000">
      <w:pPr>
        <w:pStyle w:val="Titre2"/>
        <w:tabs>
          <w:tab w:val="center" w:pos="1093"/>
        </w:tabs>
        <w:ind w:left="-15" w:firstLine="0"/>
        <w:rPr>
          <w:del w:id="1878" w:author="Gonzalo Javier Herrera Egoavil" w:date="2024-04-29T09:24:00Z"/>
        </w:rPr>
      </w:pPr>
      <w:del w:id="1879" w:author="Gonzalo Javier Herrera Egoavil" w:date="2024-04-29T09:24:00Z">
        <w:r>
          <w:delText>8</w:delText>
        </w:r>
        <w:r>
          <w:rPr>
            <w:rFonts w:ascii="Arial" w:eastAsia="Arial" w:hAnsi="Arial"/>
          </w:rPr>
          <w:delText xml:space="preserve"> </w:delText>
        </w:r>
        <w:r>
          <w:rPr>
            <w:rFonts w:ascii="Arial" w:eastAsia="Arial" w:hAnsi="Arial"/>
          </w:rPr>
          <w:tab/>
        </w:r>
        <w:r>
          <w:delText xml:space="preserve">DIVERS </w:delText>
        </w:r>
      </w:del>
    </w:p>
    <w:p w14:paraId="53E51411" w14:textId="5ADEE5DE" w:rsidR="007F30AE" w:rsidRPr="007F30AE" w:rsidRDefault="00000000" w:rsidP="008E53F9">
      <w:pPr>
        <w:pStyle w:val="Titre1"/>
        <w:rPr>
          <w:ins w:id="1880" w:author="Gonzalo Javier Herrera Egoavil" w:date="2024-04-29T09:24:00Z"/>
        </w:rPr>
      </w:pPr>
      <w:del w:id="1881" w:author="Gonzalo Javier Herrera Egoavil" w:date="2024-04-29T09:24:00Z">
        <w:r>
          <w:delText>8.1</w:delText>
        </w:r>
        <w:r>
          <w:rPr>
            <w:rFonts w:ascii="Arial" w:eastAsia="Arial" w:hAnsi="Arial"/>
          </w:rPr>
          <w:delText xml:space="preserve"> </w:delText>
        </w:r>
      </w:del>
      <w:bookmarkStart w:id="1882" w:name="_Toc532179971"/>
      <w:bookmarkStart w:id="1883" w:name="_Toc165969657"/>
      <w:bookmarkStart w:id="1884" w:name="_Toc128323784"/>
      <w:ins w:id="1885" w:author="Gonzalo Javier Herrera Egoavil" w:date="2024-04-29T09:24:00Z">
        <w:r w:rsidR="007F30AE" w:rsidRPr="007F30AE">
          <w:t>Divers</w:t>
        </w:r>
        <w:bookmarkEnd w:id="1882"/>
        <w:bookmarkEnd w:id="1883"/>
        <w:bookmarkEnd w:id="1884"/>
      </w:ins>
    </w:p>
    <w:p w14:paraId="163FAD9D" w14:textId="6C592529" w:rsidR="007F30AE" w:rsidRPr="007F30AE" w:rsidRDefault="007F30AE" w:rsidP="008E53F9">
      <w:pPr>
        <w:pStyle w:val="Titre2"/>
        <w:pPrChange w:id="1886" w:author="Gonzalo Javier Herrera Egoavil" w:date="2024-04-29T09:24:00Z">
          <w:pPr>
            <w:pStyle w:val="Titre3"/>
            <w:ind w:left="561"/>
          </w:pPr>
        </w:pPrChange>
      </w:pPr>
      <w:bookmarkStart w:id="1887" w:name="_Toc532179972"/>
      <w:bookmarkStart w:id="1888" w:name="_Toc165969658"/>
      <w:bookmarkStart w:id="1889" w:name="_Toc128323785"/>
      <w:r w:rsidRPr="007F30AE">
        <w:t>Journal de travail</w:t>
      </w:r>
      <w:bookmarkEnd w:id="1887"/>
      <w:bookmarkEnd w:id="1888"/>
      <w:bookmarkEnd w:id="1889"/>
      <w:del w:id="1890" w:author="Gonzalo Javier Herrera Egoavil" w:date="2024-04-29T09:24:00Z">
        <w:r w:rsidR="00000000">
          <w:delText xml:space="preserve"> </w:delText>
        </w:r>
      </w:del>
    </w:p>
    <w:p w14:paraId="23F426EB" w14:textId="32F38D08" w:rsidR="007F30AE" w:rsidRPr="00920F4E" w:rsidRDefault="007F30AE" w:rsidP="002B1E09">
      <w:pPr>
        <w:pStyle w:val="Informations"/>
        <w:pPrChange w:id="1891" w:author="Gonzalo Javier Herrera Egoavil" w:date="2024-04-29T09:24:00Z">
          <w:pPr>
            <w:spacing w:after="276" w:line="248" w:lineRule="auto"/>
            <w:ind w:left="1413" w:hanging="10"/>
            <w:jc w:val="both"/>
          </w:pPr>
        </w:pPrChange>
      </w:pPr>
      <w:r w:rsidRPr="00920F4E">
        <w:rPr>
          <w:rPrChange w:id="189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Date, activité</w:t>
      </w:r>
      <w:r w:rsidR="00055DB3">
        <w:rPr>
          <w:rPrChange w:id="189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(description qui permet</w:t>
      </w:r>
      <w:r w:rsidR="00A3107E" w:rsidRPr="00920F4E">
        <w:rPr>
          <w:rPrChange w:id="189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de reproduire le cheminement du projet)</w:t>
      </w:r>
      <w:r w:rsidRPr="00920F4E">
        <w:rPr>
          <w:rPrChange w:id="189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, durée</w:t>
      </w:r>
      <w:r w:rsidR="009D480B">
        <w:rPr>
          <w:rPrChange w:id="189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, liens et références sur des documents externes</w:t>
      </w:r>
      <w:r w:rsidR="00A3107E" w:rsidRPr="00920F4E">
        <w:rPr>
          <w:rPrChange w:id="189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.</w:t>
      </w:r>
      <w:r w:rsidR="00055DB3">
        <w:rPr>
          <w:rPrChange w:id="189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Lorsqu’une activité de recherches a été entreprise, il convient d’énumérer ce qui a été trouvé, avec les références.</w:t>
      </w:r>
      <w:del w:id="1899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6885D8C4" w14:textId="074A8E7A" w:rsidR="007F30AE" w:rsidRPr="007F30AE" w:rsidRDefault="00000000" w:rsidP="008E53F9">
      <w:pPr>
        <w:pStyle w:val="Titre2"/>
        <w:pPrChange w:id="1900" w:author="Gonzalo Javier Herrera Egoavil" w:date="2024-04-29T09:24:00Z">
          <w:pPr>
            <w:spacing w:after="0"/>
            <w:ind w:left="561" w:hanging="10"/>
          </w:pPr>
        </w:pPrChange>
      </w:pPr>
      <w:bookmarkStart w:id="1901" w:name="_Toc128323786"/>
      <w:del w:id="1902" w:author="Gonzalo Javier Herrera Egoavil" w:date="2024-04-29T09:24:00Z">
        <w:r>
          <w:rPr>
            <w:rFonts w:ascii="Century Gothic" w:eastAsia="Century Gothic" w:hAnsi="Century Gothic" w:cs="Century Gothic"/>
          </w:rPr>
          <w:delText>8.2</w:delText>
        </w:r>
        <w:r>
          <w:rPr>
            <w:rFonts w:ascii="Arial" w:eastAsia="Arial" w:hAnsi="Arial"/>
          </w:rPr>
          <w:delText xml:space="preserve"> </w:delText>
        </w:r>
      </w:del>
      <w:r w:rsidR="00A3107E">
        <w:rPr>
          <w:rPrChange w:id="1903" w:author="Gonzalo Javier Herrera Egoavil" w:date="2024-04-29T09:24:00Z">
            <w:rPr>
              <w:rFonts w:ascii="Century Gothic" w:hAnsi="Century Gothic"/>
              <w:b/>
              <w:sz w:val="28"/>
            </w:rPr>
          </w:rPrChange>
        </w:rPr>
        <w:t>Bibliographie</w:t>
      </w:r>
      <w:bookmarkEnd w:id="1901"/>
      <w:del w:id="1904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71D9B769" w14:textId="52489D56" w:rsidR="007F30AE" w:rsidRPr="00920F4E" w:rsidRDefault="00A3107E" w:rsidP="002B1E09">
      <w:pPr>
        <w:pStyle w:val="Informations"/>
        <w:pPrChange w:id="1905" w:author="Gonzalo Javier Herrera Egoavil" w:date="2024-04-29T09:24:00Z">
          <w:pPr>
            <w:spacing w:after="271" w:line="248" w:lineRule="auto"/>
            <w:ind w:left="1413" w:hanging="10"/>
            <w:jc w:val="both"/>
          </w:pPr>
        </w:pPrChange>
      </w:pPr>
      <w:r w:rsidRPr="00920F4E">
        <w:rPr>
          <w:rPrChange w:id="190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Références des livres</w:t>
      </w:r>
      <w:r w:rsidR="009D480B">
        <w:rPr>
          <w:rPrChange w:id="190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, revues et publications</w:t>
      </w:r>
      <w:r w:rsidR="00F1003D">
        <w:rPr>
          <w:rPrChange w:id="190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u</w:t>
      </w:r>
      <w:r w:rsidR="00903FEF" w:rsidRPr="00920F4E">
        <w:rPr>
          <w:rPrChange w:id="190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tilisés durant le projet.</w:t>
      </w:r>
      <w:del w:id="1910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85E19AD" w14:textId="1E025536" w:rsidR="00903FEF" w:rsidRPr="007F30AE" w:rsidRDefault="00000000" w:rsidP="008E53F9">
      <w:pPr>
        <w:pStyle w:val="Titre2"/>
        <w:pPrChange w:id="1911" w:author="Gonzalo Javier Herrera Egoavil" w:date="2024-04-29T09:24:00Z">
          <w:pPr>
            <w:spacing w:after="0"/>
            <w:ind w:left="561" w:hanging="10"/>
          </w:pPr>
        </w:pPrChange>
      </w:pPr>
      <w:bookmarkStart w:id="1912" w:name="_Toc128323787"/>
      <w:del w:id="1913" w:author="Gonzalo Javier Herrera Egoavil" w:date="2024-04-29T09:24:00Z">
        <w:r>
          <w:rPr>
            <w:rFonts w:ascii="Century Gothic" w:eastAsia="Century Gothic" w:hAnsi="Century Gothic" w:cs="Century Gothic"/>
          </w:rPr>
          <w:delText>8.3</w:delText>
        </w:r>
        <w:r>
          <w:rPr>
            <w:rFonts w:ascii="Arial" w:eastAsia="Arial" w:hAnsi="Arial"/>
          </w:rPr>
          <w:delText xml:space="preserve"> </w:delText>
        </w:r>
      </w:del>
      <w:r w:rsidR="00903FEF">
        <w:rPr>
          <w:rPrChange w:id="1914" w:author="Gonzalo Javier Herrera Egoavil" w:date="2024-04-29T09:24:00Z">
            <w:rPr>
              <w:rFonts w:ascii="Century Gothic" w:hAnsi="Century Gothic"/>
              <w:b/>
              <w:sz w:val="28"/>
            </w:rPr>
          </w:rPrChange>
        </w:rPr>
        <w:t>Webographie</w:t>
      </w:r>
      <w:bookmarkEnd w:id="1912"/>
      <w:del w:id="1915" w:author="Gonzalo Javier Herrera Egoavil" w:date="2024-04-29T09:24:00Z">
        <w:r>
          <w:rPr>
            <w:rFonts w:ascii="Century Gothic" w:eastAsia="Century Gothic" w:hAnsi="Century Gothic" w:cs="Century Gothic"/>
          </w:rPr>
          <w:delText xml:space="preserve"> </w:delText>
        </w:r>
      </w:del>
    </w:p>
    <w:p w14:paraId="5D0BD64A" w14:textId="5A8BB3CF" w:rsidR="00903FEF" w:rsidRPr="00920F4E" w:rsidRDefault="00903FEF" w:rsidP="002B1E09">
      <w:pPr>
        <w:pStyle w:val="Informations"/>
        <w:pPrChange w:id="1916" w:author="Gonzalo Javier Herrera Egoavil" w:date="2024-04-29T09:24:00Z">
          <w:pPr>
            <w:spacing w:after="379" w:line="248" w:lineRule="auto"/>
            <w:ind w:left="1413" w:hanging="10"/>
            <w:jc w:val="both"/>
          </w:pPr>
        </w:pPrChange>
      </w:pPr>
      <w:r w:rsidRPr="00920F4E">
        <w:rPr>
          <w:rPrChange w:id="191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Références des sites Internet consultés durant le projet.</w:t>
      </w:r>
      <w:del w:id="1918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3C7DF912" w14:textId="77777777" w:rsidR="009455F6" w:rsidRDefault="00000000">
      <w:pPr>
        <w:pStyle w:val="Titre2"/>
        <w:tabs>
          <w:tab w:val="center" w:pos="1279"/>
        </w:tabs>
        <w:spacing w:after="0"/>
        <w:ind w:left="-15" w:firstLine="0"/>
        <w:rPr>
          <w:del w:id="1919" w:author="Gonzalo Javier Herrera Egoavil" w:date="2024-04-29T09:24:00Z"/>
        </w:rPr>
      </w:pPr>
      <w:del w:id="1920" w:author="Gonzalo Javier Herrera Egoavil" w:date="2024-04-29T09:24:00Z">
        <w:r>
          <w:delText>9</w:delText>
        </w:r>
        <w:r>
          <w:rPr>
            <w:rFonts w:ascii="Arial" w:eastAsia="Arial" w:hAnsi="Arial"/>
          </w:rPr>
          <w:delText xml:space="preserve"> </w:delText>
        </w:r>
        <w:r>
          <w:rPr>
            <w:rFonts w:ascii="Arial" w:eastAsia="Arial" w:hAnsi="Arial"/>
          </w:rPr>
          <w:tab/>
        </w:r>
        <w:r>
          <w:delText xml:space="preserve">ANNEXES </w:delText>
        </w:r>
      </w:del>
    </w:p>
    <w:p w14:paraId="2A28C9EC" w14:textId="77777777" w:rsidR="00903FEF" w:rsidRPr="007F30AE" w:rsidRDefault="00903FEF" w:rsidP="008E53F9">
      <w:pPr>
        <w:pStyle w:val="Titre1"/>
        <w:rPr>
          <w:ins w:id="1921" w:author="Gonzalo Javier Herrera Egoavil" w:date="2024-04-29T09:24:00Z"/>
        </w:rPr>
      </w:pPr>
      <w:bookmarkStart w:id="1922" w:name="_Toc128323788"/>
      <w:ins w:id="1923" w:author="Gonzalo Javier Herrera Egoavil" w:date="2024-04-29T09:24:00Z">
        <w:r>
          <w:t>Annexes</w:t>
        </w:r>
        <w:bookmarkEnd w:id="1922"/>
      </w:ins>
    </w:p>
    <w:p w14:paraId="79D731EE" w14:textId="0A430AAB" w:rsidR="00903FEF" w:rsidRPr="00920F4E" w:rsidRDefault="00B64C66" w:rsidP="002B1E09">
      <w:pPr>
        <w:pStyle w:val="Informations"/>
        <w:pPrChange w:id="1924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proofErr w:type="gramStart"/>
      <w:r w:rsidRPr="00920F4E">
        <w:rPr>
          <w:rPrChange w:id="192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Listing</w:t>
      </w:r>
      <w:proofErr w:type="gramEnd"/>
      <w:r w:rsidRPr="00920F4E">
        <w:rPr>
          <w:rPrChange w:id="1926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du code source (partiel ou, plus rarement complet)</w:t>
      </w:r>
      <w:del w:id="1927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FA37770" w14:textId="48FCED48" w:rsidR="00903FEF" w:rsidRPr="00920F4E" w:rsidRDefault="00903FEF" w:rsidP="002B1E09">
      <w:pPr>
        <w:pStyle w:val="Informations"/>
        <w:pPrChange w:id="1928" w:author="Gonzalo Javier Herrera Egoavil" w:date="2024-04-29T09:24:00Z">
          <w:pPr>
            <w:spacing w:after="11" w:line="249" w:lineRule="auto"/>
            <w:ind w:left="1413" w:hanging="10"/>
          </w:pPr>
        </w:pPrChange>
      </w:pPr>
      <w:r w:rsidRPr="00920F4E">
        <w:rPr>
          <w:rPrChange w:id="192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Guide</w:t>
      </w:r>
      <w:r w:rsidR="00ED6F46" w:rsidRPr="00920F4E">
        <w:rPr>
          <w:rPrChange w:id="1930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(s)</w:t>
      </w:r>
      <w:r w:rsidR="00B64C66" w:rsidRPr="00920F4E">
        <w:rPr>
          <w:rPrChange w:id="193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d’utilisation et/ou guide de l’administrateur</w:t>
      </w:r>
      <w:del w:id="1932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4D29E6D1" w14:textId="0E01C916" w:rsidR="00903FEF" w:rsidRPr="00920F4E" w:rsidRDefault="00ED6F46" w:rsidP="002B1E09">
      <w:pPr>
        <w:pStyle w:val="Informations"/>
        <w:pPrChange w:id="1933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 w:rsidRPr="00920F4E">
        <w:rPr>
          <w:rPrChange w:id="193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Etat ou</w:t>
      </w:r>
      <w:r w:rsidR="00903FEF" w:rsidRPr="00920F4E">
        <w:rPr>
          <w:rPrChange w:id="1935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«</w:t>
      </w:r>
      <w:del w:id="1936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  <w:ins w:id="1937" w:author="Gonzalo Javier Herrera Egoavil" w:date="2024-04-29T09:24:00Z">
        <w:r w:rsidR="00903FEF" w:rsidRPr="00920F4E">
          <w:t> </w:t>
        </w:r>
      </w:ins>
      <w:r w:rsidR="00903FEF" w:rsidRPr="00920F4E">
        <w:rPr>
          <w:rPrChange w:id="193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dump</w:t>
      </w:r>
      <w:del w:id="1939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  <w:ins w:id="1940" w:author="Gonzalo Javier Herrera Egoavil" w:date="2024-04-29T09:24:00Z">
        <w:r w:rsidR="00903FEF" w:rsidRPr="00920F4E">
          <w:t> </w:t>
        </w:r>
      </w:ins>
      <w:r w:rsidR="00903FEF" w:rsidRPr="00920F4E">
        <w:rPr>
          <w:rPrChange w:id="1941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» </w:t>
      </w:r>
      <w:r w:rsidRPr="00920F4E">
        <w:rPr>
          <w:rPrChange w:id="1942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de la configuration </w:t>
      </w:r>
      <w:r w:rsidR="00903FEF" w:rsidRPr="00920F4E">
        <w:rPr>
          <w:rPrChange w:id="1943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des équipements</w:t>
      </w:r>
      <w:r w:rsidRPr="00920F4E">
        <w:rPr>
          <w:rPrChange w:id="1944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(routeur, switch, robot, etc.).</w:t>
      </w:r>
      <w:del w:id="1945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p w14:paraId="5B88C5AD" w14:textId="758BFDA6" w:rsidR="007F30AE" w:rsidRPr="00920F4E" w:rsidRDefault="00903FEF" w:rsidP="002B1E09">
      <w:pPr>
        <w:pStyle w:val="Informations"/>
        <w:pPrChange w:id="1946" w:author="Gonzalo Javier Herrera Egoavil" w:date="2024-04-29T09:24:00Z">
          <w:pPr>
            <w:spacing w:after="12" w:line="248" w:lineRule="auto"/>
            <w:ind w:left="1413" w:hanging="10"/>
            <w:jc w:val="both"/>
          </w:pPr>
        </w:pPrChange>
      </w:pPr>
      <w:r>
        <w:rPr>
          <w:rPrChange w:id="1947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Extraits</w:t>
      </w:r>
      <w:r w:rsidR="00ED6F46">
        <w:rPr>
          <w:rPrChange w:id="1948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 xml:space="preserve"> de catalogue, documentation de fabricant</w:t>
      </w:r>
      <w:r>
        <w:rPr>
          <w:rPrChange w:id="1949" w:author="Gonzalo Javier Herrera Egoavil" w:date="2024-04-29T09:24:00Z">
            <w:rPr>
              <w:rFonts w:ascii="Century Gothic" w:hAnsi="Century Gothic"/>
              <w:color w:val="548DD4"/>
              <w:sz w:val="16"/>
            </w:rPr>
          </w:rPrChange>
        </w:rPr>
        <w:t>, etc.</w:t>
      </w:r>
      <w:del w:id="1950" w:author="Gonzalo Javier Herrera Egoavil" w:date="2024-04-29T09:24:00Z">
        <w:r w:rsidR="00000000">
          <w:rPr>
            <w:rFonts w:ascii="Century Gothic" w:eastAsia="Century Gothic" w:hAnsi="Century Gothic" w:cs="Century Gothic"/>
            <w:color w:val="548DD4"/>
          </w:rPr>
          <w:delText xml:space="preserve"> </w:delText>
        </w:r>
      </w:del>
    </w:p>
    <w:sectPr w:rsidR="007F30AE" w:rsidRPr="00920F4E" w:rsidSect="00D160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  <w:sectPrChange w:id="2048" w:author="Gonzalo Javier Herrera Egoavil" w:date="2024-04-29T09:24:00Z">
        <w:sectPr w:rsidR="007F30AE" w:rsidRPr="00920F4E" w:rsidSect="00D160DD">
          <w:pgSz w:code="0"/>
          <w:pgMar w:top="760" w:right="1408" w:bottom="707" w:left="1419" w:header="720" w:footer="720" w:gutter="0"/>
          <w:cols w:space="72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2771" w14:textId="77777777" w:rsidR="00F21BD3" w:rsidRDefault="00F21BD3" w:rsidP="009A0288">
      <w:r>
        <w:separator/>
      </w:r>
    </w:p>
  </w:endnote>
  <w:endnote w:type="continuationSeparator" w:id="0">
    <w:p w14:paraId="188EAE4B" w14:textId="77777777" w:rsidR="00F21BD3" w:rsidRDefault="00F21BD3" w:rsidP="009A0288">
      <w:r>
        <w:continuationSeparator/>
      </w:r>
    </w:p>
  </w:endnote>
  <w:endnote w:type="continuationNotice" w:id="1">
    <w:p w14:paraId="7319804E" w14:textId="77777777" w:rsidR="00F21BD3" w:rsidRDefault="00F21BD3" w:rsidP="009A0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D154F" w14:textId="77777777" w:rsidR="009455F6" w:rsidRDefault="00000000">
    <w:pPr>
      <w:tabs>
        <w:tab w:val="center" w:pos="4734"/>
        <w:tab w:val="right" w:pos="9080"/>
      </w:tabs>
      <w:spacing w:after="9"/>
      <w:rPr>
        <w:del w:id="1994" w:author="Gonzalo Javier Herrera Egoavil" w:date="2024-04-29T09:24:00Z"/>
      </w:rPr>
    </w:pPr>
    <w:del w:id="1995" w:author="Gonzalo Javier Herrera Egoavil" w:date="2024-04-29T09:24:00Z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BFF1A3" wp14:editId="42A5D075">
                <wp:simplePos x="0" y="0"/>
                <wp:positionH relativeFrom="page">
                  <wp:posOffset>900989</wp:posOffset>
                </wp:positionH>
                <wp:positionV relativeFrom="page">
                  <wp:posOffset>9709404</wp:posOffset>
                </wp:positionV>
                <wp:extent cx="5760416" cy="6096"/>
                <wp:effectExtent l="0" t="0" r="0" b="0"/>
                <wp:wrapSquare wrapText="bothSides"/>
                <wp:docPr id="12045" name="Group 1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416" cy="6096"/>
                          <a:chOff x="0" y="0"/>
                          <a:chExt cx="5760416" cy="6096"/>
                        </a:xfrm>
                      </wpg:grpSpPr>
                      <wps:wsp>
                        <wps:cNvPr id="12479" name="Shape 12479"/>
                        <wps:cNvSpPr/>
                        <wps:spPr>
                          <a:xfrm>
                            <a:off x="0" y="0"/>
                            <a:ext cx="21765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526" h="9144">
                                <a:moveTo>
                                  <a:pt x="0" y="0"/>
                                </a:moveTo>
                                <a:lnTo>
                                  <a:pt x="2176526" y="0"/>
                                </a:lnTo>
                                <a:lnTo>
                                  <a:pt x="21765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0" name="Shape 12480"/>
                        <wps:cNvSpPr/>
                        <wps:spPr>
                          <a:xfrm>
                            <a:off x="217660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1" name="Shape 12481"/>
                        <wps:cNvSpPr/>
                        <wps:spPr>
                          <a:xfrm>
                            <a:off x="2182698" y="0"/>
                            <a:ext cx="1653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794" h="9144">
                                <a:moveTo>
                                  <a:pt x="0" y="0"/>
                                </a:moveTo>
                                <a:lnTo>
                                  <a:pt x="1653794" y="0"/>
                                </a:lnTo>
                                <a:lnTo>
                                  <a:pt x="1653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2" name="Shape 12482"/>
                        <wps:cNvSpPr/>
                        <wps:spPr>
                          <a:xfrm>
                            <a:off x="38364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3" name="Shape 12483"/>
                        <wps:cNvSpPr/>
                        <wps:spPr>
                          <a:xfrm>
                            <a:off x="3842588" y="0"/>
                            <a:ext cx="19178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827" h="9144">
                                <a:moveTo>
                                  <a:pt x="0" y="0"/>
                                </a:moveTo>
                                <a:lnTo>
                                  <a:pt x="1917827" y="0"/>
                                </a:lnTo>
                                <a:lnTo>
                                  <a:pt x="19178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45" style="width:453.576pt;height:0.47998pt;position:absolute;mso-position-horizontal-relative:page;mso-position-horizontal:absolute;margin-left:70.944pt;mso-position-vertical-relative:page;margin-top:764.52pt;" coordsize="57604,60">
                <v:shape id="Shape 12484" style="position:absolute;width:21765;height:91;left:0;top:0;" coordsize="2176526,9144" path="m0,0l2176526,0l2176526,9144l0,9144l0,0">
                  <v:stroke weight="0pt" endcap="flat" joinstyle="miter" miterlimit="10" on="false" color="#000000" opacity="0"/>
                  <v:fill on="true" color="#000000"/>
                </v:shape>
                <v:shape id="Shape 12485" style="position:absolute;width:91;height:91;left:2176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486" style="position:absolute;width:16537;height:91;left:21826;top:0;" coordsize="1653794,9144" path="m0,0l1653794,0l1653794,9144l0,9144l0,0">
                  <v:stroke weight="0pt" endcap="flat" joinstyle="miter" miterlimit="10" on="false" color="#000000" opacity="0"/>
                  <v:fill on="true" color="#000000"/>
                </v:shape>
                <v:shape id="Shape 12487" style="position:absolute;width:91;height:91;left:3836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488" style="position:absolute;width:19178;height:91;left:38425;top:0;" coordsize="1917827,9144" path="m0,0l1917827,0l1917827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16"/>
        </w:rPr>
        <w:delText xml:space="preserve">Auteur :GonzaloJavier HerreraEgoavil </w:delText>
      </w:r>
      <w:r>
        <w:rPr>
          <w:rFonts w:ascii="Century Gothic" w:eastAsia="Century Gothic" w:hAnsi="Century Gothic" w:cs="Century Gothic"/>
          <w:sz w:val="16"/>
        </w:rPr>
        <w:tab/>
        <w:delText xml:space="preserve"> </w:delText>
      </w:r>
      <w:r>
        <w:rPr>
          <w:rFonts w:ascii="Century Gothic" w:eastAsia="Century Gothic" w:hAnsi="Century Gothic" w:cs="Century Gothic"/>
          <w:sz w:val="16"/>
        </w:rPr>
        <w:tab/>
        <w:delText xml:space="preserve">Création : 26.03.2024 </w:delText>
      </w:r>
    </w:del>
  </w:p>
  <w:p w14:paraId="199769AB" w14:textId="77777777" w:rsidR="009455F6" w:rsidRDefault="00000000">
    <w:pPr>
      <w:ind w:left="108"/>
      <w:rPr>
        <w:del w:id="1996" w:author="Gonzalo Javier Herrera Egoavil" w:date="2024-04-29T09:24:00Z"/>
      </w:rPr>
    </w:pPr>
    <w:del w:id="1997" w:author="Gonzalo Javier Herrera Egoavil" w:date="2024-04-29T09:24:00Z">
      <w:r>
        <w:rPr>
          <w:rFonts w:ascii="Century Gothic" w:eastAsia="Century Gothic" w:hAnsi="Century Gothic" w:cs="Century Gothic"/>
          <w:sz w:val="16"/>
        </w:rPr>
        <w:delText xml:space="preserve">Modifié par : X. CarrelGonzalo Javier </w:delText>
      </w:r>
    </w:del>
  </w:p>
  <w:p w14:paraId="60BD8329" w14:textId="77777777" w:rsidR="009455F6" w:rsidRDefault="00000000">
    <w:pPr>
      <w:tabs>
        <w:tab w:val="center" w:pos="4734"/>
        <w:tab w:val="right" w:pos="9080"/>
      </w:tabs>
      <w:rPr>
        <w:del w:id="1998" w:author="Gonzalo Javier Herrera Egoavil" w:date="2024-04-29T09:24:00Z"/>
      </w:rPr>
    </w:pPr>
    <w:del w:id="1999" w:author="Gonzalo Javier Herrera Egoavil" w:date="2024-04-29T09:24:00Z">
      <w:r>
        <w:tab/>
      </w:r>
      <w:r>
        <w:rPr>
          <w:rFonts w:ascii="Century Gothic" w:eastAsia="Century Gothic" w:hAnsi="Century Gothic" w:cs="Century Gothic"/>
          <w:sz w:val="16"/>
        </w:rPr>
        <w:delText xml:space="preserve">Page </w:delText>
      </w:r>
      <w:r>
        <w:fldChar w:fldCharType="begin"/>
      </w:r>
      <w:r>
        <w:delInstrText xml:space="preserve"> PAGE   \* MERGEFORMAT </w:delInstrText>
      </w:r>
      <w:r>
        <w:fldChar w:fldCharType="separate"/>
      </w:r>
      <w:r>
        <w:rPr>
          <w:rFonts w:ascii="Century Gothic" w:eastAsia="Century Gothic" w:hAnsi="Century Gothic" w:cs="Century Gothic"/>
          <w:sz w:val="16"/>
        </w:rPr>
        <w:delText>2</w:delText>
      </w:r>
      <w:r>
        <w:rPr>
          <w:rFonts w:ascii="Century Gothic" w:eastAsia="Century Gothic" w:hAnsi="Century Gothic" w:cs="Century Gothic"/>
          <w:sz w:val="16"/>
        </w:rPr>
        <w:fldChar w:fldCharType="end"/>
      </w:r>
      <w:r>
        <w:rPr>
          <w:rFonts w:ascii="Century Gothic" w:eastAsia="Century Gothic" w:hAnsi="Century Gothic" w:cs="Century Gothic"/>
          <w:sz w:val="16"/>
        </w:rPr>
        <w:delText xml:space="preserve"> sur </w:delText>
      </w:r>
      <w:r>
        <w:fldChar w:fldCharType="begin"/>
      </w:r>
      <w:r>
        <w:delInstrText xml:space="preserve"> NUMPAGES   \* MERGEFORMAT </w:delInstrText>
      </w:r>
      <w:r>
        <w:fldChar w:fldCharType="separate"/>
      </w:r>
      <w:r>
        <w:rPr>
          <w:rFonts w:ascii="Century Gothic" w:eastAsia="Century Gothic" w:hAnsi="Century Gothic" w:cs="Century Gothic"/>
          <w:sz w:val="16"/>
        </w:rPr>
        <w:delText>7</w:delText>
      </w:r>
      <w:r>
        <w:rPr>
          <w:rFonts w:ascii="Century Gothic" w:eastAsia="Century Gothic" w:hAnsi="Century Gothic" w:cs="Century Gothic"/>
          <w:sz w:val="16"/>
        </w:rPr>
        <w:fldChar w:fldCharType="end"/>
      </w:r>
      <w:r>
        <w:rPr>
          <w:rFonts w:ascii="Century Gothic" w:eastAsia="Century Gothic" w:hAnsi="Century Gothic" w:cs="Century Gothic"/>
          <w:sz w:val="16"/>
        </w:rPr>
        <w:delText xml:space="preserve"> </w:delText>
      </w:r>
      <w:r>
        <w:rPr>
          <w:rFonts w:ascii="Century Gothic" w:eastAsia="Century Gothic" w:hAnsi="Century Gothic" w:cs="Century Gothic"/>
          <w:sz w:val="16"/>
        </w:rPr>
        <w:tab/>
        <w:delText xml:space="preserve">Impression : 26.03.2024 16:06 </w:delText>
      </w:r>
    </w:del>
  </w:p>
  <w:p w14:paraId="615DA504" w14:textId="77777777" w:rsidR="009455F6" w:rsidRDefault="00000000">
    <w:pPr>
      <w:ind w:left="108"/>
      <w:rPr>
        <w:del w:id="2000" w:author="Gonzalo Javier Herrera Egoavil" w:date="2024-04-29T09:24:00Z"/>
      </w:rPr>
    </w:pPr>
    <w:del w:id="2001" w:author="Gonzalo Javier Herrera Egoavil" w:date="2024-04-29T09:24:00Z">
      <w:r>
        <w:rPr>
          <w:rFonts w:ascii="Century Gothic" w:eastAsia="Century Gothic" w:hAnsi="Century Gothic" w:cs="Century Gothic"/>
          <w:sz w:val="16"/>
        </w:rPr>
        <w:delText xml:space="preserve">Herrera Egoavil </w:delText>
      </w:r>
    </w:del>
  </w:p>
  <w:p w14:paraId="60908496" w14:textId="77777777" w:rsidR="009455F6" w:rsidRDefault="00000000">
    <w:pPr>
      <w:tabs>
        <w:tab w:val="right" w:pos="9080"/>
      </w:tabs>
      <w:rPr>
        <w:del w:id="2002" w:author="Gonzalo Javier Herrera Egoavil" w:date="2024-04-29T09:24:00Z"/>
      </w:rPr>
    </w:pPr>
    <w:del w:id="2003" w:author="Gonzalo Javier Herrera Egoavil" w:date="2024-04-29T09:24:00Z">
      <w:r>
        <w:rPr>
          <w:rFonts w:ascii="Century Gothic" w:eastAsia="Century Gothic" w:hAnsi="Century Gothic" w:cs="Century Gothic"/>
          <w:sz w:val="16"/>
        </w:rPr>
        <w:delText xml:space="preserve">Version: 2 du 26.03.2024 16:06 </w:delText>
      </w:r>
      <w:r>
        <w:rPr>
          <w:rFonts w:ascii="Century Gothic" w:eastAsia="Century Gothic" w:hAnsi="Century Gothic" w:cs="Century Gothic"/>
          <w:sz w:val="16"/>
        </w:rPr>
        <w:tab/>
        <w:delText xml:space="preserve">Rapport de projet </w:delText>
      </w:r>
    </w:del>
  </w:p>
  <w:p w14:paraId="0720B722" w14:textId="233B4B2E" w:rsidR="002B1E09" w:rsidRDefault="00000000">
    <w:pPr>
      <w:pStyle w:val="Pieddepage"/>
      <w:pPrChange w:id="2004" w:author="Gonzalo Javier Herrera Egoavil" w:date="2024-04-29T09:24:00Z">
        <w:pPr>
          <w:spacing w:after="0"/>
        </w:pPr>
      </w:pPrChange>
    </w:pPr>
    <w:del w:id="2005" w:author="Gonzalo Javier Herrera Egoavil" w:date="2024-04-29T09:24:00Z">
      <w:r>
        <w:rPr>
          <w:rFonts w:ascii="Century Gothic" w:eastAsia="Century Gothic" w:hAnsi="Century Gothic" w:cs="Century Gothic"/>
          <w:sz w:val="2"/>
        </w:rPr>
        <w:delText xml:space="preserve"> </w:delText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A32D" w14:textId="77777777" w:rsidR="009455F6" w:rsidRDefault="00000000">
    <w:pPr>
      <w:tabs>
        <w:tab w:val="center" w:pos="4734"/>
        <w:tab w:val="right" w:pos="9080"/>
      </w:tabs>
      <w:spacing w:after="9"/>
      <w:rPr>
        <w:del w:id="2006" w:author="Gonzalo Javier Herrera Egoavil" w:date="2024-04-29T09:24:00Z"/>
      </w:rPr>
    </w:pPr>
    <w:del w:id="2007" w:author="Gonzalo Javier Herrera Egoavil" w:date="2024-04-29T09:24:00Z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195FCB" wp14:editId="6E7CC62F">
                <wp:simplePos x="0" y="0"/>
                <wp:positionH relativeFrom="page">
                  <wp:posOffset>900989</wp:posOffset>
                </wp:positionH>
                <wp:positionV relativeFrom="page">
                  <wp:posOffset>9709404</wp:posOffset>
                </wp:positionV>
                <wp:extent cx="5760416" cy="6096"/>
                <wp:effectExtent l="0" t="0" r="0" b="0"/>
                <wp:wrapSquare wrapText="bothSides"/>
                <wp:docPr id="11960" name="Group 11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416" cy="6096"/>
                          <a:chOff x="0" y="0"/>
                          <a:chExt cx="5760416" cy="6096"/>
                        </a:xfrm>
                      </wpg:grpSpPr>
                      <wps:wsp>
                        <wps:cNvPr id="12469" name="Shape 12469"/>
                        <wps:cNvSpPr/>
                        <wps:spPr>
                          <a:xfrm>
                            <a:off x="0" y="0"/>
                            <a:ext cx="21765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526" h="9144">
                                <a:moveTo>
                                  <a:pt x="0" y="0"/>
                                </a:moveTo>
                                <a:lnTo>
                                  <a:pt x="2176526" y="0"/>
                                </a:lnTo>
                                <a:lnTo>
                                  <a:pt x="21765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0" name="Shape 12470"/>
                        <wps:cNvSpPr/>
                        <wps:spPr>
                          <a:xfrm>
                            <a:off x="217660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1" name="Shape 12471"/>
                        <wps:cNvSpPr/>
                        <wps:spPr>
                          <a:xfrm>
                            <a:off x="2182698" y="0"/>
                            <a:ext cx="16537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794" h="9144">
                                <a:moveTo>
                                  <a:pt x="0" y="0"/>
                                </a:moveTo>
                                <a:lnTo>
                                  <a:pt x="1653794" y="0"/>
                                </a:lnTo>
                                <a:lnTo>
                                  <a:pt x="16537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2" name="Shape 12472"/>
                        <wps:cNvSpPr/>
                        <wps:spPr>
                          <a:xfrm>
                            <a:off x="38364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3" name="Shape 12473"/>
                        <wps:cNvSpPr/>
                        <wps:spPr>
                          <a:xfrm>
                            <a:off x="3842588" y="0"/>
                            <a:ext cx="19178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827" h="9144">
                                <a:moveTo>
                                  <a:pt x="0" y="0"/>
                                </a:moveTo>
                                <a:lnTo>
                                  <a:pt x="1917827" y="0"/>
                                </a:lnTo>
                                <a:lnTo>
                                  <a:pt x="19178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60" style="width:453.576pt;height:0.47998pt;position:absolute;mso-position-horizontal-relative:page;mso-position-horizontal:absolute;margin-left:70.944pt;mso-position-vertical-relative:page;margin-top:764.52pt;" coordsize="57604,60">
                <v:shape id="Shape 12474" style="position:absolute;width:21765;height:91;left:0;top:0;" coordsize="2176526,9144" path="m0,0l2176526,0l2176526,9144l0,9144l0,0">
                  <v:stroke weight="0pt" endcap="flat" joinstyle="miter" miterlimit="10" on="false" color="#000000" opacity="0"/>
                  <v:fill on="true" color="#000000"/>
                </v:shape>
                <v:shape id="Shape 12475" style="position:absolute;width:91;height:91;left:2176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476" style="position:absolute;width:16537;height:91;left:21826;top:0;" coordsize="1653794,9144" path="m0,0l1653794,0l1653794,9144l0,9144l0,0">
                  <v:stroke weight="0pt" endcap="flat" joinstyle="miter" miterlimit="10" on="false" color="#000000" opacity="0"/>
                  <v:fill on="true" color="#000000"/>
                </v:shape>
                <v:shape id="Shape 12477" style="position:absolute;width:91;height:91;left:3836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478" style="position:absolute;width:19178;height:91;left:38425;top:0;" coordsize="1917827,9144" path="m0,0l1917827,0l1917827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16"/>
        </w:rPr>
        <w:delText xml:space="preserve">Auteur :GonzaloJavier HerreraEgoavil </w:delText>
      </w:r>
      <w:r>
        <w:rPr>
          <w:rFonts w:ascii="Century Gothic" w:eastAsia="Century Gothic" w:hAnsi="Century Gothic" w:cs="Century Gothic"/>
          <w:sz w:val="16"/>
        </w:rPr>
        <w:tab/>
        <w:delText xml:space="preserve"> </w:delText>
      </w:r>
      <w:r>
        <w:rPr>
          <w:rFonts w:ascii="Century Gothic" w:eastAsia="Century Gothic" w:hAnsi="Century Gothic" w:cs="Century Gothic"/>
          <w:sz w:val="16"/>
        </w:rPr>
        <w:tab/>
        <w:delText xml:space="preserve">Création : 26.03.2024 </w:delText>
      </w:r>
    </w:del>
  </w:p>
  <w:p w14:paraId="6C2DB99B" w14:textId="77777777" w:rsidR="009455F6" w:rsidRDefault="00000000">
    <w:pPr>
      <w:ind w:left="108"/>
      <w:rPr>
        <w:del w:id="2008" w:author="Gonzalo Javier Herrera Egoavil" w:date="2024-04-29T09:24:00Z"/>
      </w:rPr>
    </w:pPr>
    <w:del w:id="2009" w:author="Gonzalo Javier Herrera Egoavil" w:date="2024-04-29T09:24:00Z">
      <w:r>
        <w:rPr>
          <w:rFonts w:ascii="Century Gothic" w:eastAsia="Century Gothic" w:hAnsi="Century Gothic" w:cs="Century Gothic"/>
          <w:sz w:val="16"/>
        </w:rPr>
        <w:delText xml:space="preserve">Modifié par : X. CarrelGonzalo Javier </w:delText>
      </w:r>
    </w:del>
  </w:p>
  <w:p w14:paraId="31365B5B" w14:textId="77777777" w:rsidR="009455F6" w:rsidRDefault="00000000">
    <w:pPr>
      <w:tabs>
        <w:tab w:val="center" w:pos="4734"/>
        <w:tab w:val="right" w:pos="9080"/>
      </w:tabs>
      <w:rPr>
        <w:del w:id="2010" w:author="Gonzalo Javier Herrera Egoavil" w:date="2024-04-29T09:24:00Z"/>
      </w:rPr>
    </w:pPr>
    <w:del w:id="2011" w:author="Gonzalo Javier Herrera Egoavil" w:date="2024-04-29T09:24:00Z">
      <w:r>
        <w:tab/>
      </w:r>
      <w:r>
        <w:rPr>
          <w:rFonts w:ascii="Century Gothic" w:eastAsia="Century Gothic" w:hAnsi="Century Gothic" w:cs="Century Gothic"/>
          <w:sz w:val="16"/>
        </w:rPr>
        <w:delText xml:space="preserve">Page </w:delText>
      </w:r>
      <w:r>
        <w:fldChar w:fldCharType="begin"/>
      </w:r>
      <w:r>
        <w:delInstrText xml:space="preserve"> PAGE   \* MERGEFORMAT </w:delInstrText>
      </w:r>
      <w:r>
        <w:fldChar w:fldCharType="separate"/>
      </w:r>
      <w:r>
        <w:rPr>
          <w:rFonts w:ascii="Century Gothic" w:eastAsia="Century Gothic" w:hAnsi="Century Gothic" w:cs="Century Gothic"/>
          <w:sz w:val="16"/>
        </w:rPr>
        <w:delText>2</w:delText>
      </w:r>
      <w:r>
        <w:rPr>
          <w:rFonts w:ascii="Century Gothic" w:eastAsia="Century Gothic" w:hAnsi="Century Gothic" w:cs="Century Gothic"/>
          <w:sz w:val="16"/>
        </w:rPr>
        <w:fldChar w:fldCharType="end"/>
      </w:r>
      <w:r>
        <w:rPr>
          <w:rFonts w:ascii="Century Gothic" w:eastAsia="Century Gothic" w:hAnsi="Century Gothic" w:cs="Century Gothic"/>
          <w:sz w:val="16"/>
        </w:rPr>
        <w:delText xml:space="preserve"> sur </w:delText>
      </w:r>
      <w:r>
        <w:fldChar w:fldCharType="begin"/>
      </w:r>
      <w:r>
        <w:delInstrText xml:space="preserve"> NUMPAGES   \* MERGEFORMAT </w:delInstrText>
      </w:r>
      <w:r>
        <w:fldChar w:fldCharType="separate"/>
      </w:r>
      <w:r>
        <w:rPr>
          <w:rFonts w:ascii="Century Gothic" w:eastAsia="Century Gothic" w:hAnsi="Century Gothic" w:cs="Century Gothic"/>
          <w:sz w:val="16"/>
        </w:rPr>
        <w:delText>7</w:delText>
      </w:r>
      <w:r>
        <w:rPr>
          <w:rFonts w:ascii="Century Gothic" w:eastAsia="Century Gothic" w:hAnsi="Century Gothic" w:cs="Century Gothic"/>
          <w:sz w:val="16"/>
        </w:rPr>
        <w:fldChar w:fldCharType="end"/>
      </w:r>
      <w:r>
        <w:rPr>
          <w:rFonts w:ascii="Century Gothic" w:eastAsia="Century Gothic" w:hAnsi="Century Gothic" w:cs="Century Gothic"/>
          <w:sz w:val="16"/>
        </w:rPr>
        <w:delText xml:space="preserve"> </w:delText>
      </w:r>
      <w:r>
        <w:rPr>
          <w:rFonts w:ascii="Century Gothic" w:eastAsia="Century Gothic" w:hAnsi="Century Gothic" w:cs="Century Gothic"/>
          <w:sz w:val="16"/>
        </w:rPr>
        <w:tab/>
        <w:delText xml:space="preserve">Impression : 26.03.2024 16:06 </w:delText>
      </w:r>
    </w:del>
  </w:p>
  <w:p w14:paraId="0D5B8934" w14:textId="77777777" w:rsidR="009455F6" w:rsidRDefault="00000000">
    <w:pPr>
      <w:ind w:left="108"/>
      <w:rPr>
        <w:del w:id="2012" w:author="Gonzalo Javier Herrera Egoavil" w:date="2024-04-29T09:24:00Z"/>
      </w:rPr>
    </w:pPr>
    <w:del w:id="2013" w:author="Gonzalo Javier Herrera Egoavil" w:date="2024-04-29T09:24:00Z">
      <w:r>
        <w:rPr>
          <w:rFonts w:ascii="Century Gothic" w:eastAsia="Century Gothic" w:hAnsi="Century Gothic" w:cs="Century Gothic"/>
          <w:sz w:val="16"/>
        </w:rPr>
        <w:delText xml:space="preserve">Herrera Egoavil </w:delText>
      </w:r>
    </w:del>
  </w:p>
  <w:p w14:paraId="0BAB4CE3" w14:textId="77777777" w:rsidR="009455F6" w:rsidRDefault="00000000">
    <w:pPr>
      <w:tabs>
        <w:tab w:val="right" w:pos="9080"/>
      </w:tabs>
      <w:rPr>
        <w:del w:id="2014" w:author="Gonzalo Javier Herrera Egoavil" w:date="2024-04-29T09:24:00Z"/>
      </w:rPr>
    </w:pPr>
    <w:del w:id="2015" w:author="Gonzalo Javier Herrera Egoavil" w:date="2024-04-29T09:24:00Z">
      <w:r>
        <w:rPr>
          <w:rFonts w:ascii="Century Gothic" w:eastAsia="Century Gothic" w:hAnsi="Century Gothic" w:cs="Century Gothic"/>
          <w:sz w:val="16"/>
        </w:rPr>
        <w:delText xml:space="preserve">Version: 2 du 26.03.2024 16:06 </w:delText>
      </w:r>
      <w:r>
        <w:rPr>
          <w:rFonts w:ascii="Century Gothic" w:eastAsia="Century Gothic" w:hAnsi="Century Gothic" w:cs="Century Gothic"/>
          <w:sz w:val="16"/>
        </w:rPr>
        <w:tab/>
        <w:delText xml:space="preserve">Rapport de projet </w:delText>
      </w:r>
    </w:del>
  </w:p>
  <w:p w14:paraId="03018C4D" w14:textId="77777777" w:rsidR="00AA4393" w:rsidRPr="00742484" w:rsidRDefault="00000000" w:rsidP="00742484">
    <w:pPr>
      <w:pStyle w:val="-Pieddepage"/>
      <w:rPr>
        <w:del w:id="2016" w:author="Gonzalo Javier Herrera Egoavil" w:date="2024-04-29T09:24:00Z"/>
      </w:rPr>
    </w:pPr>
    <w:del w:id="2017" w:author="Gonzalo Javier Herrera Egoavil" w:date="2024-04-29T09:24:00Z">
      <w:r>
        <w:rPr>
          <w:rFonts w:ascii="Century Gothic" w:eastAsia="Century Gothic" w:hAnsi="Century Gothic" w:cs="Century Gothic"/>
          <w:sz w:val="2"/>
        </w:rPr>
        <w:delText xml:space="preserve"> </w:delText>
      </w:r>
    </w:del>
  </w:p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50"/>
      <w:gridCol w:w="2601"/>
      <w:gridCol w:w="3019"/>
    </w:tblGrid>
    <w:tr w:rsidR="00AA4393" w:rsidRPr="00000197" w14:paraId="269AF20F" w14:textId="77777777" w:rsidTr="00E52B61">
      <w:trPr>
        <w:trHeight w:hRule="exact" w:val="227"/>
        <w:jc w:val="center"/>
        <w:ins w:id="2018" w:author="Gonzalo Javier Herrera Egoavil" w:date="2024-04-29T09:24:00Z"/>
      </w:trPr>
      <w:tc>
        <w:tcPr>
          <w:tcW w:w="3510" w:type="dxa"/>
          <w:vAlign w:val="center"/>
        </w:tcPr>
        <w:p w14:paraId="5B511E8D" w14:textId="1FACD343" w:rsidR="00AA4393" w:rsidRDefault="00AA4393" w:rsidP="00742484">
          <w:pPr>
            <w:pStyle w:val="-Pieddepage"/>
            <w:rPr>
              <w:ins w:id="2019" w:author="Gonzalo Javier Herrera Egoavil" w:date="2024-04-29T09:24:00Z"/>
            </w:rPr>
          </w:pPr>
          <w:ins w:id="2020" w:author="Gonzalo Javier Herrera Egoavil" w:date="2024-04-29T09:24:00Z">
            <w:r w:rsidRPr="00742484">
              <w:t>Auteur</w:t>
            </w:r>
            <w:r w:rsidRPr="00000197">
              <w:rPr>
                <w:rFonts w:cs="Arial"/>
                <w:szCs w:val="16"/>
              </w:rPr>
              <w:t> :</w:t>
            </w:r>
            <w:r w:rsidR="00000000">
              <w:fldChar w:fldCharType="begin"/>
            </w:r>
            <w:r w:rsidR="00000000">
              <w:instrText xml:space="preserve"> AUTHOR   \* MERGEFORMAT </w:instrText>
            </w:r>
            <w:r w:rsidR="00000000">
              <w:fldChar w:fldCharType="separate"/>
            </w:r>
          </w:ins>
          <w:r w:rsidR="009A0288">
            <w:rPr>
              <w:noProof/>
            </w:rPr>
            <w:t>GonzaloJavier HerreraEgoavil</w:t>
          </w:r>
          <w:ins w:id="2021" w:author="Gonzalo Javier Herrera Egoavil" w:date="2024-04-29T09:24:00Z">
            <w:r w:rsidR="00000000">
              <w:rPr>
                <w:noProof/>
              </w:rPr>
              <w:fldChar w:fldCharType="end"/>
            </w:r>
          </w:ins>
        </w:p>
        <w:p w14:paraId="520DF332" w14:textId="77777777" w:rsidR="00AA4393" w:rsidRPr="00000197" w:rsidRDefault="00AA4393" w:rsidP="002D7D46">
          <w:pPr>
            <w:pStyle w:val="-Pieddepage"/>
            <w:rPr>
              <w:ins w:id="2022" w:author="Gonzalo Javier Herrera Egoavil" w:date="2024-04-29T09:24:00Z"/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37952F" w14:textId="77777777" w:rsidR="00AA4393" w:rsidRPr="00000197" w:rsidRDefault="00AA4393" w:rsidP="00955930">
          <w:pPr>
            <w:pStyle w:val="-Pieddepage"/>
            <w:jc w:val="center"/>
            <w:rPr>
              <w:ins w:id="2023" w:author="Gonzalo Javier Herrera Egoavil" w:date="2024-04-29T09:24:00Z"/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B632BF9" w14:textId="36C9ADC6" w:rsidR="00AA4393" w:rsidRPr="00000197" w:rsidRDefault="00AA4393" w:rsidP="001764CE">
          <w:pPr>
            <w:pStyle w:val="-Pieddepage"/>
            <w:jc w:val="right"/>
            <w:rPr>
              <w:ins w:id="2024" w:author="Gonzalo Javier Herrera Egoavil" w:date="2024-04-29T09:24:00Z"/>
              <w:rFonts w:cs="Arial"/>
              <w:szCs w:val="16"/>
            </w:rPr>
          </w:pPr>
          <w:ins w:id="2025" w:author="Gonzalo Javier Herrera Egoavil" w:date="2024-04-29T09:24:00Z">
            <w:r>
              <w:rPr>
                <w:rFonts w:cs="Arial"/>
                <w:szCs w:val="16"/>
              </w:rPr>
              <w:t>Création</w:t>
            </w:r>
            <w:r w:rsidRPr="00000197">
              <w:rPr>
                <w:rFonts w:cs="Arial"/>
                <w:szCs w:val="16"/>
              </w:rPr>
              <w:t xml:space="preserve"> : </w:t>
            </w:r>
            <w:r w:rsidR="00A65F0B"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CREATEDATE  \@ "dd.MM.yyyy"  \* MERGEFORMAT </w:instrText>
            </w:r>
            <w:r w:rsidR="00A65F0B">
              <w:rPr>
                <w:rFonts w:cs="Arial"/>
                <w:szCs w:val="16"/>
              </w:rPr>
              <w:fldChar w:fldCharType="separate"/>
            </w:r>
          </w:ins>
          <w:r w:rsidR="009A0288">
            <w:rPr>
              <w:rFonts w:cs="Arial"/>
              <w:noProof/>
              <w:szCs w:val="16"/>
            </w:rPr>
            <w:t>26.03.2024</w:t>
          </w:r>
          <w:ins w:id="2026" w:author="Gonzalo Javier Herrera Egoavil" w:date="2024-04-29T09:24:00Z">
            <w:r w:rsidR="00A65F0B">
              <w:rPr>
                <w:rFonts w:cs="Arial"/>
                <w:szCs w:val="16"/>
              </w:rPr>
              <w:fldChar w:fldCharType="end"/>
            </w:r>
          </w:ins>
        </w:p>
      </w:tc>
    </w:tr>
    <w:tr w:rsidR="00AA4393" w:rsidRPr="00000197" w14:paraId="744632C1" w14:textId="77777777" w:rsidTr="00E52B61">
      <w:trPr>
        <w:jc w:val="center"/>
        <w:ins w:id="2027" w:author="Gonzalo Javier Herrera Egoavil" w:date="2024-04-29T09:24:00Z"/>
      </w:trPr>
      <w:tc>
        <w:tcPr>
          <w:tcW w:w="3510" w:type="dxa"/>
          <w:vAlign w:val="center"/>
        </w:tcPr>
        <w:p w14:paraId="2144F401" w14:textId="4241E1B5" w:rsidR="00AA4393" w:rsidRPr="00000197" w:rsidRDefault="00AA4393" w:rsidP="002D7D46">
          <w:pPr>
            <w:pStyle w:val="-Pieddepage"/>
            <w:rPr>
              <w:ins w:id="2028" w:author="Gonzalo Javier Herrera Egoavil" w:date="2024-04-29T09:24:00Z"/>
              <w:rFonts w:cs="Arial"/>
              <w:szCs w:val="16"/>
            </w:rPr>
          </w:pPr>
          <w:ins w:id="2029" w:author="Gonzalo Javier Herrera Egoavil" w:date="2024-04-29T09:24:00Z">
            <w:r>
              <w:rPr>
                <w:rFonts w:cs="Arial"/>
                <w:szCs w:val="16"/>
              </w:rPr>
              <w:t xml:space="preserve">Modifié par : </w:t>
            </w:r>
            <w:r w:rsidR="002B1E09">
              <w:rPr>
                <w:rFonts w:cs="Arial"/>
                <w:szCs w:val="16"/>
              </w:rPr>
              <w:t xml:space="preserve">X. </w:t>
            </w:r>
            <w:proofErr w:type="spellStart"/>
            <w:r w:rsidR="002B1E09">
              <w:rPr>
                <w:rFonts w:cs="Arial"/>
                <w:szCs w:val="16"/>
              </w:rPr>
              <w:t>Carrel</w:t>
            </w:r>
            <w:proofErr w:type="spellEnd"/>
            <w:r w:rsidR="00A65F0B">
              <w:fldChar w:fldCharType="begin"/>
            </w:r>
            <w:r>
              <w:instrText xml:space="preserve"> LASTSAVEDBY   \* MERGEFORMAT </w:instrText>
            </w:r>
            <w:r w:rsidR="00A65F0B">
              <w:fldChar w:fldCharType="separate"/>
            </w:r>
          </w:ins>
          <w:r w:rsidR="009A0288">
            <w:rPr>
              <w:noProof/>
            </w:rPr>
            <w:t>Gonzalo Javier Herrera Egoavil</w:t>
          </w:r>
          <w:ins w:id="2030" w:author="Gonzalo Javier Herrera Egoavil" w:date="2024-04-29T09:24:00Z">
            <w:r w:rsidR="00A65F0B">
              <w:rPr>
                <w:rFonts w:cs="Arial"/>
                <w:noProof/>
                <w:szCs w:val="16"/>
              </w:rPr>
              <w:fldChar w:fldCharType="end"/>
            </w:r>
          </w:ins>
        </w:p>
      </w:tc>
      <w:tc>
        <w:tcPr>
          <w:tcW w:w="2680" w:type="dxa"/>
          <w:vAlign w:val="center"/>
        </w:tcPr>
        <w:p w14:paraId="6D5199EF" w14:textId="77777777" w:rsidR="00AA4393" w:rsidRPr="00000197" w:rsidRDefault="00AA4393" w:rsidP="00955930">
          <w:pPr>
            <w:pStyle w:val="-Pieddepage"/>
            <w:jc w:val="center"/>
            <w:rPr>
              <w:ins w:id="2031" w:author="Gonzalo Javier Herrera Egoavil" w:date="2024-04-29T09:24:00Z"/>
              <w:rFonts w:cs="Arial"/>
              <w:szCs w:val="16"/>
            </w:rPr>
          </w:pPr>
          <w:ins w:id="2032" w:author="Gonzalo Javier Herrera Egoavil" w:date="2024-04-29T09:24:00Z">
            <w:r w:rsidRPr="00000197">
              <w:rPr>
                <w:rFonts w:cs="Arial"/>
                <w:szCs w:val="16"/>
              </w:rPr>
              <w:t xml:space="preserve">Page </w:t>
            </w:r>
            <w:r w:rsidR="00A65F0B" w:rsidRPr="00000197">
              <w:rPr>
                <w:rStyle w:val="Numrodepage"/>
                <w:rFonts w:cs="Arial"/>
                <w:szCs w:val="16"/>
              </w:rPr>
              <w:fldChar w:fldCharType="begin"/>
            </w:r>
            <w:r w:rsidRPr="00000197">
              <w:rPr>
                <w:rStyle w:val="Numrodepage"/>
                <w:rFonts w:cs="Arial"/>
                <w:szCs w:val="16"/>
              </w:rPr>
              <w:instrText xml:space="preserve"> PAGE </w:instrText>
            </w:r>
            <w:r w:rsidR="00A65F0B" w:rsidRPr="00000197">
              <w:rPr>
                <w:rStyle w:val="Numrodepage"/>
                <w:rFonts w:cs="Arial"/>
                <w:szCs w:val="16"/>
              </w:rPr>
              <w:fldChar w:fldCharType="separate"/>
            </w:r>
            <w:r w:rsidR="00CB712D">
              <w:rPr>
                <w:rStyle w:val="Numrodepage"/>
                <w:rFonts w:cs="Arial"/>
                <w:noProof/>
                <w:szCs w:val="16"/>
              </w:rPr>
              <w:t>6</w:t>
            </w:r>
            <w:r w:rsidR="00A65F0B" w:rsidRPr="00000197">
              <w:rPr>
                <w:rStyle w:val="Numrodepage"/>
                <w:rFonts w:cs="Arial"/>
                <w:szCs w:val="16"/>
              </w:rPr>
              <w:fldChar w:fldCharType="end"/>
            </w:r>
            <w:r w:rsidRPr="00000197">
              <w:rPr>
                <w:rStyle w:val="Numrodepage"/>
                <w:rFonts w:cs="Arial"/>
                <w:szCs w:val="16"/>
              </w:rPr>
              <w:t xml:space="preserve"> sur </w:t>
            </w:r>
            <w:r w:rsidR="00A65F0B" w:rsidRPr="00000197">
              <w:rPr>
                <w:rStyle w:val="Numrodepage"/>
                <w:rFonts w:cs="Arial"/>
                <w:szCs w:val="16"/>
              </w:rPr>
              <w:fldChar w:fldCharType="begin"/>
            </w:r>
            <w:r w:rsidRPr="00000197">
              <w:rPr>
                <w:rStyle w:val="Numrodepage"/>
                <w:rFonts w:cs="Arial"/>
                <w:szCs w:val="16"/>
              </w:rPr>
              <w:instrText xml:space="preserve"> NUMPAGES </w:instrText>
            </w:r>
            <w:r w:rsidR="00A65F0B" w:rsidRPr="00000197">
              <w:rPr>
                <w:rStyle w:val="Numrodepage"/>
                <w:rFonts w:cs="Arial"/>
                <w:szCs w:val="16"/>
              </w:rPr>
              <w:fldChar w:fldCharType="separate"/>
            </w:r>
            <w:r w:rsidR="00CB712D">
              <w:rPr>
                <w:rStyle w:val="Numrodepage"/>
                <w:rFonts w:cs="Arial"/>
                <w:noProof/>
                <w:szCs w:val="16"/>
              </w:rPr>
              <w:t>6</w:t>
            </w:r>
            <w:r w:rsidR="00A65F0B" w:rsidRPr="00000197">
              <w:rPr>
                <w:rStyle w:val="Numrodepage"/>
                <w:rFonts w:cs="Arial"/>
                <w:szCs w:val="16"/>
              </w:rPr>
              <w:fldChar w:fldCharType="end"/>
            </w:r>
          </w:ins>
        </w:p>
      </w:tc>
      <w:tc>
        <w:tcPr>
          <w:tcW w:w="3096" w:type="dxa"/>
          <w:vAlign w:val="center"/>
        </w:tcPr>
        <w:p w14:paraId="6E8B6247" w14:textId="2C9D4C8C" w:rsidR="00AA4393" w:rsidRPr="00000197" w:rsidRDefault="00AA4393" w:rsidP="001764CE">
          <w:pPr>
            <w:pStyle w:val="-Pieddepage"/>
            <w:jc w:val="right"/>
            <w:rPr>
              <w:ins w:id="2033" w:author="Gonzalo Javier Herrera Egoavil" w:date="2024-04-29T09:24:00Z"/>
              <w:rFonts w:cs="Arial"/>
              <w:szCs w:val="16"/>
            </w:rPr>
          </w:pPr>
          <w:ins w:id="2034" w:author="Gonzalo Javier Herrera Egoavil" w:date="2024-04-29T09:24:00Z">
            <w:r>
              <w:rPr>
                <w:rFonts w:cs="Arial"/>
                <w:szCs w:val="16"/>
              </w:rPr>
              <w:t>Impression</w:t>
            </w:r>
            <w:r w:rsidRPr="00000197">
              <w:rPr>
                <w:rFonts w:cs="Arial"/>
                <w:szCs w:val="16"/>
              </w:rPr>
              <w:t xml:space="preserve"> : </w:t>
            </w:r>
            <w:r w:rsidR="00A65F0B"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PRINTDATE  \@ "dd.MM.yyyy HH:mm"  \* MERGEFORMAT </w:instrText>
            </w:r>
            <w:r w:rsidR="00A65F0B">
              <w:rPr>
                <w:rFonts w:cs="Arial"/>
                <w:szCs w:val="16"/>
              </w:rPr>
              <w:fldChar w:fldCharType="separate"/>
            </w:r>
          </w:ins>
          <w:r w:rsidR="009A0288">
            <w:rPr>
              <w:rFonts w:cs="Arial"/>
              <w:noProof/>
              <w:szCs w:val="16"/>
            </w:rPr>
            <w:t>29.04.2024 09:25</w:t>
          </w:r>
          <w:ins w:id="2035" w:author="Gonzalo Javier Herrera Egoavil" w:date="2024-04-29T09:24:00Z">
            <w:r w:rsidR="00A65F0B">
              <w:rPr>
                <w:rFonts w:cs="Arial"/>
                <w:szCs w:val="16"/>
              </w:rPr>
              <w:fldChar w:fldCharType="end"/>
            </w:r>
          </w:ins>
        </w:p>
      </w:tc>
    </w:tr>
    <w:tr w:rsidR="00AA4393" w:rsidRPr="00000197" w14:paraId="08BAF4EE" w14:textId="77777777" w:rsidTr="00E52B61">
      <w:trPr>
        <w:jc w:val="center"/>
        <w:ins w:id="2036" w:author="Gonzalo Javier Herrera Egoavil" w:date="2024-04-29T09:24:00Z"/>
      </w:trPr>
      <w:tc>
        <w:tcPr>
          <w:tcW w:w="3510" w:type="dxa"/>
          <w:vAlign w:val="center"/>
        </w:tcPr>
        <w:p w14:paraId="441604C8" w14:textId="642FD89F" w:rsidR="00AA4393" w:rsidRPr="00000197" w:rsidRDefault="00AA4393" w:rsidP="001764CE">
          <w:pPr>
            <w:pStyle w:val="-Pieddepage"/>
            <w:rPr>
              <w:ins w:id="2037" w:author="Gonzalo Javier Herrera Egoavil" w:date="2024-04-29T09:24:00Z"/>
              <w:rFonts w:cs="Arial"/>
              <w:szCs w:val="16"/>
            </w:rPr>
          </w:pPr>
          <w:proofErr w:type="gramStart"/>
          <w:ins w:id="2038" w:author="Gonzalo Javier Herrera Egoavil" w:date="2024-04-29T09:24:00Z">
            <w:r w:rsidRPr="00000197">
              <w:rPr>
                <w:rFonts w:cs="Arial"/>
                <w:szCs w:val="16"/>
              </w:rPr>
              <w:t>Version:</w:t>
            </w:r>
            <w:proofErr w:type="gramEnd"/>
            <w:r w:rsidRPr="00000197">
              <w:rPr>
                <w:rFonts w:cs="Arial"/>
                <w:szCs w:val="16"/>
              </w:rPr>
              <w:t xml:space="preserve"> </w:t>
            </w:r>
            <w:r w:rsidR="00000000">
              <w:fldChar w:fldCharType="begin"/>
            </w:r>
            <w:r w:rsidR="00000000">
              <w:instrText xml:space="preserve"> REVNUM   \* MERGEFORMAT </w:instrText>
            </w:r>
            <w:r w:rsidR="00000000">
              <w:fldChar w:fldCharType="separate"/>
            </w:r>
          </w:ins>
          <w:r w:rsidR="009A0288" w:rsidRPr="009A0288">
            <w:rPr>
              <w:rFonts w:cs="Arial"/>
              <w:noProof/>
              <w:szCs w:val="16"/>
            </w:rPr>
            <w:t>5</w:t>
          </w:r>
          <w:ins w:id="2039" w:author="Gonzalo Javier Herrera Egoavil" w:date="2024-04-29T09:24:00Z">
            <w:r w:rsidR="00000000">
              <w:rPr>
                <w:rFonts w:cs="Arial"/>
                <w:noProof/>
                <w:szCs w:val="16"/>
              </w:rPr>
              <w:fldChar w:fldCharType="end"/>
            </w:r>
            <w:r>
              <w:rPr>
                <w:rFonts w:cs="Arial"/>
                <w:szCs w:val="16"/>
              </w:rPr>
              <w:t xml:space="preserve"> du </w:t>
            </w:r>
            <w:r w:rsidR="00A65F0B"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SAVEDATE  \@ "dd.MM.yyyy HH:mm"  \* MERGEFORMAT </w:instrText>
            </w:r>
            <w:r w:rsidR="00A65F0B">
              <w:rPr>
                <w:rFonts w:cs="Arial"/>
                <w:szCs w:val="16"/>
              </w:rPr>
              <w:fldChar w:fldCharType="separate"/>
            </w:r>
          </w:ins>
          <w:r w:rsidR="009A0288">
            <w:rPr>
              <w:rFonts w:cs="Arial"/>
              <w:noProof/>
              <w:szCs w:val="16"/>
            </w:rPr>
            <w:t>29.04.2024 09:21</w:t>
          </w:r>
          <w:ins w:id="2040" w:author="Gonzalo Javier Herrera Egoavil" w:date="2024-04-29T09:24:00Z">
            <w:r w:rsidR="00A65F0B">
              <w:rPr>
                <w:rFonts w:cs="Arial"/>
                <w:szCs w:val="16"/>
              </w:rPr>
              <w:fldChar w:fldCharType="end"/>
            </w:r>
          </w:ins>
        </w:p>
      </w:tc>
      <w:tc>
        <w:tcPr>
          <w:tcW w:w="5776" w:type="dxa"/>
          <w:gridSpan w:val="2"/>
          <w:vAlign w:val="center"/>
        </w:tcPr>
        <w:p w14:paraId="1BC25170" w14:textId="121B3DD9" w:rsidR="00AA4393" w:rsidRPr="00000197" w:rsidRDefault="00000000" w:rsidP="00955930">
          <w:pPr>
            <w:pStyle w:val="-Pieddepage"/>
            <w:jc w:val="right"/>
            <w:rPr>
              <w:ins w:id="2041" w:author="Gonzalo Javier Herrera Egoavil" w:date="2024-04-29T09:24:00Z"/>
              <w:rFonts w:cs="Arial"/>
              <w:szCs w:val="16"/>
            </w:rPr>
          </w:pPr>
          <w:ins w:id="2042" w:author="Gonzalo Javier Herrera Egoavil" w:date="2024-04-29T09:24:00Z">
            <w:r>
              <w:fldChar w:fldCharType="begin"/>
            </w:r>
            <w:r>
              <w:instrText xml:space="preserve"> FILENAME  \* FirstCap  \* MERGEFORMAT </w:instrText>
            </w:r>
            <w:r>
              <w:fldChar w:fldCharType="separate"/>
            </w:r>
          </w:ins>
          <w:r w:rsidR="009A0288" w:rsidRPr="009A0288">
            <w:rPr>
              <w:rFonts w:cs="Arial"/>
              <w:noProof/>
              <w:szCs w:val="16"/>
            </w:rPr>
            <w:t>Comparer</w:t>
          </w:r>
          <w:r w:rsidR="009A0288">
            <w:rPr>
              <w:noProof/>
            </w:rPr>
            <w:t xml:space="preserve"> des résultats 1</w:t>
          </w:r>
          <w:ins w:id="2043" w:author="Gonzalo Javier Herrera Egoavil" w:date="2024-04-29T09:24:00Z">
            <w:r>
              <w:rPr>
                <w:noProof/>
              </w:rPr>
              <w:fldChar w:fldCharType="end"/>
            </w:r>
          </w:ins>
        </w:p>
      </w:tc>
    </w:tr>
  </w:tbl>
  <w:p w14:paraId="07530DA1" w14:textId="77777777" w:rsidR="00AA4393" w:rsidRPr="00000197" w:rsidRDefault="00AA4393" w:rsidP="00000197">
    <w:pPr>
      <w:pStyle w:val="Pieddepage"/>
      <w:rPr>
        <w:sz w:val="2"/>
        <w:rPrChange w:id="2044" w:author="Gonzalo Javier Herrera Egoavil" w:date="2024-04-29T09:24:00Z">
          <w:rPr/>
        </w:rPrChange>
      </w:rPr>
      <w:pPrChange w:id="2045" w:author="Gonzalo Javier Herrera Egoavil" w:date="2024-04-29T09:24:00Z">
        <w:pPr>
          <w:spacing w:after="0"/>
        </w:pPr>
      </w:pPrChange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B133" w14:textId="77777777" w:rsidR="002B1E09" w:rsidRDefault="002B1E09">
    <w:pPr>
      <w:pStyle w:val="Pieddepage"/>
      <w:pPrChange w:id="2047" w:author="Gonzalo Javier Herrera Egoavil" w:date="2024-04-29T09:24:00Z">
        <w:pPr/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4B11" w14:textId="77777777" w:rsidR="00F21BD3" w:rsidRDefault="00F21BD3" w:rsidP="009A0288">
      <w:r>
        <w:separator/>
      </w:r>
    </w:p>
  </w:footnote>
  <w:footnote w:type="continuationSeparator" w:id="0">
    <w:p w14:paraId="5707DB8D" w14:textId="77777777" w:rsidR="00F21BD3" w:rsidRDefault="00F21BD3" w:rsidP="009A0288">
      <w:r>
        <w:continuationSeparator/>
      </w:r>
    </w:p>
  </w:footnote>
  <w:footnote w:type="continuationNotice" w:id="1">
    <w:p w14:paraId="090A7369" w14:textId="77777777" w:rsidR="00F21BD3" w:rsidRDefault="00F21BD3" w:rsidP="009A0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5923" w14:textId="5BDAD882" w:rsidR="002B1E09" w:rsidRDefault="00000000">
    <w:pPr>
      <w:pStyle w:val="En-tte"/>
      <w:pPrChange w:id="1951" w:author="Gonzalo Javier Herrera Egoavil" w:date="2024-04-29T09:24:00Z">
        <w:pPr>
          <w:spacing w:after="0"/>
        </w:pPr>
      </w:pPrChange>
    </w:pPr>
    <w:del w:id="1952" w:author="Gonzalo Javier Herrera Egoavil" w:date="2024-04-29T09:24:00Z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B0C7BE" wp14:editId="19EBC008">
                <wp:simplePos x="0" y="0"/>
                <wp:positionH relativeFrom="page">
                  <wp:posOffset>891845</wp:posOffset>
                </wp:positionH>
                <wp:positionV relativeFrom="page">
                  <wp:posOffset>458470</wp:posOffset>
                </wp:positionV>
                <wp:extent cx="5769560" cy="351197"/>
                <wp:effectExtent l="0" t="0" r="0" b="0"/>
                <wp:wrapSquare wrapText="bothSides"/>
                <wp:docPr id="12015" name="Group 1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560" cy="351197"/>
                          <a:chOff x="0" y="0"/>
                          <a:chExt cx="5769560" cy="351197"/>
                        </a:xfrm>
                      </wpg:grpSpPr>
                      <wps:wsp>
                        <wps:cNvPr id="12023" name="Rectangle 12023"/>
                        <wps:cNvSpPr/>
                        <wps:spPr>
                          <a:xfrm>
                            <a:off x="77724" y="73843"/>
                            <a:ext cx="901643" cy="23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4CAC2" w14:textId="77777777" w:rsidR="009455F6" w:rsidRDefault="00000000">
                              <w:pPr>
                                <w:rPr>
                                  <w:del w:id="1953" w:author="Gonzalo Javier Herrera Egoavil" w:date="2024-04-29T09:24:00Z"/>
                                </w:rPr>
                              </w:pPr>
                              <w:del w:id="1954" w:author="Gonzalo Javier Herrera Egoavil" w:date="2024-04-29T09:24:00Z">
                                <w:r>
                                  <w:rPr>
                                    <w:rFonts w:ascii="ETML L" w:eastAsia="ETML L" w:hAnsi="ETML L" w:cs="ETML L"/>
                                    <w:sz w:val="28"/>
                                  </w:rPr>
                                  <w:delText>ETML</w:delText>
                                </w:r>
                              </w:del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4" name="Rectangle 12024"/>
                        <wps:cNvSpPr/>
                        <wps:spPr>
                          <a:xfrm>
                            <a:off x="754329" y="73843"/>
                            <a:ext cx="237150" cy="23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4BCF6" w14:textId="77777777" w:rsidR="009455F6" w:rsidRDefault="00000000">
                              <w:pPr>
                                <w:rPr>
                                  <w:del w:id="1955" w:author="Gonzalo Javier Herrera Egoavil" w:date="2024-04-29T09:24:00Z"/>
                                </w:rPr>
                              </w:pPr>
                              <w:del w:id="1956" w:author="Gonzalo Javier Herrera Egoavil" w:date="2024-04-29T09:24:00Z">
                                <w:r>
                                  <w:rPr>
                                    <w:rFonts w:ascii="ETML L" w:eastAsia="ETML L" w:hAnsi="ETML L" w:cs="ETML L"/>
                                    <w:sz w:val="28"/>
                                  </w:rPr>
                                  <w:delText xml:space="preserve"> </w:delText>
                                </w:r>
                              </w:del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2" name="Rectangle 12022"/>
                        <wps:cNvSpPr/>
                        <wps:spPr>
                          <a:xfrm>
                            <a:off x="1603578" y="117221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BAD4" w14:textId="77777777" w:rsidR="009455F6" w:rsidRDefault="00000000">
                              <w:pPr>
                                <w:rPr>
                                  <w:del w:id="1957" w:author="Gonzalo Javier Herrera Egoavil" w:date="2024-04-29T09:24:00Z"/>
                                </w:rPr>
                              </w:pPr>
                              <w:del w:id="1958" w:author="Gonzalo Javier Herrera Egoavil" w:date="2024-04-29T09:24:00Z">
                                <w:r>
                                  <w:rPr>
                                    <w:rFonts w:ascii="Century Gothic" w:eastAsia="Century Gothic" w:hAnsi="Century Gothic" w:cs="Century Gothic"/>
                                  </w:rPr>
                                  <w:delText xml:space="preserve"> </w:delText>
                                </w:r>
                              </w:del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5" name="Rectangle 12025"/>
                        <wps:cNvSpPr/>
                        <wps:spPr>
                          <a:xfrm>
                            <a:off x="5700979" y="22847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1825E" w14:textId="77777777" w:rsidR="009455F6" w:rsidRDefault="00000000">
                              <w:pPr>
                                <w:rPr>
                                  <w:del w:id="1959" w:author="Gonzalo Javier Herrera Egoavil" w:date="2024-04-29T09:24:00Z"/>
                                </w:rPr>
                              </w:pPr>
                              <w:del w:id="1960" w:author="Gonzalo Javier Herrera Egoavil" w:date="2024-04-29T09:24:00Z">
                                <w:r>
                                  <w:rPr>
                                    <w:rFonts w:ascii="Century Gothic" w:eastAsia="Century Gothic" w:hAnsi="Century Gothic" w:cs="Century Gothic"/>
                                  </w:rPr>
                                  <w:delText xml:space="preserve"> </w:delText>
                                </w:r>
                              </w:del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9" name="Shape 12459"/>
                        <wps:cNvSpPr/>
                        <wps:spPr>
                          <a:xfrm>
                            <a:off x="0" y="332486"/>
                            <a:ext cx="15349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922" h="9144">
                                <a:moveTo>
                                  <a:pt x="0" y="0"/>
                                </a:moveTo>
                                <a:lnTo>
                                  <a:pt x="1534922" y="0"/>
                                </a:lnTo>
                                <a:lnTo>
                                  <a:pt x="15349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0" name="Shape 12460"/>
                        <wps:cNvSpPr/>
                        <wps:spPr>
                          <a:xfrm>
                            <a:off x="1525854" y="3324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1" name="Shape 12461"/>
                        <wps:cNvSpPr/>
                        <wps:spPr>
                          <a:xfrm>
                            <a:off x="1531950" y="332486"/>
                            <a:ext cx="27971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175" h="9144">
                                <a:moveTo>
                                  <a:pt x="0" y="0"/>
                                </a:moveTo>
                                <a:lnTo>
                                  <a:pt x="2797175" y="0"/>
                                </a:lnTo>
                                <a:lnTo>
                                  <a:pt x="27971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2" name="Shape 12462"/>
                        <wps:cNvSpPr/>
                        <wps:spPr>
                          <a:xfrm>
                            <a:off x="4319982" y="3324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3" name="Shape 12463"/>
                        <wps:cNvSpPr/>
                        <wps:spPr>
                          <a:xfrm>
                            <a:off x="4326077" y="332486"/>
                            <a:ext cx="1443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482" h="9144">
                                <a:moveTo>
                                  <a:pt x="0" y="0"/>
                                </a:moveTo>
                                <a:lnTo>
                                  <a:pt x="1443482" y="0"/>
                                </a:lnTo>
                                <a:lnTo>
                                  <a:pt x="1443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21" name="Picture 1202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4651705" y="0"/>
                            <a:ext cx="1046201" cy="315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B0C7BE" id="Group 12015" o:spid="_x0000_s1026" style="position:absolute;margin-left:70.2pt;margin-top:36.1pt;width:454.3pt;height:27.65pt;z-index:251659264;mso-position-horizontal-relative:page;mso-position-vertical-relative:page" coordsize="57695,35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">
                <v:rect id="Rectangle 12023" o:spid="_x0000_s1027" style="position:absolute;left:777;top:738;width:9016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/ySxQAAAN4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" filled="f" stroked="f">
                  <v:textbox inset="0,0,0,0">
                    <w:txbxContent>
                      <w:p w14:paraId="09D4CAC2" w14:textId="77777777" w:rsidR="009455F6" w:rsidRDefault="00000000">
                        <w:pPr>
                          <w:rPr>
                            <w:del w:id="1961" w:author="Gonzalo Javier Herrera Egoavil" w:date="2024-04-29T09:24:00Z"/>
                          </w:rPr>
                        </w:pPr>
                        <w:del w:id="1962" w:author="Gonzalo Javier Herrera Egoavil" w:date="2024-04-29T09:24:00Z">
                          <w:r>
                            <w:rPr>
                              <w:rFonts w:ascii="ETML L" w:eastAsia="ETML L" w:hAnsi="ETML L" w:cs="ETML L"/>
                              <w:sz w:val="28"/>
                            </w:rPr>
                            <w:delText>ETML</w:delText>
                          </w:r>
                        </w:del>
                      </w:p>
                    </w:txbxContent>
                  </v:textbox>
                </v:rect>
                <v:rect id="Rectangle 12024" o:spid="_x0000_s1028" style="position:absolute;left:7543;top:738;width:237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TmxQAAAN4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" filled="f" stroked="f">
                  <v:textbox inset="0,0,0,0">
                    <w:txbxContent>
                      <w:p w14:paraId="3274BCF6" w14:textId="77777777" w:rsidR="009455F6" w:rsidRDefault="00000000">
                        <w:pPr>
                          <w:rPr>
                            <w:del w:id="1963" w:author="Gonzalo Javier Herrera Egoavil" w:date="2024-04-29T09:24:00Z"/>
                          </w:rPr>
                        </w:pPr>
                        <w:del w:id="1964" w:author="Gonzalo Javier Herrera Egoavil" w:date="2024-04-29T09:24:00Z">
                          <w:r>
                            <w:rPr>
                              <w:rFonts w:ascii="ETML L" w:eastAsia="ETML L" w:hAnsi="ETML L" w:cs="ETML L"/>
                              <w:sz w:val="28"/>
                            </w:rPr>
                            <w:delText xml:space="preserve"> </w:delText>
                          </w:r>
                        </w:del>
                      </w:p>
                    </w:txbxContent>
                  </v:textbox>
                </v:rect>
                <v:rect id="Rectangle 12022" o:spid="_x0000_s1029" style="position:absolute;left:16035;top:1172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1kJxAAAAN4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imN4vhNukIsHAAAA//8DAFBLAQItABQABgAIAAAAIQDb4fbL7gAAAIUBAAATAAAAAAAAAAAA&#10;AAAAAAAAAABbQ29udGVudF9UeXBlc10ueG1sUEsBAi0AFAAGAAgAAAAhAFr0LFu/AAAAFQEAAAsA&#10;AAAAAAAAAAAAAAAAHwEAAF9yZWxzLy5yZWxzUEsBAi0AFAAGAAgAAAAhABGzWQnEAAAA3gAAAA8A&#10;AAAAAAAAAAAAAAAABwIAAGRycy9kb3ducmV2LnhtbFBLBQYAAAAAAwADALcAAAD4AgAAAAA=&#10;" filled="f" stroked="f">
                  <v:textbox inset="0,0,0,0">
                    <w:txbxContent>
                      <w:p w14:paraId="6DADBAD4" w14:textId="77777777" w:rsidR="009455F6" w:rsidRDefault="00000000">
                        <w:pPr>
                          <w:rPr>
                            <w:del w:id="1965" w:author="Gonzalo Javier Herrera Egoavil" w:date="2024-04-29T09:24:00Z"/>
                          </w:rPr>
                        </w:pPr>
                        <w:del w:id="1966" w:author="Gonzalo Javier Herrera Egoavil" w:date="2024-04-29T09:24:00Z">
                          <w:r>
                            <w:rPr>
                              <w:rFonts w:ascii="Century Gothic" w:eastAsia="Century Gothic" w:hAnsi="Century Gothic" w:cs="Century Gothic"/>
                            </w:rPr>
                            <w:delText xml:space="preserve"> </w:delText>
                          </w:r>
                        </w:del>
                      </w:p>
                    </w:txbxContent>
                  </v:textbox>
                </v:rect>
                <v:rect id="Rectangle 12025" o:spid="_x0000_s1030" style="position:absolute;left:57009;top:2284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F9xQAAAN4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" filled="f" stroked="f">
                  <v:textbox inset="0,0,0,0">
                    <w:txbxContent>
                      <w:p w14:paraId="43D1825E" w14:textId="77777777" w:rsidR="009455F6" w:rsidRDefault="00000000">
                        <w:pPr>
                          <w:rPr>
                            <w:del w:id="1967" w:author="Gonzalo Javier Herrera Egoavil" w:date="2024-04-29T09:24:00Z"/>
                          </w:rPr>
                        </w:pPr>
                        <w:del w:id="1968" w:author="Gonzalo Javier Herrera Egoavil" w:date="2024-04-29T09:24:00Z">
                          <w:r>
                            <w:rPr>
                              <w:rFonts w:ascii="Century Gothic" w:eastAsia="Century Gothic" w:hAnsi="Century Gothic" w:cs="Century Gothic"/>
                            </w:rPr>
                            <w:delText xml:space="preserve"> </w:delText>
                          </w:r>
                        </w:del>
                      </w:p>
                    </w:txbxContent>
                  </v:textbox>
                </v:rect>
                <v:shape id="Shape 12459" o:spid="_x0000_s1031" style="position:absolute;top:3324;width:15349;height:92;visibility:visible;mso-wrap-style:square;v-text-anchor:top" coordsize="1534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" path="m,l1534922,r,9144l,9144,,e" fillcolor="black" stroked="f" strokeweight="0">
                  <v:stroke miterlimit="83231f" joinstyle="miter"/>
                  <v:path arrowok="t" textboxrect="0,0,1534922,9144"/>
                </v:shape>
                <v:shape id="Shape 12460" o:spid="_x0000_s1032" style="position:absolute;left:15258;top:33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61" o:spid="_x0000_s1033" style="position:absolute;left:15319;top:3324;width:27972;height:92;visibility:visible;mso-wrap-style:square;v-text-anchor:top" coordsize="27971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" path="m,l2797175,r,9144l,9144,,e" fillcolor="black" stroked="f" strokeweight="0">
                  <v:stroke miterlimit="83231f" joinstyle="miter"/>
                  <v:path arrowok="t" textboxrect="0,0,2797175,9144"/>
                </v:shape>
                <v:shape id="Shape 12462" o:spid="_x0000_s1034" style="position:absolute;left:43199;top:332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63" o:spid="_x0000_s1035" style="position:absolute;left:43260;top:3324;width:14435;height:92;visibility:visible;mso-wrap-style:square;v-text-anchor:top" coordsize="14434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" path="m,l1443482,r,9144l,9144,,e" fillcolor="black" stroked="f" strokeweight="0">
                  <v:stroke miterlimit="83231f" joinstyle="miter"/>
                  <v:path arrowok="t" textboxrect="0,0,1443482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21" o:spid="_x0000_s1036" type="#_x0000_t75" style="position:absolute;left:46517;width:10462;height:3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">
                  <v:imagedata r:id="rId2" o:title=""/>
                </v:shape>
                <w10:wrap type="square" anchorx="page" anchory="page"/>
              </v:group>
            </w:pict>
          </mc:Fallback>
        </mc:AlternateContent>
      </w:r>
      <w:r>
        <w:rPr>
          <w:rFonts w:ascii="Century Gothic" w:eastAsia="Century Gothic" w:hAnsi="Century Gothic" w:cs="Century Gothic"/>
        </w:rPr>
        <w:delText xml:space="preserve"> </w:delText>
      </w:r>
    </w:del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2430" w14:textId="77777777" w:rsidR="00AA4393" w:rsidRPr="00B4738A" w:rsidRDefault="00000000" w:rsidP="00E12AE5">
    <w:pPr>
      <w:pStyle w:val="ETML"/>
      <w:rPr>
        <w:del w:id="1969" w:author="Gonzalo Javier Herrera Egoavil" w:date="2024-04-29T09:24:00Z"/>
      </w:rPr>
    </w:pPr>
    <w:del w:id="1970" w:author="Gonzalo Javier Herrera Egoavil" w:date="2024-04-29T09:24:00Z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AA28C2" wp14:editId="64EA6CF8">
                <wp:simplePos x="0" y="0"/>
                <wp:positionH relativeFrom="page">
                  <wp:posOffset>891845</wp:posOffset>
                </wp:positionH>
                <wp:positionV relativeFrom="page">
                  <wp:posOffset>458470</wp:posOffset>
                </wp:positionV>
                <wp:extent cx="5769560" cy="351197"/>
                <wp:effectExtent l="0" t="0" r="0" b="0"/>
                <wp:wrapSquare wrapText="bothSides"/>
                <wp:docPr id="11930" name="Group 1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560" cy="351197"/>
                          <a:chOff x="0" y="0"/>
                          <a:chExt cx="5769560" cy="351197"/>
                        </a:xfrm>
                      </wpg:grpSpPr>
                      <wps:wsp>
                        <wps:cNvPr id="11938" name="Rectangle 11938"/>
                        <wps:cNvSpPr/>
                        <wps:spPr>
                          <a:xfrm>
                            <a:off x="77724" y="73843"/>
                            <a:ext cx="901643" cy="23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2BE10" w14:textId="77777777" w:rsidR="009455F6" w:rsidRDefault="00000000">
                              <w:pPr>
                                <w:rPr>
                                  <w:del w:id="1971" w:author="Gonzalo Javier Herrera Egoavil" w:date="2024-04-29T09:24:00Z"/>
                                </w:rPr>
                              </w:pPr>
                              <w:del w:id="1972" w:author="Gonzalo Javier Herrera Egoavil" w:date="2024-04-29T09:24:00Z">
                                <w:r>
                                  <w:rPr>
                                    <w:rFonts w:ascii="ETML L" w:eastAsia="ETML L" w:hAnsi="ETML L" w:cs="ETML L"/>
                                    <w:sz w:val="28"/>
                                  </w:rPr>
                                  <w:delText>ETML</w:delText>
                                </w:r>
                              </w:del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9" name="Rectangle 11939"/>
                        <wps:cNvSpPr/>
                        <wps:spPr>
                          <a:xfrm>
                            <a:off x="754329" y="73843"/>
                            <a:ext cx="237150" cy="23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83F45" w14:textId="77777777" w:rsidR="009455F6" w:rsidRDefault="00000000">
                              <w:pPr>
                                <w:rPr>
                                  <w:del w:id="1973" w:author="Gonzalo Javier Herrera Egoavil" w:date="2024-04-29T09:24:00Z"/>
                                </w:rPr>
                              </w:pPr>
                              <w:del w:id="1974" w:author="Gonzalo Javier Herrera Egoavil" w:date="2024-04-29T09:24:00Z">
                                <w:r>
                                  <w:rPr>
                                    <w:rFonts w:ascii="ETML L" w:eastAsia="ETML L" w:hAnsi="ETML L" w:cs="ETML L"/>
                                    <w:sz w:val="28"/>
                                  </w:rPr>
                                  <w:delText xml:space="preserve"> </w:delText>
                                </w:r>
                              </w:del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7" name="Rectangle 11937"/>
                        <wps:cNvSpPr/>
                        <wps:spPr>
                          <a:xfrm>
                            <a:off x="1603578" y="117221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96B4F" w14:textId="77777777" w:rsidR="009455F6" w:rsidRDefault="00000000">
                              <w:pPr>
                                <w:rPr>
                                  <w:del w:id="1975" w:author="Gonzalo Javier Herrera Egoavil" w:date="2024-04-29T09:24:00Z"/>
                                </w:rPr>
                              </w:pPr>
                              <w:del w:id="1976" w:author="Gonzalo Javier Herrera Egoavil" w:date="2024-04-29T09:24:00Z">
                                <w:r>
                                  <w:rPr>
                                    <w:rFonts w:ascii="Century Gothic" w:eastAsia="Century Gothic" w:hAnsi="Century Gothic" w:cs="Century Gothic"/>
                                  </w:rPr>
                                  <w:delText xml:space="preserve"> </w:delText>
                                </w:r>
                              </w:del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0" name="Rectangle 11940"/>
                        <wps:cNvSpPr/>
                        <wps:spPr>
                          <a:xfrm>
                            <a:off x="5700979" y="22847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C18A0" w14:textId="77777777" w:rsidR="009455F6" w:rsidRDefault="00000000">
                              <w:pPr>
                                <w:rPr>
                                  <w:del w:id="1977" w:author="Gonzalo Javier Herrera Egoavil" w:date="2024-04-29T09:24:00Z"/>
                                </w:rPr>
                              </w:pPr>
                              <w:del w:id="1978" w:author="Gonzalo Javier Herrera Egoavil" w:date="2024-04-29T09:24:00Z">
                                <w:r>
                                  <w:rPr>
                                    <w:rFonts w:ascii="Century Gothic" w:eastAsia="Century Gothic" w:hAnsi="Century Gothic" w:cs="Century Gothic"/>
                                  </w:rPr>
                                  <w:delText xml:space="preserve"> </w:delText>
                                </w:r>
                              </w:del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9" name="Shape 12449"/>
                        <wps:cNvSpPr/>
                        <wps:spPr>
                          <a:xfrm>
                            <a:off x="0" y="332486"/>
                            <a:ext cx="15349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922" h="9144">
                                <a:moveTo>
                                  <a:pt x="0" y="0"/>
                                </a:moveTo>
                                <a:lnTo>
                                  <a:pt x="1534922" y="0"/>
                                </a:lnTo>
                                <a:lnTo>
                                  <a:pt x="15349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0" name="Shape 12450"/>
                        <wps:cNvSpPr/>
                        <wps:spPr>
                          <a:xfrm>
                            <a:off x="1525854" y="3324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1" name="Shape 12451"/>
                        <wps:cNvSpPr/>
                        <wps:spPr>
                          <a:xfrm>
                            <a:off x="1531950" y="332486"/>
                            <a:ext cx="27971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175" h="9144">
                                <a:moveTo>
                                  <a:pt x="0" y="0"/>
                                </a:moveTo>
                                <a:lnTo>
                                  <a:pt x="2797175" y="0"/>
                                </a:lnTo>
                                <a:lnTo>
                                  <a:pt x="27971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2" name="Shape 12452"/>
                        <wps:cNvSpPr/>
                        <wps:spPr>
                          <a:xfrm>
                            <a:off x="4319982" y="3324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3" name="Shape 12453"/>
                        <wps:cNvSpPr/>
                        <wps:spPr>
                          <a:xfrm>
                            <a:off x="4326077" y="332486"/>
                            <a:ext cx="1443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482" h="9144">
                                <a:moveTo>
                                  <a:pt x="0" y="0"/>
                                </a:moveTo>
                                <a:lnTo>
                                  <a:pt x="1443482" y="0"/>
                                </a:lnTo>
                                <a:lnTo>
                                  <a:pt x="1443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36" name="Picture 11936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4651705" y="0"/>
                            <a:ext cx="1046201" cy="315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AA28C2" id="Group 11930" o:spid="_x0000_s1037" style="position:absolute;margin-left:70.2pt;margin-top:36.1pt;width:454.3pt;height:27.65pt;z-index:251661312;mso-position-horizontal-relative:page;mso-position-vertical-relative:page" coordsize="57695,35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">
                <v:rect id="Rectangle 11938" o:spid="_x0000_s1038" style="position:absolute;left:777;top:738;width:9016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" filled="f" stroked="f">
                  <v:textbox inset="0,0,0,0">
                    <w:txbxContent>
                      <w:p w14:paraId="0432BE10" w14:textId="77777777" w:rsidR="009455F6" w:rsidRDefault="00000000">
                        <w:pPr>
                          <w:rPr>
                            <w:del w:id="1979" w:author="Gonzalo Javier Herrera Egoavil" w:date="2024-04-29T09:24:00Z"/>
                          </w:rPr>
                        </w:pPr>
                        <w:del w:id="1980" w:author="Gonzalo Javier Herrera Egoavil" w:date="2024-04-29T09:24:00Z">
                          <w:r>
                            <w:rPr>
                              <w:rFonts w:ascii="ETML L" w:eastAsia="ETML L" w:hAnsi="ETML L" w:cs="ETML L"/>
                              <w:sz w:val="28"/>
                            </w:rPr>
                            <w:delText>ETML</w:delText>
                          </w:r>
                        </w:del>
                      </w:p>
                    </w:txbxContent>
                  </v:textbox>
                </v:rect>
                <v:rect id="Rectangle 11939" o:spid="_x0000_s1039" style="position:absolute;left:7543;top:738;width:237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3YaxAAAAN4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bweifcIOdPAAAA//8DAFBLAQItABQABgAIAAAAIQDb4fbL7gAAAIUBAAATAAAAAAAAAAAA&#10;AAAAAAAAAABbQ29udGVudF9UeXBlc10ueG1sUEsBAi0AFAAGAAgAAAAhAFr0LFu/AAAAFQEAAAsA&#10;AAAAAAAAAAAAAAAAHwEAAF9yZWxzLy5yZWxzUEsBAi0AFAAGAAgAAAAhAKNbdhrEAAAA3gAAAA8A&#10;AAAAAAAAAAAAAAAABwIAAGRycy9kb3ducmV2LnhtbFBLBQYAAAAAAwADALcAAAD4AgAAAAA=&#10;" filled="f" stroked="f">
                  <v:textbox inset="0,0,0,0">
                    <w:txbxContent>
                      <w:p w14:paraId="32783F45" w14:textId="77777777" w:rsidR="009455F6" w:rsidRDefault="00000000">
                        <w:pPr>
                          <w:rPr>
                            <w:del w:id="1981" w:author="Gonzalo Javier Herrera Egoavil" w:date="2024-04-29T09:24:00Z"/>
                          </w:rPr>
                        </w:pPr>
                        <w:del w:id="1982" w:author="Gonzalo Javier Herrera Egoavil" w:date="2024-04-29T09:24:00Z">
                          <w:r>
                            <w:rPr>
                              <w:rFonts w:ascii="ETML L" w:eastAsia="ETML L" w:hAnsi="ETML L" w:cs="ETML L"/>
                              <w:sz w:val="28"/>
                            </w:rPr>
                            <w:delText xml:space="preserve"> </w:delText>
                          </w:r>
                        </w:del>
                      </w:p>
                    </w:txbxContent>
                  </v:textbox>
                </v:rect>
                <v:rect id="Rectangle 11937" o:spid="_x0000_s1040" style="position:absolute;left:16035;top:1172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Efz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" filled="f" stroked="f">
                  <v:textbox inset="0,0,0,0">
                    <w:txbxContent>
                      <w:p w14:paraId="4A696B4F" w14:textId="77777777" w:rsidR="009455F6" w:rsidRDefault="00000000">
                        <w:pPr>
                          <w:rPr>
                            <w:del w:id="1983" w:author="Gonzalo Javier Herrera Egoavil" w:date="2024-04-29T09:24:00Z"/>
                          </w:rPr>
                        </w:pPr>
                        <w:del w:id="1984" w:author="Gonzalo Javier Herrera Egoavil" w:date="2024-04-29T09:24:00Z">
                          <w:r>
                            <w:rPr>
                              <w:rFonts w:ascii="Century Gothic" w:eastAsia="Century Gothic" w:hAnsi="Century Gothic" w:cs="Century Gothic"/>
                            </w:rPr>
                            <w:delText xml:space="preserve"> </w:delText>
                          </w:r>
                        </w:del>
                      </w:p>
                    </w:txbxContent>
                  </v:textbox>
                </v:rect>
                <v:rect id="Rectangle 11940" o:spid="_x0000_s1041" style="position:absolute;left:57009;top:2284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" filled="f" stroked="f">
                  <v:textbox inset="0,0,0,0">
                    <w:txbxContent>
                      <w:p w14:paraId="327C18A0" w14:textId="77777777" w:rsidR="009455F6" w:rsidRDefault="00000000">
                        <w:pPr>
                          <w:rPr>
                            <w:del w:id="1985" w:author="Gonzalo Javier Herrera Egoavil" w:date="2024-04-29T09:24:00Z"/>
                          </w:rPr>
                        </w:pPr>
                        <w:del w:id="1986" w:author="Gonzalo Javier Herrera Egoavil" w:date="2024-04-29T09:24:00Z">
                          <w:r>
                            <w:rPr>
                              <w:rFonts w:ascii="Century Gothic" w:eastAsia="Century Gothic" w:hAnsi="Century Gothic" w:cs="Century Gothic"/>
                            </w:rPr>
                            <w:delText xml:space="preserve"> </w:delText>
                          </w:r>
                        </w:del>
                      </w:p>
                    </w:txbxContent>
                  </v:textbox>
                </v:rect>
                <v:shape id="Shape 12449" o:spid="_x0000_s1042" style="position:absolute;top:3324;width:15349;height:92;visibility:visible;mso-wrap-style:square;v-text-anchor:top" coordsize="1534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" path="m,l1534922,r,9144l,9144,,e" fillcolor="black" stroked="f" strokeweight="0">
                  <v:stroke miterlimit="83231f" joinstyle="miter"/>
                  <v:path arrowok="t" textboxrect="0,0,1534922,9144"/>
                </v:shape>
                <v:shape id="Shape 12450" o:spid="_x0000_s1043" style="position:absolute;left:15258;top:33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51" o:spid="_x0000_s1044" style="position:absolute;left:15319;top:3324;width:27972;height:92;visibility:visible;mso-wrap-style:square;v-text-anchor:top" coordsize="27971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" path="m,l2797175,r,9144l,9144,,e" fillcolor="black" stroked="f" strokeweight="0">
                  <v:stroke miterlimit="83231f" joinstyle="miter"/>
                  <v:path arrowok="t" textboxrect="0,0,2797175,9144"/>
                </v:shape>
                <v:shape id="Shape 12452" o:spid="_x0000_s1045" style="position:absolute;left:43199;top:332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53" o:spid="_x0000_s1046" style="position:absolute;left:43260;top:3324;width:14435;height:92;visibility:visible;mso-wrap-style:square;v-text-anchor:top" coordsize="14434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" path="m,l1443482,r,9144l,9144,,e" fillcolor="black" stroked="f" strokeweight="0">
                  <v:stroke miterlimit="83231f" joinstyle="miter"/>
                  <v:path arrowok="t" textboxrect="0,0,1443482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36" o:spid="_x0000_s1047" type="#_x0000_t75" style="position:absolute;left:46517;width:10462;height:3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">
                  <v:imagedata r:id="rId2" o:title=""/>
                </v:shape>
                <w10:wrap type="square" anchorx="page" anchory="page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20"/>
        </w:rPr>
        <w:delText xml:space="preserve"> </w:delText>
      </w:r>
    </w:del>
  </w:p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7AABC7F" w14:textId="77777777">
      <w:trPr>
        <w:trHeight w:val="536"/>
        <w:jc w:val="center"/>
        <w:ins w:id="1987" w:author="Gonzalo Javier Herrera Egoavil" w:date="2024-04-29T09:24:00Z"/>
      </w:trPr>
      <w:tc>
        <w:tcPr>
          <w:tcW w:w="2445" w:type="dxa"/>
          <w:vAlign w:val="center"/>
        </w:tcPr>
        <w:p w14:paraId="3F93C4E2" w14:textId="106365C6" w:rsidR="00AA4393" w:rsidRDefault="00AA4393" w:rsidP="00E12AE5">
          <w:pPr>
            <w:pStyle w:val="ETML"/>
            <w:rPr>
              <w:ins w:id="1988" w:author="Gonzalo Javier Herrera Egoavil" w:date="2024-04-29T09:24:00Z"/>
            </w:rPr>
          </w:pPr>
          <w:ins w:id="1989" w:author="Gonzalo Javier Herrera Egoavil" w:date="2024-04-29T09:24:00Z">
            <w:r w:rsidRPr="00B4738A">
              <w:t>ETML</w:t>
            </w:r>
          </w:ins>
        </w:p>
      </w:tc>
      <w:tc>
        <w:tcPr>
          <w:tcW w:w="4560" w:type="dxa"/>
          <w:vAlign w:val="center"/>
        </w:tcPr>
        <w:p w14:paraId="22F4D71D" w14:textId="77777777" w:rsidR="00AA4393" w:rsidRPr="00B4738A" w:rsidRDefault="00AA4393" w:rsidP="00B4738A">
          <w:pPr>
            <w:rPr>
              <w:ins w:id="1990" w:author="Gonzalo Javier Herrera Egoavil" w:date="2024-04-29T09:24:00Z"/>
            </w:rPr>
          </w:pPr>
        </w:p>
      </w:tc>
      <w:tc>
        <w:tcPr>
          <w:tcW w:w="2283" w:type="dxa"/>
          <w:vAlign w:val="center"/>
        </w:tcPr>
        <w:p w14:paraId="25ED322D" w14:textId="77777777" w:rsidR="00AA4393" w:rsidRDefault="00AA4393" w:rsidP="001D72BA">
          <w:pPr>
            <w:pStyle w:val="En-tte"/>
            <w:jc w:val="right"/>
            <w:rPr>
              <w:ins w:id="1991" w:author="Gonzalo Javier Herrera Egoavil" w:date="2024-04-29T09:24:00Z"/>
            </w:rPr>
          </w:pPr>
          <w:ins w:id="1992" w:author="Gonzalo Javier Herrera Egoavil" w:date="2024-04-29T09:24:00Z">
            <w:r>
              <w:rPr>
                <w:noProof/>
              </w:rPr>
              <w:drawing>
                <wp:inline distT="0" distB="0" distL="0" distR="0" wp14:anchorId="36E5C62C" wp14:editId="27F064B2">
                  <wp:extent cx="1046480" cy="315680"/>
                  <wp:effectExtent l="0" t="0" r="1270" b="8255"/>
                  <wp:docPr id="2" name="Image 2" descr="Logo_ent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ent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117" cy="316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</w:tr>
  </w:tbl>
  <w:p w14:paraId="0C0E06F1" w14:textId="77777777" w:rsidR="00AA4393" w:rsidRDefault="00AA4393">
    <w:pPr>
      <w:pStyle w:val="En-tte"/>
      <w:pPrChange w:id="1993" w:author="Gonzalo Javier Herrera Egoavil" w:date="2024-04-29T09:24:00Z">
        <w:pPr>
          <w:spacing w:after="0"/>
        </w:pPr>
      </w:pPrChange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C942" w14:textId="77777777" w:rsidR="002B1E09" w:rsidRDefault="002B1E09">
    <w:pPr>
      <w:pStyle w:val="En-tte"/>
      <w:pPrChange w:id="2046" w:author="Gonzalo Javier Herrera Egoavil" w:date="2024-04-29T09:24:00Z">
        <w:pPr/>
      </w:pPrChange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630FF"/>
    <w:multiLevelType w:val="hybridMultilevel"/>
    <w:tmpl w:val="D9820F8E"/>
    <w:lvl w:ilvl="0" w:tplc="1B12F528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5343E02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C6CA4AA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75E68F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2B44B8C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354578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AC98C8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9F2D88E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7A0D7F2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56F6E0D"/>
    <w:multiLevelType w:val="hybridMultilevel"/>
    <w:tmpl w:val="627A6C86"/>
    <w:lvl w:ilvl="0" w:tplc="B5B46116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32F946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C7A42F0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18613C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326AD2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27CE03A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E7C2698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194A988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0C83FD8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8B3168"/>
    <w:multiLevelType w:val="hybridMultilevel"/>
    <w:tmpl w:val="64D4B18C"/>
    <w:lvl w:ilvl="0" w:tplc="CCA42AF2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6A61F7A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1B287B4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94F51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7DC92A0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CA4D93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38C37A8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D4C1990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0C0A3F8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F8157AB"/>
    <w:multiLevelType w:val="hybridMultilevel"/>
    <w:tmpl w:val="08DC5674"/>
    <w:lvl w:ilvl="0" w:tplc="1D5A5704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36869C6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F0E880C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948CF9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6184F3E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E2EA9A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340386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658A9A6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F26ADB0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B5627D"/>
    <w:multiLevelType w:val="multilevel"/>
    <w:tmpl w:val="582E7846"/>
    <w:lvl w:ilvl="0">
      <w:start w:val="2"/>
      <w:numFmt w:val="decimal"/>
      <w:lvlText w:val="%1"/>
      <w:lvlJc w:val="left"/>
      <w:pPr>
        <w:ind w:left="4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2002D5"/>
    <w:multiLevelType w:val="hybridMultilevel"/>
    <w:tmpl w:val="98F8E776"/>
    <w:lvl w:ilvl="0" w:tplc="15A4829C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8EAAAC2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3D66992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80D484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8E8A6DE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7649D2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65AC2EA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B60FB6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302AB8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D5B1A"/>
    <w:multiLevelType w:val="hybridMultilevel"/>
    <w:tmpl w:val="6DFE2400"/>
    <w:lvl w:ilvl="0" w:tplc="6174274C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BACE00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4C25A2C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6FE098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E16A8B4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CA605B6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32212B2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54B40A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5A28190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8"/>
  </w:num>
  <w:num w:numId="6" w16cid:durableId="459957811">
    <w:abstractNumId w:val="1"/>
  </w:num>
  <w:num w:numId="7" w16cid:durableId="1094519544">
    <w:abstractNumId w:val="10"/>
  </w:num>
  <w:num w:numId="8" w16cid:durableId="1966348655">
    <w:abstractNumId w:val="7"/>
  </w:num>
  <w:num w:numId="9" w16cid:durableId="1773863740">
    <w:abstractNumId w:val="11"/>
  </w:num>
  <w:num w:numId="10" w16cid:durableId="1369793281">
    <w:abstractNumId w:val="12"/>
  </w:num>
  <w:num w:numId="11" w16cid:durableId="1793399584">
    <w:abstractNumId w:val="4"/>
  </w:num>
  <w:num w:numId="12" w16cid:durableId="1177888688">
    <w:abstractNumId w:val="6"/>
  </w:num>
  <w:num w:numId="13" w16cid:durableId="1061292006">
    <w:abstractNumId w:val="9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nzalo Javier Herrera Egoavil">
    <w15:presenceInfo w15:providerId="AD" w15:userId="S::py78dal@eduvaud.ch::372582c9-55dd-428b-9eac-dbcc2d7d9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A5"/>
    <w:rsid w:val="00000197"/>
    <w:rsid w:val="00010B9A"/>
    <w:rsid w:val="0001209F"/>
    <w:rsid w:val="00021D00"/>
    <w:rsid w:val="000311A5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D7AAF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593F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96991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509A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53F9"/>
    <w:rsid w:val="009455F6"/>
    <w:rsid w:val="00955930"/>
    <w:rsid w:val="00961794"/>
    <w:rsid w:val="0099022A"/>
    <w:rsid w:val="009A0288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C0144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720B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F05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21BD3"/>
    <w:rsid w:val="00F37AE4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59C736F"/>
  <w15:docId w15:val="{3014230B-5388-43B5-8C30-3E953896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0288"/>
    <w:pPr>
      <w:pPrChange w:id="0" w:author="Gonzalo Javier Herrera Egoavil" w:date="2024-04-29T09:24:00Z">
        <w:pPr>
          <w:spacing w:after="160" w:line="259" w:lineRule="auto"/>
        </w:pPr>
      </w:pPrChange>
    </w:pPr>
    <w:rPr>
      <w:rPrChange w:id="0" w:author="Gonzalo Javier Herrera Egoavil" w:date="2024-04-29T09:24:00Z">
        <w:rPr>
          <w:rFonts w:ascii="Calibri" w:eastAsia="Calibri" w:hAnsi="Calibri" w:cs="Calibri"/>
          <w:color w:val="000000"/>
          <w:kern w:val="2"/>
          <w:sz w:val="22"/>
          <w:szCs w:val="22"/>
          <w:lang w:val="fr-CH" w:eastAsia="fr-CH" w:bidi="ar-SA"/>
          <w14:ligatures w14:val="standardContextual"/>
        </w:rPr>
      </w:rPrChange>
    </w:rPr>
  </w:style>
  <w:style w:type="paragraph" w:styleId="Titre1">
    <w:name w:val="heading 1"/>
    <w:basedOn w:val="Normal"/>
    <w:next w:val="Corpsdetexte"/>
    <w:link w:val="Titre1Car"/>
    <w:autoRedefine/>
    <w:uiPriority w:val="9"/>
    <w:qFormat/>
    <w:rsid w:val="009A0288"/>
    <w:pPr>
      <w:keepNext/>
      <w:keepLines/>
      <w:numPr>
        <w:numId w:val="4"/>
      </w:numPr>
      <w:spacing w:before="180" w:after="60"/>
      <w:outlineLvl w:val="0"/>
      <w:pPrChange w:id="1" w:author="Gonzalo Javier Herrera Egoavil" w:date="2024-04-29T09:24:00Z">
        <w:pPr>
          <w:keepNext/>
          <w:keepLines/>
          <w:spacing w:line="259" w:lineRule="auto"/>
          <w:ind w:right="1949"/>
          <w:jc w:val="center"/>
          <w:outlineLvl w:val="0"/>
        </w:pPr>
      </w:pPrChange>
    </w:pPr>
    <w:rPr>
      <w:rFonts w:asciiTheme="majorHAnsi" w:hAnsiTheme="majorHAnsi" w:cs="Arial"/>
      <w:b/>
      <w:bCs/>
      <w:caps/>
      <w:kern w:val="32"/>
      <w:sz w:val="32"/>
      <w:szCs w:val="32"/>
      <w:rPrChange w:id="1" w:author="Gonzalo Javier Herrera Egoavil" w:date="2024-04-29T09:24:00Z">
        <w:rPr>
          <w:rFonts w:ascii="Century Gothic" w:eastAsia="Century Gothic" w:hAnsi="Century Gothic" w:cs="Century Gothic"/>
          <w:color w:val="17365D"/>
          <w:kern w:val="2"/>
          <w:sz w:val="52"/>
          <w:szCs w:val="22"/>
          <w:lang w:val="fr-CH" w:eastAsia="fr-CH" w:bidi="ar-SA"/>
          <w14:ligatures w14:val="standardContextual"/>
        </w:rPr>
      </w:rPrChange>
    </w:rPr>
  </w:style>
  <w:style w:type="paragraph" w:styleId="Titre2">
    <w:name w:val="heading 2"/>
    <w:basedOn w:val="Normal"/>
    <w:next w:val="Retraitcorpsdetexte"/>
    <w:link w:val="Titre2Car"/>
    <w:autoRedefine/>
    <w:uiPriority w:val="9"/>
    <w:qFormat/>
    <w:rsid w:val="009A0288"/>
    <w:pPr>
      <w:keepNext/>
      <w:numPr>
        <w:ilvl w:val="1"/>
        <w:numId w:val="4"/>
      </w:numPr>
      <w:spacing w:before="120" w:after="60"/>
      <w:outlineLvl w:val="1"/>
      <w:pPrChange w:id="2" w:author="Gonzalo Javier Herrera Egoavil" w:date="2024-04-29T09:24:00Z">
        <w:pPr>
          <w:keepNext/>
          <w:keepLines/>
          <w:spacing w:after="98" w:line="259" w:lineRule="auto"/>
          <w:ind w:left="10" w:hanging="10"/>
          <w:outlineLvl w:val="1"/>
        </w:pPr>
      </w:pPrChange>
    </w:pPr>
    <w:rPr>
      <w:rFonts w:asciiTheme="majorHAnsi" w:hAnsiTheme="majorHAnsi" w:cs="Arial"/>
      <w:b/>
      <w:bCs/>
      <w:iCs/>
      <w:sz w:val="28"/>
      <w:szCs w:val="28"/>
      <w:rPrChange w:id="2" w:author="Gonzalo Javier Herrera Egoavil" w:date="2024-04-29T09:24:00Z">
        <w:rPr>
          <w:rFonts w:ascii="Century Gothic" w:eastAsia="Century Gothic" w:hAnsi="Century Gothic" w:cs="Century Gothic"/>
          <w:b/>
          <w:color w:val="000000"/>
          <w:kern w:val="2"/>
          <w:sz w:val="32"/>
          <w:szCs w:val="22"/>
          <w:lang w:val="fr-CH" w:eastAsia="fr-CH" w:bidi="ar-SA"/>
          <w14:ligatures w14:val="standardContextual"/>
        </w:rPr>
      </w:rPrChange>
    </w:rPr>
  </w:style>
  <w:style w:type="paragraph" w:styleId="Titre3">
    <w:name w:val="heading 3"/>
    <w:basedOn w:val="Normal"/>
    <w:next w:val="Retraitcorpsdetexte3"/>
    <w:link w:val="Titre3Car"/>
    <w:uiPriority w:val="9"/>
    <w:qFormat/>
    <w:rsid w:val="009A0288"/>
    <w:pPr>
      <w:keepNext/>
      <w:numPr>
        <w:ilvl w:val="2"/>
        <w:numId w:val="4"/>
      </w:numPr>
      <w:spacing w:before="120" w:after="120"/>
      <w:outlineLvl w:val="2"/>
      <w:pPrChange w:id="3" w:author="Gonzalo Javier Herrera Egoavil" w:date="2024-04-29T09:24:00Z">
        <w:pPr>
          <w:keepNext/>
          <w:keepLines/>
          <w:spacing w:line="259" w:lineRule="auto"/>
          <w:ind w:left="576" w:hanging="10"/>
          <w:outlineLvl w:val="2"/>
        </w:pPr>
      </w:pPrChange>
    </w:pPr>
    <w:rPr>
      <w:rFonts w:asciiTheme="majorHAnsi" w:hAnsiTheme="majorHAnsi" w:cs="Arial"/>
      <w:bCs/>
      <w:i/>
      <w:sz w:val="24"/>
      <w:szCs w:val="26"/>
      <w:rPrChange w:id="3" w:author="Gonzalo Javier Herrera Egoavil" w:date="2024-04-29T09:24:00Z">
        <w:rPr>
          <w:rFonts w:ascii="Century Gothic" w:eastAsia="Century Gothic" w:hAnsi="Century Gothic" w:cs="Century Gothic"/>
          <w:b/>
          <w:color w:val="000000"/>
          <w:kern w:val="2"/>
          <w:sz w:val="28"/>
          <w:szCs w:val="22"/>
          <w:lang w:val="fr-CH" w:eastAsia="fr-CH" w:bidi="ar-SA"/>
          <w14:ligatures w14:val="standardContextual"/>
        </w:rPr>
      </w:rPrChange>
    </w:rPr>
  </w:style>
  <w:style w:type="paragraph" w:styleId="Titre4">
    <w:name w:val="heading 4"/>
    <w:basedOn w:val="Normal"/>
    <w:next w:val="Normal"/>
    <w:link w:val="Titre4Car"/>
    <w:uiPriority w:val="9"/>
    <w:qFormat/>
    <w:rsid w:val="009A0288"/>
    <w:pPr>
      <w:keepNext/>
      <w:spacing w:before="240" w:after="60"/>
      <w:outlineLvl w:val="3"/>
      <w:pPrChange w:id="4" w:author="Gonzalo Javier Herrera Egoavil" w:date="2024-04-29T09:24:00Z">
        <w:pPr>
          <w:keepNext/>
          <w:keepLines/>
          <w:spacing w:after="55" w:line="259" w:lineRule="auto"/>
          <w:ind w:left="1143" w:hanging="10"/>
          <w:outlineLvl w:val="3"/>
        </w:pPr>
      </w:pPrChange>
    </w:pPr>
    <w:rPr>
      <w:rFonts w:asciiTheme="majorHAnsi" w:hAnsiTheme="majorHAnsi"/>
      <w:b/>
      <w:bCs/>
      <w:sz w:val="28"/>
      <w:szCs w:val="28"/>
      <w:rPrChange w:id="4" w:author="Gonzalo Javier Herrera Egoavil" w:date="2024-04-29T09:24:00Z">
        <w:rPr>
          <w:rFonts w:ascii="Century Gothic" w:eastAsia="Century Gothic" w:hAnsi="Century Gothic" w:cs="Century Gothic"/>
          <w:i/>
          <w:color w:val="000000"/>
          <w:kern w:val="2"/>
          <w:sz w:val="24"/>
          <w:szCs w:val="22"/>
          <w:lang w:val="fr-CH" w:eastAsia="fr-CH" w:bidi="ar-SA"/>
          <w14:ligatures w14:val="standardContextual"/>
        </w:rPr>
      </w:rPrChange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Titre3Car">
    <w:name w:val="Titre 3 Car"/>
    <w:link w:val="Titre3"/>
    <w:uiPriority w:val="9"/>
    <w:rsid w:val="009A0288"/>
    <w:rPr>
      <w:rFonts w:asciiTheme="majorHAnsi" w:hAnsiTheme="majorHAnsi" w:cs="Arial"/>
      <w:bCs/>
      <w:i/>
      <w:sz w:val="24"/>
      <w:szCs w:val="26"/>
    </w:rPr>
  </w:style>
  <w:style w:type="character" w:customStyle="1" w:styleId="Titre2Car">
    <w:name w:val="Titre 2 Car"/>
    <w:link w:val="Titre2"/>
    <w:uiPriority w:val="9"/>
    <w:rsid w:val="009A0288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link w:val="Titre1"/>
    <w:uiPriority w:val="9"/>
    <w:rsid w:val="009A0288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4Car">
    <w:name w:val="Titre 4 Car"/>
    <w:link w:val="Titre4"/>
    <w:uiPriority w:val="9"/>
    <w:rsid w:val="009A0288"/>
    <w:rPr>
      <w:rFonts w:asciiTheme="majorHAnsi" w:hAnsiTheme="majorHAnsi"/>
      <w:b/>
      <w:bCs/>
      <w:sz w:val="28"/>
      <w:szCs w:val="28"/>
    </w:rPr>
  </w:style>
  <w:style w:type="table" w:customStyle="1" w:styleId="TableGrid">
    <w:name w:val="TableGrid"/>
    <w:rsid w:val="009A0288"/>
    <w:rPr>
      <w:rFonts w:eastAsiaTheme="minorEastAsia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vision">
    <w:name w:val="Revision"/>
    <w:hidden/>
    <w:uiPriority w:val="99"/>
    <w:semiHidden/>
    <w:rsid w:val="009A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herrerae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74</TotalTime>
  <Pages>1</Pages>
  <Words>4930</Words>
  <Characters>27118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31985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GonzaloJavier HerreraEgoavil</dc:creator>
  <cp:lastModifiedBy>Gonzalo Javier Herrera Egoavil</cp:lastModifiedBy>
  <cp:revision>1</cp:revision>
  <cp:lastPrinted>2024-04-29T07:25:00Z</cp:lastPrinted>
  <dcterms:created xsi:type="dcterms:W3CDTF">2024-03-26T15:02:00Z</dcterms:created>
  <dcterms:modified xsi:type="dcterms:W3CDTF">2024-04-29T07:26:00Z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