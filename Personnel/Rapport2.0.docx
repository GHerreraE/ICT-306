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20BF4" w14:textId="79834C0D" w:rsidR="007F30AE" w:rsidRPr="000E7483" w:rsidRDefault="00DD7FD7" w:rsidP="00DD7FD7">
      <w:pPr>
        <w:pStyle w:val="Titre"/>
      </w:pPr>
      <w:proofErr w:type="spellStart"/>
      <w:r>
        <w:t>P_GestProjet_Konzalix</w:t>
      </w:r>
      <w:proofErr w:type="spellEnd"/>
    </w:p>
    <w:p w14:paraId="0FA7833F" w14:textId="45603E05" w:rsidR="00DD7FD7" w:rsidRDefault="00DD7FD7" w:rsidP="00D275C6">
      <w:pPr>
        <w:spacing w:before="2400"/>
        <w:jc w:val="center"/>
        <w:rPr>
          <w:rFonts w:cs="Arial"/>
          <w:sz w:val="22"/>
          <w:szCs w:val="22"/>
        </w:rPr>
      </w:pPr>
      <w:r>
        <w:rPr>
          <w:rFonts w:cs="Arial"/>
          <w:noProof/>
          <w:sz w:val="22"/>
          <w:szCs w:val="22"/>
        </w:rPr>
        <w:drawing>
          <wp:anchor distT="0" distB="0" distL="114300" distR="114300" simplePos="0" relativeHeight="251659264" behindDoc="0" locked="0" layoutInCell="1" allowOverlap="1" wp14:anchorId="1E84139A" wp14:editId="58D84DA2">
            <wp:simplePos x="0" y="0"/>
            <wp:positionH relativeFrom="margin">
              <wp:posOffset>755675</wp:posOffset>
            </wp:positionH>
            <wp:positionV relativeFrom="paragraph">
              <wp:posOffset>86436</wp:posOffset>
            </wp:positionV>
            <wp:extent cx="4472940" cy="3204845"/>
            <wp:effectExtent l="152400" t="152400" r="365760" b="357505"/>
            <wp:wrapThrough wrapText="bothSides">
              <wp:wrapPolygon edited="0">
                <wp:start x="368" y="-1027"/>
                <wp:lineTo x="-736" y="-770"/>
                <wp:lineTo x="-736" y="22084"/>
                <wp:lineTo x="920" y="23881"/>
                <wp:lineTo x="21618" y="23881"/>
                <wp:lineTo x="21710" y="23624"/>
                <wp:lineTo x="23182" y="21955"/>
                <wp:lineTo x="23274" y="1284"/>
                <wp:lineTo x="22170" y="-642"/>
                <wp:lineTo x="22078" y="-1027"/>
                <wp:lineTo x="368" y="-1027"/>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72940" cy="320484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56A4066" w14:textId="6EC2E1E0" w:rsidR="00DD7FD7" w:rsidRDefault="00DD7FD7" w:rsidP="00D275C6">
      <w:pPr>
        <w:spacing w:before="2400"/>
        <w:jc w:val="center"/>
        <w:rPr>
          <w:rFonts w:cs="Arial"/>
          <w:sz w:val="22"/>
          <w:szCs w:val="22"/>
        </w:rPr>
      </w:pPr>
    </w:p>
    <w:p w14:paraId="4554157A" w14:textId="77777777" w:rsidR="006A23C0" w:rsidRDefault="006A23C0" w:rsidP="00DD7FD7">
      <w:pPr>
        <w:rPr>
          <w:b/>
          <w:bCs/>
          <w:lang w:val="es-PE"/>
        </w:rPr>
      </w:pPr>
    </w:p>
    <w:p w14:paraId="427247E0" w14:textId="77777777" w:rsidR="006A23C0" w:rsidRDefault="006A23C0" w:rsidP="00DD7FD7">
      <w:pPr>
        <w:rPr>
          <w:b/>
          <w:bCs/>
          <w:lang w:val="es-PE"/>
        </w:rPr>
      </w:pPr>
    </w:p>
    <w:p w14:paraId="6379DC52" w14:textId="77777777" w:rsidR="006A23C0" w:rsidRDefault="006A23C0" w:rsidP="00DD7FD7">
      <w:pPr>
        <w:rPr>
          <w:b/>
          <w:bCs/>
          <w:lang w:val="es-PE"/>
        </w:rPr>
      </w:pPr>
    </w:p>
    <w:p w14:paraId="67FC3DD8" w14:textId="77777777" w:rsidR="006A23C0" w:rsidRDefault="006A23C0" w:rsidP="00DD7FD7">
      <w:pPr>
        <w:rPr>
          <w:b/>
          <w:bCs/>
          <w:lang w:val="es-PE"/>
        </w:rPr>
      </w:pPr>
    </w:p>
    <w:p w14:paraId="13D38F64" w14:textId="77777777" w:rsidR="006A23C0" w:rsidRDefault="006A23C0" w:rsidP="00DD7FD7">
      <w:pPr>
        <w:rPr>
          <w:b/>
          <w:bCs/>
          <w:lang w:val="es-PE"/>
        </w:rPr>
      </w:pPr>
    </w:p>
    <w:p w14:paraId="4EFC3186" w14:textId="45AC18DF" w:rsidR="00DD7FD7" w:rsidRPr="00480CEE" w:rsidRDefault="00830F72" w:rsidP="00DD7FD7">
      <w:pPr>
        <w:rPr>
          <w:lang w:val="es-PE"/>
        </w:rPr>
      </w:pPr>
      <w:r w:rsidRPr="00480CEE">
        <w:rPr>
          <w:b/>
          <w:bCs/>
          <w:lang w:val="es-PE"/>
        </w:rPr>
        <w:t>ELÈVE:</w:t>
      </w:r>
      <w:r w:rsidR="00DD7FD7" w:rsidRPr="00480CEE">
        <w:rPr>
          <w:lang w:val="es-PE"/>
        </w:rPr>
        <w:t xml:space="preserve"> GONZALO JAVIER HERRERA EGOAVIL</w:t>
      </w:r>
    </w:p>
    <w:p w14:paraId="3C04BD51" w14:textId="77777777" w:rsidR="00DD7FD7" w:rsidRPr="00480CEE" w:rsidRDefault="00DD7FD7" w:rsidP="00DD7FD7">
      <w:pPr>
        <w:rPr>
          <w:lang w:val="es-PE"/>
        </w:rPr>
      </w:pPr>
    </w:p>
    <w:p w14:paraId="1CDFABE3" w14:textId="77777777" w:rsidR="00DD7FD7" w:rsidRDefault="00DD7FD7" w:rsidP="00DD7FD7">
      <w:r w:rsidRPr="002B2E03">
        <w:rPr>
          <w:b/>
          <w:bCs/>
        </w:rPr>
        <w:t>CLASSE :</w:t>
      </w:r>
      <w:r>
        <w:t xml:space="preserve"> </w:t>
      </w:r>
      <w:r w:rsidRPr="002B2E03">
        <w:t>CIN1B</w:t>
      </w:r>
    </w:p>
    <w:p w14:paraId="4BD1E6AD" w14:textId="77777777" w:rsidR="00DD7FD7" w:rsidRPr="002B2E03" w:rsidRDefault="00DD7FD7" w:rsidP="00DD7FD7"/>
    <w:p w14:paraId="4E8B5210" w14:textId="77777777" w:rsidR="00DD7FD7" w:rsidRDefault="00DD7FD7" w:rsidP="00DD7FD7">
      <w:r w:rsidRPr="002B2E03">
        <w:rPr>
          <w:b/>
          <w:bCs/>
        </w:rPr>
        <w:t xml:space="preserve">LIEU : </w:t>
      </w:r>
      <w:r w:rsidRPr="002B2E03">
        <w:t>LAUSANNE – ETML</w:t>
      </w:r>
    </w:p>
    <w:p w14:paraId="51D81A23" w14:textId="77777777" w:rsidR="00DD7FD7" w:rsidRDefault="00DD7FD7" w:rsidP="00DD7FD7"/>
    <w:p w14:paraId="6A6F80E3" w14:textId="77777777" w:rsidR="00DD7FD7" w:rsidRDefault="00DD7FD7" w:rsidP="00DD7FD7">
      <w:r w:rsidRPr="002B2E03">
        <w:rPr>
          <w:b/>
          <w:bCs/>
        </w:rPr>
        <w:t>ENSEIGNANT :</w:t>
      </w:r>
      <w:r>
        <w:t xml:space="preserve"> XAVIER CARREL</w:t>
      </w:r>
    </w:p>
    <w:p w14:paraId="52B06BF1" w14:textId="77777777" w:rsidR="00DD7FD7" w:rsidRPr="002B2E03" w:rsidRDefault="00DD7FD7" w:rsidP="00DD7FD7"/>
    <w:p w14:paraId="5529D078" w14:textId="77777777" w:rsidR="00DD7FD7" w:rsidRPr="000E7483" w:rsidRDefault="00DD7FD7" w:rsidP="00DD7FD7">
      <w:r w:rsidRPr="002B2E03">
        <w:rPr>
          <w:b/>
          <w:bCs/>
        </w:rPr>
        <w:t>DATE :</w:t>
      </w:r>
      <w:r>
        <w:t xml:space="preserve"> 32 PÉRIODES – 2023/2024</w:t>
      </w:r>
    </w:p>
    <w:p w14:paraId="12CF6AB8" w14:textId="402F7638" w:rsidR="007F30AE" w:rsidRPr="007F30AE" w:rsidRDefault="007F30AE" w:rsidP="00DD7FD7">
      <w:pPr>
        <w:spacing w:before="2000"/>
        <w:jc w:val="center"/>
      </w:pPr>
      <w:r w:rsidRPr="00AA4393">
        <w:br w:type="page"/>
      </w:r>
      <w:r w:rsidRPr="007F30AE">
        <w:lastRenderedPageBreak/>
        <w:t>Table des matières</w:t>
      </w:r>
    </w:p>
    <w:p w14:paraId="38FF3DAA" w14:textId="667E6D4B" w:rsidR="00830F72"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7804841" w:history="1">
        <w:r w:rsidR="00830F72" w:rsidRPr="00B14A4B">
          <w:rPr>
            <w:rStyle w:val="Lienhypertexte"/>
            <w:noProof/>
          </w:rPr>
          <w:t>1</w:t>
        </w:r>
        <w:r w:rsidR="00830F72">
          <w:rPr>
            <w:rFonts w:eastAsiaTheme="minorEastAsia" w:cstheme="minorBidi"/>
            <w:b w:val="0"/>
            <w:bCs w:val="0"/>
            <w:caps w:val="0"/>
            <w:noProof/>
            <w:kern w:val="2"/>
            <w:sz w:val="22"/>
            <w:szCs w:val="22"/>
            <w14:ligatures w14:val="standardContextual"/>
          </w:rPr>
          <w:tab/>
        </w:r>
        <w:r w:rsidR="00830F72" w:rsidRPr="00B14A4B">
          <w:rPr>
            <w:rStyle w:val="Lienhypertexte"/>
            <w:noProof/>
          </w:rPr>
          <w:t>Spécifications</w:t>
        </w:r>
        <w:r w:rsidR="00830F72">
          <w:rPr>
            <w:noProof/>
            <w:webHidden/>
          </w:rPr>
          <w:tab/>
        </w:r>
        <w:r w:rsidR="00830F72">
          <w:rPr>
            <w:noProof/>
            <w:webHidden/>
          </w:rPr>
          <w:fldChar w:fldCharType="begin"/>
        </w:r>
        <w:r w:rsidR="00830F72">
          <w:rPr>
            <w:noProof/>
            <w:webHidden/>
          </w:rPr>
          <w:instrText xml:space="preserve"> PAGEREF _Toc167804841 \h </w:instrText>
        </w:r>
        <w:r w:rsidR="00830F72">
          <w:rPr>
            <w:noProof/>
            <w:webHidden/>
          </w:rPr>
        </w:r>
        <w:r w:rsidR="00830F72">
          <w:rPr>
            <w:noProof/>
            <w:webHidden/>
          </w:rPr>
          <w:fldChar w:fldCharType="separate"/>
        </w:r>
        <w:r w:rsidR="00C25F96">
          <w:rPr>
            <w:noProof/>
            <w:webHidden/>
          </w:rPr>
          <w:t>4</w:t>
        </w:r>
        <w:r w:rsidR="00830F72">
          <w:rPr>
            <w:noProof/>
            <w:webHidden/>
          </w:rPr>
          <w:fldChar w:fldCharType="end"/>
        </w:r>
      </w:hyperlink>
    </w:p>
    <w:p w14:paraId="32ED8058" w14:textId="3FECC7E2" w:rsidR="00830F72" w:rsidRDefault="00830F7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4842" w:history="1">
        <w:r w:rsidRPr="00B14A4B">
          <w:rPr>
            <w:rStyle w:val="Lienhypertexte"/>
            <w:noProof/>
          </w:rPr>
          <w:t>1.1</w:t>
        </w:r>
        <w:r>
          <w:rPr>
            <w:rFonts w:eastAsiaTheme="minorEastAsia" w:cstheme="minorBidi"/>
            <w:smallCaps w:val="0"/>
            <w:noProof/>
            <w:kern w:val="2"/>
            <w:sz w:val="22"/>
            <w:szCs w:val="22"/>
            <w14:ligatures w14:val="standardContextual"/>
          </w:rPr>
          <w:tab/>
        </w:r>
        <w:r w:rsidRPr="00B14A4B">
          <w:rPr>
            <w:rStyle w:val="Lienhypertexte"/>
            <w:noProof/>
          </w:rPr>
          <w:t>Titre</w:t>
        </w:r>
        <w:r>
          <w:rPr>
            <w:noProof/>
            <w:webHidden/>
          </w:rPr>
          <w:tab/>
        </w:r>
        <w:r>
          <w:rPr>
            <w:noProof/>
            <w:webHidden/>
          </w:rPr>
          <w:fldChar w:fldCharType="begin"/>
        </w:r>
        <w:r>
          <w:rPr>
            <w:noProof/>
            <w:webHidden/>
          </w:rPr>
          <w:instrText xml:space="preserve"> PAGEREF _Toc167804842 \h </w:instrText>
        </w:r>
        <w:r>
          <w:rPr>
            <w:noProof/>
            <w:webHidden/>
          </w:rPr>
        </w:r>
        <w:r>
          <w:rPr>
            <w:noProof/>
            <w:webHidden/>
          </w:rPr>
          <w:fldChar w:fldCharType="separate"/>
        </w:r>
        <w:r w:rsidR="00C25F96">
          <w:rPr>
            <w:noProof/>
            <w:webHidden/>
          </w:rPr>
          <w:t>4</w:t>
        </w:r>
        <w:r>
          <w:rPr>
            <w:noProof/>
            <w:webHidden/>
          </w:rPr>
          <w:fldChar w:fldCharType="end"/>
        </w:r>
      </w:hyperlink>
    </w:p>
    <w:p w14:paraId="5C6184C9" w14:textId="636E85FD" w:rsidR="00830F72" w:rsidRDefault="00830F7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4843" w:history="1">
        <w:r w:rsidRPr="00B14A4B">
          <w:rPr>
            <w:rStyle w:val="Lienhypertexte"/>
            <w:noProof/>
          </w:rPr>
          <w:t>1.2</w:t>
        </w:r>
        <w:r>
          <w:rPr>
            <w:rFonts w:eastAsiaTheme="minorEastAsia" w:cstheme="minorBidi"/>
            <w:smallCaps w:val="0"/>
            <w:noProof/>
            <w:kern w:val="2"/>
            <w:sz w:val="22"/>
            <w:szCs w:val="22"/>
            <w14:ligatures w14:val="standardContextual"/>
          </w:rPr>
          <w:tab/>
        </w:r>
        <w:r w:rsidRPr="00B14A4B">
          <w:rPr>
            <w:rStyle w:val="Lienhypertexte"/>
            <w:noProof/>
          </w:rPr>
          <w:t>Description</w:t>
        </w:r>
        <w:r>
          <w:rPr>
            <w:noProof/>
            <w:webHidden/>
          </w:rPr>
          <w:tab/>
        </w:r>
        <w:r>
          <w:rPr>
            <w:noProof/>
            <w:webHidden/>
          </w:rPr>
          <w:fldChar w:fldCharType="begin"/>
        </w:r>
        <w:r>
          <w:rPr>
            <w:noProof/>
            <w:webHidden/>
          </w:rPr>
          <w:instrText xml:space="preserve"> PAGEREF _Toc167804843 \h </w:instrText>
        </w:r>
        <w:r>
          <w:rPr>
            <w:noProof/>
            <w:webHidden/>
          </w:rPr>
        </w:r>
        <w:r>
          <w:rPr>
            <w:noProof/>
            <w:webHidden/>
          </w:rPr>
          <w:fldChar w:fldCharType="separate"/>
        </w:r>
        <w:r w:rsidR="00C25F96">
          <w:rPr>
            <w:noProof/>
            <w:webHidden/>
          </w:rPr>
          <w:t>4</w:t>
        </w:r>
        <w:r>
          <w:rPr>
            <w:noProof/>
            <w:webHidden/>
          </w:rPr>
          <w:fldChar w:fldCharType="end"/>
        </w:r>
      </w:hyperlink>
    </w:p>
    <w:p w14:paraId="2430048A" w14:textId="6C44473F" w:rsidR="00830F72" w:rsidRDefault="00830F7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4844" w:history="1">
        <w:r w:rsidRPr="00B14A4B">
          <w:rPr>
            <w:rStyle w:val="Lienhypertexte"/>
            <w:noProof/>
          </w:rPr>
          <w:t>1.3</w:t>
        </w:r>
        <w:r>
          <w:rPr>
            <w:rFonts w:eastAsiaTheme="minorEastAsia" w:cstheme="minorBidi"/>
            <w:smallCaps w:val="0"/>
            <w:noProof/>
            <w:kern w:val="2"/>
            <w:sz w:val="22"/>
            <w:szCs w:val="22"/>
            <w14:ligatures w14:val="standardContextual"/>
          </w:rPr>
          <w:tab/>
        </w:r>
        <w:r w:rsidRPr="00B14A4B">
          <w:rPr>
            <w:rStyle w:val="Lienhypertexte"/>
            <w:noProof/>
          </w:rPr>
          <w:t>Matériel et logiciels à disposition</w:t>
        </w:r>
        <w:r>
          <w:rPr>
            <w:noProof/>
            <w:webHidden/>
          </w:rPr>
          <w:tab/>
        </w:r>
        <w:r>
          <w:rPr>
            <w:noProof/>
            <w:webHidden/>
          </w:rPr>
          <w:fldChar w:fldCharType="begin"/>
        </w:r>
        <w:r>
          <w:rPr>
            <w:noProof/>
            <w:webHidden/>
          </w:rPr>
          <w:instrText xml:space="preserve"> PAGEREF _Toc167804844 \h </w:instrText>
        </w:r>
        <w:r>
          <w:rPr>
            <w:noProof/>
            <w:webHidden/>
          </w:rPr>
        </w:r>
        <w:r>
          <w:rPr>
            <w:noProof/>
            <w:webHidden/>
          </w:rPr>
          <w:fldChar w:fldCharType="separate"/>
        </w:r>
        <w:r w:rsidR="00C25F96">
          <w:rPr>
            <w:noProof/>
            <w:webHidden/>
          </w:rPr>
          <w:t>4</w:t>
        </w:r>
        <w:r>
          <w:rPr>
            <w:noProof/>
            <w:webHidden/>
          </w:rPr>
          <w:fldChar w:fldCharType="end"/>
        </w:r>
      </w:hyperlink>
    </w:p>
    <w:p w14:paraId="612ADCBA" w14:textId="2597830F" w:rsidR="00830F72" w:rsidRDefault="00830F7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4845" w:history="1">
        <w:r w:rsidRPr="00B14A4B">
          <w:rPr>
            <w:rStyle w:val="Lienhypertexte"/>
            <w:noProof/>
          </w:rPr>
          <w:t>1.4</w:t>
        </w:r>
        <w:r>
          <w:rPr>
            <w:rFonts w:eastAsiaTheme="minorEastAsia" w:cstheme="minorBidi"/>
            <w:smallCaps w:val="0"/>
            <w:noProof/>
            <w:kern w:val="2"/>
            <w:sz w:val="22"/>
            <w:szCs w:val="22"/>
            <w14:ligatures w14:val="standardContextual"/>
          </w:rPr>
          <w:tab/>
        </w:r>
        <w:r w:rsidRPr="00B14A4B">
          <w:rPr>
            <w:rStyle w:val="Lienhypertexte"/>
            <w:noProof/>
          </w:rPr>
          <w:t>Prérequis</w:t>
        </w:r>
        <w:r>
          <w:rPr>
            <w:noProof/>
            <w:webHidden/>
          </w:rPr>
          <w:tab/>
        </w:r>
        <w:r>
          <w:rPr>
            <w:noProof/>
            <w:webHidden/>
          </w:rPr>
          <w:fldChar w:fldCharType="begin"/>
        </w:r>
        <w:r>
          <w:rPr>
            <w:noProof/>
            <w:webHidden/>
          </w:rPr>
          <w:instrText xml:space="preserve"> PAGEREF _Toc167804845 \h </w:instrText>
        </w:r>
        <w:r>
          <w:rPr>
            <w:noProof/>
            <w:webHidden/>
          </w:rPr>
        </w:r>
        <w:r>
          <w:rPr>
            <w:noProof/>
            <w:webHidden/>
          </w:rPr>
          <w:fldChar w:fldCharType="separate"/>
        </w:r>
        <w:r w:rsidR="00C25F96">
          <w:rPr>
            <w:noProof/>
            <w:webHidden/>
          </w:rPr>
          <w:t>4</w:t>
        </w:r>
        <w:r>
          <w:rPr>
            <w:noProof/>
            <w:webHidden/>
          </w:rPr>
          <w:fldChar w:fldCharType="end"/>
        </w:r>
      </w:hyperlink>
    </w:p>
    <w:p w14:paraId="4462A70F" w14:textId="470E5A0D" w:rsidR="00830F72" w:rsidRDefault="00830F7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4846" w:history="1">
        <w:r w:rsidRPr="00B14A4B">
          <w:rPr>
            <w:rStyle w:val="Lienhypertexte"/>
            <w:noProof/>
          </w:rPr>
          <w:t>1.5</w:t>
        </w:r>
        <w:r>
          <w:rPr>
            <w:rFonts w:eastAsiaTheme="minorEastAsia" w:cstheme="minorBidi"/>
            <w:smallCaps w:val="0"/>
            <w:noProof/>
            <w:kern w:val="2"/>
            <w:sz w:val="22"/>
            <w:szCs w:val="22"/>
            <w14:ligatures w14:val="standardContextual"/>
          </w:rPr>
          <w:tab/>
        </w:r>
        <w:r w:rsidRPr="00B14A4B">
          <w:rPr>
            <w:rStyle w:val="Lienhypertexte"/>
            <w:noProof/>
          </w:rPr>
          <w:t>Cahier des charges</w:t>
        </w:r>
        <w:r>
          <w:rPr>
            <w:noProof/>
            <w:webHidden/>
          </w:rPr>
          <w:tab/>
        </w:r>
        <w:r>
          <w:rPr>
            <w:noProof/>
            <w:webHidden/>
          </w:rPr>
          <w:fldChar w:fldCharType="begin"/>
        </w:r>
        <w:r>
          <w:rPr>
            <w:noProof/>
            <w:webHidden/>
          </w:rPr>
          <w:instrText xml:space="preserve"> PAGEREF _Toc167804846 \h </w:instrText>
        </w:r>
        <w:r>
          <w:rPr>
            <w:noProof/>
            <w:webHidden/>
          </w:rPr>
        </w:r>
        <w:r>
          <w:rPr>
            <w:noProof/>
            <w:webHidden/>
          </w:rPr>
          <w:fldChar w:fldCharType="separate"/>
        </w:r>
        <w:r w:rsidR="00C25F96">
          <w:rPr>
            <w:noProof/>
            <w:webHidden/>
          </w:rPr>
          <w:t>4</w:t>
        </w:r>
        <w:r>
          <w:rPr>
            <w:noProof/>
            <w:webHidden/>
          </w:rPr>
          <w:fldChar w:fldCharType="end"/>
        </w:r>
      </w:hyperlink>
    </w:p>
    <w:p w14:paraId="17AFBBF9" w14:textId="296A5888" w:rsidR="00830F72" w:rsidRDefault="00830F7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4847" w:history="1">
        <w:r w:rsidRPr="00B14A4B">
          <w:rPr>
            <w:rStyle w:val="Lienhypertexte"/>
            <w:noProof/>
          </w:rPr>
          <w:t>1.5.1</w:t>
        </w:r>
        <w:r>
          <w:rPr>
            <w:rFonts w:eastAsiaTheme="minorEastAsia" w:cstheme="minorBidi"/>
            <w:i w:val="0"/>
            <w:iCs w:val="0"/>
            <w:noProof/>
            <w:kern w:val="2"/>
            <w:sz w:val="22"/>
            <w:szCs w:val="22"/>
            <w14:ligatures w14:val="standardContextual"/>
          </w:rPr>
          <w:tab/>
        </w:r>
        <w:r w:rsidRPr="00B14A4B">
          <w:rPr>
            <w:rStyle w:val="Lienhypertexte"/>
            <w:noProof/>
          </w:rPr>
          <w:t>Objectifs et portée du projet</w:t>
        </w:r>
        <w:r>
          <w:rPr>
            <w:noProof/>
            <w:webHidden/>
          </w:rPr>
          <w:tab/>
        </w:r>
        <w:r>
          <w:rPr>
            <w:noProof/>
            <w:webHidden/>
          </w:rPr>
          <w:fldChar w:fldCharType="begin"/>
        </w:r>
        <w:r>
          <w:rPr>
            <w:noProof/>
            <w:webHidden/>
          </w:rPr>
          <w:instrText xml:space="preserve"> PAGEREF _Toc167804847 \h </w:instrText>
        </w:r>
        <w:r>
          <w:rPr>
            <w:noProof/>
            <w:webHidden/>
          </w:rPr>
        </w:r>
        <w:r>
          <w:rPr>
            <w:noProof/>
            <w:webHidden/>
          </w:rPr>
          <w:fldChar w:fldCharType="separate"/>
        </w:r>
        <w:r w:rsidR="00C25F96">
          <w:rPr>
            <w:noProof/>
            <w:webHidden/>
          </w:rPr>
          <w:t>4</w:t>
        </w:r>
        <w:r>
          <w:rPr>
            <w:noProof/>
            <w:webHidden/>
          </w:rPr>
          <w:fldChar w:fldCharType="end"/>
        </w:r>
      </w:hyperlink>
    </w:p>
    <w:p w14:paraId="4BCB0AE9" w14:textId="10FAD0BF" w:rsidR="00830F72" w:rsidRDefault="00830F7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4848" w:history="1">
        <w:r w:rsidRPr="00B14A4B">
          <w:rPr>
            <w:rStyle w:val="Lienhypertexte"/>
            <w:noProof/>
          </w:rPr>
          <w:t>1.5.2</w:t>
        </w:r>
        <w:r>
          <w:rPr>
            <w:rFonts w:eastAsiaTheme="minorEastAsia" w:cstheme="minorBidi"/>
            <w:i w:val="0"/>
            <w:iCs w:val="0"/>
            <w:noProof/>
            <w:kern w:val="2"/>
            <w:sz w:val="22"/>
            <w:szCs w:val="22"/>
            <w14:ligatures w14:val="standardContextual"/>
          </w:rPr>
          <w:tab/>
        </w:r>
        <w:r w:rsidRPr="00B14A4B">
          <w:rPr>
            <w:rStyle w:val="Lienhypertexte"/>
            <w:noProof/>
          </w:rPr>
          <w:t>Caractéristiques des utilisateurs et impacts</w:t>
        </w:r>
        <w:r>
          <w:rPr>
            <w:noProof/>
            <w:webHidden/>
          </w:rPr>
          <w:tab/>
        </w:r>
        <w:r>
          <w:rPr>
            <w:noProof/>
            <w:webHidden/>
          </w:rPr>
          <w:fldChar w:fldCharType="begin"/>
        </w:r>
        <w:r>
          <w:rPr>
            <w:noProof/>
            <w:webHidden/>
          </w:rPr>
          <w:instrText xml:space="preserve"> PAGEREF _Toc167804848 \h </w:instrText>
        </w:r>
        <w:r>
          <w:rPr>
            <w:noProof/>
            <w:webHidden/>
          </w:rPr>
        </w:r>
        <w:r>
          <w:rPr>
            <w:noProof/>
            <w:webHidden/>
          </w:rPr>
          <w:fldChar w:fldCharType="separate"/>
        </w:r>
        <w:r w:rsidR="00C25F96">
          <w:rPr>
            <w:noProof/>
            <w:webHidden/>
          </w:rPr>
          <w:t>5</w:t>
        </w:r>
        <w:r>
          <w:rPr>
            <w:noProof/>
            <w:webHidden/>
          </w:rPr>
          <w:fldChar w:fldCharType="end"/>
        </w:r>
      </w:hyperlink>
    </w:p>
    <w:p w14:paraId="476E631D" w14:textId="4EF36643" w:rsidR="00830F72" w:rsidRDefault="00830F7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4849" w:history="1">
        <w:r w:rsidRPr="00B14A4B">
          <w:rPr>
            <w:rStyle w:val="Lienhypertexte"/>
            <w:noProof/>
          </w:rPr>
          <w:t>1.5.3</w:t>
        </w:r>
        <w:r>
          <w:rPr>
            <w:rFonts w:eastAsiaTheme="minorEastAsia" w:cstheme="minorBidi"/>
            <w:i w:val="0"/>
            <w:iCs w:val="0"/>
            <w:noProof/>
            <w:kern w:val="2"/>
            <w:sz w:val="22"/>
            <w:szCs w:val="22"/>
            <w14:ligatures w14:val="standardContextual"/>
          </w:rPr>
          <w:tab/>
        </w:r>
        <w:r w:rsidRPr="00B14A4B">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_Toc167804849 \h </w:instrText>
        </w:r>
        <w:r>
          <w:rPr>
            <w:noProof/>
            <w:webHidden/>
          </w:rPr>
        </w:r>
        <w:r>
          <w:rPr>
            <w:noProof/>
            <w:webHidden/>
          </w:rPr>
          <w:fldChar w:fldCharType="separate"/>
        </w:r>
        <w:r w:rsidR="00C25F96">
          <w:rPr>
            <w:noProof/>
            <w:webHidden/>
          </w:rPr>
          <w:t>5</w:t>
        </w:r>
        <w:r>
          <w:rPr>
            <w:noProof/>
            <w:webHidden/>
          </w:rPr>
          <w:fldChar w:fldCharType="end"/>
        </w:r>
      </w:hyperlink>
    </w:p>
    <w:p w14:paraId="70DD1A89" w14:textId="2399D559" w:rsidR="00830F72" w:rsidRDefault="00830F7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4850" w:history="1">
        <w:r w:rsidRPr="00B14A4B">
          <w:rPr>
            <w:rStyle w:val="Lienhypertexte"/>
            <w:noProof/>
          </w:rPr>
          <w:t>1.5.4</w:t>
        </w:r>
        <w:r>
          <w:rPr>
            <w:rFonts w:eastAsiaTheme="minorEastAsia" w:cstheme="minorBidi"/>
            <w:i w:val="0"/>
            <w:iCs w:val="0"/>
            <w:noProof/>
            <w:kern w:val="2"/>
            <w:sz w:val="22"/>
            <w:szCs w:val="22"/>
            <w14:ligatures w14:val="standardContextual"/>
          </w:rPr>
          <w:tab/>
        </w:r>
        <w:r w:rsidRPr="00B14A4B">
          <w:rPr>
            <w:rStyle w:val="Lienhypertexte"/>
            <w:noProof/>
          </w:rPr>
          <w:t>Contraintes</w:t>
        </w:r>
        <w:r>
          <w:rPr>
            <w:noProof/>
            <w:webHidden/>
          </w:rPr>
          <w:tab/>
        </w:r>
        <w:r>
          <w:rPr>
            <w:noProof/>
            <w:webHidden/>
          </w:rPr>
          <w:fldChar w:fldCharType="begin"/>
        </w:r>
        <w:r>
          <w:rPr>
            <w:noProof/>
            <w:webHidden/>
          </w:rPr>
          <w:instrText xml:space="preserve"> PAGEREF _Toc167804850 \h </w:instrText>
        </w:r>
        <w:r>
          <w:rPr>
            <w:noProof/>
            <w:webHidden/>
          </w:rPr>
        </w:r>
        <w:r>
          <w:rPr>
            <w:noProof/>
            <w:webHidden/>
          </w:rPr>
          <w:fldChar w:fldCharType="separate"/>
        </w:r>
        <w:r w:rsidR="00C25F96">
          <w:rPr>
            <w:noProof/>
            <w:webHidden/>
          </w:rPr>
          <w:t>5</w:t>
        </w:r>
        <w:r>
          <w:rPr>
            <w:noProof/>
            <w:webHidden/>
          </w:rPr>
          <w:fldChar w:fldCharType="end"/>
        </w:r>
      </w:hyperlink>
    </w:p>
    <w:p w14:paraId="6D4FF327" w14:textId="4281B30D" w:rsidR="00830F72" w:rsidRDefault="00830F7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4851" w:history="1">
        <w:r w:rsidRPr="00B14A4B">
          <w:rPr>
            <w:rStyle w:val="Lienhypertexte"/>
            <w:noProof/>
          </w:rPr>
          <w:t>1.6</w:t>
        </w:r>
        <w:r>
          <w:rPr>
            <w:rFonts w:eastAsiaTheme="minorEastAsia" w:cstheme="minorBidi"/>
            <w:smallCaps w:val="0"/>
            <w:noProof/>
            <w:kern w:val="2"/>
            <w:sz w:val="22"/>
            <w:szCs w:val="22"/>
            <w14:ligatures w14:val="standardContextual"/>
          </w:rPr>
          <w:tab/>
        </w:r>
        <w:r w:rsidRPr="00B14A4B">
          <w:rPr>
            <w:rStyle w:val="Lienhypertexte"/>
            <w:noProof/>
          </w:rPr>
          <w:t>Livrables</w:t>
        </w:r>
        <w:r>
          <w:rPr>
            <w:noProof/>
            <w:webHidden/>
          </w:rPr>
          <w:tab/>
        </w:r>
        <w:r>
          <w:rPr>
            <w:noProof/>
            <w:webHidden/>
          </w:rPr>
          <w:fldChar w:fldCharType="begin"/>
        </w:r>
        <w:r>
          <w:rPr>
            <w:noProof/>
            <w:webHidden/>
          </w:rPr>
          <w:instrText xml:space="preserve"> PAGEREF _Toc167804851 \h </w:instrText>
        </w:r>
        <w:r>
          <w:rPr>
            <w:noProof/>
            <w:webHidden/>
          </w:rPr>
        </w:r>
        <w:r>
          <w:rPr>
            <w:noProof/>
            <w:webHidden/>
          </w:rPr>
          <w:fldChar w:fldCharType="separate"/>
        </w:r>
        <w:r w:rsidR="00C25F96">
          <w:rPr>
            <w:noProof/>
            <w:webHidden/>
          </w:rPr>
          <w:t>5</w:t>
        </w:r>
        <w:r>
          <w:rPr>
            <w:noProof/>
            <w:webHidden/>
          </w:rPr>
          <w:fldChar w:fldCharType="end"/>
        </w:r>
      </w:hyperlink>
    </w:p>
    <w:p w14:paraId="2F3002E6" w14:textId="28AA22C5" w:rsidR="00830F72" w:rsidRDefault="00830F72">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804852" w:history="1">
        <w:r w:rsidRPr="00B14A4B">
          <w:rPr>
            <w:rStyle w:val="Lienhypertexte"/>
            <w:noProof/>
          </w:rPr>
          <w:t>2</w:t>
        </w:r>
        <w:r>
          <w:rPr>
            <w:rFonts w:eastAsiaTheme="minorEastAsia" w:cstheme="minorBidi"/>
            <w:b w:val="0"/>
            <w:bCs w:val="0"/>
            <w:caps w:val="0"/>
            <w:noProof/>
            <w:kern w:val="2"/>
            <w:sz w:val="22"/>
            <w:szCs w:val="22"/>
            <w14:ligatures w14:val="standardContextual"/>
          </w:rPr>
          <w:tab/>
        </w:r>
        <w:r w:rsidRPr="00B14A4B">
          <w:rPr>
            <w:rStyle w:val="Lienhypertexte"/>
            <w:noProof/>
          </w:rPr>
          <w:t>Planification Initiale</w:t>
        </w:r>
        <w:r>
          <w:rPr>
            <w:noProof/>
            <w:webHidden/>
          </w:rPr>
          <w:tab/>
        </w:r>
        <w:r>
          <w:rPr>
            <w:noProof/>
            <w:webHidden/>
          </w:rPr>
          <w:fldChar w:fldCharType="begin"/>
        </w:r>
        <w:r>
          <w:rPr>
            <w:noProof/>
            <w:webHidden/>
          </w:rPr>
          <w:instrText xml:space="preserve"> PAGEREF _Toc167804852 \h </w:instrText>
        </w:r>
        <w:r>
          <w:rPr>
            <w:noProof/>
            <w:webHidden/>
          </w:rPr>
        </w:r>
        <w:r>
          <w:rPr>
            <w:noProof/>
            <w:webHidden/>
          </w:rPr>
          <w:fldChar w:fldCharType="separate"/>
        </w:r>
        <w:r w:rsidR="00C25F96">
          <w:rPr>
            <w:noProof/>
            <w:webHidden/>
          </w:rPr>
          <w:t>5</w:t>
        </w:r>
        <w:r>
          <w:rPr>
            <w:noProof/>
            <w:webHidden/>
          </w:rPr>
          <w:fldChar w:fldCharType="end"/>
        </w:r>
      </w:hyperlink>
    </w:p>
    <w:p w14:paraId="5FEC0267" w14:textId="276C9D6F" w:rsidR="00830F72" w:rsidRDefault="00830F72">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804853" w:history="1">
        <w:r w:rsidRPr="00B14A4B">
          <w:rPr>
            <w:rStyle w:val="Lienhypertexte"/>
            <w:noProof/>
          </w:rPr>
          <w:t>3</w:t>
        </w:r>
        <w:r>
          <w:rPr>
            <w:rFonts w:eastAsiaTheme="minorEastAsia" w:cstheme="minorBidi"/>
            <w:b w:val="0"/>
            <w:bCs w:val="0"/>
            <w:caps w:val="0"/>
            <w:noProof/>
            <w:kern w:val="2"/>
            <w:sz w:val="22"/>
            <w:szCs w:val="22"/>
            <w14:ligatures w14:val="standardContextual"/>
          </w:rPr>
          <w:tab/>
        </w:r>
        <w:r w:rsidRPr="00B14A4B">
          <w:rPr>
            <w:rStyle w:val="Lienhypertexte"/>
            <w:noProof/>
          </w:rPr>
          <w:t>Analyse fonctionnelle</w:t>
        </w:r>
        <w:r>
          <w:rPr>
            <w:noProof/>
            <w:webHidden/>
          </w:rPr>
          <w:tab/>
        </w:r>
        <w:r>
          <w:rPr>
            <w:noProof/>
            <w:webHidden/>
          </w:rPr>
          <w:fldChar w:fldCharType="begin"/>
        </w:r>
        <w:r>
          <w:rPr>
            <w:noProof/>
            <w:webHidden/>
          </w:rPr>
          <w:instrText xml:space="preserve"> PAGEREF _Toc167804853 \h </w:instrText>
        </w:r>
        <w:r>
          <w:rPr>
            <w:noProof/>
            <w:webHidden/>
          </w:rPr>
        </w:r>
        <w:r>
          <w:rPr>
            <w:noProof/>
            <w:webHidden/>
          </w:rPr>
          <w:fldChar w:fldCharType="separate"/>
        </w:r>
        <w:r w:rsidR="00C25F96">
          <w:rPr>
            <w:noProof/>
            <w:webHidden/>
          </w:rPr>
          <w:t>6</w:t>
        </w:r>
        <w:r>
          <w:rPr>
            <w:noProof/>
            <w:webHidden/>
          </w:rPr>
          <w:fldChar w:fldCharType="end"/>
        </w:r>
      </w:hyperlink>
    </w:p>
    <w:p w14:paraId="7C2502E1" w14:textId="18D236EE" w:rsidR="00830F72" w:rsidRDefault="00830F7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4854" w:history="1">
        <w:r w:rsidRPr="00B14A4B">
          <w:rPr>
            <w:rStyle w:val="Lienhypertexte"/>
            <w:noProof/>
          </w:rPr>
          <w:t>3.1.1</w:t>
        </w:r>
        <w:r>
          <w:rPr>
            <w:rFonts w:eastAsiaTheme="minorEastAsia" w:cstheme="minorBidi"/>
            <w:i w:val="0"/>
            <w:iCs w:val="0"/>
            <w:noProof/>
            <w:kern w:val="2"/>
            <w:sz w:val="22"/>
            <w:szCs w:val="22"/>
            <w14:ligatures w14:val="standardContextual"/>
          </w:rPr>
          <w:tab/>
        </w:r>
        <w:r w:rsidRPr="00B14A4B">
          <w:rPr>
            <w:rStyle w:val="Lienhypertexte"/>
            <w:noProof/>
          </w:rPr>
          <w:t>Salle de classe étage 1er D08</w:t>
        </w:r>
        <w:r>
          <w:rPr>
            <w:noProof/>
            <w:webHidden/>
          </w:rPr>
          <w:tab/>
        </w:r>
        <w:r>
          <w:rPr>
            <w:noProof/>
            <w:webHidden/>
          </w:rPr>
          <w:fldChar w:fldCharType="begin"/>
        </w:r>
        <w:r>
          <w:rPr>
            <w:noProof/>
            <w:webHidden/>
          </w:rPr>
          <w:instrText xml:space="preserve"> PAGEREF _Toc167804854 \h </w:instrText>
        </w:r>
        <w:r>
          <w:rPr>
            <w:noProof/>
            <w:webHidden/>
          </w:rPr>
        </w:r>
        <w:r>
          <w:rPr>
            <w:noProof/>
            <w:webHidden/>
          </w:rPr>
          <w:fldChar w:fldCharType="separate"/>
        </w:r>
        <w:r w:rsidR="00C25F96">
          <w:rPr>
            <w:noProof/>
            <w:webHidden/>
          </w:rPr>
          <w:t>6</w:t>
        </w:r>
        <w:r>
          <w:rPr>
            <w:noProof/>
            <w:webHidden/>
          </w:rPr>
          <w:fldChar w:fldCharType="end"/>
        </w:r>
      </w:hyperlink>
    </w:p>
    <w:p w14:paraId="32EC6D4C" w14:textId="22B75525" w:rsidR="00830F72" w:rsidRDefault="00830F7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4855" w:history="1">
        <w:r w:rsidRPr="00B14A4B">
          <w:rPr>
            <w:rStyle w:val="Lienhypertexte"/>
            <w:noProof/>
          </w:rPr>
          <w:t>3.1.2</w:t>
        </w:r>
        <w:r>
          <w:rPr>
            <w:rFonts w:eastAsiaTheme="minorEastAsia" w:cstheme="minorBidi"/>
            <w:i w:val="0"/>
            <w:iCs w:val="0"/>
            <w:noProof/>
            <w:kern w:val="2"/>
            <w:sz w:val="22"/>
            <w:szCs w:val="22"/>
            <w14:ligatures w14:val="standardContextual"/>
          </w:rPr>
          <w:tab/>
        </w:r>
        <w:r w:rsidRPr="00B14A4B">
          <w:rPr>
            <w:rStyle w:val="Lienhypertexte"/>
            <w:noProof/>
          </w:rPr>
          <w:t>Salle de classe 1er étage D03</w:t>
        </w:r>
        <w:r>
          <w:rPr>
            <w:noProof/>
            <w:webHidden/>
          </w:rPr>
          <w:tab/>
        </w:r>
        <w:r>
          <w:rPr>
            <w:noProof/>
            <w:webHidden/>
          </w:rPr>
          <w:fldChar w:fldCharType="begin"/>
        </w:r>
        <w:r>
          <w:rPr>
            <w:noProof/>
            <w:webHidden/>
          </w:rPr>
          <w:instrText xml:space="preserve"> PAGEREF _Toc167804855 \h </w:instrText>
        </w:r>
        <w:r>
          <w:rPr>
            <w:noProof/>
            <w:webHidden/>
          </w:rPr>
        </w:r>
        <w:r>
          <w:rPr>
            <w:noProof/>
            <w:webHidden/>
          </w:rPr>
          <w:fldChar w:fldCharType="separate"/>
        </w:r>
        <w:r w:rsidR="00C25F96">
          <w:rPr>
            <w:noProof/>
            <w:webHidden/>
          </w:rPr>
          <w:t>7</w:t>
        </w:r>
        <w:r>
          <w:rPr>
            <w:noProof/>
            <w:webHidden/>
          </w:rPr>
          <w:fldChar w:fldCharType="end"/>
        </w:r>
      </w:hyperlink>
    </w:p>
    <w:p w14:paraId="3329C451" w14:textId="30ED3B8C" w:rsidR="00830F72" w:rsidRDefault="00830F7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4856" w:history="1">
        <w:r w:rsidRPr="00B14A4B">
          <w:rPr>
            <w:rStyle w:val="Lienhypertexte"/>
            <w:noProof/>
          </w:rPr>
          <w:t>3.1.3</w:t>
        </w:r>
        <w:r>
          <w:rPr>
            <w:rFonts w:eastAsiaTheme="minorEastAsia" w:cstheme="minorBidi"/>
            <w:i w:val="0"/>
            <w:iCs w:val="0"/>
            <w:noProof/>
            <w:kern w:val="2"/>
            <w:sz w:val="22"/>
            <w:szCs w:val="22"/>
            <w14:ligatures w14:val="standardContextual"/>
          </w:rPr>
          <w:tab/>
        </w:r>
        <w:r w:rsidRPr="00B14A4B">
          <w:rPr>
            <w:rStyle w:val="Lienhypertexte"/>
            <w:noProof/>
          </w:rPr>
          <w:t>Salle de classe étage D01</w:t>
        </w:r>
        <w:r>
          <w:rPr>
            <w:noProof/>
            <w:webHidden/>
          </w:rPr>
          <w:tab/>
        </w:r>
        <w:r>
          <w:rPr>
            <w:noProof/>
            <w:webHidden/>
          </w:rPr>
          <w:fldChar w:fldCharType="begin"/>
        </w:r>
        <w:r>
          <w:rPr>
            <w:noProof/>
            <w:webHidden/>
          </w:rPr>
          <w:instrText xml:space="preserve"> PAGEREF _Toc167804856 \h </w:instrText>
        </w:r>
        <w:r>
          <w:rPr>
            <w:noProof/>
            <w:webHidden/>
          </w:rPr>
        </w:r>
        <w:r>
          <w:rPr>
            <w:noProof/>
            <w:webHidden/>
          </w:rPr>
          <w:fldChar w:fldCharType="separate"/>
        </w:r>
        <w:r w:rsidR="00C25F96">
          <w:rPr>
            <w:noProof/>
            <w:webHidden/>
          </w:rPr>
          <w:t>7</w:t>
        </w:r>
        <w:r>
          <w:rPr>
            <w:noProof/>
            <w:webHidden/>
          </w:rPr>
          <w:fldChar w:fldCharType="end"/>
        </w:r>
      </w:hyperlink>
    </w:p>
    <w:p w14:paraId="645D2ABF" w14:textId="0E0CCF1A" w:rsidR="00830F72" w:rsidRDefault="00830F7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4857" w:history="1">
        <w:r w:rsidRPr="00B14A4B">
          <w:rPr>
            <w:rStyle w:val="Lienhypertexte"/>
            <w:noProof/>
          </w:rPr>
          <w:t>3.1.4</w:t>
        </w:r>
        <w:r>
          <w:rPr>
            <w:rFonts w:eastAsiaTheme="minorEastAsia" w:cstheme="minorBidi"/>
            <w:i w:val="0"/>
            <w:iCs w:val="0"/>
            <w:noProof/>
            <w:kern w:val="2"/>
            <w:sz w:val="22"/>
            <w:szCs w:val="22"/>
            <w14:ligatures w14:val="standardContextual"/>
          </w:rPr>
          <w:tab/>
        </w:r>
        <w:r w:rsidRPr="00B14A4B">
          <w:rPr>
            <w:rStyle w:val="Lienhypertexte"/>
            <w:noProof/>
          </w:rPr>
          <w:t>Salle de classe 1er étage D06</w:t>
        </w:r>
        <w:r>
          <w:rPr>
            <w:noProof/>
            <w:webHidden/>
          </w:rPr>
          <w:tab/>
        </w:r>
        <w:r>
          <w:rPr>
            <w:noProof/>
            <w:webHidden/>
          </w:rPr>
          <w:fldChar w:fldCharType="begin"/>
        </w:r>
        <w:r>
          <w:rPr>
            <w:noProof/>
            <w:webHidden/>
          </w:rPr>
          <w:instrText xml:space="preserve"> PAGEREF _Toc167804857 \h </w:instrText>
        </w:r>
        <w:r>
          <w:rPr>
            <w:noProof/>
            <w:webHidden/>
          </w:rPr>
        </w:r>
        <w:r>
          <w:rPr>
            <w:noProof/>
            <w:webHidden/>
          </w:rPr>
          <w:fldChar w:fldCharType="separate"/>
        </w:r>
        <w:r w:rsidR="00C25F96">
          <w:rPr>
            <w:noProof/>
            <w:webHidden/>
          </w:rPr>
          <w:t>7</w:t>
        </w:r>
        <w:r>
          <w:rPr>
            <w:noProof/>
            <w:webHidden/>
          </w:rPr>
          <w:fldChar w:fldCharType="end"/>
        </w:r>
      </w:hyperlink>
    </w:p>
    <w:p w14:paraId="653DBAA0" w14:textId="553E67AE" w:rsidR="00830F72" w:rsidRDefault="00830F7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4858" w:history="1">
        <w:r w:rsidRPr="00B14A4B">
          <w:rPr>
            <w:rStyle w:val="Lienhypertexte"/>
            <w:noProof/>
          </w:rPr>
          <w:t>3.1.1</w:t>
        </w:r>
        <w:r>
          <w:rPr>
            <w:rFonts w:eastAsiaTheme="minorEastAsia" w:cstheme="minorBidi"/>
            <w:i w:val="0"/>
            <w:iCs w:val="0"/>
            <w:noProof/>
            <w:kern w:val="2"/>
            <w:sz w:val="22"/>
            <w:szCs w:val="22"/>
            <w14:ligatures w14:val="standardContextual"/>
          </w:rPr>
          <w:tab/>
        </w:r>
        <w:r w:rsidRPr="00B14A4B">
          <w:rPr>
            <w:rStyle w:val="Lienhypertexte"/>
            <w:noProof/>
          </w:rPr>
          <w:t>Salle de serveur</w:t>
        </w:r>
        <w:r>
          <w:rPr>
            <w:noProof/>
            <w:webHidden/>
          </w:rPr>
          <w:tab/>
        </w:r>
        <w:r>
          <w:rPr>
            <w:noProof/>
            <w:webHidden/>
          </w:rPr>
          <w:fldChar w:fldCharType="begin"/>
        </w:r>
        <w:r>
          <w:rPr>
            <w:noProof/>
            <w:webHidden/>
          </w:rPr>
          <w:instrText xml:space="preserve"> PAGEREF _Toc167804858 \h </w:instrText>
        </w:r>
        <w:r>
          <w:rPr>
            <w:noProof/>
            <w:webHidden/>
          </w:rPr>
        </w:r>
        <w:r>
          <w:rPr>
            <w:noProof/>
            <w:webHidden/>
          </w:rPr>
          <w:fldChar w:fldCharType="separate"/>
        </w:r>
        <w:r w:rsidR="00C25F96">
          <w:rPr>
            <w:noProof/>
            <w:webHidden/>
          </w:rPr>
          <w:t>8</w:t>
        </w:r>
        <w:r>
          <w:rPr>
            <w:noProof/>
            <w:webHidden/>
          </w:rPr>
          <w:fldChar w:fldCharType="end"/>
        </w:r>
      </w:hyperlink>
    </w:p>
    <w:p w14:paraId="0C2D72C8" w14:textId="1ABAE1C2" w:rsidR="00830F72" w:rsidRDefault="00830F7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4859" w:history="1">
        <w:r w:rsidRPr="00B14A4B">
          <w:rPr>
            <w:rStyle w:val="Lienhypertexte"/>
            <w:noProof/>
          </w:rPr>
          <w:t>3.1.1</w:t>
        </w:r>
        <w:r>
          <w:rPr>
            <w:rFonts w:eastAsiaTheme="minorEastAsia" w:cstheme="minorBidi"/>
            <w:i w:val="0"/>
            <w:iCs w:val="0"/>
            <w:noProof/>
            <w:kern w:val="2"/>
            <w:sz w:val="22"/>
            <w:szCs w:val="22"/>
            <w14:ligatures w14:val="standardContextual"/>
          </w:rPr>
          <w:tab/>
        </w:r>
        <w:r w:rsidRPr="00B14A4B">
          <w:rPr>
            <w:rStyle w:val="Lienhypertexte"/>
            <w:noProof/>
          </w:rPr>
          <w:t>Couloir 2me étage</w:t>
        </w:r>
        <w:r>
          <w:rPr>
            <w:noProof/>
            <w:webHidden/>
          </w:rPr>
          <w:tab/>
        </w:r>
        <w:r>
          <w:rPr>
            <w:noProof/>
            <w:webHidden/>
          </w:rPr>
          <w:fldChar w:fldCharType="begin"/>
        </w:r>
        <w:r>
          <w:rPr>
            <w:noProof/>
            <w:webHidden/>
          </w:rPr>
          <w:instrText xml:space="preserve"> PAGEREF _Toc167804859 \h </w:instrText>
        </w:r>
        <w:r>
          <w:rPr>
            <w:noProof/>
            <w:webHidden/>
          </w:rPr>
        </w:r>
        <w:r>
          <w:rPr>
            <w:noProof/>
            <w:webHidden/>
          </w:rPr>
          <w:fldChar w:fldCharType="separate"/>
        </w:r>
        <w:r w:rsidR="00C25F96">
          <w:rPr>
            <w:noProof/>
            <w:webHidden/>
          </w:rPr>
          <w:t>8</w:t>
        </w:r>
        <w:r>
          <w:rPr>
            <w:noProof/>
            <w:webHidden/>
          </w:rPr>
          <w:fldChar w:fldCharType="end"/>
        </w:r>
      </w:hyperlink>
    </w:p>
    <w:p w14:paraId="4699104A" w14:textId="7FA4A59F" w:rsidR="00830F72" w:rsidRDefault="00830F7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4860" w:history="1">
        <w:r w:rsidRPr="00B14A4B">
          <w:rPr>
            <w:rStyle w:val="Lienhypertexte"/>
            <w:noProof/>
          </w:rPr>
          <w:t>3.1.1</w:t>
        </w:r>
        <w:r>
          <w:rPr>
            <w:rFonts w:eastAsiaTheme="minorEastAsia" w:cstheme="minorBidi"/>
            <w:i w:val="0"/>
            <w:iCs w:val="0"/>
            <w:noProof/>
            <w:kern w:val="2"/>
            <w:sz w:val="22"/>
            <w:szCs w:val="22"/>
            <w14:ligatures w14:val="standardContextual"/>
          </w:rPr>
          <w:tab/>
        </w:r>
        <w:r w:rsidRPr="00B14A4B">
          <w:rPr>
            <w:rStyle w:val="Lienhypertexte"/>
            <w:noProof/>
          </w:rPr>
          <w:t>Extérieur bâtiment</w:t>
        </w:r>
        <w:r>
          <w:rPr>
            <w:noProof/>
            <w:webHidden/>
          </w:rPr>
          <w:tab/>
        </w:r>
        <w:r>
          <w:rPr>
            <w:noProof/>
            <w:webHidden/>
          </w:rPr>
          <w:fldChar w:fldCharType="begin"/>
        </w:r>
        <w:r>
          <w:rPr>
            <w:noProof/>
            <w:webHidden/>
          </w:rPr>
          <w:instrText xml:space="preserve"> PAGEREF _Toc167804860 \h </w:instrText>
        </w:r>
        <w:r>
          <w:rPr>
            <w:noProof/>
            <w:webHidden/>
          </w:rPr>
        </w:r>
        <w:r>
          <w:rPr>
            <w:noProof/>
            <w:webHidden/>
          </w:rPr>
          <w:fldChar w:fldCharType="separate"/>
        </w:r>
        <w:r w:rsidR="00C25F96">
          <w:rPr>
            <w:noProof/>
            <w:webHidden/>
          </w:rPr>
          <w:t>8</w:t>
        </w:r>
        <w:r>
          <w:rPr>
            <w:noProof/>
            <w:webHidden/>
          </w:rPr>
          <w:fldChar w:fldCharType="end"/>
        </w:r>
      </w:hyperlink>
    </w:p>
    <w:p w14:paraId="7912B21C" w14:textId="4E62DBD7" w:rsidR="00830F72" w:rsidRDefault="00830F7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4861" w:history="1">
        <w:r w:rsidRPr="00B14A4B">
          <w:rPr>
            <w:rStyle w:val="Lienhypertexte"/>
            <w:noProof/>
          </w:rPr>
          <w:t>3.1.2</w:t>
        </w:r>
        <w:r>
          <w:rPr>
            <w:rFonts w:eastAsiaTheme="minorEastAsia" w:cstheme="minorBidi"/>
            <w:i w:val="0"/>
            <w:iCs w:val="0"/>
            <w:noProof/>
            <w:kern w:val="2"/>
            <w:sz w:val="22"/>
            <w:szCs w:val="22"/>
            <w14:ligatures w14:val="standardContextual"/>
          </w:rPr>
          <w:tab/>
        </w:r>
        <w:r w:rsidRPr="00B14A4B">
          <w:rPr>
            <w:rStyle w:val="Lienhypertexte"/>
            <w:noProof/>
          </w:rPr>
          <w:t>Toilettes D02</w:t>
        </w:r>
        <w:r>
          <w:rPr>
            <w:noProof/>
            <w:webHidden/>
          </w:rPr>
          <w:tab/>
        </w:r>
        <w:r>
          <w:rPr>
            <w:noProof/>
            <w:webHidden/>
          </w:rPr>
          <w:fldChar w:fldCharType="begin"/>
        </w:r>
        <w:r>
          <w:rPr>
            <w:noProof/>
            <w:webHidden/>
          </w:rPr>
          <w:instrText xml:space="preserve"> PAGEREF _Toc167804861 \h </w:instrText>
        </w:r>
        <w:r>
          <w:rPr>
            <w:noProof/>
            <w:webHidden/>
          </w:rPr>
        </w:r>
        <w:r>
          <w:rPr>
            <w:noProof/>
            <w:webHidden/>
          </w:rPr>
          <w:fldChar w:fldCharType="separate"/>
        </w:r>
        <w:r w:rsidR="00C25F96">
          <w:rPr>
            <w:noProof/>
            <w:webHidden/>
          </w:rPr>
          <w:t>9</w:t>
        </w:r>
        <w:r>
          <w:rPr>
            <w:noProof/>
            <w:webHidden/>
          </w:rPr>
          <w:fldChar w:fldCharType="end"/>
        </w:r>
      </w:hyperlink>
    </w:p>
    <w:p w14:paraId="5D47C419" w14:textId="19D2F986" w:rsidR="00830F72" w:rsidRDefault="00830F7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4862" w:history="1">
        <w:r w:rsidRPr="00B14A4B">
          <w:rPr>
            <w:rStyle w:val="Lienhypertexte"/>
            <w:noProof/>
          </w:rPr>
          <w:t>3.1.3</w:t>
        </w:r>
        <w:r>
          <w:rPr>
            <w:rFonts w:eastAsiaTheme="minorEastAsia" w:cstheme="minorBidi"/>
            <w:i w:val="0"/>
            <w:iCs w:val="0"/>
            <w:noProof/>
            <w:kern w:val="2"/>
            <w:sz w:val="22"/>
            <w:szCs w:val="22"/>
            <w14:ligatures w14:val="standardContextual"/>
          </w:rPr>
          <w:tab/>
        </w:r>
        <w:r w:rsidRPr="00B14A4B">
          <w:rPr>
            <w:rStyle w:val="Lienhypertexte"/>
            <w:noProof/>
          </w:rPr>
          <w:t>Salle de détente D15</w:t>
        </w:r>
        <w:r>
          <w:rPr>
            <w:noProof/>
            <w:webHidden/>
          </w:rPr>
          <w:tab/>
        </w:r>
        <w:r>
          <w:rPr>
            <w:noProof/>
            <w:webHidden/>
          </w:rPr>
          <w:fldChar w:fldCharType="begin"/>
        </w:r>
        <w:r>
          <w:rPr>
            <w:noProof/>
            <w:webHidden/>
          </w:rPr>
          <w:instrText xml:space="preserve"> PAGEREF _Toc167804862 \h </w:instrText>
        </w:r>
        <w:r>
          <w:rPr>
            <w:noProof/>
            <w:webHidden/>
          </w:rPr>
        </w:r>
        <w:r>
          <w:rPr>
            <w:noProof/>
            <w:webHidden/>
          </w:rPr>
          <w:fldChar w:fldCharType="separate"/>
        </w:r>
        <w:r w:rsidR="00C25F96">
          <w:rPr>
            <w:noProof/>
            <w:webHidden/>
          </w:rPr>
          <w:t>9</w:t>
        </w:r>
        <w:r>
          <w:rPr>
            <w:noProof/>
            <w:webHidden/>
          </w:rPr>
          <w:fldChar w:fldCharType="end"/>
        </w:r>
      </w:hyperlink>
    </w:p>
    <w:p w14:paraId="253ACA86" w14:textId="270B6C54" w:rsidR="00830F72" w:rsidRDefault="00830F7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4863" w:history="1">
        <w:r w:rsidRPr="00B14A4B">
          <w:rPr>
            <w:rStyle w:val="Lienhypertexte"/>
            <w:noProof/>
          </w:rPr>
          <w:t>3.1.4</w:t>
        </w:r>
        <w:r>
          <w:rPr>
            <w:rFonts w:eastAsiaTheme="minorEastAsia" w:cstheme="minorBidi"/>
            <w:i w:val="0"/>
            <w:iCs w:val="0"/>
            <w:noProof/>
            <w:kern w:val="2"/>
            <w:sz w:val="22"/>
            <w:szCs w:val="22"/>
            <w14:ligatures w14:val="standardContextual"/>
          </w:rPr>
          <w:tab/>
        </w:r>
        <w:r w:rsidRPr="00B14A4B">
          <w:rPr>
            <w:rStyle w:val="Lienhypertexte"/>
            <w:noProof/>
          </w:rPr>
          <w:t>Terrasse (Toit)</w:t>
        </w:r>
        <w:r>
          <w:rPr>
            <w:noProof/>
            <w:webHidden/>
          </w:rPr>
          <w:tab/>
        </w:r>
        <w:r>
          <w:rPr>
            <w:noProof/>
            <w:webHidden/>
          </w:rPr>
          <w:fldChar w:fldCharType="begin"/>
        </w:r>
        <w:r>
          <w:rPr>
            <w:noProof/>
            <w:webHidden/>
          </w:rPr>
          <w:instrText xml:space="preserve"> PAGEREF _Toc167804863 \h </w:instrText>
        </w:r>
        <w:r>
          <w:rPr>
            <w:noProof/>
            <w:webHidden/>
          </w:rPr>
        </w:r>
        <w:r>
          <w:rPr>
            <w:noProof/>
            <w:webHidden/>
          </w:rPr>
          <w:fldChar w:fldCharType="separate"/>
        </w:r>
        <w:r w:rsidR="00C25F96">
          <w:rPr>
            <w:noProof/>
            <w:webHidden/>
          </w:rPr>
          <w:t>9</w:t>
        </w:r>
        <w:r>
          <w:rPr>
            <w:noProof/>
            <w:webHidden/>
          </w:rPr>
          <w:fldChar w:fldCharType="end"/>
        </w:r>
      </w:hyperlink>
    </w:p>
    <w:p w14:paraId="5B784F8B" w14:textId="630563BD" w:rsidR="00830F72" w:rsidRDefault="00830F7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4864" w:history="1">
        <w:r w:rsidRPr="00B14A4B">
          <w:rPr>
            <w:rStyle w:val="Lienhypertexte"/>
            <w:noProof/>
          </w:rPr>
          <w:t>3.1.5</w:t>
        </w:r>
        <w:r>
          <w:rPr>
            <w:rFonts w:eastAsiaTheme="minorEastAsia" w:cstheme="minorBidi"/>
            <w:i w:val="0"/>
            <w:iCs w:val="0"/>
            <w:noProof/>
            <w:kern w:val="2"/>
            <w:sz w:val="22"/>
            <w:szCs w:val="22"/>
            <w14:ligatures w14:val="standardContextual"/>
          </w:rPr>
          <w:tab/>
        </w:r>
        <w:r w:rsidRPr="00B14A4B">
          <w:rPr>
            <w:rStyle w:val="Lienhypertexte"/>
            <w:noProof/>
          </w:rPr>
          <w:t>Entrée</w:t>
        </w:r>
        <w:r>
          <w:rPr>
            <w:noProof/>
            <w:webHidden/>
          </w:rPr>
          <w:tab/>
        </w:r>
        <w:r>
          <w:rPr>
            <w:noProof/>
            <w:webHidden/>
          </w:rPr>
          <w:fldChar w:fldCharType="begin"/>
        </w:r>
        <w:r>
          <w:rPr>
            <w:noProof/>
            <w:webHidden/>
          </w:rPr>
          <w:instrText xml:space="preserve"> PAGEREF _Toc167804864 \h </w:instrText>
        </w:r>
        <w:r>
          <w:rPr>
            <w:noProof/>
            <w:webHidden/>
          </w:rPr>
        </w:r>
        <w:r>
          <w:rPr>
            <w:noProof/>
            <w:webHidden/>
          </w:rPr>
          <w:fldChar w:fldCharType="separate"/>
        </w:r>
        <w:r w:rsidR="00C25F96">
          <w:rPr>
            <w:noProof/>
            <w:webHidden/>
          </w:rPr>
          <w:t>10</w:t>
        </w:r>
        <w:r>
          <w:rPr>
            <w:noProof/>
            <w:webHidden/>
          </w:rPr>
          <w:fldChar w:fldCharType="end"/>
        </w:r>
      </w:hyperlink>
    </w:p>
    <w:p w14:paraId="319071AC" w14:textId="306C8371" w:rsidR="00830F72" w:rsidRDefault="00830F7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4865" w:history="1">
        <w:r w:rsidRPr="00B14A4B">
          <w:rPr>
            <w:rStyle w:val="Lienhypertexte"/>
            <w:noProof/>
          </w:rPr>
          <w:t>3.1.6</w:t>
        </w:r>
        <w:r>
          <w:rPr>
            <w:rFonts w:eastAsiaTheme="minorEastAsia" w:cstheme="minorBidi"/>
            <w:i w:val="0"/>
            <w:iCs w:val="0"/>
            <w:noProof/>
            <w:kern w:val="2"/>
            <w:sz w:val="22"/>
            <w:szCs w:val="22"/>
            <w14:ligatures w14:val="standardContextual"/>
          </w:rPr>
          <w:tab/>
        </w:r>
        <w:r w:rsidRPr="00B14A4B">
          <w:rPr>
            <w:rStyle w:val="Lienhypertexte"/>
            <w:noProof/>
          </w:rPr>
          <w:t>Couloir 1er étage</w:t>
        </w:r>
        <w:r>
          <w:rPr>
            <w:noProof/>
            <w:webHidden/>
          </w:rPr>
          <w:tab/>
        </w:r>
        <w:r>
          <w:rPr>
            <w:noProof/>
            <w:webHidden/>
          </w:rPr>
          <w:fldChar w:fldCharType="begin"/>
        </w:r>
        <w:r>
          <w:rPr>
            <w:noProof/>
            <w:webHidden/>
          </w:rPr>
          <w:instrText xml:space="preserve"> PAGEREF _Toc167804865 \h </w:instrText>
        </w:r>
        <w:r>
          <w:rPr>
            <w:noProof/>
            <w:webHidden/>
          </w:rPr>
        </w:r>
        <w:r>
          <w:rPr>
            <w:noProof/>
            <w:webHidden/>
          </w:rPr>
          <w:fldChar w:fldCharType="separate"/>
        </w:r>
        <w:r w:rsidR="00C25F96">
          <w:rPr>
            <w:noProof/>
            <w:webHidden/>
          </w:rPr>
          <w:t>10</w:t>
        </w:r>
        <w:r>
          <w:rPr>
            <w:noProof/>
            <w:webHidden/>
          </w:rPr>
          <w:fldChar w:fldCharType="end"/>
        </w:r>
      </w:hyperlink>
    </w:p>
    <w:p w14:paraId="0D6595B9" w14:textId="3FB73E35" w:rsidR="00830F72" w:rsidRDefault="00830F7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4866" w:history="1">
        <w:r w:rsidRPr="00B14A4B">
          <w:rPr>
            <w:rStyle w:val="Lienhypertexte"/>
            <w:noProof/>
          </w:rPr>
          <w:t>3.1.7</w:t>
        </w:r>
        <w:r>
          <w:rPr>
            <w:rFonts w:eastAsiaTheme="minorEastAsia" w:cstheme="minorBidi"/>
            <w:i w:val="0"/>
            <w:iCs w:val="0"/>
            <w:noProof/>
            <w:kern w:val="2"/>
            <w:sz w:val="22"/>
            <w:szCs w:val="22"/>
            <w14:ligatures w14:val="standardContextual"/>
          </w:rPr>
          <w:tab/>
        </w:r>
        <w:r w:rsidRPr="00B14A4B">
          <w:rPr>
            <w:rStyle w:val="Lienhypertexte"/>
            <w:noProof/>
          </w:rPr>
          <w:t>Autour du bâtiment</w:t>
        </w:r>
        <w:r>
          <w:rPr>
            <w:noProof/>
            <w:webHidden/>
          </w:rPr>
          <w:tab/>
        </w:r>
        <w:r>
          <w:rPr>
            <w:noProof/>
            <w:webHidden/>
          </w:rPr>
          <w:fldChar w:fldCharType="begin"/>
        </w:r>
        <w:r>
          <w:rPr>
            <w:noProof/>
            <w:webHidden/>
          </w:rPr>
          <w:instrText xml:space="preserve"> PAGEREF _Toc167804866 \h </w:instrText>
        </w:r>
        <w:r>
          <w:rPr>
            <w:noProof/>
            <w:webHidden/>
          </w:rPr>
        </w:r>
        <w:r>
          <w:rPr>
            <w:noProof/>
            <w:webHidden/>
          </w:rPr>
          <w:fldChar w:fldCharType="separate"/>
        </w:r>
        <w:r w:rsidR="00C25F96">
          <w:rPr>
            <w:noProof/>
            <w:webHidden/>
          </w:rPr>
          <w:t>10</w:t>
        </w:r>
        <w:r>
          <w:rPr>
            <w:noProof/>
            <w:webHidden/>
          </w:rPr>
          <w:fldChar w:fldCharType="end"/>
        </w:r>
      </w:hyperlink>
    </w:p>
    <w:p w14:paraId="0D2DA391" w14:textId="18E75D15" w:rsidR="00830F72" w:rsidRDefault="00830F7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4867" w:history="1">
        <w:r w:rsidRPr="00B14A4B">
          <w:rPr>
            <w:rStyle w:val="Lienhypertexte"/>
            <w:noProof/>
          </w:rPr>
          <w:t>3.1.8</w:t>
        </w:r>
        <w:r>
          <w:rPr>
            <w:rFonts w:eastAsiaTheme="minorEastAsia" w:cstheme="minorBidi"/>
            <w:i w:val="0"/>
            <w:iCs w:val="0"/>
            <w:noProof/>
            <w:kern w:val="2"/>
            <w:sz w:val="22"/>
            <w:szCs w:val="22"/>
            <w14:ligatures w14:val="standardContextual"/>
          </w:rPr>
          <w:tab/>
        </w:r>
        <w:r w:rsidRPr="00B14A4B">
          <w:rPr>
            <w:rStyle w:val="Lienhypertexte"/>
            <w:noProof/>
          </w:rPr>
          <w:t>Salle de classe 2ème étage D11</w:t>
        </w:r>
        <w:r>
          <w:rPr>
            <w:noProof/>
            <w:webHidden/>
          </w:rPr>
          <w:tab/>
        </w:r>
        <w:r>
          <w:rPr>
            <w:noProof/>
            <w:webHidden/>
          </w:rPr>
          <w:fldChar w:fldCharType="begin"/>
        </w:r>
        <w:r>
          <w:rPr>
            <w:noProof/>
            <w:webHidden/>
          </w:rPr>
          <w:instrText xml:space="preserve"> PAGEREF _Toc167804867 \h </w:instrText>
        </w:r>
        <w:r>
          <w:rPr>
            <w:noProof/>
            <w:webHidden/>
          </w:rPr>
        </w:r>
        <w:r>
          <w:rPr>
            <w:noProof/>
            <w:webHidden/>
          </w:rPr>
          <w:fldChar w:fldCharType="separate"/>
        </w:r>
        <w:r w:rsidR="00C25F96">
          <w:rPr>
            <w:noProof/>
            <w:webHidden/>
          </w:rPr>
          <w:t>11</w:t>
        </w:r>
        <w:r>
          <w:rPr>
            <w:noProof/>
            <w:webHidden/>
          </w:rPr>
          <w:fldChar w:fldCharType="end"/>
        </w:r>
      </w:hyperlink>
    </w:p>
    <w:p w14:paraId="2AE89E7C" w14:textId="0E7B87E4" w:rsidR="00830F72" w:rsidRDefault="00830F7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4868" w:history="1">
        <w:r w:rsidRPr="00B14A4B">
          <w:rPr>
            <w:rStyle w:val="Lienhypertexte"/>
            <w:noProof/>
          </w:rPr>
          <w:t>3.1.9</w:t>
        </w:r>
        <w:r>
          <w:rPr>
            <w:rFonts w:eastAsiaTheme="minorEastAsia" w:cstheme="minorBidi"/>
            <w:i w:val="0"/>
            <w:iCs w:val="0"/>
            <w:noProof/>
            <w:kern w:val="2"/>
            <w:sz w:val="22"/>
            <w:szCs w:val="22"/>
            <w14:ligatures w14:val="standardContextual"/>
          </w:rPr>
          <w:tab/>
        </w:r>
        <w:r w:rsidRPr="00B14A4B">
          <w:rPr>
            <w:rStyle w:val="Lienhypertexte"/>
            <w:noProof/>
          </w:rPr>
          <w:t>Salle d'imprimante D14</w:t>
        </w:r>
        <w:r>
          <w:rPr>
            <w:noProof/>
            <w:webHidden/>
          </w:rPr>
          <w:tab/>
        </w:r>
        <w:r>
          <w:rPr>
            <w:noProof/>
            <w:webHidden/>
          </w:rPr>
          <w:fldChar w:fldCharType="begin"/>
        </w:r>
        <w:r>
          <w:rPr>
            <w:noProof/>
            <w:webHidden/>
          </w:rPr>
          <w:instrText xml:space="preserve"> PAGEREF _Toc167804868 \h </w:instrText>
        </w:r>
        <w:r>
          <w:rPr>
            <w:noProof/>
            <w:webHidden/>
          </w:rPr>
        </w:r>
        <w:r>
          <w:rPr>
            <w:noProof/>
            <w:webHidden/>
          </w:rPr>
          <w:fldChar w:fldCharType="separate"/>
        </w:r>
        <w:r w:rsidR="00C25F96">
          <w:rPr>
            <w:noProof/>
            <w:webHidden/>
          </w:rPr>
          <w:t>11</w:t>
        </w:r>
        <w:r>
          <w:rPr>
            <w:noProof/>
            <w:webHidden/>
          </w:rPr>
          <w:fldChar w:fldCharType="end"/>
        </w:r>
      </w:hyperlink>
    </w:p>
    <w:p w14:paraId="3914C65A" w14:textId="3D61887D" w:rsidR="00830F72" w:rsidRDefault="00830F7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4869" w:history="1">
        <w:r w:rsidRPr="00B14A4B">
          <w:rPr>
            <w:rStyle w:val="Lienhypertexte"/>
            <w:noProof/>
          </w:rPr>
          <w:t>3.1.10</w:t>
        </w:r>
        <w:r>
          <w:rPr>
            <w:rFonts w:eastAsiaTheme="minorEastAsia" w:cstheme="minorBidi"/>
            <w:i w:val="0"/>
            <w:iCs w:val="0"/>
            <w:noProof/>
            <w:kern w:val="2"/>
            <w:sz w:val="22"/>
            <w:szCs w:val="22"/>
            <w14:ligatures w14:val="standardContextual"/>
          </w:rPr>
          <w:tab/>
        </w:r>
        <w:r w:rsidRPr="00B14A4B">
          <w:rPr>
            <w:rStyle w:val="Lienhypertexte"/>
            <w:noProof/>
          </w:rPr>
          <w:t>Salle d'imprimante D04</w:t>
        </w:r>
        <w:r>
          <w:rPr>
            <w:noProof/>
            <w:webHidden/>
          </w:rPr>
          <w:tab/>
        </w:r>
        <w:r>
          <w:rPr>
            <w:noProof/>
            <w:webHidden/>
          </w:rPr>
          <w:fldChar w:fldCharType="begin"/>
        </w:r>
        <w:r>
          <w:rPr>
            <w:noProof/>
            <w:webHidden/>
          </w:rPr>
          <w:instrText xml:space="preserve"> PAGEREF _Toc167804869 \h </w:instrText>
        </w:r>
        <w:r>
          <w:rPr>
            <w:noProof/>
            <w:webHidden/>
          </w:rPr>
        </w:r>
        <w:r>
          <w:rPr>
            <w:noProof/>
            <w:webHidden/>
          </w:rPr>
          <w:fldChar w:fldCharType="separate"/>
        </w:r>
        <w:r w:rsidR="00C25F96">
          <w:rPr>
            <w:noProof/>
            <w:webHidden/>
          </w:rPr>
          <w:t>11</w:t>
        </w:r>
        <w:r>
          <w:rPr>
            <w:noProof/>
            <w:webHidden/>
          </w:rPr>
          <w:fldChar w:fldCharType="end"/>
        </w:r>
      </w:hyperlink>
    </w:p>
    <w:p w14:paraId="6D0A3339" w14:textId="4E92A9FA" w:rsidR="00830F72" w:rsidRDefault="00830F7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4870" w:history="1">
        <w:r w:rsidRPr="00B14A4B">
          <w:rPr>
            <w:rStyle w:val="Lienhypertexte"/>
            <w:noProof/>
          </w:rPr>
          <w:t>3.1.11</w:t>
        </w:r>
        <w:r>
          <w:rPr>
            <w:rFonts w:eastAsiaTheme="minorEastAsia" w:cstheme="minorBidi"/>
            <w:i w:val="0"/>
            <w:iCs w:val="0"/>
            <w:noProof/>
            <w:kern w:val="2"/>
            <w:sz w:val="22"/>
            <w:szCs w:val="22"/>
            <w14:ligatures w14:val="standardContextual"/>
          </w:rPr>
          <w:tab/>
        </w:r>
        <w:r w:rsidRPr="00B14A4B">
          <w:rPr>
            <w:rStyle w:val="Lienhypertexte"/>
            <w:noProof/>
          </w:rPr>
          <w:t>Toilettes D12</w:t>
        </w:r>
        <w:r>
          <w:rPr>
            <w:noProof/>
            <w:webHidden/>
          </w:rPr>
          <w:tab/>
        </w:r>
        <w:r>
          <w:rPr>
            <w:noProof/>
            <w:webHidden/>
          </w:rPr>
          <w:fldChar w:fldCharType="begin"/>
        </w:r>
        <w:r>
          <w:rPr>
            <w:noProof/>
            <w:webHidden/>
          </w:rPr>
          <w:instrText xml:space="preserve"> PAGEREF _Toc167804870 \h </w:instrText>
        </w:r>
        <w:r>
          <w:rPr>
            <w:noProof/>
            <w:webHidden/>
          </w:rPr>
        </w:r>
        <w:r>
          <w:rPr>
            <w:noProof/>
            <w:webHidden/>
          </w:rPr>
          <w:fldChar w:fldCharType="separate"/>
        </w:r>
        <w:r w:rsidR="00C25F96">
          <w:rPr>
            <w:noProof/>
            <w:webHidden/>
          </w:rPr>
          <w:t>12</w:t>
        </w:r>
        <w:r>
          <w:rPr>
            <w:noProof/>
            <w:webHidden/>
          </w:rPr>
          <w:fldChar w:fldCharType="end"/>
        </w:r>
      </w:hyperlink>
    </w:p>
    <w:p w14:paraId="3B5C0B51" w14:textId="030AE824" w:rsidR="00830F72" w:rsidRDefault="00830F7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4871" w:history="1">
        <w:r w:rsidRPr="00B14A4B">
          <w:rPr>
            <w:rStyle w:val="Lienhypertexte"/>
            <w:noProof/>
          </w:rPr>
          <w:t>3.1.1</w:t>
        </w:r>
        <w:r>
          <w:rPr>
            <w:rFonts w:eastAsiaTheme="minorEastAsia" w:cstheme="minorBidi"/>
            <w:i w:val="0"/>
            <w:iCs w:val="0"/>
            <w:noProof/>
            <w:kern w:val="2"/>
            <w:sz w:val="22"/>
            <w:szCs w:val="22"/>
            <w14:ligatures w14:val="standardContextual"/>
          </w:rPr>
          <w:tab/>
        </w:r>
        <w:r w:rsidRPr="00B14A4B">
          <w:rPr>
            <w:rStyle w:val="Lienhypertexte"/>
            <w:noProof/>
          </w:rPr>
          <w:t>Écologie du bâtiment</w:t>
        </w:r>
        <w:r>
          <w:rPr>
            <w:noProof/>
            <w:webHidden/>
          </w:rPr>
          <w:tab/>
        </w:r>
        <w:r>
          <w:rPr>
            <w:noProof/>
            <w:webHidden/>
          </w:rPr>
          <w:fldChar w:fldCharType="begin"/>
        </w:r>
        <w:r>
          <w:rPr>
            <w:noProof/>
            <w:webHidden/>
          </w:rPr>
          <w:instrText xml:space="preserve"> PAGEREF _Toc167804871 \h </w:instrText>
        </w:r>
        <w:r>
          <w:rPr>
            <w:noProof/>
            <w:webHidden/>
          </w:rPr>
        </w:r>
        <w:r>
          <w:rPr>
            <w:noProof/>
            <w:webHidden/>
          </w:rPr>
          <w:fldChar w:fldCharType="separate"/>
        </w:r>
        <w:r w:rsidR="00C25F96">
          <w:rPr>
            <w:noProof/>
            <w:webHidden/>
          </w:rPr>
          <w:t>12</w:t>
        </w:r>
        <w:r>
          <w:rPr>
            <w:noProof/>
            <w:webHidden/>
          </w:rPr>
          <w:fldChar w:fldCharType="end"/>
        </w:r>
      </w:hyperlink>
    </w:p>
    <w:p w14:paraId="552AF4C5" w14:textId="27738C67" w:rsidR="00830F72" w:rsidRDefault="00830F7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4872" w:history="1">
        <w:r w:rsidRPr="00B14A4B">
          <w:rPr>
            <w:rStyle w:val="Lienhypertexte"/>
            <w:noProof/>
          </w:rPr>
          <w:t>3.1.2</w:t>
        </w:r>
        <w:r>
          <w:rPr>
            <w:rFonts w:eastAsiaTheme="minorEastAsia" w:cstheme="minorBidi"/>
            <w:i w:val="0"/>
            <w:iCs w:val="0"/>
            <w:noProof/>
            <w:kern w:val="2"/>
            <w:sz w:val="22"/>
            <w:szCs w:val="22"/>
            <w14:ligatures w14:val="standardContextual"/>
          </w:rPr>
          <w:tab/>
        </w:r>
        <w:r w:rsidRPr="00B14A4B">
          <w:rPr>
            <w:rStyle w:val="Lienhypertexte"/>
            <w:noProof/>
          </w:rPr>
          <w:t>Salle de classe 2ème étage D18</w:t>
        </w:r>
        <w:r>
          <w:rPr>
            <w:noProof/>
            <w:webHidden/>
          </w:rPr>
          <w:tab/>
        </w:r>
        <w:r>
          <w:rPr>
            <w:noProof/>
            <w:webHidden/>
          </w:rPr>
          <w:fldChar w:fldCharType="begin"/>
        </w:r>
        <w:r>
          <w:rPr>
            <w:noProof/>
            <w:webHidden/>
          </w:rPr>
          <w:instrText xml:space="preserve"> PAGEREF _Toc167804872 \h </w:instrText>
        </w:r>
        <w:r>
          <w:rPr>
            <w:noProof/>
            <w:webHidden/>
          </w:rPr>
        </w:r>
        <w:r>
          <w:rPr>
            <w:noProof/>
            <w:webHidden/>
          </w:rPr>
          <w:fldChar w:fldCharType="separate"/>
        </w:r>
        <w:r w:rsidR="00C25F96">
          <w:rPr>
            <w:noProof/>
            <w:webHidden/>
          </w:rPr>
          <w:t>12</w:t>
        </w:r>
        <w:r>
          <w:rPr>
            <w:noProof/>
            <w:webHidden/>
          </w:rPr>
          <w:fldChar w:fldCharType="end"/>
        </w:r>
      </w:hyperlink>
    </w:p>
    <w:p w14:paraId="6BFD1B4E" w14:textId="605428A9" w:rsidR="00830F72" w:rsidRDefault="00830F7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4873" w:history="1">
        <w:r w:rsidRPr="00B14A4B">
          <w:rPr>
            <w:rStyle w:val="Lienhypertexte"/>
            <w:noProof/>
          </w:rPr>
          <w:t>3.1.3</w:t>
        </w:r>
        <w:r>
          <w:rPr>
            <w:rFonts w:eastAsiaTheme="minorEastAsia" w:cstheme="minorBidi"/>
            <w:i w:val="0"/>
            <w:iCs w:val="0"/>
            <w:noProof/>
            <w:kern w:val="2"/>
            <w:sz w:val="22"/>
            <w:szCs w:val="22"/>
            <w14:ligatures w14:val="standardContextual"/>
          </w:rPr>
          <w:tab/>
        </w:r>
        <w:r w:rsidRPr="00B14A4B">
          <w:rPr>
            <w:rStyle w:val="Lienhypertexte"/>
            <w:noProof/>
          </w:rPr>
          <w:t>Salle de classe 2ème étage D13</w:t>
        </w:r>
        <w:r>
          <w:rPr>
            <w:noProof/>
            <w:webHidden/>
          </w:rPr>
          <w:tab/>
        </w:r>
        <w:r>
          <w:rPr>
            <w:noProof/>
            <w:webHidden/>
          </w:rPr>
          <w:fldChar w:fldCharType="begin"/>
        </w:r>
        <w:r>
          <w:rPr>
            <w:noProof/>
            <w:webHidden/>
          </w:rPr>
          <w:instrText xml:space="preserve"> PAGEREF _Toc167804873 \h </w:instrText>
        </w:r>
        <w:r>
          <w:rPr>
            <w:noProof/>
            <w:webHidden/>
          </w:rPr>
        </w:r>
        <w:r>
          <w:rPr>
            <w:noProof/>
            <w:webHidden/>
          </w:rPr>
          <w:fldChar w:fldCharType="separate"/>
        </w:r>
        <w:r w:rsidR="00C25F96">
          <w:rPr>
            <w:noProof/>
            <w:webHidden/>
          </w:rPr>
          <w:t>13</w:t>
        </w:r>
        <w:r>
          <w:rPr>
            <w:noProof/>
            <w:webHidden/>
          </w:rPr>
          <w:fldChar w:fldCharType="end"/>
        </w:r>
      </w:hyperlink>
    </w:p>
    <w:p w14:paraId="680D7532" w14:textId="3F9F2090" w:rsidR="00830F72" w:rsidRDefault="00830F7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4874" w:history="1">
        <w:r w:rsidRPr="00B14A4B">
          <w:rPr>
            <w:rStyle w:val="Lienhypertexte"/>
            <w:noProof/>
          </w:rPr>
          <w:t>3.1.1</w:t>
        </w:r>
        <w:r>
          <w:rPr>
            <w:rFonts w:eastAsiaTheme="minorEastAsia" w:cstheme="minorBidi"/>
            <w:i w:val="0"/>
            <w:iCs w:val="0"/>
            <w:noProof/>
            <w:kern w:val="2"/>
            <w:sz w:val="22"/>
            <w:szCs w:val="22"/>
            <w14:ligatures w14:val="standardContextual"/>
          </w:rPr>
          <w:tab/>
        </w:r>
        <w:r w:rsidRPr="00B14A4B">
          <w:rPr>
            <w:rStyle w:val="Lienhypertexte"/>
            <w:noProof/>
          </w:rPr>
          <w:t>Salle de classe 2ème étage D16</w:t>
        </w:r>
        <w:r>
          <w:rPr>
            <w:noProof/>
            <w:webHidden/>
          </w:rPr>
          <w:tab/>
        </w:r>
        <w:r>
          <w:rPr>
            <w:noProof/>
            <w:webHidden/>
          </w:rPr>
          <w:fldChar w:fldCharType="begin"/>
        </w:r>
        <w:r>
          <w:rPr>
            <w:noProof/>
            <w:webHidden/>
          </w:rPr>
          <w:instrText xml:space="preserve"> PAGEREF _Toc167804874 \h </w:instrText>
        </w:r>
        <w:r>
          <w:rPr>
            <w:noProof/>
            <w:webHidden/>
          </w:rPr>
        </w:r>
        <w:r>
          <w:rPr>
            <w:noProof/>
            <w:webHidden/>
          </w:rPr>
          <w:fldChar w:fldCharType="separate"/>
        </w:r>
        <w:r w:rsidR="00C25F96">
          <w:rPr>
            <w:noProof/>
            <w:webHidden/>
          </w:rPr>
          <w:t>13</w:t>
        </w:r>
        <w:r>
          <w:rPr>
            <w:noProof/>
            <w:webHidden/>
          </w:rPr>
          <w:fldChar w:fldCharType="end"/>
        </w:r>
      </w:hyperlink>
    </w:p>
    <w:p w14:paraId="6755F4B9" w14:textId="602E2EB6" w:rsidR="00830F72" w:rsidRDefault="00830F72">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804875" w:history="1">
        <w:r w:rsidRPr="00B14A4B">
          <w:rPr>
            <w:rStyle w:val="Lienhypertexte"/>
            <w:noProof/>
          </w:rPr>
          <w:t>4</w:t>
        </w:r>
        <w:r>
          <w:rPr>
            <w:rFonts w:eastAsiaTheme="minorEastAsia" w:cstheme="minorBidi"/>
            <w:b w:val="0"/>
            <w:bCs w:val="0"/>
            <w:caps w:val="0"/>
            <w:noProof/>
            <w:kern w:val="2"/>
            <w:sz w:val="22"/>
            <w:szCs w:val="22"/>
            <w14:ligatures w14:val="standardContextual"/>
          </w:rPr>
          <w:tab/>
        </w:r>
        <w:r w:rsidRPr="00B14A4B">
          <w:rPr>
            <w:rStyle w:val="Lienhypertexte"/>
            <w:noProof/>
          </w:rPr>
          <w:t>Réalisation</w:t>
        </w:r>
        <w:r>
          <w:rPr>
            <w:noProof/>
            <w:webHidden/>
          </w:rPr>
          <w:tab/>
        </w:r>
        <w:r>
          <w:rPr>
            <w:noProof/>
            <w:webHidden/>
          </w:rPr>
          <w:fldChar w:fldCharType="begin"/>
        </w:r>
        <w:r>
          <w:rPr>
            <w:noProof/>
            <w:webHidden/>
          </w:rPr>
          <w:instrText xml:space="preserve"> PAGEREF _Toc167804875 \h </w:instrText>
        </w:r>
        <w:r>
          <w:rPr>
            <w:noProof/>
            <w:webHidden/>
          </w:rPr>
        </w:r>
        <w:r>
          <w:rPr>
            <w:noProof/>
            <w:webHidden/>
          </w:rPr>
          <w:fldChar w:fldCharType="separate"/>
        </w:r>
        <w:r w:rsidR="00C25F96">
          <w:rPr>
            <w:noProof/>
            <w:webHidden/>
          </w:rPr>
          <w:t>14</w:t>
        </w:r>
        <w:r>
          <w:rPr>
            <w:noProof/>
            <w:webHidden/>
          </w:rPr>
          <w:fldChar w:fldCharType="end"/>
        </w:r>
      </w:hyperlink>
    </w:p>
    <w:p w14:paraId="679A5D2F" w14:textId="5D8DF30B" w:rsidR="00830F72" w:rsidRDefault="00830F7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4876" w:history="1">
        <w:r w:rsidRPr="00B14A4B">
          <w:rPr>
            <w:rStyle w:val="Lienhypertexte"/>
            <w:noProof/>
          </w:rPr>
          <w:t>4.1</w:t>
        </w:r>
        <w:r>
          <w:rPr>
            <w:rFonts w:eastAsiaTheme="minorEastAsia" w:cstheme="minorBidi"/>
            <w:smallCaps w:val="0"/>
            <w:noProof/>
            <w:kern w:val="2"/>
            <w:sz w:val="22"/>
            <w:szCs w:val="22"/>
            <w14:ligatures w14:val="standardContextual"/>
          </w:rPr>
          <w:tab/>
        </w:r>
        <w:r w:rsidRPr="00B14A4B">
          <w:rPr>
            <w:rStyle w:val="Lienhypertexte"/>
            <w:noProof/>
          </w:rPr>
          <w:t>Installation de l’environnement de travail</w:t>
        </w:r>
        <w:r>
          <w:rPr>
            <w:noProof/>
            <w:webHidden/>
          </w:rPr>
          <w:tab/>
        </w:r>
        <w:r>
          <w:rPr>
            <w:noProof/>
            <w:webHidden/>
          </w:rPr>
          <w:fldChar w:fldCharType="begin"/>
        </w:r>
        <w:r>
          <w:rPr>
            <w:noProof/>
            <w:webHidden/>
          </w:rPr>
          <w:instrText xml:space="preserve"> PAGEREF _Toc167804876 \h </w:instrText>
        </w:r>
        <w:r>
          <w:rPr>
            <w:noProof/>
            <w:webHidden/>
          </w:rPr>
        </w:r>
        <w:r>
          <w:rPr>
            <w:noProof/>
            <w:webHidden/>
          </w:rPr>
          <w:fldChar w:fldCharType="separate"/>
        </w:r>
        <w:r w:rsidR="00C25F96">
          <w:rPr>
            <w:noProof/>
            <w:webHidden/>
          </w:rPr>
          <w:t>14</w:t>
        </w:r>
        <w:r>
          <w:rPr>
            <w:noProof/>
            <w:webHidden/>
          </w:rPr>
          <w:fldChar w:fldCharType="end"/>
        </w:r>
      </w:hyperlink>
    </w:p>
    <w:p w14:paraId="27F5B735" w14:textId="253CA4DF" w:rsidR="00830F72" w:rsidRDefault="00830F7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4877" w:history="1">
        <w:r w:rsidRPr="00B14A4B">
          <w:rPr>
            <w:rStyle w:val="Lienhypertexte"/>
            <w:noProof/>
          </w:rPr>
          <w:t>4.2</w:t>
        </w:r>
        <w:r>
          <w:rPr>
            <w:rFonts w:eastAsiaTheme="minorEastAsia" w:cstheme="minorBidi"/>
            <w:smallCaps w:val="0"/>
            <w:noProof/>
            <w:kern w:val="2"/>
            <w:sz w:val="22"/>
            <w:szCs w:val="22"/>
            <w14:ligatures w14:val="standardContextual"/>
          </w:rPr>
          <w:tab/>
        </w:r>
        <w:r w:rsidRPr="00B14A4B">
          <w:rPr>
            <w:rStyle w:val="Lienhypertexte"/>
            <w:noProof/>
          </w:rPr>
          <w:t>Ressources extérieures</w:t>
        </w:r>
        <w:r>
          <w:rPr>
            <w:noProof/>
            <w:webHidden/>
          </w:rPr>
          <w:tab/>
        </w:r>
        <w:r>
          <w:rPr>
            <w:noProof/>
            <w:webHidden/>
          </w:rPr>
          <w:fldChar w:fldCharType="begin"/>
        </w:r>
        <w:r>
          <w:rPr>
            <w:noProof/>
            <w:webHidden/>
          </w:rPr>
          <w:instrText xml:space="preserve"> PAGEREF _Toc167804877 \h </w:instrText>
        </w:r>
        <w:r>
          <w:rPr>
            <w:noProof/>
            <w:webHidden/>
          </w:rPr>
        </w:r>
        <w:r>
          <w:rPr>
            <w:noProof/>
            <w:webHidden/>
          </w:rPr>
          <w:fldChar w:fldCharType="separate"/>
        </w:r>
        <w:r w:rsidR="00C25F96">
          <w:rPr>
            <w:noProof/>
            <w:webHidden/>
          </w:rPr>
          <w:t>14</w:t>
        </w:r>
        <w:r>
          <w:rPr>
            <w:noProof/>
            <w:webHidden/>
          </w:rPr>
          <w:fldChar w:fldCharType="end"/>
        </w:r>
      </w:hyperlink>
    </w:p>
    <w:p w14:paraId="18822BA5" w14:textId="3449B173" w:rsidR="00830F72" w:rsidRDefault="00830F7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4878" w:history="1">
        <w:r w:rsidRPr="00B14A4B">
          <w:rPr>
            <w:rStyle w:val="Lienhypertexte"/>
            <w:noProof/>
          </w:rPr>
          <w:t>4.3</w:t>
        </w:r>
        <w:r>
          <w:rPr>
            <w:rFonts w:eastAsiaTheme="minorEastAsia" w:cstheme="minorBidi"/>
            <w:smallCaps w:val="0"/>
            <w:noProof/>
            <w:kern w:val="2"/>
            <w:sz w:val="22"/>
            <w:szCs w:val="22"/>
            <w14:ligatures w14:val="standardContextual"/>
          </w:rPr>
          <w:tab/>
        </w:r>
        <w:r w:rsidRPr="00B14A4B">
          <w:rPr>
            <w:rStyle w:val="Lienhypertexte"/>
            <w:noProof/>
          </w:rPr>
          <w:t>Déroulement effectif</w:t>
        </w:r>
        <w:r>
          <w:rPr>
            <w:noProof/>
            <w:webHidden/>
          </w:rPr>
          <w:tab/>
        </w:r>
        <w:r>
          <w:rPr>
            <w:noProof/>
            <w:webHidden/>
          </w:rPr>
          <w:fldChar w:fldCharType="begin"/>
        </w:r>
        <w:r>
          <w:rPr>
            <w:noProof/>
            <w:webHidden/>
          </w:rPr>
          <w:instrText xml:space="preserve"> PAGEREF _Toc167804878 \h </w:instrText>
        </w:r>
        <w:r>
          <w:rPr>
            <w:noProof/>
            <w:webHidden/>
          </w:rPr>
        </w:r>
        <w:r>
          <w:rPr>
            <w:noProof/>
            <w:webHidden/>
          </w:rPr>
          <w:fldChar w:fldCharType="separate"/>
        </w:r>
        <w:r w:rsidR="00C25F96">
          <w:rPr>
            <w:noProof/>
            <w:webHidden/>
          </w:rPr>
          <w:t>14</w:t>
        </w:r>
        <w:r>
          <w:rPr>
            <w:noProof/>
            <w:webHidden/>
          </w:rPr>
          <w:fldChar w:fldCharType="end"/>
        </w:r>
      </w:hyperlink>
    </w:p>
    <w:p w14:paraId="54D1260B" w14:textId="6F298B0B" w:rsidR="00830F72" w:rsidRDefault="00830F7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4879" w:history="1">
        <w:r w:rsidRPr="00B14A4B">
          <w:rPr>
            <w:rStyle w:val="Lienhypertexte"/>
            <w:noProof/>
          </w:rPr>
          <w:t>4.4</w:t>
        </w:r>
        <w:r>
          <w:rPr>
            <w:rFonts w:eastAsiaTheme="minorEastAsia" w:cstheme="minorBidi"/>
            <w:smallCaps w:val="0"/>
            <w:noProof/>
            <w:kern w:val="2"/>
            <w:sz w:val="22"/>
            <w:szCs w:val="22"/>
            <w14:ligatures w14:val="standardContextual"/>
          </w:rPr>
          <w:tab/>
        </w:r>
        <w:r w:rsidRPr="00B14A4B">
          <w:rPr>
            <w:rStyle w:val="Lienhypertexte"/>
            <w:noProof/>
          </w:rPr>
          <w:t>Journal de travail</w:t>
        </w:r>
        <w:r>
          <w:rPr>
            <w:noProof/>
            <w:webHidden/>
          </w:rPr>
          <w:tab/>
        </w:r>
        <w:r>
          <w:rPr>
            <w:noProof/>
            <w:webHidden/>
          </w:rPr>
          <w:fldChar w:fldCharType="begin"/>
        </w:r>
        <w:r>
          <w:rPr>
            <w:noProof/>
            <w:webHidden/>
          </w:rPr>
          <w:instrText xml:space="preserve"> PAGEREF _Toc167804879 \h </w:instrText>
        </w:r>
        <w:r>
          <w:rPr>
            <w:noProof/>
            <w:webHidden/>
          </w:rPr>
        </w:r>
        <w:r>
          <w:rPr>
            <w:noProof/>
            <w:webHidden/>
          </w:rPr>
          <w:fldChar w:fldCharType="separate"/>
        </w:r>
        <w:r w:rsidR="00C25F96">
          <w:rPr>
            <w:noProof/>
            <w:webHidden/>
          </w:rPr>
          <w:t>15</w:t>
        </w:r>
        <w:r>
          <w:rPr>
            <w:noProof/>
            <w:webHidden/>
          </w:rPr>
          <w:fldChar w:fldCharType="end"/>
        </w:r>
      </w:hyperlink>
    </w:p>
    <w:p w14:paraId="76AD4A4F" w14:textId="43D20CA7" w:rsidR="00830F72" w:rsidRDefault="00830F72">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804880" w:history="1">
        <w:r w:rsidRPr="00B14A4B">
          <w:rPr>
            <w:rStyle w:val="Lienhypertexte"/>
            <w:noProof/>
          </w:rPr>
          <w:t>5</w:t>
        </w:r>
        <w:r>
          <w:rPr>
            <w:rFonts w:eastAsiaTheme="minorEastAsia" w:cstheme="minorBidi"/>
            <w:b w:val="0"/>
            <w:bCs w:val="0"/>
            <w:caps w:val="0"/>
            <w:noProof/>
            <w:kern w:val="2"/>
            <w:sz w:val="22"/>
            <w:szCs w:val="22"/>
            <w14:ligatures w14:val="standardContextual"/>
          </w:rPr>
          <w:tab/>
        </w:r>
        <w:r w:rsidRPr="00B14A4B">
          <w:rPr>
            <w:rStyle w:val="Lienhypertexte"/>
            <w:noProof/>
          </w:rPr>
          <w:t>Tests</w:t>
        </w:r>
        <w:r>
          <w:rPr>
            <w:noProof/>
            <w:webHidden/>
          </w:rPr>
          <w:tab/>
        </w:r>
        <w:r>
          <w:rPr>
            <w:noProof/>
            <w:webHidden/>
          </w:rPr>
          <w:fldChar w:fldCharType="begin"/>
        </w:r>
        <w:r>
          <w:rPr>
            <w:noProof/>
            <w:webHidden/>
          </w:rPr>
          <w:instrText xml:space="preserve"> PAGEREF _Toc167804880 \h </w:instrText>
        </w:r>
        <w:r>
          <w:rPr>
            <w:noProof/>
            <w:webHidden/>
          </w:rPr>
        </w:r>
        <w:r>
          <w:rPr>
            <w:noProof/>
            <w:webHidden/>
          </w:rPr>
          <w:fldChar w:fldCharType="separate"/>
        </w:r>
        <w:r w:rsidR="00C25F96">
          <w:rPr>
            <w:noProof/>
            <w:webHidden/>
          </w:rPr>
          <w:t>15</w:t>
        </w:r>
        <w:r>
          <w:rPr>
            <w:noProof/>
            <w:webHidden/>
          </w:rPr>
          <w:fldChar w:fldCharType="end"/>
        </w:r>
      </w:hyperlink>
    </w:p>
    <w:p w14:paraId="7108C27D" w14:textId="5C82C910" w:rsidR="00830F72" w:rsidRDefault="00830F7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4881" w:history="1">
        <w:r w:rsidRPr="00B14A4B">
          <w:rPr>
            <w:rStyle w:val="Lienhypertexte"/>
            <w:noProof/>
          </w:rPr>
          <w:t>5.1</w:t>
        </w:r>
        <w:r>
          <w:rPr>
            <w:rFonts w:eastAsiaTheme="minorEastAsia" w:cstheme="minorBidi"/>
            <w:smallCaps w:val="0"/>
            <w:noProof/>
            <w:kern w:val="2"/>
            <w:sz w:val="22"/>
            <w:szCs w:val="22"/>
            <w14:ligatures w14:val="standardContextual"/>
          </w:rPr>
          <w:tab/>
        </w:r>
        <w:r w:rsidRPr="00B14A4B">
          <w:rPr>
            <w:rStyle w:val="Lienhypertexte"/>
            <w:noProof/>
          </w:rPr>
          <w:t>Stratégie de test</w:t>
        </w:r>
        <w:r>
          <w:rPr>
            <w:noProof/>
            <w:webHidden/>
          </w:rPr>
          <w:tab/>
        </w:r>
        <w:r>
          <w:rPr>
            <w:noProof/>
            <w:webHidden/>
          </w:rPr>
          <w:fldChar w:fldCharType="begin"/>
        </w:r>
        <w:r>
          <w:rPr>
            <w:noProof/>
            <w:webHidden/>
          </w:rPr>
          <w:instrText xml:space="preserve"> PAGEREF _Toc167804881 \h </w:instrText>
        </w:r>
        <w:r>
          <w:rPr>
            <w:noProof/>
            <w:webHidden/>
          </w:rPr>
        </w:r>
        <w:r>
          <w:rPr>
            <w:noProof/>
            <w:webHidden/>
          </w:rPr>
          <w:fldChar w:fldCharType="separate"/>
        </w:r>
        <w:r w:rsidR="00C25F96">
          <w:rPr>
            <w:noProof/>
            <w:webHidden/>
          </w:rPr>
          <w:t>15</w:t>
        </w:r>
        <w:r>
          <w:rPr>
            <w:noProof/>
            <w:webHidden/>
          </w:rPr>
          <w:fldChar w:fldCharType="end"/>
        </w:r>
      </w:hyperlink>
    </w:p>
    <w:p w14:paraId="781A371C" w14:textId="5D85B0AA" w:rsidR="00830F72" w:rsidRDefault="00830F7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4882" w:history="1">
        <w:r w:rsidRPr="00B14A4B">
          <w:rPr>
            <w:rStyle w:val="Lienhypertexte"/>
            <w:noProof/>
          </w:rPr>
          <w:t>5.2</w:t>
        </w:r>
        <w:r>
          <w:rPr>
            <w:rFonts w:eastAsiaTheme="minorEastAsia" w:cstheme="minorBidi"/>
            <w:smallCaps w:val="0"/>
            <w:noProof/>
            <w:kern w:val="2"/>
            <w:sz w:val="22"/>
            <w:szCs w:val="22"/>
            <w14:ligatures w14:val="standardContextual"/>
          </w:rPr>
          <w:tab/>
        </w:r>
        <w:r w:rsidRPr="00B14A4B">
          <w:rPr>
            <w:rStyle w:val="Lienhypertexte"/>
            <w:noProof/>
          </w:rPr>
          <w:t>Dossier des tests</w:t>
        </w:r>
        <w:r>
          <w:rPr>
            <w:noProof/>
            <w:webHidden/>
          </w:rPr>
          <w:tab/>
        </w:r>
        <w:r>
          <w:rPr>
            <w:noProof/>
            <w:webHidden/>
          </w:rPr>
          <w:fldChar w:fldCharType="begin"/>
        </w:r>
        <w:r>
          <w:rPr>
            <w:noProof/>
            <w:webHidden/>
          </w:rPr>
          <w:instrText xml:space="preserve"> PAGEREF _Toc167804882 \h </w:instrText>
        </w:r>
        <w:r>
          <w:rPr>
            <w:noProof/>
            <w:webHidden/>
          </w:rPr>
        </w:r>
        <w:r>
          <w:rPr>
            <w:noProof/>
            <w:webHidden/>
          </w:rPr>
          <w:fldChar w:fldCharType="separate"/>
        </w:r>
        <w:r w:rsidR="00C25F96">
          <w:rPr>
            <w:noProof/>
            <w:webHidden/>
          </w:rPr>
          <w:t>15</w:t>
        </w:r>
        <w:r>
          <w:rPr>
            <w:noProof/>
            <w:webHidden/>
          </w:rPr>
          <w:fldChar w:fldCharType="end"/>
        </w:r>
      </w:hyperlink>
    </w:p>
    <w:p w14:paraId="20C11733" w14:textId="19491642" w:rsidR="00830F72" w:rsidRDefault="00830F7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4883" w:history="1">
        <w:r w:rsidRPr="00B14A4B">
          <w:rPr>
            <w:rStyle w:val="Lienhypertexte"/>
            <w:noProof/>
          </w:rPr>
          <w:t>5.2.1</w:t>
        </w:r>
        <w:r>
          <w:rPr>
            <w:rFonts w:eastAsiaTheme="minorEastAsia" w:cstheme="minorBidi"/>
            <w:i w:val="0"/>
            <w:iCs w:val="0"/>
            <w:noProof/>
            <w:kern w:val="2"/>
            <w:sz w:val="22"/>
            <w:szCs w:val="22"/>
            <w14:ligatures w14:val="standardContextual"/>
          </w:rPr>
          <w:tab/>
        </w:r>
        <w:r w:rsidRPr="00B14A4B">
          <w:rPr>
            <w:rStyle w:val="Lienhypertexte"/>
            <w:noProof/>
          </w:rPr>
          <w:t>Sprint 1</w:t>
        </w:r>
        <w:r>
          <w:rPr>
            <w:noProof/>
            <w:webHidden/>
          </w:rPr>
          <w:tab/>
        </w:r>
        <w:r>
          <w:rPr>
            <w:noProof/>
            <w:webHidden/>
          </w:rPr>
          <w:fldChar w:fldCharType="begin"/>
        </w:r>
        <w:r>
          <w:rPr>
            <w:noProof/>
            <w:webHidden/>
          </w:rPr>
          <w:instrText xml:space="preserve"> PAGEREF _Toc167804883 \h </w:instrText>
        </w:r>
        <w:r>
          <w:rPr>
            <w:noProof/>
            <w:webHidden/>
          </w:rPr>
        </w:r>
        <w:r>
          <w:rPr>
            <w:noProof/>
            <w:webHidden/>
          </w:rPr>
          <w:fldChar w:fldCharType="separate"/>
        </w:r>
        <w:r w:rsidR="00C25F96">
          <w:rPr>
            <w:noProof/>
            <w:webHidden/>
          </w:rPr>
          <w:t>15</w:t>
        </w:r>
        <w:r>
          <w:rPr>
            <w:noProof/>
            <w:webHidden/>
          </w:rPr>
          <w:fldChar w:fldCharType="end"/>
        </w:r>
      </w:hyperlink>
    </w:p>
    <w:p w14:paraId="2AA3B3E7" w14:textId="0651D555" w:rsidR="00830F72" w:rsidRDefault="00830F7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4884" w:history="1">
        <w:r w:rsidRPr="00B14A4B">
          <w:rPr>
            <w:rStyle w:val="Lienhypertexte"/>
            <w:noProof/>
          </w:rPr>
          <w:t>5.2.2</w:t>
        </w:r>
        <w:r>
          <w:rPr>
            <w:rFonts w:eastAsiaTheme="minorEastAsia" w:cstheme="minorBidi"/>
            <w:i w:val="0"/>
            <w:iCs w:val="0"/>
            <w:noProof/>
            <w:kern w:val="2"/>
            <w:sz w:val="22"/>
            <w:szCs w:val="22"/>
            <w14:ligatures w14:val="standardContextual"/>
          </w:rPr>
          <w:tab/>
        </w:r>
        <w:r w:rsidRPr="00B14A4B">
          <w:rPr>
            <w:rStyle w:val="Lienhypertexte"/>
            <w:noProof/>
          </w:rPr>
          <w:t>Sprint 2</w:t>
        </w:r>
        <w:r>
          <w:rPr>
            <w:noProof/>
            <w:webHidden/>
          </w:rPr>
          <w:tab/>
        </w:r>
        <w:r>
          <w:rPr>
            <w:noProof/>
            <w:webHidden/>
          </w:rPr>
          <w:fldChar w:fldCharType="begin"/>
        </w:r>
        <w:r>
          <w:rPr>
            <w:noProof/>
            <w:webHidden/>
          </w:rPr>
          <w:instrText xml:space="preserve"> PAGEREF _Toc167804884 \h </w:instrText>
        </w:r>
        <w:r>
          <w:rPr>
            <w:noProof/>
            <w:webHidden/>
          </w:rPr>
        </w:r>
        <w:r>
          <w:rPr>
            <w:noProof/>
            <w:webHidden/>
          </w:rPr>
          <w:fldChar w:fldCharType="separate"/>
        </w:r>
        <w:r w:rsidR="00C25F96">
          <w:rPr>
            <w:noProof/>
            <w:webHidden/>
          </w:rPr>
          <w:t>15</w:t>
        </w:r>
        <w:r>
          <w:rPr>
            <w:noProof/>
            <w:webHidden/>
          </w:rPr>
          <w:fldChar w:fldCharType="end"/>
        </w:r>
      </w:hyperlink>
    </w:p>
    <w:p w14:paraId="65397D7B" w14:textId="07E0860F" w:rsidR="00830F72" w:rsidRDefault="00830F7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4885" w:history="1">
        <w:r w:rsidRPr="00B14A4B">
          <w:rPr>
            <w:rStyle w:val="Lienhypertexte"/>
            <w:noProof/>
          </w:rPr>
          <w:t>5.2.3</w:t>
        </w:r>
        <w:r>
          <w:rPr>
            <w:rFonts w:eastAsiaTheme="minorEastAsia" w:cstheme="minorBidi"/>
            <w:i w:val="0"/>
            <w:iCs w:val="0"/>
            <w:noProof/>
            <w:kern w:val="2"/>
            <w:sz w:val="22"/>
            <w:szCs w:val="22"/>
            <w14:ligatures w14:val="standardContextual"/>
          </w:rPr>
          <w:tab/>
        </w:r>
        <w:r w:rsidRPr="00B14A4B">
          <w:rPr>
            <w:rStyle w:val="Lienhypertexte"/>
            <w:noProof/>
          </w:rPr>
          <w:t>Sprint 3</w:t>
        </w:r>
        <w:r>
          <w:rPr>
            <w:noProof/>
            <w:webHidden/>
          </w:rPr>
          <w:tab/>
        </w:r>
        <w:r>
          <w:rPr>
            <w:noProof/>
            <w:webHidden/>
          </w:rPr>
          <w:fldChar w:fldCharType="begin"/>
        </w:r>
        <w:r>
          <w:rPr>
            <w:noProof/>
            <w:webHidden/>
          </w:rPr>
          <w:instrText xml:space="preserve"> PAGEREF _Toc167804885 \h </w:instrText>
        </w:r>
        <w:r>
          <w:rPr>
            <w:noProof/>
            <w:webHidden/>
          </w:rPr>
        </w:r>
        <w:r>
          <w:rPr>
            <w:noProof/>
            <w:webHidden/>
          </w:rPr>
          <w:fldChar w:fldCharType="separate"/>
        </w:r>
        <w:r w:rsidR="00C25F96">
          <w:rPr>
            <w:noProof/>
            <w:webHidden/>
          </w:rPr>
          <w:t>18</w:t>
        </w:r>
        <w:r>
          <w:rPr>
            <w:noProof/>
            <w:webHidden/>
          </w:rPr>
          <w:fldChar w:fldCharType="end"/>
        </w:r>
      </w:hyperlink>
    </w:p>
    <w:p w14:paraId="698FCC58" w14:textId="13C175C6" w:rsidR="00830F72" w:rsidRDefault="00830F7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4886" w:history="1">
        <w:r w:rsidRPr="00B14A4B">
          <w:rPr>
            <w:rStyle w:val="Lienhypertexte"/>
            <w:noProof/>
          </w:rPr>
          <w:t>5.2.4</w:t>
        </w:r>
        <w:r>
          <w:rPr>
            <w:rFonts w:eastAsiaTheme="minorEastAsia" w:cstheme="minorBidi"/>
            <w:i w:val="0"/>
            <w:iCs w:val="0"/>
            <w:noProof/>
            <w:kern w:val="2"/>
            <w:sz w:val="22"/>
            <w:szCs w:val="22"/>
            <w14:ligatures w14:val="standardContextual"/>
          </w:rPr>
          <w:tab/>
        </w:r>
        <w:r w:rsidRPr="00B14A4B">
          <w:rPr>
            <w:rStyle w:val="Lienhypertexte"/>
            <w:noProof/>
          </w:rPr>
          <w:t>Sprint 4</w:t>
        </w:r>
        <w:r>
          <w:rPr>
            <w:noProof/>
            <w:webHidden/>
          </w:rPr>
          <w:tab/>
        </w:r>
        <w:r>
          <w:rPr>
            <w:noProof/>
            <w:webHidden/>
          </w:rPr>
          <w:fldChar w:fldCharType="begin"/>
        </w:r>
        <w:r>
          <w:rPr>
            <w:noProof/>
            <w:webHidden/>
          </w:rPr>
          <w:instrText xml:space="preserve"> PAGEREF _Toc167804886 \h </w:instrText>
        </w:r>
        <w:r>
          <w:rPr>
            <w:noProof/>
            <w:webHidden/>
          </w:rPr>
        </w:r>
        <w:r>
          <w:rPr>
            <w:noProof/>
            <w:webHidden/>
          </w:rPr>
          <w:fldChar w:fldCharType="separate"/>
        </w:r>
        <w:r w:rsidR="00C25F96">
          <w:rPr>
            <w:noProof/>
            <w:webHidden/>
          </w:rPr>
          <w:t>19</w:t>
        </w:r>
        <w:r>
          <w:rPr>
            <w:noProof/>
            <w:webHidden/>
          </w:rPr>
          <w:fldChar w:fldCharType="end"/>
        </w:r>
      </w:hyperlink>
    </w:p>
    <w:p w14:paraId="4C9F450D" w14:textId="64CF883A" w:rsidR="00830F72" w:rsidRDefault="00830F7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4887" w:history="1">
        <w:r w:rsidRPr="00B14A4B">
          <w:rPr>
            <w:rStyle w:val="Lienhypertexte"/>
            <w:noProof/>
          </w:rPr>
          <w:t>5.2.5</w:t>
        </w:r>
        <w:r>
          <w:rPr>
            <w:rFonts w:eastAsiaTheme="minorEastAsia" w:cstheme="minorBidi"/>
            <w:i w:val="0"/>
            <w:iCs w:val="0"/>
            <w:noProof/>
            <w:kern w:val="2"/>
            <w:sz w:val="22"/>
            <w:szCs w:val="22"/>
            <w14:ligatures w14:val="standardContextual"/>
          </w:rPr>
          <w:tab/>
        </w:r>
        <w:r w:rsidRPr="00B14A4B">
          <w:rPr>
            <w:rStyle w:val="Lienhypertexte"/>
            <w:noProof/>
          </w:rPr>
          <w:t>Sprint 5</w:t>
        </w:r>
        <w:r>
          <w:rPr>
            <w:noProof/>
            <w:webHidden/>
          </w:rPr>
          <w:tab/>
        </w:r>
        <w:r>
          <w:rPr>
            <w:noProof/>
            <w:webHidden/>
          </w:rPr>
          <w:fldChar w:fldCharType="begin"/>
        </w:r>
        <w:r>
          <w:rPr>
            <w:noProof/>
            <w:webHidden/>
          </w:rPr>
          <w:instrText xml:space="preserve"> PAGEREF _Toc167804887 \h </w:instrText>
        </w:r>
        <w:r>
          <w:rPr>
            <w:noProof/>
            <w:webHidden/>
          </w:rPr>
        </w:r>
        <w:r>
          <w:rPr>
            <w:noProof/>
            <w:webHidden/>
          </w:rPr>
          <w:fldChar w:fldCharType="separate"/>
        </w:r>
        <w:r w:rsidR="00C25F96">
          <w:rPr>
            <w:noProof/>
            <w:webHidden/>
          </w:rPr>
          <w:t>22</w:t>
        </w:r>
        <w:r>
          <w:rPr>
            <w:noProof/>
            <w:webHidden/>
          </w:rPr>
          <w:fldChar w:fldCharType="end"/>
        </w:r>
      </w:hyperlink>
    </w:p>
    <w:p w14:paraId="1528F1F2" w14:textId="7E7BFC69" w:rsidR="00830F72" w:rsidRDefault="00830F7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804888" w:history="1">
        <w:r w:rsidRPr="00B14A4B">
          <w:rPr>
            <w:rStyle w:val="Lienhypertexte"/>
            <w:noProof/>
          </w:rPr>
          <w:t>5.2.6</w:t>
        </w:r>
        <w:r>
          <w:rPr>
            <w:rFonts w:eastAsiaTheme="minorEastAsia" w:cstheme="minorBidi"/>
            <w:i w:val="0"/>
            <w:iCs w:val="0"/>
            <w:noProof/>
            <w:kern w:val="2"/>
            <w:sz w:val="22"/>
            <w:szCs w:val="22"/>
            <w14:ligatures w14:val="standardContextual"/>
          </w:rPr>
          <w:tab/>
        </w:r>
        <w:r w:rsidRPr="00B14A4B">
          <w:rPr>
            <w:rStyle w:val="Lienhypertexte"/>
            <w:noProof/>
          </w:rPr>
          <w:t>Sprint 6</w:t>
        </w:r>
        <w:r>
          <w:rPr>
            <w:noProof/>
            <w:webHidden/>
          </w:rPr>
          <w:tab/>
        </w:r>
        <w:r>
          <w:rPr>
            <w:noProof/>
            <w:webHidden/>
          </w:rPr>
          <w:fldChar w:fldCharType="begin"/>
        </w:r>
        <w:r>
          <w:rPr>
            <w:noProof/>
            <w:webHidden/>
          </w:rPr>
          <w:instrText xml:space="preserve"> PAGEREF _Toc167804888 \h </w:instrText>
        </w:r>
        <w:r>
          <w:rPr>
            <w:noProof/>
            <w:webHidden/>
          </w:rPr>
        </w:r>
        <w:r>
          <w:rPr>
            <w:noProof/>
            <w:webHidden/>
          </w:rPr>
          <w:fldChar w:fldCharType="separate"/>
        </w:r>
        <w:r w:rsidR="00C25F96">
          <w:rPr>
            <w:noProof/>
            <w:webHidden/>
          </w:rPr>
          <w:t>23</w:t>
        </w:r>
        <w:r>
          <w:rPr>
            <w:noProof/>
            <w:webHidden/>
          </w:rPr>
          <w:fldChar w:fldCharType="end"/>
        </w:r>
      </w:hyperlink>
    </w:p>
    <w:p w14:paraId="5ED68BCE" w14:textId="15E583ED" w:rsidR="00830F72" w:rsidRDefault="00830F7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4889" w:history="1">
        <w:r w:rsidRPr="00B14A4B">
          <w:rPr>
            <w:rStyle w:val="Lienhypertexte"/>
            <w:noProof/>
          </w:rPr>
          <w:t>5.3</w:t>
        </w:r>
        <w:r>
          <w:rPr>
            <w:rFonts w:eastAsiaTheme="minorEastAsia" w:cstheme="minorBidi"/>
            <w:smallCaps w:val="0"/>
            <w:noProof/>
            <w:kern w:val="2"/>
            <w:sz w:val="22"/>
            <w:szCs w:val="22"/>
            <w14:ligatures w14:val="standardContextual"/>
          </w:rPr>
          <w:tab/>
        </w:r>
        <w:r w:rsidRPr="00B14A4B">
          <w:rPr>
            <w:rStyle w:val="Lienhypertexte"/>
            <w:noProof/>
          </w:rPr>
          <w:t>Problèmes restants</w:t>
        </w:r>
        <w:r>
          <w:rPr>
            <w:noProof/>
            <w:webHidden/>
          </w:rPr>
          <w:tab/>
        </w:r>
        <w:r>
          <w:rPr>
            <w:noProof/>
            <w:webHidden/>
          </w:rPr>
          <w:fldChar w:fldCharType="begin"/>
        </w:r>
        <w:r>
          <w:rPr>
            <w:noProof/>
            <w:webHidden/>
          </w:rPr>
          <w:instrText xml:space="preserve"> PAGEREF _Toc167804889 \h </w:instrText>
        </w:r>
        <w:r>
          <w:rPr>
            <w:noProof/>
            <w:webHidden/>
          </w:rPr>
        </w:r>
        <w:r>
          <w:rPr>
            <w:noProof/>
            <w:webHidden/>
          </w:rPr>
          <w:fldChar w:fldCharType="separate"/>
        </w:r>
        <w:r w:rsidR="00C25F96">
          <w:rPr>
            <w:noProof/>
            <w:webHidden/>
          </w:rPr>
          <w:t>26</w:t>
        </w:r>
        <w:r>
          <w:rPr>
            <w:noProof/>
            <w:webHidden/>
          </w:rPr>
          <w:fldChar w:fldCharType="end"/>
        </w:r>
      </w:hyperlink>
    </w:p>
    <w:p w14:paraId="67BE5532" w14:textId="0428EA2A" w:rsidR="00830F72" w:rsidRDefault="00830F72">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804890" w:history="1">
        <w:r w:rsidRPr="00B14A4B">
          <w:rPr>
            <w:rStyle w:val="Lienhypertexte"/>
            <w:noProof/>
          </w:rPr>
          <w:t>6</w:t>
        </w:r>
        <w:r>
          <w:rPr>
            <w:rFonts w:eastAsiaTheme="minorEastAsia" w:cstheme="minorBidi"/>
            <w:b w:val="0"/>
            <w:bCs w:val="0"/>
            <w:caps w:val="0"/>
            <w:noProof/>
            <w:kern w:val="2"/>
            <w:sz w:val="22"/>
            <w:szCs w:val="22"/>
            <w14:ligatures w14:val="standardContextual"/>
          </w:rPr>
          <w:tab/>
        </w:r>
        <w:r w:rsidRPr="00B14A4B">
          <w:rPr>
            <w:rStyle w:val="Lienhypertexte"/>
            <w:noProof/>
          </w:rPr>
          <w:t>Conclusion</w:t>
        </w:r>
        <w:r>
          <w:rPr>
            <w:noProof/>
            <w:webHidden/>
          </w:rPr>
          <w:tab/>
        </w:r>
        <w:r>
          <w:rPr>
            <w:noProof/>
            <w:webHidden/>
          </w:rPr>
          <w:fldChar w:fldCharType="begin"/>
        </w:r>
        <w:r>
          <w:rPr>
            <w:noProof/>
            <w:webHidden/>
          </w:rPr>
          <w:instrText xml:space="preserve"> PAGEREF _Toc167804890 \h </w:instrText>
        </w:r>
        <w:r>
          <w:rPr>
            <w:noProof/>
            <w:webHidden/>
          </w:rPr>
        </w:r>
        <w:r>
          <w:rPr>
            <w:noProof/>
            <w:webHidden/>
          </w:rPr>
          <w:fldChar w:fldCharType="separate"/>
        </w:r>
        <w:r w:rsidR="00C25F96">
          <w:rPr>
            <w:noProof/>
            <w:webHidden/>
          </w:rPr>
          <w:t>26</w:t>
        </w:r>
        <w:r>
          <w:rPr>
            <w:noProof/>
            <w:webHidden/>
          </w:rPr>
          <w:fldChar w:fldCharType="end"/>
        </w:r>
      </w:hyperlink>
    </w:p>
    <w:p w14:paraId="0BD74692" w14:textId="511B042D" w:rsidR="00830F72" w:rsidRDefault="00830F7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4891" w:history="1">
        <w:r w:rsidRPr="00B14A4B">
          <w:rPr>
            <w:rStyle w:val="Lienhypertexte"/>
            <w:noProof/>
          </w:rPr>
          <w:t>6.1</w:t>
        </w:r>
        <w:r>
          <w:rPr>
            <w:rFonts w:eastAsiaTheme="minorEastAsia" w:cstheme="minorBidi"/>
            <w:smallCaps w:val="0"/>
            <w:noProof/>
            <w:kern w:val="2"/>
            <w:sz w:val="22"/>
            <w:szCs w:val="22"/>
            <w14:ligatures w14:val="standardContextual"/>
          </w:rPr>
          <w:tab/>
        </w:r>
        <w:r w:rsidRPr="00B14A4B">
          <w:rPr>
            <w:rStyle w:val="Lienhypertexte"/>
            <w:noProof/>
          </w:rPr>
          <w:t>Bilan des fonctionnalités demandées</w:t>
        </w:r>
        <w:r>
          <w:rPr>
            <w:noProof/>
            <w:webHidden/>
          </w:rPr>
          <w:tab/>
        </w:r>
        <w:r>
          <w:rPr>
            <w:noProof/>
            <w:webHidden/>
          </w:rPr>
          <w:fldChar w:fldCharType="begin"/>
        </w:r>
        <w:r>
          <w:rPr>
            <w:noProof/>
            <w:webHidden/>
          </w:rPr>
          <w:instrText xml:space="preserve"> PAGEREF _Toc167804891 \h </w:instrText>
        </w:r>
        <w:r>
          <w:rPr>
            <w:noProof/>
            <w:webHidden/>
          </w:rPr>
        </w:r>
        <w:r>
          <w:rPr>
            <w:noProof/>
            <w:webHidden/>
          </w:rPr>
          <w:fldChar w:fldCharType="separate"/>
        </w:r>
        <w:r w:rsidR="00C25F96">
          <w:rPr>
            <w:noProof/>
            <w:webHidden/>
          </w:rPr>
          <w:t>26</w:t>
        </w:r>
        <w:r>
          <w:rPr>
            <w:noProof/>
            <w:webHidden/>
          </w:rPr>
          <w:fldChar w:fldCharType="end"/>
        </w:r>
      </w:hyperlink>
    </w:p>
    <w:p w14:paraId="5CBAF5A0" w14:textId="76C11589" w:rsidR="00830F72" w:rsidRDefault="00830F7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4892" w:history="1">
        <w:r w:rsidRPr="00B14A4B">
          <w:rPr>
            <w:rStyle w:val="Lienhypertexte"/>
            <w:noProof/>
          </w:rPr>
          <w:t>6.2</w:t>
        </w:r>
        <w:r>
          <w:rPr>
            <w:rFonts w:eastAsiaTheme="minorEastAsia" w:cstheme="minorBidi"/>
            <w:smallCaps w:val="0"/>
            <w:noProof/>
            <w:kern w:val="2"/>
            <w:sz w:val="22"/>
            <w:szCs w:val="22"/>
            <w14:ligatures w14:val="standardContextual"/>
          </w:rPr>
          <w:tab/>
        </w:r>
        <w:r w:rsidRPr="00B14A4B">
          <w:rPr>
            <w:rStyle w:val="Lienhypertexte"/>
            <w:noProof/>
          </w:rPr>
          <w:t>Bilan de la planification</w:t>
        </w:r>
        <w:r>
          <w:rPr>
            <w:noProof/>
            <w:webHidden/>
          </w:rPr>
          <w:tab/>
        </w:r>
        <w:r>
          <w:rPr>
            <w:noProof/>
            <w:webHidden/>
          </w:rPr>
          <w:fldChar w:fldCharType="begin"/>
        </w:r>
        <w:r>
          <w:rPr>
            <w:noProof/>
            <w:webHidden/>
          </w:rPr>
          <w:instrText xml:space="preserve"> PAGEREF _Toc167804892 \h </w:instrText>
        </w:r>
        <w:r>
          <w:rPr>
            <w:noProof/>
            <w:webHidden/>
          </w:rPr>
        </w:r>
        <w:r>
          <w:rPr>
            <w:noProof/>
            <w:webHidden/>
          </w:rPr>
          <w:fldChar w:fldCharType="separate"/>
        </w:r>
        <w:r w:rsidR="00C25F96">
          <w:rPr>
            <w:noProof/>
            <w:webHidden/>
          </w:rPr>
          <w:t>26</w:t>
        </w:r>
        <w:r>
          <w:rPr>
            <w:noProof/>
            <w:webHidden/>
          </w:rPr>
          <w:fldChar w:fldCharType="end"/>
        </w:r>
      </w:hyperlink>
    </w:p>
    <w:p w14:paraId="0B6DE9DF" w14:textId="65BE279E" w:rsidR="00830F72" w:rsidRDefault="00830F7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804893" w:history="1">
        <w:r w:rsidRPr="00B14A4B">
          <w:rPr>
            <w:rStyle w:val="Lienhypertexte"/>
            <w:noProof/>
          </w:rPr>
          <w:t>6.3</w:t>
        </w:r>
        <w:r>
          <w:rPr>
            <w:rFonts w:eastAsiaTheme="minorEastAsia" w:cstheme="minorBidi"/>
            <w:smallCaps w:val="0"/>
            <w:noProof/>
            <w:kern w:val="2"/>
            <w:sz w:val="22"/>
            <w:szCs w:val="22"/>
            <w14:ligatures w14:val="standardContextual"/>
          </w:rPr>
          <w:tab/>
        </w:r>
        <w:r w:rsidRPr="00B14A4B">
          <w:rPr>
            <w:rStyle w:val="Lienhypertexte"/>
            <w:noProof/>
          </w:rPr>
          <w:t>Bilan personnel</w:t>
        </w:r>
        <w:r>
          <w:rPr>
            <w:noProof/>
            <w:webHidden/>
          </w:rPr>
          <w:tab/>
        </w:r>
        <w:r>
          <w:rPr>
            <w:noProof/>
            <w:webHidden/>
          </w:rPr>
          <w:fldChar w:fldCharType="begin"/>
        </w:r>
        <w:r>
          <w:rPr>
            <w:noProof/>
            <w:webHidden/>
          </w:rPr>
          <w:instrText xml:space="preserve"> PAGEREF _Toc167804893 \h </w:instrText>
        </w:r>
        <w:r>
          <w:rPr>
            <w:noProof/>
            <w:webHidden/>
          </w:rPr>
        </w:r>
        <w:r>
          <w:rPr>
            <w:noProof/>
            <w:webHidden/>
          </w:rPr>
          <w:fldChar w:fldCharType="separate"/>
        </w:r>
        <w:r w:rsidR="00C25F96">
          <w:rPr>
            <w:noProof/>
            <w:webHidden/>
          </w:rPr>
          <w:t>26</w:t>
        </w:r>
        <w:r>
          <w:rPr>
            <w:noProof/>
            <w:webHidden/>
          </w:rPr>
          <w:fldChar w:fldCharType="end"/>
        </w:r>
      </w:hyperlink>
    </w:p>
    <w:p w14:paraId="12B1D553" w14:textId="419C3E69" w:rsidR="00830F72" w:rsidRDefault="00830F72">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804894" w:history="1">
        <w:r w:rsidRPr="00B14A4B">
          <w:rPr>
            <w:rStyle w:val="Lienhypertexte"/>
            <w:noProof/>
          </w:rPr>
          <w:t>7</w:t>
        </w:r>
        <w:r>
          <w:rPr>
            <w:rFonts w:eastAsiaTheme="minorEastAsia" w:cstheme="minorBidi"/>
            <w:b w:val="0"/>
            <w:bCs w:val="0"/>
            <w:caps w:val="0"/>
            <w:noProof/>
            <w:kern w:val="2"/>
            <w:sz w:val="22"/>
            <w:szCs w:val="22"/>
            <w14:ligatures w14:val="standardContextual"/>
          </w:rPr>
          <w:tab/>
        </w:r>
        <w:r w:rsidRPr="00B14A4B">
          <w:rPr>
            <w:rStyle w:val="Lienhypertexte"/>
            <w:noProof/>
          </w:rPr>
          <w:t>Annexes</w:t>
        </w:r>
        <w:r>
          <w:rPr>
            <w:noProof/>
            <w:webHidden/>
          </w:rPr>
          <w:tab/>
        </w:r>
        <w:r>
          <w:rPr>
            <w:noProof/>
            <w:webHidden/>
          </w:rPr>
          <w:fldChar w:fldCharType="begin"/>
        </w:r>
        <w:r>
          <w:rPr>
            <w:noProof/>
            <w:webHidden/>
          </w:rPr>
          <w:instrText xml:space="preserve"> PAGEREF _Toc167804894 \h </w:instrText>
        </w:r>
        <w:r>
          <w:rPr>
            <w:noProof/>
            <w:webHidden/>
          </w:rPr>
        </w:r>
        <w:r>
          <w:rPr>
            <w:noProof/>
            <w:webHidden/>
          </w:rPr>
          <w:fldChar w:fldCharType="separate"/>
        </w:r>
        <w:r w:rsidR="00C25F96">
          <w:rPr>
            <w:noProof/>
            <w:webHidden/>
          </w:rPr>
          <w:t>27</w:t>
        </w:r>
        <w:r>
          <w:rPr>
            <w:noProof/>
            <w:webHidden/>
          </w:rPr>
          <w:fldChar w:fldCharType="end"/>
        </w:r>
      </w:hyperlink>
    </w:p>
    <w:p w14:paraId="63D967BD" w14:textId="4B51854D" w:rsidR="00742484" w:rsidRDefault="00A65F0B">
      <w:r>
        <w:rPr>
          <w:rFonts w:cs="Arial"/>
          <w:i/>
          <w:iCs/>
          <w:caps/>
          <w:sz w:val="22"/>
          <w:szCs w:val="22"/>
        </w:rPr>
        <w:fldChar w:fldCharType="end"/>
      </w:r>
      <w:r w:rsidR="00742484">
        <w:br w:type="page"/>
      </w:r>
    </w:p>
    <w:p w14:paraId="266DAE47" w14:textId="77777777" w:rsidR="00D160DD" w:rsidRDefault="007F30AE" w:rsidP="008E53F9">
      <w:pPr>
        <w:pStyle w:val="Titre1"/>
      </w:pPr>
      <w:bookmarkStart w:id="0" w:name="_Toc532179955"/>
      <w:bookmarkStart w:id="1" w:name="_Toc165969637"/>
      <w:bookmarkStart w:id="2" w:name="_Toc167804841"/>
      <w:r w:rsidRPr="00932149">
        <w:lastRenderedPageBreak/>
        <w:t>Spécifications</w:t>
      </w:r>
      <w:bookmarkEnd w:id="0"/>
      <w:bookmarkEnd w:id="1"/>
      <w:bookmarkEnd w:id="2"/>
    </w:p>
    <w:p w14:paraId="58C3B3DB" w14:textId="77777777" w:rsidR="008E53F9" w:rsidRPr="008E53F9" w:rsidRDefault="008E53F9" w:rsidP="008E53F9">
      <w:pPr>
        <w:pStyle w:val="Corpsdetexte"/>
      </w:pPr>
    </w:p>
    <w:p w14:paraId="66D7BF22" w14:textId="77777777" w:rsidR="00D160DD" w:rsidRDefault="00753A51" w:rsidP="008E53F9">
      <w:pPr>
        <w:pStyle w:val="Titre2"/>
      </w:pPr>
      <w:bookmarkStart w:id="3" w:name="_Toc532179969"/>
      <w:bookmarkStart w:id="4" w:name="_Toc165969639"/>
      <w:bookmarkStart w:id="5" w:name="_Toc167804842"/>
      <w:r>
        <w:t>T</w:t>
      </w:r>
      <w:r w:rsidR="00902523">
        <w:t>itr</w:t>
      </w:r>
      <w:r w:rsidR="0015167D">
        <w:t>e</w:t>
      </w:r>
      <w:bookmarkEnd w:id="5"/>
    </w:p>
    <w:p w14:paraId="2CFA1C3C" w14:textId="77777777" w:rsidR="00773AA5" w:rsidRPr="00773AA5" w:rsidRDefault="00773AA5" w:rsidP="00773AA5">
      <w:pPr>
        <w:pStyle w:val="Retraitcorpsdetexte"/>
      </w:pPr>
    </w:p>
    <w:p w14:paraId="4E7B2C41" w14:textId="77777777" w:rsidR="00773AA5" w:rsidRPr="00773AA5" w:rsidRDefault="00773AA5" w:rsidP="00773AA5">
      <w:pPr>
        <w:pStyle w:val="Retraitcorpsdetexte"/>
        <w:rPr>
          <w:b/>
          <w:bCs/>
        </w:rPr>
      </w:pPr>
      <w:proofErr w:type="spellStart"/>
      <w:r w:rsidRPr="00773AA5">
        <w:rPr>
          <w:b/>
          <w:bCs/>
        </w:rPr>
        <w:t>Konzalix</w:t>
      </w:r>
      <w:proofErr w:type="spellEnd"/>
    </w:p>
    <w:p w14:paraId="41B8F612" w14:textId="665D85F7" w:rsidR="0015167D" w:rsidRDefault="00773AA5" w:rsidP="00773AA5">
      <w:pPr>
        <w:pStyle w:val="Retraitcorpsdetexte"/>
      </w:pPr>
      <w:r>
        <w:t>Un groupe qui est là pour crée les bâtiments de vos rêves</w:t>
      </w:r>
    </w:p>
    <w:p w14:paraId="0613CF0D" w14:textId="77777777" w:rsidR="00773AA5" w:rsidRPr="00F664DF" w:rsidRDefault="00773AA5" w:rsidP="00773AA5">
      <w:pPr>
        <w:pStyle w:val="Retraitcorpsdetexte"/>
      </w:pPr>
    </w:p>
    <w:p w14:paraId="6FC4E31C" w14:textId="77777777" w:rsidR="00753A51" w:rsidRDefault="00902523" w:rsidP="008E53F9">
      <w:pPr>
        <w:pStyle w:val="Titre2"/>
      </w:pPr>
      <w:bookmarkStart w:id="6" w:name="_Toc167804843"/>
      <w:r>
        <w:t>Description</w:t>
      </w:r>
      <w:bookmarkEnd w:id="6"/>
    </w:p>
    <w:p w14:paraId="3E012AC9" w14:textId="77777777" w:rsidR="00773AA5" w:rsidRPr="00773AA5" w:rsidRDefault="00773AA5" w:rsidP="00773AA5">
      <w:pPr>
        <w:pStyle w:val="Retraitcorpsdetexte"/>
      </w:pPr>
    </w:p>
    <w:p w14:paraId="524ACFFC" w14:textId="77777777" w:rsidR="00773AA5" w:rsidRDefault="00773AA5" w:rsidP="00773AA5">
      <w:pPr>
        <w:pStyle w:val="Retraitcorpsdetexte"/>
        <w:rPr>
          <w:sz w:val="18"/>
          <w:szCs w:val="18"/>
        </w:rPr>
      </w:pPr>
      <w:r>
        <w:rPr>
          <w:sz w:val="18"/>
          <w:szCs w:val="18"/>
        </w:rPr>
        <w:t xml:space="preserve">Nous avons la tâche de créer une maquette pour un nouveau bâtiment ETML pour la section d’informatique qui sera située à Vennes, pour cela nous devons créer des User Story pour planifier les taches, pour les évaluer, vérifier et les construire sur un logiciel qui s’appelle « SweetHome 3D ». </w:t>
      </w:r>
    </w:p>
    <w:p w14:paraId="1B19D795" w14:textId="77777777" w:rsidR="00773AA5" w:rsidRDefault="00773AA5" w:rsidP="00773AA5">
      <w:pPr>
        <w:pStyle w:val="Retraitcorpsdetexte"/>
        <w:rPr>
          <w:sz w:val="18"/>
          <w:szCs w:val="18"/>
        </w:rPr>
      </w:pPr>
    </w:p>
    <w:p w14:paraId="49702B39" w14:textId="77777777" w:rsidR="00773AA5" w:rsidRDefault="00773AA5" w:rsidP="00773AA5">
      <w:pPr>
        <w:pStyle w:val="Retraitcorpsdetexte"/>
        <w:rPr>
          <w:sz w:val="18"/>
          <w:szCs w:val="18"/>
        </w:rPr>
      </w:pPr>
      <w:r>
        <w:rPr>
          <w:sz w:val="18"/>
          <w:szCs w:val="18"/>
        </w:rPr>
        <w:t>Dans le but de respecter l’écologie et les lois, on s’impose à mettre des panneaux solaires sur le toit de notre bâtiment et des éoliennes derrière le bâtiment. Les panneaux solaires permettront d’économiser beaucoup d’électricité tout comme les éoliennes. Pour donner suite à quoi l’école pourra économiser beaucoup d’argent et aider l’écologie.</w:t>
      </w:r>
    </w:p>
    <w:p w14:paraId="6F36F71B" w14:textId="77777777" w:rsidR="00773AA5" w:rsidRPr="00D80762" w:rsidRDefault="00773AA5" w:rsidP="00773AA5">
      <w:pPr>
        <w:pStyle w:val="Retraitcorpsdetexte"/>
        <w:ind w:left="0"/>
        <w:rPr>
          <w:sz w:val="18"/>
          <w:szCs w:val="18"/>
        </w:rPr>
      </w:pPr>
    </w:p>
    <w:p w14:paraId="1A5C5DEF" w14:textId="77777777" w:rsidR="00753A51" w:rsidRDefault="00902523" w:rsidP="008E53F9">
      <w:pPr>
        <w:pStyle w:val="Titre2"/>
      </w:pPr>
      <w:bookmarkStart w:id="7" w:name="_Toc167804844"/>
      <w:r>
        <w:t>Matériel et logiciels à disposition</w:t>
      </w:r>
      <w:bookmarkEnd w:id="7"/>
    </w:p>
    <w:p w14:paraId="5872B154" w14:textId="77777777" w:rsidR="00773AA5" w:rsidRPr="00773AA5" w:rsidRDefault="00773AA5" w:rsidP="00773AA5">
      <w:pPr>
        <w:pStyle w:val="Retraitcorpsdetexte"/>
      </w:pPr>
    </w:p>
    <w:p w14:paraId="0C0ADC5F" w14:textId="77777777" w:rsidR="00773AA5" w:rsidRPr="000607F2" w:rsidRDefault="00773AA5" w:rsidP="00773AA5">
      <w:pPr>
        <w:pStyle w:val="Retraitcorpsdetexte"/>
        <w:numPr>
          <w:ilvl w:val="0"/>
          <w:numId w:val="9"/>
        </w:numPr>
        <w:rPr>
          <w:sz w:val="18"/>
          <w:szCs w:val="18"/>
        </w:rPr>
      </w:pPr>
      <w:r w:rsidRPr="000607F2">
        <w:rPr>
          <w:sz w:val="18"/>
          <w:szCs w:val="18"/>
        </w:rPr>
        <w:t>P</w:t>
      </w:r>
      <w:r>
        <w:rPr>
          <w:sz w:val="18"/>
          <w:szCs w:val="18"/>
        </w:rPr>
        <w:t>C (Windows)</w:t>
      </w:r>
    </w:p>
    <w:p w14:paraId="17B4F025" w14:textId="77777777" w:rsidR="00773AA5" w:rsidRPr="000607F2" w:rsidRDefault="00773AA5" w:rsidP="00773AA5">
      <w:pPr>
        <w:pStyle w:val="Retraitcorpsdetexte"/>
        <w:numPr>
          <w:ilvl w:val="0"/>
          <w:numId w:val="9"/>
        </w:numPr>
        <w:rPr>
          <w:sz w:val="18"/>
          <w:szCs w:val="18"/>
        </w:rPr>
      </w:pPr>
      <w:r w:rsidRPr="000607F2">
        <w:rPr>
          <w:sz w:val="18"/>
          <w:szCs w:val="18"/>
        </w:rPr>
        <w:t>Logiciel SweetHome 3D</w:t>
      </w:r>
      <w:r>
        <w:rPr>
          <w:sz w:val="18"/>
          <w:szCs w:val="18"/>
        </w:rPr>
        <w:t xml:space="preserve"> (Version portable ou sur bureau)</w:t>
      </w:r>
    </w:p>
    <w:p w14:paraId="136D87CC" w14:textId="77777777" w:rsidR="00773AA5" w:rsidRDefault="00773AA5" w:rsidP="00773AA5">
      <w:pPr>
        <w:pStyle w:val="Retraitcorpsdetexte"/>
        <w:numPr>
          <w:ilvl w:val="0"/>
          <w:numId w:val="9"/>
        </w:numPr>
        <w:rPr>
          <w:sz w:val="18"/>
          <w:szCs w:val="18"/>
        </w:rPr>
      </w:pPr>
      <w:r w:rsidRPr="000607F2">
        <w:rPr>
          <w:sz w:val="18"/>
          <w:szCs w:val="18"/>
        </w:rPr>
        <w:t>Internet</w:t>
      </w:r>
    </w:p>
    <w:p w14:paraId="6BFF541B" w14:textId="77777777" w:rsidR="00773AA5" w:rsidRPr="000607F2" w:rsidRDefault="00773AA5" w:rsidP="00773AA5">
      <w:pPr>
        <w:pStyle w:val="Retraitcorpsdetexte"/>
        <w:numPr>
          <w:ilvl w:val="0"/>
          <w:numId w:val="9"/>
        </w:numPr>
        <w:rPr>
          <w:sz w:val="18"/>
          <w:szCs w:val="18"/>
        </w:rPr>
      </w:pPr>
      <w:r>
        <w:rPr>
          <w:sz w:val="18"/>
          <w:szCs w:val="18"/>
        </w:rPr>
        <w:t>WareHouse</w:t>
      </w:r>
    </w:p>
    <w:p w14:paraId="3D4A7616" w14:textId="77777777" w:rsidR="00773AA5" w:rsidRPr="000607F2" w:rsidRDefault="00773AA5" w:rsidP="00773AA5">
      <w:pPr>
        <w:pStyle w:val="Retraitcorpsdetexte"/>
        <w:numPr>
          <w:ilvl w:val="0"/>
          <w:numId w:val="9"/>
        </w:numPr>
        <w:rPr>
          <w:sz w:val="18"/>
          <w:szCs w:val="18"/>
        </w:rPr>
      </w:pPr>
      <w:r w:rsidRPr="000607F2">
        <w:rPr>
          <w:sz w:val="18"/>
          <w:szCs w:val="18"/>
        </w:rPr>
        <w:t>IceScrum</w:t>
      </w:r>
    </w:p>
    <w:p w14:paraId="6CA10195" w14:textId="77777777" w:rsidR="00773AA5" w:rsidRPr="000607F2" w:rsidRDefault="00773AA5" w:rsidP="00773AA5">
      <w:pPr>
        <w:pStyle w:val="Retraitcorpsdetexte"/>
        <w:numPr>
          <w:ilvl w:val="0"/>
          <w:numId w:val="9"/>
        </w:numPr>
        <w:rPr>
          <w:sz w:val="18"/>
          <w:szCs w:val="18"/>
        </w:rPr>
      </w:pPr>
      <w:r w:rsidRPr="000607F2">
        <w:rPr>
          <w:sz w:val="18"/>
          <w:szCs w:val="18"/>
        </w:rPr>
        <w:t>GitHub</w:t>
      </w:r>
    </w:p>
    <w:p w14:paraId="77C697ED" w14:textId="77777777" w:rsidR="00773AA5" w:rsidRDefault="00773AA5" w:rsidP="00773AA5">
      <w:pPr>
        <w:pStyle w:val="Retraitcorpsdetexte"/>
        <w:numPr>
          <w:ilvl w:val="0"/>
          <w:numId w:val="9"/>
        </w:numPr>
        <w:rPr>
          <w:sz w:val="18"/>
          <w:szCs w:val="18"/>
        </w:rPr>
      </w:pPr>
      <w:r w:rsidRPr="000607F2">
        <w:rPr>
          <w:sz w:val="18"/>
          <w:szCs w:val="18"/>
        </w:rPr>
        <w:t>IceTools</w:t>
      </w:r>
    </w:p>
    <w:p w14:paraId="18BF6765" w14:textId="77777777" w:rsidR="00773AA5" w:rsidRDefault="00773AA5" w:rsidP="00773AA5">
      <w:pPr>
        <w:pStyle w:val="Retraitcorpsdetexte"/>
        <w:numPr>
          <w:ilvl w:val="0"/>
          <w:numId w:val="9"/>
        </w:numPr>
        <w:rPr>
          <w:sz w:val="18"/>
          <w:szCs w:val="18"/>
        </w:rPr>
      </w:pPr>
      <w:r>
        <w:rPr>
          <w:sz w:val="18"/>
          <w:szCs w:val="18"/>
        </w:rPr>
        <w:t>Word</w:t>
      </w:r>
    </w:p>
    <w:p w14:paraId="01EE50C2" w14:textId="77777777" w:rsidR="00773AA5" w:rsidRPr="000607F2" w:rsidRDefault="00773AA5" w:rsidP="00773AA5">
      <w:pPr>
        <w:pStyle w:val="Retraitcorpsdetexte"/>
        <w:numPr>
          <w:ilvl w:val="0"/>
          <w:numId w:val="9"/>
        </w:numPr>
        <w:rPr>
          <w:sz w:val="18"/>
          <w:szCs w:val="18"/>
        </w:rPr>
      </w:pPr>
      <w:r>
        <w:rPr>
          <w:sz w:val="18"/>
          <w:szCs w:val="18"/>
        </w:rPr>
        <w:t>Teams</w:t>
      </w:r>
    </w:p>
    <w:p w14:paraId="644E3B4C" w14:textId="77777777" w:rsidR="00F664DF" w:rsidRPr="00F664DF" w:rsidRDefault="00F664DF" w:rsidP="00F664DF">
      <w:pPr>
        <w:pStyle w:val="Retraitcorpsdetexte"/>
      </w:pPr>
    </w:p>
    <w:p w14:paraId="2845CB9F" w14:textId="77777777" w:rsidR="00753A51" w:rsidRDefault="00753A51" w:rsidP="008E53F9">
      <w:pPr>
        <w:pStyle w:val="Titre2"/>
      </w:pPr>
      <w:bookmarkStart w:id="8" w:name="_Toc167804845"/>
      <w:r>
        <w:t>P</w:t>
      </w:r>
      <w:r w:rsidR="00902523">
        <w:t>rérequis</w:t>
      </w:r>
      <w:bookmarkEnd w:id="8"/>
    </w:p>
    <w:p w14:paraId="18A153A7" w14:textId="77777777" w:rsidR="0015167D" w:rsidRPr="0015167D" w:rsidRDefault="0015167D" w:rsidP="0015167D">
      <w:pPr>
        <w:pStyle w:val="Retraitcorpsdetexte"/>
      </w:pPr>
    </w:p>
    <w:p w14:paraId="3DC9144E" w14:textId="77777777" w:rsidR="00773AA5" w:rsidRPr="000607F2" w:rsidRDefault="00773AA5" w:rsidP="00773AA5">
      <w:pPr>
        <w:pStyle w:val="Retraitcorpsdetexte"/>
        <w:numPr>
          <w:ilvl w:val="0"/>
          <w:numId w:val="9"/>
        </w:numPr>
        <w:rPr>
          <w:sz w:val="18"/>
          <w:szCs w:val="18"/>
        </w:rPr>
      </w:pPr>
      <w:r w:rsidRPr="000607F2">
        <w:rPr>
          <w:sz w:val="18"/>
          <w:szCs w:val="18"/>
        </w:rPr>
        <w:t>Connaitre les méthodes de gestion de projet</w:t>
      </w:r>
      <w:r>
        <w:rPr>
          <w:sz w:val="18"/>
          <w:szCs w:val="18"/>
        </w:rPr>
        <w:t>.</w:t>
      </w:r>
    </w:p>
    <w:p w14:paraId="661CC8A1" w14:textId="77777777" w:rsidR="00773AA5" w:rsidRPr="000607F2" w:rsidRDefault="00773AA5" w:rsidP="00773AA5">
      <w:pPr>
        <w:pStyle w:val="Retraitcorpsdetexte"/>
        <w:numPr>
          <w:ilvl w:val="0"/>
          <w:numId w:val="9"/>
        </w:numPr>
        <w:rPr>
          <w:sz w:val="18"/>
          <w:szCs w:val="18"/>
        </w:rPr>
      </w:pPr>
      <w:r w:rsidRPr="000607F2">
        <w:rPr>
          <w:sz w:val="18"/>
          <w:szCs w:val="18"/>
        </w:rPr>
        <w:t>Savoir se servir d’un ordinateur</w:t>
      </w:r>
      <w:r>
        <w:rPr>
          <w:sz w:val="18"/>
          <w:szCs w:val="18"/>
        </w:rPr>
        <w:t>.</w:t>
      </w:r>
    </w:p>
    <w:p w14:paraId="7949C697" w14:textId="77777777" w:rsidR="00773AA5" w:rsidRDefault="00773AA5" w:rsidP="00773AA5">
      <w:pPr>
        <w:pStyle w:val="Retraitcorpsdetexte"/>
        <w:numPr>
          <w:ilvl w:val="0"/>
          <w:numId w:val="9"/>
        </w:numPr>
        <w:rPr>
          <w:sz w:val="18"/>
          <w:szCs w:val="18"/>
        </w:rPr>
      </w:pPr>
      <w:r w:rsidRPr="000607F2">
        <w:rPr>
          <w:sz w:val="18"/>
          <w:szCs w:val="18"/>
        </w:rPr>
        <w:t>Savoir se servir de SweetHome 3D</w:t>
      </w:r>
      <w:r>
        <w:rPr>
          <w:sz w:val="18"/>
          <w:szCs w:val="18"/>
        </w:rPr>
        <w:t>.</w:t>
      </w:r>
    </w:p>
    <w:p w14:paraId="1E548399" w14:textId="77777777" w:rsidR="00773AA5" w:rsidRPr="000607F2" w:rsidRDefault="00773AA5" w:rsidP="00773AA5">
      <w:pPr>
        <w:pStyle w:val="Retraitcorpsdetexte"/>
        <w:numPr>
          <w:ilvl w:val="0"/>
          <w:numId w:val="9"/>
        </w:numPr>
        <w:rPr>
          <w:sz w:val="18"/>
          <w:szCs w:val="18"/>
        </w:rPr>
      </w:pPr>
      <w:r>
        <w:rPr>
          <w:sz w:val="18"/>
          <w:szCs w:val="18"/>
        </w:rPr>
        <w:t>Savoir télécharger et importer des objets sur SweetHome 3D grâce au site web Warehouse.</w:t>
      </w:r>
    </w:p>
    <w:p w14:paraId="2B49380F" w14:textId="77777777" w:rsidR="00773AA5" w:rsidRPr="000607F2" w:rsidRDefault="00773AA5" w:rsidP="00773AA5">
      <w:pPr>
        <w:pStyle w:val="Retraitcorpsdetexte"/>
        <w:numPr>
          <w:ilvl w:val="0"/>
          <w:numId w:val="9"/>
        </w:numPr>
        <w:rPr>
          <w:sz w:val="18"/>
          <w:szCs w:val="18"/>
        </w:rPr>
      </w:pPr>
      <w:r w:rsidRPr="000607F2">
        <w:rPr>
          <w:sz w:val="18"/>
          <w:szCs w:val="18"/>
        </w:rPr>
        <w:t>Savoir utiliser GitHub</w:t>
      </w:r>
      <w:r>
        <w:rPr>
          <w:sz w:val="18"/>
          <w:szCs w:val="18"/>
        </w:rPr>
        <w:t xml:space="preserve"> pour la remise et sauvegarde du projet.</w:t>
      </w:r>
    </w:p>
    <w:p w14:paraId="32F8691F" w14:textId="77777777" w:rsidR="00773AA5" w:rsidRPr="000607F2" w:rsidRDefault="00773AA5" w:rsidP="00773AA5">
      <w:pPr>
        <w:pStyle w:val="Retraitcorpsdetexte"/>
        <w:numPr>
          <w:ilvl w:val="0"/>
          <w:numId w:val="9"/>
        </w:numPr>
        <w:rPr>
          <w:sz w:val="18"/>
          <w:szCs w:val="18"/>
        </w:rPr>
      </w:pPr>
      <w:r w:rsidRPr="000607F2">
        <w:rPr>
          <w:sz w:val="18"/>
          <w:szCs w:val="18"/>
        </w:rPr>
        <w:t>Savoir utiliser IceScrum</w:t>
      </w:r>
      <w:r>
        <w:rPr>
          <w:sz w:val="18"/>
          <w:szCs w:val="18"/>
        </w:rPr>
        <w:t>.</w:t>
      </w:r>
    </w:p>
    <w:p w14:paraId="7EE5A3A6" w14:textId="77777777" w:rsidR="00773AA5" w:rsidRPr="000607F2" w:rsidRDefault="00773AA5" w:rsidP="00773AA5">
      <w:pPr>
        <w:pStyle w:val="Retraitcorpsdetexte"/>
        <w:numPr>
          <w:ilvl w:val="0"/>
          <w:numId w:val="9"/>
        </w:numPr>
        <w:rPr>
          <w:sz w:val="18"/>
          <w:szCs w:val="18"/>
        </w:rPr>
      </w:pPr>
      <w:r w:rsidRPr="000607F2">
        <w:rPr>
          <w:sz w:val="18"/>
          <w:szCs w:val="18"/>
        </w:rPr>
        <w:t>Savoir utiliser GitTools</w:t>
      </w:r>
      <w:r>
        <w:rPr>
          <w:sz w:val="18"/>
          <w:szCs w:val="18"/>
        </w:rPr>
        <w:t>.</w:t>
      </w:r>
    </w:p>
    <w:p w14:paraId="710EC632" w14:textId="77777777" w:rsidR="0015167D" w:rsidRPr="00F664DF" w:rsidRDefault="0015167D" w:rsidP="0015167D">
      <w:pPr>
        <w:pStyle w:val="Retraitcorpsdetexte"/>
      </w:pPr>
    </w:p>
    <w:p w14:paraId="5ED65716" w14:textId="77777777" w:rsidR="00753A51" w:rsidRDefault="00902523" w:rsidP="008E53F9">
      <w:pPr>
        <w:pStyle w:val="Titre2"/>
      </w:pPr>
      <w:bookmarkStart w:id="9" w:name="_Toc167804846"/>
      <w:r>
        <w:t>Cahier des charges</w:t>
      </w:r>
      <w:bookmarkEnd w:id="9"/>
    </w:p>
    <w:p w14:paraId="76439810" w14:textId="4931811F" w:rsidR="00920F4E" w:rsidRDefault="00EE16F0" w:rsidP="00821617">
      <w:pPr>
        <w:pStyle w:val="Titre3"/>
      </w:pPr>
      <w:bookmarkStart w:id="10" w:name="_Toc167804847"/>
      <w:r w:rsidRPr="00EE16F0">
        <w:t>Objectifs et portée du projet</w:t>
      </w:r>
      <w:bookmarkEnd w:id="10"/>
    </w:p>
    <w:p w14:paraId="5BD09C13" w14:textId="77777777" w:rsidR="00773AA5" w:rsidRPr="00CA0F33" w:rsidRDefault="00773AA5" w:rsidP="00773AA5">
      <w:pPr>
        <w:pStyle w:val="Retraitcorpsdetexte3"/>
        <w:rPr>
          <w:sz w:val="18"/>
          <w:szCs w:val="14"/>
        </w:rPr>
      </w:pPr>
      <w:r w:rsidRPr="00CA0F33">
        <w:rPr>
          <w:sz w:val="18"/>
          <w:szCs w:val="14"/>
        </w:rPr>
        <w:t>Créer un nouveau bâtiment à Vennes pour la section informatique de l’ETML. Pour pouvoir accueillir plus de mondes à Vennes.</w:t>
      </w:r>
    </w:p>
    <w:p w14:paraId="5EDB01D3" w14:textId="77777777" w:rsidR="0015167D" w:rsidRDefault="0015167D" w:rsidP="00920F4E">
      <w:pPr>
        <w:pStyle w:val="Retraitcorpsdetexte3"/>
      </w:pPr>
    </w:p>
    <w:p w14:paraId="6DBC65C4" w14:textId="77777777" w:rsidR="00773AA5" w:rsidRPr="00920F4E" w:rsidRDefault="00773AA5" w:rsidP="00920F4E">
      <w:pPr>
        <w:pStyle w:val="Retraitcorpsdetexte3"/>
      </w:pPr>
    </w:p>
    <w:p w14:paraId="14AACD55" w14:textId="42B7713C" w:rsidR="00454A1D" w:rsidRDefault="00542CE3" w:rsidP="00773AA5">
      <w:pPr>
        <w:pStyle w:val="Titre3"/>
      </w:pPr>
      <w:bookmarkStart w:id="11" w:name="_Toc167804848"/>
      <w:r w:rsidRPr="00EE16F0">
        <w:lastRenderedPageBreak/>
        <w:t xml:space="preserve">Caractéristiques des utilisateurs et </w:t>
      </w:r>
      <w:r>
        <w:t>impacts</w:t>
      </w:r>
      <w:bookmarkEnd w:id="11"/>
    </w:p>
    <w:p w14:paraId="51D47778" w14:textId="44EA4AF1" w:rsidR="00773AA5" w:rsidRPr="00773AA5" w:rsidRDefault="00773AA5" w:rsidP="00773AA5">
      <w:pPr>
        <w:pStyle w:val="Retraitcorpsdetexte3"/>
      </w:pPr>
      <w:r>
        <w:rPr>
          <w:rStyle w:val="ui-provider"/>
        </w:rPr>
        <w:t>La plupart utilisateurs du bâtiment son relativement jeune, ils sont de jaunes entre 15 ans et 20 ans. Après, les enseignants et travailleurs du bâtiment. Le bâtiment sera destiné pour l’enseignement de cours aux élèves de la section d’informatique et aussi au même temps avec une salle pour se détendre pendant les pauses.</w:t>
      </w:r>
    </w:p>
    <w:p w14:paraId="6F667BC7" w14:textId="61216832" w:rsidR="00454A1D" w:rsidRDefault="00542CE3" w:rsidP="00154029">
      <w:pPr>
        <w:pStyle w:val="Titre3"/>
      </w:pPr>
      <w:bookmarkStart w:id="12" w:name="_Toc167804849"/>
      <w:r w:rsidRPr="00EE16F0">
        <w:t>Fonctionnalités requises (du point de vue de l’utilisateur)</w:t>
      </w:r>
      <w:bookmarkEnd w:id="12"/>
    </w:p>
    <w:p w14:paraId="7CE807FF" w14:textId="7532FBEB" w:rsidR="00154029" w:rsidRPr="00154029" w:rsidRDefault="00154029" w:rsidP="00154029">
      <w:pPr>
        <w:pStyle w:val="Retraitcorpsdetexte3"/>
      </w:pPr>
      <w:r>
        <w:t xml:space="preserve">Il y aura des salles de classes pour le déroulement de cours de la section d’informatique et aussi des salles d’imprimantes, des toilettes, des places voiture et moto et une terrasse à disposition aux </w:t>
      </w:r>
      <w:r w:rsidR="00D11163">
        <w:t>élèves</w:t>
      </w:r>
      <w:r>
        <w:t>, enseignants et aussi aux travailleurs de ce bâtiment.</w:t>
      </w:r>
    </w:p>
    <w:p w14:paraId="49A76EBA" w14:textId="77777777" w:rsidR="0015167D" w:rsidRPr="00F664DF" w:rsidRDefault="0015167D" w:rsidP="00F664DF">
      <w:pPr>
        <w:pStyle w:val="Retraitcorpsdetexte3"/>
      </w:pPr>
    </w:p>
    <w:p w14:paraId="05BAE693" w14:textId="1043130F" w:rsidR="0015167D" w:rsidRDefault="00753A51" w:rsidP="00D11163">
      <w:pPr>
        <w:pStyle w:val="Titre3"/>
      </w:pPr>
      <w:bookmarkStart w:id="13" w:name="_Toc167804850"/>
      <w:r w:rsidRPr="00EE16F0">
        <w:t>Contraintes</w:t>
      </w:r>
      <w:bookmarkEnd w:id="13"/>
    </w:p>
    <w:p w14:paraId="1D4C9582" w14:textId="595F2379" w:rsidR="00D11163" w:rsidRDefault="00D11163" w:rsidP="00D11163">
      <w:pPr>
        <w:pStyle w:val="Retraitcorpsdetexte3"/>
      </w:pPr>
      <w:r>
        <w:t xml:space="preserve">On a comment </w:t>
      </w:r>
      <w:r w:rsidR="00B92DF5">
        <w:t xml:space="preserve">contraint </w:t>
      </w:r>
      <w:r>
        <w:t>:</w:t>
      </w:r>
    </w:p>
    <w:p w14:paraId="338CA294" w14:textId="401168CE" w:rsidR="00D11163" w:rsidRDefault="00D11163" w:rsidP="00D11163">
      <w:pPr>
        <w:pStyle w:val="Retraitcorpsdetexte3"/>
        <w:numPr>
          <w:ilvl w:val="0"/>
          <w:numId w:val="9"/>
        </w:numPr>
      </w:pPr>
      <w:r>
        <w:t>Utiliser Windows 10 (Ils sont à disposition en classe)</w:t>
      </w:r>
      <w:r w:rsidR="00B92DF5">
        <w:t>.</w:t>
      </w:r>
    </w:p>
    <w:p w14:paraId="0F571F44" w14:textId="18DF0D64" w:rsidR="00D11163" w:rsidRDefault="00D11163" w:rsidP="00D11163">
      <w:pPr>
        <w:pStyle w:val="Retraitcorpsdetexte3"/>
        <w:numPr>
          <w:ilvl w:val="0"/>
          <w:numId w:val="9"/>
        </w:numPr>
      </w:pPr>
      <w:r>
        <w:t>Utiliser SweetHome (Pour la construction des bâtiments)</w:t>
      </w:r>
      <w:r w:rsidR="00B92DF5">
        <w:t>.</w:t>
      </w:r>
    </w:p>
    <w:p w14:paraId="410D7B4C" w14:textId="0B92C6BE" w:rsidR="00D11163" w:rsidRDefault="00D11163" w:rsidP="00D11163">
      <w:pPr>
        <w:pStyle w:val="Retraitcorpsdetexte3"/>
        <w:numPr>
          <w:ilvl w:val="0"/>
          <w:numId w:val="9"/>
        </w:numPr>
      </w:pPr>
      <w:r>
        <w:t>Utiliser un modèle de basse pour la construction</w:t>
      </w:r>
      <w:r w:rsidR="00B92DF5">
        <w:t>.</w:t>
      </w:r>
    </w:p>
    <w:p w14:paraId="5D73CCD1" w14:textId="05042882" w:rsidR="00D11163" w:rsidRDefault="00D11163" w:rsidP="00D11163">
      <w:pPr>
        <w:pStyle w:val="Retraitcorpsdetexte3"/>
        <w:numPr>
          <w:ilvl w:val="0"/>
          <w:numId w:val="9"/>
        </w:numPr>
      </w:pPr>
      <w:r>
        <w:t xml:space="preserve">Utiliser </w:t>
      </w:r>
      <w:r w:rsidR="00B92DF5">
        <w:t>GitHub pour le rendu du travail chaque semaine.</w:t>
      </w:r>
    </w:p>
    <w:p w14:paraId="4C10A6BD" w14:textId="77777777" w:rsidR="00821617" w:rsidRPr="00D11163" w:rsidRDefault="00821617" w:rsidP="00821617">
      <w:pPr>
        <w:pStyle w:val="Retraitcorpsdetexte3"/>
        <w:ind w:left="1494"/>
      </w:pPr>
    </w:p>
    <w:p w14:paraId="4F784484" w14:textId="13FA0D4F" w:rsidR="00821617" w:rsidRDefault="00D95D32" w:rsidP="00821617">
      <w:pPr>
        <w:pStyle w:val="Titre2"/>
      </w:pPr>
      <w:bookmarkStart w:id="14" w:name="_Toc167804851"/>
      <w:r>
        <w:t>Livrables</w:t>
      </w:r>
      <w:bookmarkEnd w:id="14"/>
    </w:p>
    <w:p w14:paraId="19EC0255" w14:textId="0CE4CB17" w:rsidR="00821617" w:rsidRDefault="00821617" w:rsidP="00821617">
      <w:pPr>
        <w:pStyle w:val="Paragraphedeliste"/>
        <w:numPr>
          <w:ilvl w:val="0"/>
          <w:numId w:val="9"/>
        </w:numPr>
        <w:spacing w:before="100" w:beforeAutospacing="1" w:after="100" w:afterAutospacing="1"/>
        <w:jc w:val="both"/>
      </w:pPr>
      <w:r w:rsidRPr="00883FD2">
        <w:t>Mes fichiers SH3D, seront dans ce lien :</w:t>
      </w:r>
      <w:r>
        <w:t xml:space="preserve"> </w:t>
      </w:r>
      <w:hyperlink r:id="rId12" w:history="1">
        <w:proofErr w:type="spellStart"/>
        <w:r>
          <w:rPr>
            <w:rStyle w:val="Lienhypertexte"/>
          </w:rPr>
          <w:t>Constructions_GonzaloHerrera</w:t>
        </w:r>
        <w:proofErr w:type="spellEnd"/>
      </w:hyperlink>
    </w:p>
    <w:p w14:paraId="0E224196" w14:textId="237DF431" w:rsidR="00821617" w:rsidRPr="00821617" w:rsidRDefault="00821617" w:rsidP="00821617">
      <w:pPr>
        <w:pStyle w:val="Paragraphedeliste"/>
        <w:numPr>
          <w:ilvl w:val="0"/>
          <w:numId w:val="9"/>
        </w:numPr>
        <w:jc w:val="both"/>
        <w:rPr>
          <w:rStyle w:val="Lienhypertexte"/>
          <w:color w:val="auto"/>
          <w:u w:val="none"/>
        </w:rPr>
      </w:pPr>
      <w:r>
        <w:t xml:space="preserve">L’intégrations des bâtiments seront dans ce lien : </w:t>
      </w:r>
      <w:hyperlink r:id="rId13" w:history="1">
        <w:proofErr w:type="spellStart"/>
        <w:r>
          <w:rPr>
            <w:rStyle w:val="Lienhypertexte"/>
          </w:rPr>
          <w:t>Integration_Batiment</w:t>
        </w:r>
        <w:proofErr w:type="spellEnd"/>
      </w:hyperlink>
    </w:p>
    <w:p w14:paraId="17D98AD4" w14:textId="77777777" w:rsidR="00821617" w:rsidRDefault="00821617" w:rsidP="00821617">
      <w:pPr>
        <w:ind w:left="1134"/>
        <w:jc w:val="both"/>
      </w:pPr>
    </w:p>
    <w:p w14:paraId="155299B0" w14:textId="1CDEB48E" w:rsidR="00265BE0" w:rsidRDefault="008D0D39" w:rsidP="00265BE0">
      <w:pPr>
        <w:pStyle w:val="Retraitcorpsdetexte"/>
      </w:pPr>
      <w:r>
        <w:t>Mes fichiers des constructions, sont en format SH3D et ils sont dans un dossier dans le canal I306-XCL/FICHIERS/KONZALIX. Ils se trouvent séparés dossier par dossier, en remarquant qu’ils sont faits par semaine.</w:t>
      </w:r>
    </w:p>
    <w:p w14:paraId="0D1F0D4D" w14:textId="77777777" w:rsidR="008D0D39" w:rsidRDefault="008D0D39" w:rsidP="008D0D39">
      <w:pPr>
        <w:pStyle w:val="Retraitcorpsdetexte"/>
      </w:pPr>
    </w:p>
    <w:p w14:paraId="7337926D" w14:textId="62AF759D" w:rsidR="00821617" w:rsidRDefault="008D0D39" w:rsidP="008D0D39">
      <w:pPr>
        <w:pStyle w:val="Retraitcorpsdetexte"/>
      </w:pPr>
      <w:r>
        <w:t>Les fichiers d’intégration sont classés aussi par sprint, ça veut dire que pour chaque sprint il y a un dossier, et dans chaque dossier il y a les fichiers d’intégration.</w:t>
      </w:r>
    </w:p>
    <w:p w14:paraId="64A20C63" w14:textId="77777777" w:rsidR="00265BE0" w:rsidRDefault="00265BE0" w:rsidP="008D0D39">
      <w:pPr>
        <w:pStyle w:val="Retraitcorpsdetexte"/>
      </w:pPr>
    </w:p>
    <w:p w14:paraId="2BE6BD04" w14:textId="46DFFD75" w:rsidR="00265BE0" w:rsidRDefault="00265BE0" w:rsidP="008D0D39">
      <w:pPr>
        <w:pStyle w:val="Retraitcorpsdetexte"/>
      </w:pPr>
      <w:r>
        <w:t xml:space="preserve">Pour l’intégration finale il sera sur forme de </w:t>
      </w:r>
      <w:r w:rsidRPr="00375D07">
        <w:rPr>
          <w:b/>
          <w:bCs/>
        </w:rPr>
        <w:t>cinq fichiers</w:t>
      </w:r>
      <w:r>
        <w:t xml:space="preserve"> car si on les </w:t>
      </w:r>
      <w:r w:rsidR="00375D07">
        <w:t>met</w:t>
      </w:r>
      <w:r>
        <w:t xml:space="preserve"> tous ensemble SweetHome crashait constamment.</w:t>
      </w:r>
    </w:p>
    <w:p w14:paraId="0BDA1434" w14:textId="38FECDA5" w:rsidR="00821617" w:rsidRPr="00821617" w:rsidRDefault="00821617" w:rsidP="00821617">
      <w:pPr>
        <w:pStyle w:val="Retraitcorpsdetexte"/>
      </w:pPr>
    </w:p>
    <w:p w14:paraId="6C01B8AC" w14:textId="396E68EC" w:rsidR="00E07F66" w:rsidRDefault="00E07F66" w:rsidP="00F16ADE">
      <w:pPr>
        <w:pStyle w:val="Informations"/>
      </w:pPr>
    </w:p>
    <w:p w14:paraId="4CB2F8AF" w14:textId="5F76C2CA" w:rsidR="00F16ADE" w:rsidRDefault="007F30AE" w:rsidP="006322AD">
      <w:pPr>
        <w:pStyle w:val="Titre1"/>
      </w:pPr>
      <w:bookmarkStart w:id="15" w:name="_Toc167804852"/>
      <w:r w:rsidRPr="007F30AE">
        <w:t>Planification</w:t>
      </w:r>
      <w:bookmarkEnd w:id="3"/>
      <w:bookmarkEnd w:id="4"/>
      <w:r w:rsidR="008E53F9">
        <w:t xml:space="preserve"> Initiale</w:t>
      </w:r>
      <w:bookmarkEnd w:id="15"/>
    </w:p>
    <w:p w14:paraId="6107EE79" w14:textId="77777777" w:rsidR="006322AD" w:rsidRPr="006322AD" w:rsidRDefault="006322AD" w:rsidP="006322AD">
      <w:pPr>
        <w:pStyle w:val="Corpsdetexte"/>
      </w:pPr>
    </w:p>
    <w:p w14:paraId="3791E1EC" w14:textId="77777777" w:rsidR="006322AD" w:rsidRPr="006322AD" w:rsidRDefault="006322AD" w:rsidP="006322AD">
      <w:pPr>
        <w:pStyle w:val="Corpsdetexte"/>
        <w:numPr>
          <w:ilvl w:val="0"/>
          <w:numId w:val="12"/>
        </w:numPr>
      </w:pPr>
      <w:r w:rsidRPr="006322AD">
        <w:t>Date de début = 18.03.2024</w:t>
      </w:r>
    </w:p>
    <w:p w14:paraId="7294DAB8" w14:textId="77777777" w:rsidR="006322AD" w:rsidRPr="006322AD" w:rsidRDefault="006322AD" w:rsidP="006322AD">
      <w:pPr>
        <w:pStyle w:val="Corpsdetexte"/>
        <w:numPr>
          <w:ilvl w:val="0"/>
          <w:numId w:val="12"/>
        </w:numPr>
      </w:pPr>
      <w:r w:rsidRPr="006322AD">
        <w:t>Date de fin = 31.05.2024</w:t>
      </w:r>
    </w:p>
    <w:p w14:paraId="5397C9B1" w14:textId="77777777" w:rsidR="006322AD" w:rsidRPr="006322AD" w:rsidRDefault="006322AD" w:rsidP="006322AD">
      <w:pPr>
        <w:pStyle w:val="Corpsdetexte"/>
        <w:numPr>
          <w:ilvl w:val="0"/>
          <w:numId w:val="12"/>
        </w:numPr>
      </w:pPr>
      <w:r w:rsidRPr="006322AD">
        <w:t>Vacances et congés = 20.05.2024</w:t>
      </w:r>
    </w:p>
    <w:p w14:paraId="01216718" w14:textId="77777777" w:rsidR="006322AD" w:rsidRPr="006322AD" w:rsidRDefault="006322AD" w:rsidP="006322AD">
      <w:pPr>
        <w:pStyle w:val="Corpsdetexte"/>
        <w:numPr>
          <w:ilvl w:val="0"/>
          <w:numId w:val="12"/>
        </w:numPr>
      </w:pPr>
      <w:r w:rsidRPr="006322AD">
        <w:t>Nombre d’heures par semaine dédiées au projet = 3h</w:t>
      </w:r>
    </w:p>
    <w:p w14:paraId="797CA462" w14:textId="77777777" w:rsidR="006322AD" w:rsidRPr="006322AD" w:rsidRDefault="006322AD" w:rsidP="006322AD">
      <w:pPr>
        <w:pStyle w:val="Corpsdetexte"/>
        <w:numPr>
          <w:ilvl w:val="0"/>
          <w:numId w:val="12"/>
        </w:numPr>
      </w:pPr>
      <w:r w:rsidRPr="006322AD">
        <w:t>Nombre d’heures totale à disposition pour la réalisation du projet = 27h</w:t>
      </w:r>
    </w:p>
    <w:p w14:paraId="3DBB4B4C" w14:textId="77777777" w:rsidR="006322AD" w:rsidRPr="006322AD" w:rsidRDefault="006322AD" w:rsidP="006322AD">
      <w:pPr>
        <w:pStyle w:val="Corpsdetexte"/>
      </w:pPr>
    </w:p>
    <w:p w14:paraId="55448630" w14:textId="77777777" w:rsidR="006322AD" w:rsidRDefault="006322AD" w:rsidP="006322AD">
      <w:pPr>
        <w:pStyle w:val="Corpsdetexte"/>
      </w:pPr>
    </w:p>
    <w:p w14:paraId="2B566882" w14:textId="77777777" w:rsidR="006322AD" w:rsidRDefault="006322AD" w:rsidP="006322AD">
      <w:pPr>
        <w:pStyle w:val="Corpsdetexte"/>
      </w:pPr>
    </w:p>
    <w:p w14:paraId="4989D5C2" w14:textId="77777777" w:rsidR="00265BE0" w:rsidRPr="006322AD" w:rsidRDefault="00265BE0" w:rsidP="006322AD">
      <w:pPr>
        <w:pStyle w:val="Corpsdetexte"/>
      </w:pPr>
    </w:p>
    <w:p w14:paraId="40DCC8A3" w14:textId="77777777" w:rsidR="006322AD" w:rsidRPr="006322AD" w:rsidRDefault="006322AD" w:rsidP="006322AD">
      <w:pPr>
        <w:pStyle w:val="Corpsdetexte"/>
        <w:spacing w:after="0"/>
        <w:rPr>
          <w:b/>
          <w:bCs/>
        </w:rPr>
      </w:pPr>
      <w:r w:rsidRPr="006322AD">
        <w:rPr>
          <w:b/>
          <w:bCs/>
        </w:rPr>
        <w:t>Sprint 1</w:t>
      </w:r>
    </w:p>
    <w:p w14:paraId="7109EFF3" w14:textId="77777777" w:rsidR="006322AD" w:rsidRPr="006322AD" w:rsidRDefault="006322AD" w:rsidP="006322AD">
      <w:pPr>
        <w:pStyle w:val="Corpsdetexte"/>
        <w:numPr>
          <w:ilvl w:val="0"/>
          <w:numId w:val="9"/>
        </w:numPr>
        <w:spacing w:after="0"/>
      </w:pPr>
      <w:r w:rsidRPr="006322AD">
        <w:t>Le but du sprint était de comprendre comment cela fonctionnait et de commencer a créé les UserStorys</w:t>
      </w:r>
    </w:p>
    <w:p w14:paraId="25473C35" w14:textId="77777777" w:rsidR="006322AD" w:rsidRPr="006322AD" w:rsidRDefault="006322AD" w:rsidP="006322AD">
      <w:pPr>
        <w:pStyle w:val="Corpsdetexte"/>
        <w:numPr>
          <w:ilvl w:val="0"/>
          <w:numId w:val="9"/>
        </w:numPr>
        <w:spacing w:after="0"/>
      </w:pPr>
      <w:r w:rsidRPr="006322AD">
        <w:t>Sprint Review à 15h50 le 17.04</w:t>
      </w:r>
    </w:p>
    <w:p w14:paraId="38DD8BB4" w14:textId="77777777" w:rsidR="006322AD" w:rsidRPr="006322AD" w:rsidRDefault="006322AD" w:rsidP="006322AD">
      <w:pPr>
        <w:pStyle w:val="Corpsdetexte"/>
        <w:spacing w:after="0"/>
      </w:pPr>
    </w:p>
    <w:p w14:paraId="2645590D" w14:textId="77777777" w:rsidR="006322AD" w:rsidRPr="006322AD" w:rsidRDefault="006322AD" w:rsidP="006322AD">
      <w:pPr>
        <w:pStyle w:val="Corpsdetexte"/>
        <w:spacing w:after="0"/>
        <w:rPr>
          <w:b/>
          <w:bCs/>
        </w:rPr>
      </w:pPr>
      <w:r w:rsidRPr="006322AD">
        <w:rPr>
          <w:b/>
          <w:bCs/>
        </w:rPr>
        <w:t>Sprint 2</w:t>
      </w:r>
    </w:p>
    <w:p w14:paraId="4D760756" w14:textId="77777777" w:rsidR="006322AD" w:rsidRPr="006322AD" w:rsidRDefault="006322AD" w:rsidP="006322AD">
      <w:pPr>
        <w:pStyle w:val="Corpsdetexte"/>
        <w:numPr>
          <w:ilvl w:val="0"/>
          <w:numId w:val="9"/>
        </w:numPr>
        <w:spacing w:after="0"/>
      </w:pPr>
      <w:r w:rsidRPr="006322AD">
        <w:t>Le but du sprint était de continué a créé les UserStorys</w:t>
      </w:r>
    </w:p>
    <w:p w14:paraId="44045040" w14:textId="77777777" w:rsidR="006322AD" w:rsidRPr="006322AD" w:rsidRDefault="006322AD" w:rsidP="006322AD">
      <w:pPr>
        <w:pStyle w:val="Corpsdetexte"/>
        <w:numPr>
          <w:ilvl w:val="0"/>
          <w:numId w:val="9"/>
        </w:numPr>
        <w:spacing w:after="0"/>
      </w:pPr>
      <w:r w:rsidRPr="006322AD">
        <w:t>Sprint Review à 16h00 le 30.04</w:t>
      </w:r>
    </w:p>
    <w:p w14:paraId="74877134" w14:textId="77777777" w:rsidR="006322AD" w:rsidRPr="006322AD" w:rsidRDefault="006322AD" w:rsidP="006322AD">
      <w:pPr>
        <w:pStyle w:val="Corpsdetexte"/>
        <w:spacing w:after="0"/>
      </w:pPr>
    </w:p>
    <w:p w14:paraId="0B0EBC73" w14:textId="77777777" w:rsidR="006322AD" w:rsidRPr="006322AD" w:rsidRDefault="006322AD" w:rsidP="006322AD">
      <w:pPr>
        <w:pStyle w:val="Corpsdetexte"/>
        <w:spacing w:after="0"/>
        <w:rPr>
          <w:b/>
          <w:bCs/>
        </w:rPr>
      </w:pPr>
      <w:r w:rsidRPr="006322AD">
        <w:rPr>
          <w:b/>
          <w:bCs/>
        </w:rPr>
        <w:t>Sprint 3</w:t>
      </w:r>
    </w:p>
    <w:p w14:paraId="4F603243" w14:textId="77777777" w:rsidR="006322AD" w:rsidRPr="006322AD" w:rsidRDefault="006322AD" w:rsidP="006322AD">
      <w:pPr>
        <w:pStyle w:val="Corpsdetexte"/>
        <w:numPr>
          <w:ilvl w:val="0"/>
          <w:numId w:val="9"/>
        </w:numPr>
        <w:spacing w:after="0"/>
      </w:pPr>
      <w:r w:rsidRPr="006322AD">
        <w:t>Le but du sprint était de continué de faire les UserStory et d’avancé dans les choses demandées par le prof</w:t>
      </w:r>
    </w:p>
    <w:p w14:paraId="38750DCE" w14:textId="77777777" w:rsidR="006322AD" w:rsidRPr="006322AD" w:rsidRDefault="006322AD" w:rsidP="006322AD">
      <w:pPr>
        <w:pStyle w:val="Corpsdetexte"/>
        <w:numPr>
          <w:ilvl w:val="0"/>
          <w:numId w:val="9"/>
        </w:numPr>
        <w:spacing w:after="0"/>
      </w:pPr>
      <w:r w:rsidRPr="006322AD">
        <w:t>Sprint Review à 16h00 le 07.05</w:t>
      </w:r>
    </w:p>
    <w:p w14:paraId="7D9F6D07" w14:textId="77777777" w:rsidR="006322AD" w:rsidRPr="006322AD" w:rsidRDefault="006322AD" w:rsidP="006322AD">
      <w:pPr>
        <w:pStyle w:val="Corpsdetexte"/>
        <w:spacing w:after="0"/>
      </w:pPr>
    </w:p>
    <w:p w14:paraId="68269389" w14:textId="77777777" w:rsidR="006322AD" w:rsidRPr="006322AD" w:rsidRDefault="006322AD" w:rsidP="006322AD">
      <w:pPr>
        <w:pStyle w:val="Corpsdetexte"/>
        <w:spacing w:after="0"/>
        <w:rPr>
          <w:b/>
          <w:bCs/>
        </w:rPr>
      </w:pPr>
      <w:r w:rsidRPr="006322AD">
        <w:rPr>
          <w:b/>
          <w:bCs/>
        </w:rPr>
        <w:t>Sprint 4</w:t>
      </w:r>
    </w:p>
    <w:p w14:paraId="2AF6E17D" w14:textId="77777777" w:rsidR="006322AD" w:rsidRPr="006322AD" w:rsidRDefault="006322AD" w:rsidP="006322AD">
      <w:pPr>
        <w:pStyle w:val="Corpsdetexte"/>
        <w:numPr>
          <w:ilvl w:val="0"/>
          <w:numId w:val="9"/>
        </w:numPr>
        <w:spacing w:after="0"/>
      </w:pPr>
      <w:r w:rsidRPr="006322AD">
        <w:t>Le but du sprint était de continué de faire les UserStory et d’avancé dans les choses demandées par le prof</w:t>
      </w:r>
    </w:p>
    <w:p w14:paraId="5C352F68" w14:textId="77777777" w:rsidR="006322AD" w:rsidRPr="006322AD" w:rsidRDefault="006322AD" w:rsidP="006322AD">
      <w:pPr>
        <w:pStyle w:val="Corpsdetexte"/>
        <w:numPr>
          <w:ilvl w:val="0"/>
          <w:numId w:val="9"/>
        </w:numPr>
        <w:spacing w:after="0"/>
      </w:pPr>
      <w:r w:rsidRPr="006322AD">
        <w:t>Sprint Review à 16h00 le 14.05</w:t>
      </w:r>
    </w:p>
    <w:p w14:paraId="7F688F0E" w14:textId="77777777" w:rsidR="006322AD" w:rsidRPr="006322AD" w:rsidRDefault="006322AD" w:rsidP="006322AD">
      <w:pPr>
        <w:pStyle w:val="Corpsdetexte"/>
        <w:spacing w:after="0"/>
      </w:pPr>
    </w:p>
    <w:p w14:paraId="694509F7" w14:textId="77777777" w:rsidR="006322AD" w:rsidRPr="006322AD" w:rsidRDefault="006322AD" w:rsidP="006322AD">
      <w:pPr>
        <w:pStyle w:val="Corpsdetexte"/>
        <w:spacing w:after="0"/>
        <w:rPr>
          <w:b/>
          <w:bCs/>
        </w:rPr>
      </w:pPr>
      <w:r w:rsidRPr="006322AD">
        <w:rPr>
          <w:b/>
          <w:bCs/>
        </w:rPr>
        <w:t>Sprint 5</w:t>
      </w:r>
    </w:p>
    <w:p w14:paraId="189C2891" w14:textId="77777777" w:rsidR="006322AD" w:rsidRPr="006322AD" w:rsidRDefault="006322AD" w:rsidP="006322AD">
      <w:pPr>
        <w:pStyle w:val="Corpsdetexte"/>
        <w:numPr>
          <w:ilvl w:val="0"/>
          <w:numId w:val="9"/>
        </w:numPr>
        <w:spacing w:after="0"/>
      </w:pPr>
      <w:r w:rsidRPr="006322AD">
        <w:t>Le but du sprint était de continué de faire les UserStory et d’avancé dans les choses demandées par le prof</w:t>
      </w:r>
    </w:p>
    <w:p w14:paraId="39CD025E" w14:textId="77777777" w:rsidR="006322AD" w:rsidRPr="006322AD" w:rsidRDefault="006322AD" w:rsidP="006322AD">
      <w:pPr>
        <w:pStyle w:val="Corpsdetexte"/>
        <w:numPr>
          <w:ilvl w:val="0"/>
          <w:numId w:val="9"/>
        </w:numPr>
        <w:spacing w:after="0"/>
      </w:pPr>
      <w:r w:rsidRPr="006322AD">
        <w:t>Sprint Review à 16h00 le 21.05</w:t>
      </w:r>
    </w:p>
    <w:p w14:paraId="08E092C3" w14:textId="77777777" w:rsidR="006322AD" w:rsidRPr="006322AD" w:rsidRDefault="006322AD" w:rsidP="006322AD">
      <w:pPr>
        <w:pStyle w:val="Corpsdetexte"/>
        <w:spacing w:after="0"/>
      </w:pPr>
    </w:p>
    <w:p w14:paraId="2A6B08AD" w14:textId="77777777" w:rsidR="006322AD" w:rsidRPr="006322AD" w:rsidRDefault="006322AD" w:rsidP="006322AD">
      <w:pPr>
        <w:pStyle w:val="Corpsdetexte"/>
        <w:spacing w:after="0"/>
        <w:rPr>
          <w:b/>
          <w:bCs/>
        </w:rPr>
      </w:pPr>
      <w:r w:rsidRPr="006322AD">
        <w:rPr>
          <w:b/>
          <w:bCs/>
        </w:rPr>
        <w:t>Sprint 6</w:t>
      </w:r>
    </w:p>
    <w:p w14:paraId="67389369" w14:textId="77777777" w:rsidR="006322AD" w:rsidRPr="006322AD" w:rsidRDefault="006322AD" w:rsidP="006322AD">
      <w:pPr>
        <w:pStyle w:val="Corpsdetexte"/>
        <w:numPr>
          <w:ilvl w:val="0"/>
          <w:numId w:val="9"/>
        </w:numPr>
        <w:spacing w:after="0"/>
      </w:pPr>
      <w:r w:rsidRPr="006322AD">
        <w:t>Le but du sprint était de continué de faire les UserStory et d’avancé dans les choses demandées par le prof</w:t>
      </w:r>
    </w:p>
    <w:p w14:paraId="007C16B0" w14:textId="77777777" w:rsidR="006322AD" w:rsidRPr="006322AD" w:rsidRDefault="006322AD" w:rsidP="006322AD">
      <w:pPr>
        <w:pStyle w:val="Corpsdetexte"/>
        <w:numPr>
          <w:ilvl w:val="0"/>
          <w:numId w:val="9"/>
        </w:numPr>
        <w:spacing w:after="0"/>
      </w:pPr>
      <w:r w:rsidRPr="006322AD">
        <w:t>Sprint Review à 16h00 le 28.05</w:t>
      </w:r>
    </w:p>
    <w:p w14:paraId="4338EA31" w14:textId="77777777" w:rsidR="006322AD" w:rsidRPr="006322AD" w:rsidRDefault="006322AD" w:rsidP="006322AD">
      <w:pPr>
        <w:pStyle w:val="Corpsdetexte"/>
      </w:pPr>
    </w:p>
    <w:p w14:paraId="0D40BA68" w14:textId="58864F3B" w:rsidR="001729A4" w:rsidDel="00296F79" w:rsidRDefault="007F30AE" w:rsidP="001729A4">
      <w:pPr>
        <w:pStyle w:val="Titre1"/>
        <w:rPr>
          <w:del w:id="16" w:author="Alexandre Dürrenmatt" w:date="2024-04-29T09:27:00Z"/>
        </w:rPr>
      </w:pPr>
      <w:bookmarkStart w:id="17" w:name="_Toc532179957"/>
      <w:bookmarkStart w:id="18" w:name="_Toc165969641"/>
      <w:bookmarkStart w:id="19" w:name="_Toc167804853"/>
      <w:r w:rsidRPr="007F30AE">
        <w:t>Analyse</w:t>
      </w:r>
      <w:bookmarkEnd w:id="17"/>
      <w:bookmarkEnd w:id="18"/>
      <w:r w:rsidR="00446E95">
        <w:t xml:space="preserve"> fonctionnelle</w:t>
      </w:r>
      <w:bookmarkEnd w:id="19"/>
    </w:p>
    <w:p w14:paraId="70732AE0" w14:textId="072AD268" w:rsidR="001729A4" w:rsidRPr="001729A4" w:rsidRDefault="001729A4" w:rsidP="00A9039B">
      <w:pPr>
        <w:pStyle w:val="Titre1"/>
      </w:pPr>
      <w:del w:id="20" w:author="Alexandre Dürrenmatt" w:date="2024-04-29T09:27:00Z">
        <w:r w:rsidDel="00296F79">
          <w:delText>Salle de classe 2ème étage D</w:delText>
        </w:r>
      </w:del>
    </w:p>
    <w:p w14:paraId="71328096" w14:textId="77777777" w:rsidR="00BE54DD" w:rsidRDefault="00BE54DD" w:rsidP="00BE54DD">
      <w:pPr>
        <w:pStyle w:val="Titre3"/>
      </w:pPr>
      <w:bookmarkStart w:id="21" w:name="_Toc165981508"/>
      <w:bookmarkStart w:id="22" w:name="_Toc167804854"/>
      <w:r>
        <w:t>Salle de classe étage 1er D08</w:t>
      </w:r>
      <w:bookmarkEnd w:id="21"/>
      <w:bookmarkEnd w:id="22"/>
    </w:p>
    <w:p w14:paraId="397BDF1F" w14:textId="3ECE0C26" w:rsidR="00BE54DD" w:rsidRDefault="00BE54DD" w:rsidP="00BE54DD">
      <w:r>
        <w:t>(</w:t>
      </w:r>
      <w:r w:rsidR="00A76FBA">
        <w:t>Auteur :</w:t>
      </w:r>
      <w:r>
        <w:t xml:space="preserve"> Gonzalo Herrera)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7FDA74BC" w14:textId="77777777" w:rsidTr="0088488C">
        <w:tc>
          <w:tcPr>
            <w:tcW w:w="0" w:type="auto"/>
          </w:tcPr>
          <w:p w14:paraId="602B8000" w14:textId="16523DA8" w:rsidR="00BE54DD" w:rsidRDefault="00A76FBA" w:rsidP="0088488C">
            <w:r>
              <w:t>En tant qu’élève</w:t>
            </w:r>
            <w:r w:rsidR="00BE54DD">
              <w:t xml:space="preserve"> Je veux une salle de classe en 1er étage Pour enseigner des élèves</w:t>
            </w:r>
          </w:p>
        </w:tc>
      </w:tr>
      <w:tr w:rsidR="00BE54DD" w14:paraId="486EB9BA" w14:textId="77777777" w:rsidTr="0088488C">
        <w:tc>
          <w:tcPr>
            <w:tcW w:w="0" w:type="auto"/>
          </w:tcPr>
          <w:p w14:paraId="7ABD5059" w14:textId="1765210F" w:rsidR="00BE54DD" w:rsidRDefault="00BE54DD" w:rsidP="0088488C">
            <w:pPr>
              <w:jc w:val="center"/>
            </w:pPr>
            <w:r>
              <w:t xml:space="preserve">Tests </w:t>
            </w:r>
            <w:r w:rsidR="00A76FBA">
              <w:t>d’acceptance :</w:t>
            </w:r>
            <w:r>
              <w:t xml:space="preserve"> </w:t>
            </w:r>
          </w:p>
          <w:tbl>
            <w:tblPr>
              <w:tblW w:w="100" w:type="auto"/>
              <w:tblCellMar>
                <w:left w:w="10" w:type="dxa"/>
                <w:right w:w="10" w:type="dxa"/>
              </w:tblCellMar>
              <w:tblLook w:val="0000" w:firstRow="0" w:lastRow="0" w:firstColumn="0" w:lastColumn="0" w:noHBand="0" w:noVBand="0"/>
            </w:tblPr>
            <w:tblGrid>
              <w:gridCol w:w="1917"/>
              <w:gridCol w:w="7123"/>
            </w:tblGrid>
            <w:tr w:rsidR="00BE54DD" w14:paraId="63F47774" w14:textId="77777777" w:rsidTr="0088488C">
              <w:tc>
                <w:tcPr>
                  <w:tcW w:w="0" w:type="auto"/>
                </w:tcPr>
                <w:p w14:paraId="4BC05081" w14:textId="76A30222" w:rsidR="00BE54DD" w:rsidRDefault="00A76FBA" w:rsidP="0088488C">
                  <w:r>
                    <w:t>Rangée</w:t>
                  </w:r>
                  <w:r w:rsidR="00BE54DD">
                    <w:t xml:space="preserve"> de tables</w:t>
                  </w:r>
                </w:p>
              </w:tc>
              <w:tc>
                <w:tcPr>
                  <w:tcW w:w="0" w:type="auto"/>
                </w:tcPr>
                <w:p w14:paraId="2BDD4D8A" w14:textId="593637F5" w:rsidR="00BE54DD" w:rsidRDefault="00BE54DD" w:rsidP="0088488C">
                  <w:r>
                    <w:t xml:space="preserve">Quand j'entre dans la classe il y'a trois rangées </w:t>
                  </w:r>
                  <w:r w:rsidR="00A76FBA">
                    <w:t>de 4</w:t>
                  </w:r>
                  <w:r>
                    <w:t xml:space="preserve"> tables chacune au centre de la classe.</w:t>
                  </w:r>
                </w:p>
              </w:tc>
            </w:tr>
            <w:tr w:rsidR="00BE54DD" w14:paraId="25157EB7" w14:textId="77777777" w:rsidTr="0088488C">
              <w:tc>
                <w:tcPr>
                  <w:tcW w:w="0" w:type="auto"/>
                </w:tcPr>
                <w:p w14:paraId="3497928E" w14:textId="1A76BD76" w:rsidR="00BE54DD" w:rsidRDefault="00A76FBA" w:rsidP="0088488C">
                  <w:r>
                    <w:t>Bibliothèque</w:t>
                  </w:r>
                </w:p>
              </w:tc>
              <w:tc>
                <w:tcPr>
                  <w:tcW w:w="0" w:type="auto"/>
                </w:tcPr>
                <w:p w14:paraId="35DE1D44" w14:textId="77777777" w:rsidR="00BE54DD" w:rsidRDefault="00BE54DD" w:rsidP="0088488C">
                  <w:r>
                    <w:t>Quand j'entre dans la salle je vois une bibliothèque de 2m d'hauteur dans le coin à ma droite.</w:t>
                  </w:r>
                </w:p>
              </w:tc>
            </w:tr>
            <w:tr w:rsidR="00BE54DD" w14:paraId="758F9CF1" w14:textId="77777777" w:rsidTr="0088488C">
              <w:tc>
                <w:tcPr>
                  <w:tcW w:w="0" w:type="auto"/>
                </w:tcPr>
                <w:p w14:paraId="44AAF11F" w14:textId="6AB2694E" w:rsidR="00BE54DD" w:rsidRDefault="00A76FBA" w:rsidP="0088488C">
                  <w:r>
                    <w:t>Fenêtres</w:t>
                  </w:r>
                </w:p>
              </w:tc>
              <w:tc>
                <w:tcPr>
                  <w:tcW w:w="0" w:type="auto"/>
                </w:tcPr>
                <w:p w14:paraId="6CF10667" w14:textId="0BACA2B2" w:rsidR="00BE54DD" w:rsidRDefault="00BE54DD" w:rsidP="0088488C">
                  <w:r>
                    <w:t xml:space="preserve">Quand j'entre dans la salle je vois </w:t>
                  </w:r>
                  <w:r w:rsidR="00A76FBA">
                    <w:t>deux fenêtres séparées</w:t>
                  </w:r>
                  <w:r>
                    <w:t xml:space="preserve"> de deux mètres à l'horizontale à ma gauche.</w:t>
                  </w:r>
                </w:p>
              </w:tc>
            </w:tr>
            <w:tr w:rsidR="00BE54DD" w14:paraId="720D6988" w14:textId="77777777" w:rsidTr="0088488C">
              <w:tc>
                <w:tcPr>
                  <w:tcW w:w="0" w:type="auto"/>
                </w:tcPr>
                <w:p w14:paraId="2184CFC0" w14:textId="6D2436BB" w:rsidR="00BE54DD" w:rsidRDefault="00A76FBA" w:rsidP="0088488C">
                  <w:r>
                    <w:t>Chaises</w:t>
                  </w:r>
                </w:p>
              </w:tc>
              <w:tc>
                <w:tcPr>
                  <w:tcW w:w="0" w:type="auto"/>
                </w:tcPr>
                <w:p w14:paraId="7F22B883" w14:textId="77777777" w:rsidR="00BE54DD" w:rsidRDefault="00BE54DD" w:rsidP="0088488C">
                  <w:r>
                    <w:t>Les chaises sont devant les tables</w:t>
                  </w:r>
                </w:p>
              </w:tc>
            </w:tr>
            <w:tr w:rsidR="00BE54DD" w14:paraId="0EC7EC38" w14:textId="77777777" w:rsidTr="0088488C">
              <w:tc>
                <w:tcPr>
                  <w:tcW w:w="0" w:type="auto"/>
                </w:tcPr>
                <w:p w14:paraId="07966EA3" w14:textId="45EA92BE" w:rsidR="00BE54DD" w:rsidRDefault="00A76FBA" w:rsidP="0088488C">
                  <w:r>
                    <w:t>Tableau</w:t>
                  </w:r>
                  <w:r w:rsidR="00BE54DD">
                    <w:t xml:space="preserve"> blanc</w:t>
                  </w:r>
                </w:p>
              </w:tc>
              <w:tc>
                <w:tcPr>
                  <w:tcW w:w="0" w:type="auto"/>
                </w:tcPr>
                <w:p w14:paraId="311F09CE" w14:textId="77777777" w:rsidR="00BE54DD" w:rsidRDefault="00BE54DD" w:rsidP="0088488C">
                  <w:r>
                    <w:t>Devant les tables se positionne un tableau blanc</w:t>
                  </w:r>
                </w:p>
              </w:tc>
            </w:tr>
            <w:tr w:rsidR="00BE54DD" w14:paraId="0F6658BD" w14:textId="77777777" w:rsidTr="0088488C">
              <w:tc>
                <w:tcPr>
                  <w:tcW w:w="0" w:type="auto"/>
                </w:tcPr>
                <w:p w14:paraId="26BDE5A7" w14:textId="1BD201C7" w:rsidR="00BE54DD" w:rsidRDefault="00A76FBA" w:rsidP="0088488C">
                  <w:r>
                    <w:t>Écrans</w:t>
                  </w:r>
                  <w:r w:rsidR="00BE54DD">
                    <w:t xml:space="preserve"> claviers et souris</w:t>
                  </w:r>
                </w:p>
              </w:tc>
              <w:tc>
                <w:tcPr>
                  <w:tcW w:w="0" w:type="auto"/>
                </w:tcPr>
                <w:p w14:paraId="5E20122E" w14:textId="77777777" w:rsidR="00BE54DD" w:rsidRDefault="00BE54DD" w:rsidP="0088488C">
                  <w:r>
                    <w:t>Sur chaque table se trouvent deux écrans avec un clavier et souris</w:t>
                  </w:r>
                </w:p>
              </w:tc>
            </w:tr>
            <w:tr w:rsidR="00BE54DD" w14:paraId="3C757A27" w14:textId="77777777" w:rsidTr="0088488C">
              <w:tc>
                <w:tcPr>
                  <w:tcW w:w="0" w:type="auto"/>
                </w:tcPr>
                <w:p w14:paraId="6466FEF5" w14:textId="77777777" w:rsidR="00BE54DD" w:rsidRDefault="00BE54DD" w:rsidP="0088488C">
                  <w:r>
                    <w:t>TV</w:t>
                  </w:r>
                </w:p>
              </w:tc>
              <w:tc>
                <w:tcPr>
                  <w:tcW w:w="0" w:type="auto"/>
                </w:tcPr>
                <w:p w14:paraId="5E4FF4F6" w14:textId="57551680" w:rsidR="00BE54DD" w:rsidRDefault="00A76FBA" w:rsidP="0088488C">
                  <w:r>
                    <w:t>À</w:t>
                  </w:r>
                  <w:r w:rsidR="00BE54DD">
                    <w:t xml:space="preserve"> gauche de l'entrée je vois une TV à 1,8m </w:t>
                  </w:r>
                  <w:r>
                    <w:t>mètres</w:t>
                  </w:r>
                  <w:r w:rsidR="00BE54DD">
                    <w:t xml:space="preserve"> d'hauteur.</w:t>
                  </w:r>
                </w:p>
              </w:tc>
            </w:tr>
            <w:tr w:rsidR="00BE54DD" w14:paraId="2E85CF62" w14:textId="77777777" w:rsidTr="0088488C">
              <w:tc>
                <w:tcPr>
                  <w:tcW w:w="0" w:type="auto"/>
                </w:tcPr>
                <w:p w14:paraId="01DBFC85" w14:textId="6FB49ACA" w:rsidR="00BE54DD" w:rsidRDefault="00A76FBA" w:rsidP="0088488C">
                  <w:r>
                    <w:t>Prises</w:t>
                  </w:r>
                </w:p>
              </w:tc>
              <w:tc>
                <w:tcPr>
                  <w:tcW w:w="0" w:type="auto"/>
                </w:tcPr>
                <w:p w14:paraId="6F731F54" w14:textId="672175EA" w:rsidR="00BE54DD" w:rsidRDefault="00A76FBA" w:rsidP="0088488C">
                  <w:r>
                    <w:t>Dans</w:t>
                  </w:r>
                  <w:r w:rsidR="00BE54DD">
                    <w:t xml:space="preserve"> chaque coin </w:t>
                  </w:r>
                  <w:r>
                    <w:t>de</w:t>
                  </w:r>
                  <w:r w:rsidR="00AA4C07">
                    <w:t xml:space="preserve"> la</w:t>
                  </w:r>
                  <w:r w:rsidR="00BE54DD">
                    <w:t xml:space="preserve"> salle se trouvent 4 prises blanches</w:t>
                  </w:r>
                </w:p>
              </w:tc>
            </w:tr>
          </w:tbl>
          <w:p w14:paraId="5E71A25D" w14:textId="77777777" w:rsidR="00BE54DD" w:rsidRDefault="00BE54DD" w:rsidP="0088488C"/>
        </w:tc>
      </w:tr>
    </w:tbl>
    <w:p w14:paraId="5AD7FCA5" w14:textId="77777777" w:rsidR="00BE54DD" w:rsidRDefault="00BE54DD" w:rsidP="00BE54DD"/>
    <w:p w14:paraId="764F6407" w14:textId="77777777" w:rsidR="00BE54DD" w:rsidRDefault="00BE54DD" w:rsidP="00BE54DD"/>
    <w:p w14:paraId="1382B857" w14:textId="77777777" w:rsidR="00364B08" w:rsidRDefault="00364B08" w:rsidP="00BE54DD"/>
    <w:p w14:paraId="1E1F0036" w14:textId="77777777" w:rsidR="00BE54DD" w:rsidRDefault="00BE54DD" w:rsidP="00BE54DD"/>
    <w:p w14:paraId="7BC67F40" w14:textId="77777777" w:rsidR="00BE54DD" w:rsidRDefault="00BE54DD" w:rsidP="00BE54DD"/>
    <w:p w14:paraId="18DFF678" w14:textId="77777777" w:rsidR="00BE54DD" w:rsidRDefault="00BE54DD" w:rsidP="00BE54DD"/>
    <w:p w14:paraId="2B042B3F" w14:textId="77777777" w:rsidR="00BE54DD" w:rsidRDefault="00BE54DD" w:rsidP="00BE54DD">
      <w:pPr>
        <w:pStyle w:val="Titre3"/>
      </w:pPr>
      <w:bookmarkStart w:id="23" w:name="_Toc165981509"/>
      <w:bookmarkStart w:id="24" w:name="_Toc167804855"/>
      <w:r>
        <w:t>Salle de classe 1er étage D03</w:t>
      </w:r>
      <w:bookmarkEnd w:id="23"/>
      <w:bookmarkEnd w:id="24"/>
    </w:p>
    <w:p w14:paraId="59FBD98A" w14:textId="75A2BF69" w:rsidR="00BE54DD" w:rsidRDefault="00BE54DD" w:rsidP="00BE54DD">
      <w:r>
        <w:t>(</w:t>
      </w:r>
      <w:r w:rsidR="00364B08">
        <w:t>Auteur :</w:t>
      </w:r>
      <w:r>
        <w:t xml:space="preserve"> Gonzalo Herrera)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708A0987" w14:textId="77777777" w:rsidTr="0088488C">
        <w:tc>
          <w:tcPr>
            <w:tcW w:w="0" w:type="auto"/>
          </w:tcPr>
          <w:p w14:paraId="2DD5722E" w14:textId="3ADC067F" w:rsidR="00BE54DD" w:rsidRDefault="00364B08" w:rsidP="0088488C">
            <w:r>
              <w:t>En tant qu’élève</w:t>
            </w:r>
            <w:r w:rsidR="00BE54DD">
              <w:t xml:space="preserve"> Je veux une salle de classe en 1er étage Pour enseigner des élèves</w:t>
            </w:r>
          </w:p>
        </w:tc>
      </w:tr>
      <w:tr w:rsidR="00BE54DD" w14:paraId="23D68200" w14:textId="77777777" w:rsidTr="0088488C">
        <w:tc>
          <w:tcPr>
            <w:tcW w:w="0" w:type="auto"/>
          </w:tcPr>
          <w:p w14:paraId="7A9C706F" w14:textId="1481153A" w:rsidR="00BE54DD" w:rsidRDefault="00BE54DD" w:rsidP="0088488C">
            <w:pPr>
              <w:jc w:val="center"/>
            </w:pPr>
            <w:r>
              <w:t xml:space="preserve">Tests </w:t>
            </w:r>
            <w:r w:rsidR="00364B08">
              <w:t>d’acceptance :</w:t>
            </w:r>
            <w:r>
              <w:t xml:space="preserve"> </w:t>
            </w:r>
          </w:p>
          <w:tbl>
            <w:tblPr>
              <w:tblW w:w="100" w:type="auto"/>
              <w:tblCellMar>
                <w:left w:w="10" w:type="dxa"/>
                <w:right w:w="10" w:type="dxa"/>
              </w:tblCellMar>
              <w:tblLook w:val="0000" w:firstRow="0" w:lastRow="0" w:firstColumn="0" w:lastColumn="0" w:noHBand="0" w:noVBand="0"/>
            </w:tblPr>
            <w:tblGrid>
              <w:gridCol w:w="1917"/>
              <w:gridCol w:w="7123"/>
            </w:tblGrid>
            <w:tr w:rsidR="00BE54DD" w14:paraId="6F76B9EA" w14:textId="77777777" w:rsidTr="0088488C">
              <w:tc>
                <w:tcPr>
                  <w:tcW w:w="0" w:type="auto"/>
                </w:tcPr>
                <w:p w14:paraId="5E923DD8" w14:textId="1C0EB356" w:rsidR="00BE54DD" w:rsidRDefault="00364B08" w:rsidP="0088488C">
                  <w:r>
                    <w:t>Rangée</w:t>
                  </w:r>
                  <w:r w:rsidR="00BE54DD">
                    <w:t xml:space="preserve"> de tables</w:t>
                  </w:r>
                </w:p>
              </w:tc>
              <w:tc>
                <w:tcPr>
                  <w:tcW w:w="0" w:type="auto"/>
                </w:tcPr>
                <w:p w14:paraId="2B5B7A7C" w14:textId="1E7D6162" w:rsidR="00BE54DD" w:rsidRDefault="00BE54DD" w:rsidP="0088488C">
                  <w:r>
                    <w:t xml:space="preserve">Quand j'entre dans la classe, au centre de la </w:t>
                  </w:r>
                  <w:r w:rsidR="00364B08">
                    <w:t>salle il</w:t>
                  </w:r>
                  <w:r>
                    <w:t xml:space="preserve"> y'a trois rangées </w:t>
                  </w:r>
                  <w:r w:rsidR="00364B08">
                    <w:t>de 4</w:t>
                  </w:r>
                  <w:r>
                    <w:t xml:space="preserve"> tables chacune.</w:t>
                  </w:r>
                </w:p>
              </w:tc>
            </w:tr>
            <w:tr w:rsidR="00BE54DD" w14:paraId="3693150C" w14:textId="77777777" w:rsidTr="0088488C">
              <w:tc>
                <w:tcPr>
                  <w:tcW w:w="0" w:type="auto"/>
                </w:tcPr>
                <w:p w14:paraId="38C7422A" w14:textId="32829E50" w:rsidR="00BE54DD" w:rsidRDefault="00364B08" w:rsidP="0088488C">
                  <w:r>
                    <w:t>Bibliothèque</w:t>
                  </w:r>
                </w:p>
              </w:tc>
              <w:tc>
                <w:tcPr>
                  <w:tcW w:w="0" w:type="auto"/>
                </w:tcPr>
                <w:p w14:paraId="4F421E59" w14:textId="77777777" w:rsidR="00BE54DD" w:rsidRDefault="00BE54DD" w:rsidP="0088488C">
                  <w:r>
                    <w:t>Quand j'entre dans la salle je vois une bibliothèque de 2m dans le coin de haut à ma droite.</w:t>
                  </w:r>
                </w:p>
              </w:tc>
            </w:tr>
            <w:tr w:rsidR="00BE54DD" w14:paraId="752A576A" w14:textId="77777777" w:rsidTr="0088488C">
              <w:tc>
                <w:tcPr>
                  <w:tcW w:w="0" w:type="auto"/>
                </w:tcPr>
                <w:p w14:paraId="439B4999" w14:textId="1AEB4A14" w:rsidR="00BE54DD" w:rsidRDefault="00364B08" w:rsidP="0088488C">
                  <w:r>
                    <w:t>Fenêtres</w:t>
                  </w:r>
                </w:p>
              </w:tc>
              <w:tc>
                <w:tcPr>
                  <w:tcW w:w="0" w:type="auto"/>
                </w:tcPr>
                <w:p w14:paraId="37633D10" w14:textId="73310B55" w:rsidR="00BE54DD" w:rsidRDefault="00BE54DD" w:rsidP="0088488C">
                  <w:r>
                    <w:t xml:space="preserve">Quand j'entre dans la salle je vois </w:t>
                  </w:r>
                  <w:r w:rsidR="00364B08">
                    <w:t>deux fenêtres séparées</w:t>
                  </w:r>
                  <w:r>
                    <w:t xml:space="preserve"> de deux mètres à l'horizontale à ma gauche.</w:t>
                  </w:r>
                </w:p>
              </w:tc>
            </w:tr>
            <w:tr w:rsidR="00BE54DD" w14:paraId="60D8B04D" w14:textId="77777777" w:rsidTr="0088488C">
              <w:tc>
                <w:tcPr>
                  <w:tcW w:w="0" w:type="auto"/>
                </w:tcPr>
                <w:p w14:paraId="74687E15" w14:textId="52C4CD67" w:rsidR="00BE54DD" w:rsidRDefault="00364B08" w:rsidP="0088488C">
                  <w:r>
                    <w:t>Chaises</w:t>
                  </w:r>
                </w:p>
              </w:tc>
              <w:tc>
                <w:tcPr>
                  <w:tcW w:w="0" w:type="auto"/>
                </w:tcPr>
                <w:p w14:paraId="67B9E024" w14:textId="77777777" w:rsidR="00BE54DD" w:rsidRDefault="00BE54DD" w:rsidP="0088488C">
                  <w:r>
                    <w:t>Les chaises sont devant les tables.</w:t>
                  </w:r>
                </w:p>
              </w:tc>
            </w:tr>
            <w:tr w:rsidR="00BE54DD" w14:paraId="73699D4E" w14:textId="77777777" w:rsidTr="0088488C">
              <w:tc>
                <w:tcPr>
                  <w:tcW w:w="0" w:type="auto"/>
                </w:tcPr>
                <w:p w14:paraId="73F05109" w14:textId="6192B556" w:rsidR="00BE54DD" w:rsidRDefault="00364B08" w:rsidP="0088488C">
                  <w:r>
                    <w:t>Tableau</w:t>
                  </w:r>
                  <w:r w:rsidR="00BE54DD">
                    <w:t xml:space="preserve"> blanc</w:t>
                  </w:r>
                </w:p>
              </w:tc>
              <w:tc>
                <w:tcPr>
                  <w:tcW w:w="0" w:type="auto"/>
                </w:tcPr>
                <w:p w14:paraId="6561C904" w14:textId="77777777" w:rsidR="00BE54DD" w:rsidRDefault="00BE54DD" w:rsidP="0088488C">
                  <w:r>
                    <w:t>Devant les tables se positionne un tableau blanc à 1m d'hauteur</w:t>
                  </w:r>
                </w:p>
              </w:tc>
            </w:tr>
            <w:tr w:rsidR="00BE54DD" w14:paraId="044AF13C" w14:textId="77777777" w:rsidTr="0088488C">
              <w:tc>
                <w:tcPr>
                  <w:tcW w:w="0" w:type="auto"/>
                </w:tcPr>
                <w:p w14:paraId="35C4A708" w14:textId="4064CDF8" w:rsidR="00BE54DD" w:rsidRDefault="00364B08" w:rsidP="0088488C">
                  <w:r>
                    <w:t>Écrans</w:t>
                  </w:r>
                  <w:r w:rsidR="00BE54DD">
                    <w:t xml:space="preserve"> claviers et souris</w:t>
                  </w:r>
                </w:p>
              </w:tc>
              <w:tc>
                <w:tcPr>
                  <w:tcW w:w="0" w:type="auto"/>
                </w:tcPr>
                <w:p w14:paraId="5448B4BF" w14:textId="77777777" w:rsidR="00BE54DD" w:rsidRDefault="00BE54DD" w:rsidP="0088488C">
                  <w:r>
                    <w:t>Sur chaque table se trouvent deux écrans avec un clavier et souris</w:t>
                  </w:r>
                </w:p>
              </w:tc>
            </w:tr>
            <w:tr w:rsidR="00BE54DD" w14:paraId="67DE83DF" w14:textId="77777777" w:rsidTr="0088488C">
              <w:tc>
                <w:tcPr>
                  <w:tcW w:w="0" w:type="auto"/>
                </w:tcPr>
                <w:p w14:paraId="4A154936" w14:textId="5468C439" w:rsidR="00BE54DD" w:rsidRDefault="00364B08" w:rsidP="0088488C">
                  <w:r>
                    <w:t>Rétroviseur</w:t>
                  </w:r>
                </w:p>
              </w:tc>
              <w:tc>
                <w:tcPr>
                  <w:tcW w:w="0" w:type="auto"/>
                </w:tcPr>
                <w:p w14:paraId="2DA68239" w14:textId="55E3DA77" w:rsidR="00BE54DD" w:rsidRDefault="00364B08" w:rsidP="0088488C">
                  <w:r>
                    <w:t>En</w:t>
                  </w:r>
                  <w:r w:rsidR="00BE54DD">
                    <w:t xml:space="preserve"> dessus du tableau je vois un rétroviseur.</w:t>
                  </w:r>
                </w:p>
              </w:tc>
            </w:tr>
            <w:tr w:rsidR="00BE54DD" w14:paraId="70A82C26" w14:textId="77777777" w:rsidTr="0088488C">
              <w:tc>
                <w:tcPr>
                  <w:tcW w:w="0" w:type="auto"/>
                </w:tcPr>
                <w:p w14:paraId="5E75E092" w14:textId="79EE81F1" w:rsidR="00BE54DD" w:rsidRDefault="00364B08" w:rsidP="0088488C">
                  <w:r>
                    <w:t>Prises</w:t>
                  </w:r>
                </w:p>
              </w:tc>
              <w:tc>
                <w:tcPr>
                  <w:tcW w:w="0" w:type="auto"/>
                </w:tcPr>
                <w:p w14:paraId="6B3523B8" w14:textId="50E7A2A2" w:rsidR="00BE54DD" w:rsidRDefault="00364B08" w:rsidP="0088488C">
                  <w:r>
                    <w:t>En</w:t>
                  </w:r>
                  <w:r w:rsidR="00BE54DD">
                    <w:t xml:space="preserve"> dessous du tableau blanc je vois deux prises</w:t>
                  </w:r>
                </w:p>
              </w:tc>
            </w:tr>
          </w:tbl>
          <w:p w14:paraId="7EB293A1" w14:textId="77777777" w:rsidR="00BE54DD" w:rsidRDefault="00BE54DD" w:rsidP="0088488C"/>
        </w:tc>
      </w:tr>
    </w:tbl>
    <w:p w14:paraId="7745ECE0" w14:textId="77777777" w:rsidR="00BE54DD" w:rsidRDefault="00BE54DD" w:rsidP="00BE54DD"/>
    <w:p w14:paraId="509D3407" w14:textId="77777777" w:rsidR="00BE54DD" w:rsidRDefault="00BE54DD" w:rsidP="00BE54DD">
      <w:pPr>
        <w:pStyle w:val="Titre3"/>
      </w:pPr>
      <w:bookmarkStart w:id="25" w:name="_Toc165981510"/>
      <w:bookmarkStart w:id="26" w:name="_Toc167804856"/>
      <w:r>
        <w:t>Salle de classe étage D01</w:t>
      </w:r>
      <w:bookmarkEnd w:id="25"/>
      <w:bookmarkEnd w:id="26"/>
    </w:p>
    <w:p w14:paraId="39E1C4B0" w14:textId="77777777" w:rsidR="00BE54DD" w:rsidRDefault="00BE54DD" w:rsidP="00BE54DD">
      <w:r>
        <w:t>(Auteur : Gonzalo Herrera)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26BD5E21" w14:textId="77777777" w:rsidTr="0088488C">
        <w:tc>
          <w:tcPr>
            <w:tcW w:w="0" w:type="auto"/>
          </w:tcPr>
          <w:p w14:paraId="25436D1B" w14:textId="77777777" w:rsidR="00BE54DD" w:rsidRDefault="00BE54DD" w:rsidP="0088488C">
            <w:r>
              <w:t>En tant qu’élève Je veux une salle de classe en 1er étage Pour suivre les cours</w:t>
            </w:r>
          </w:p>
        </w:tc>
      </w:tr>
      <w:tr w:rsidR="00BE54DD" w14:paraId="15B34C29" w14:textId="77777777" w:rsidTr="0088488C">
        <w:tc>
          <w:tcPr>
            <w:tcW w:w="0" w:type="auto"/>
          </w:tcPr>
          <w:p w14:paraId="49D0F01B" w14:textId="77777777" w:rsidR="00BE54DD" w:rsidRDefault="00BE54DD" w:rsidP="0088488C">
            <w:pPr>
              <w:jc w:val="center"/>
            </w:pPr>
            <w:r>
              <w:t xml:space="preserve">Tests d’acceptance : </w:t>
            </w:r>
          </w:p>
          <w:tbl>
            <w:tblPr>
              <w:tblW w:w="100" w:type="auto"/>
              <w:tblCellMar>
                <w:left w:w="10" w:type="dxa"/>
                <w:right w:w="10" w:type="dxa"/>
              </w:tblCellMar>
              <w:tblLook w:val="0000" w:firstRow="0" w:lastRow="0" w:firstColumn="0" w:lastColumn="0" w:noHBand="0" w:noVBand="0"/>
            </w:tblPr>
            <w:tblGrid>
              <w:gridCol w:w="1917"/>
              <w:gridCol w:w="7123"/>
            </w:tblGrid>
            <w:tr w:rsidR="00BE54DD" w14:paraId="7A106039" w14:textId="77777777" w:rsidTr="0088488C">
              <w:tc>
                <w:tcPr>
                  <w:tcW w:w="0" w:type="auto"/>
                </w:tcPr>
                <w:p w14:paraId="6F9806A9" w14:textId="77777777" w:rsidR="00BE54DD" w:rsidRDefault="00BE54DD" w:rsidP="0088488C">
                  <w:r>
                    <w:t>Rangée de tables</w:t>
                  </w:r>
                </w:p>
              </w:tc>
              <w:tc>
                <w:tcPr>
                  <w:tcW w:w="0" w:type="auto"/>
                </w:tcPr>
                <w:p w14:paraId="36446CD8" w14:textId="654A0ADB" w:rsidR="00BE54DD" w:rsidRDefault="00BE54DD" w:rsidP="0088488C">
                  <w:r>
                    <w:t xml:space="preserve">Quand j'entre dans la classe il y'a trois rangées de 4 tables chacune. </w:t>
                  </w:r>
                  <w:r w:rsidR="00364B08">
                    <w:t>Au</w:t>
                  </w:r>
                  <w:r>
                    <w:t xml:space="preserve"> centre de la salle.</w:t>
                  </w:r>
                </w:p>
              </w:tc>
            </w:tr>
            <w:tr w:rsidR="00BE54DD" w14:paraId="309C028B" w14:textId="77777777" w:rsidTr="0088488C">
              <w:tc>
                <w:tcPr>
                  <w:tcW w:w="0" w:type="auto"/>
                </w:tcPr>
                <w:p w14:paraId="61486F07" w14:textId="77777777" w:rsidR="00BE54DD" w:rsidRDefault="00BE54DD" w:rsidP="0088488C">
                  <w:r>
                    <w:t>Bibliothèque</w:t>
                  </w:r>
                </w:p>
              </w:tc>
              <w:tc>
                <w:tcPr>
                  <w:tcW w:w="0" w:type="auto"/>
                </w:tcPr>
                <w:p w14:paraId="32D8575B" w14:textId="77777777" w:rsidR="00BE54DD" w:rsidRDefault="00BE54DD" w:rsidP="0088488C">
                  <w:r>
                    <w:t>Quand j'entre dans la salle je vois une bibliothèque de 2m d'hauteur à ma droite dans le coin.</w:t>
                  </w:r>
                </w:p>
              </w:tc>
            </w:tr>
            <w:tr w:rsidR="00BE54DD" w14:paraId="0A82194F" w14:textId="77777777" w:rsidTr="0088488C">
              <w:tc>
                <w:tcPr>
                  <w:tcW w:w="0" w:type="auto"/>
                </w:tcPr>
                <w:p w14:paraId="6C1A6915" w14:textId="77777777" w:rsidR="00BE54DD" w:rsidRDefault="00BE54DD" w:rsidP="0088488C">
                  <w:r>
                    <w:t>Fenêtres</w:t>
                  </w:r>
                </w:p>
              </w:tc>
              <w:tc>
                <w:tcPr>
                  <w:tcW w:w="0" w:type="auto"/>
                </w:tcPr>
                <w:p w14:paraId="4C3E3B9F" w14:textId="77777777" w:rsidR="00BE54DD" w:rsidRDefault="00BE54DD" w:rsidP="0088488C">
                  <w:r>
                    <w:t>Quand j'entre dans la salle je vois deux fenêtres séparées de deux mètres à l'horizontale à ma gauche.</w:t>
                  </w:r>
                </w:p>
              </w:tc>
            </w:tr>
            <w:tr w:rsidR="00BE54DD" w14:paraId="6AE051AF" w14:textId="77777777" w:rsidTr="0088488C">
              <w:tc>
                <w:tcPr>
                  <w:tcW w:w="0" w:type="auto"/>
                </w:tcPr>
                <w:p w14:paraId="3C11974F" w14:textId="77777777" w:rsidR="00BE54DD" w:rsidRDefault="00BE54DD" w:rsidP="0088488C">
                  <w:r>
                    <w:t>Chaises</w:t>
                  </w:r>
                </w:p>
              </w:tc>
              <w:tc>
                <w:tcPr>
                  <w:tcW w:w="0" w:type="auto"/>
                </w:tcPr>
                <w:p w14:paraId="09E6809A" w14:textId="77777777" w:rsidR="00BE54DD" w:rsidRDefault="00BE54DD" w:rsidP="0088488C">
                  <w:r>
                    <w:t>Les chaises en bois sont devant les tables</w:t>
                  </w:r>
                </w:p>
              </w:tc>
            </w:tr>
            <w:tr w:rsidR="00BE54DD" w14:paraId="5638CC5C" w14:textId="77777777" w:rsidTr="0088488C">
              <w:tc>
                <w:tcPr>
                  <w:tcW w:w="0" w:type="auto"/>
                </w:tcPr>
                <w:p w14:paraId="3AAA9A30" w14:textId="77777777" w:rsidR="00BE54DD" w:rsidRDefault="00BE54DD" w:rsidP="0088488C">
                  <w:r>
                    <w:t>Tableau blanc</w:t>
                  </w:r>
                </w:p>
              </w:tc>
              <w:tc>
                <w:tcPr>
                  <w:tcW w:w="0" w:type="auto"/>
                </w:tcPr>
                <w:p w14:paraId="3DEA07C4" w14:textId="77777777" w:rsidR="00BE54DD" w:rsidRDefault="00BE54DD" w:rsidP="0088488C">
                  <w:r>
                    <w:t>Devant les tables se positionne un tableau blanc</w:t>
                  </w:r>
                </w:p>
              </w:tc>
            </w:tr>
            <w:tr w:rsidR="00BE54DD" w14:paraId="65996E52" w14:textId="77777777" w:rsidTr="0088488C">
              <w:tc>
                <w:tcPr>
                  <w:tcW w:w="0" w:type="auto"/>
                </w:tcPr>
                <w:p w14:paraId="5C04BD50" w14:textId="77777777" w:rsidR="00BE54DD" w:rsidRDefault="00BE54DD" w:rsidP="0088488C">
                  <w:r>
                    <w:t>Écrans claviers et souris</w:t>
                  </w:r>
                </w:p>
              </w:tc>
              <w:tc>
                <w:tcPr>
                  <w:tcW w:w="0" w:type="auto"/>
                </w:tcPr>
                <w:p w14:paraId="3CDF8260" w14:textId="77777777" w:rsidR="00BE54DD" w:rsidRDefault="00BE54DD" w:rsidP="0088488C">
                  <w:r>
                    <w:t>Sur chaque table se trouvent deux écrans avec un clavier et souris</w:t>
                  </w:r>
                </w:p>
              </w:tc>
            </w:tr>
            <w:tr w:rsidR="00BE54DD" w14:paraId="325D6E77" w14:textId="77777777" w:rsidTr="0088488C">
              <w:tc>
                <w:tcPr>
                  <w:tcW w:w="0" w:type="auto"/>
                </w:tcPr>
                <w:p w14:paraId="4A2A2AA3" w14:textId="77777777" w:rsidR="00BE54DD" w:rsidRDefault="00BE54DD" w:rsidP="0088488C">
                  <w:r>
                    <w:t>TV</w:t>
                  </w:r>
                </w:p>
              </w:tc>
              <w:tc>
                <w:tcPr>
                  <w:tcW w:w="0" w:type="auto"/>
                </w:tcPr>
                <w:p w14:paraId="4EB289CD" w14:textId="77777777" w:rsidR="00BE54DD" w:rsidRDefault="00BE54DD" w:rsidP="0088488C">
                  <w:proofErr w:type="gramStart"/>
                  <w:r>
                    <w:t>à</w:t>
                  </w:r>
                  <w:proofErr w:type="gramEnd"/>
                  <w:r>
                    <w:t xml:space="preserve"> gauche de l'entrée je vois une TV à 1,8m mètre d'hauteur.</w:t>
                  </w:r>
                </w:p>
              </w:tc>
            </w:tr>
            <w:tr w:rsidR="00BE54DD" w14:paraId="70433ED1" w14:textId="77777777" w:rsidTr="0088488C">
              <w:tc>
                <w:tcPr>
                  <w:tcW w:w="0" w:type="auto"/>
                </w:tcPr>
                <w:p w14:paraId="4563A1C6" w14:textId="77777777" w:rsidR="00BE54DD" w:rsidRDefault="00BE54DD" w:rsidP="0088488C">
                  <w:r>
                    <w:t>Prises</w:t>
                  </w:r>
                </w:p>
              </w:tc>
              <w:tc>
                <w:tcPr>
                  <w:tcW w:w="0" w:type="auto"/>
                </w:tcPr>
                <w:p w14:paraId="1A41FAE7" w14:textId="77777777" w:rsidR="00BE54DD" w:rsidRDefault="00BE54DD" w:rsidP="0088488C">
                  <w:proofErr w:type="gramStart"/>
                  <w:r>
                    <w:t>dans</w:t>
                  </w:r>
                  <w:proofErr w:type="gramEnd"/>
                  <w:r>
                    <w:t xml:space="preserve"> chaque coin </w:t>
                  </w:r>
                  <w:proofErr w:type="spellStart"/>
                  <w:r>
                    <w:t>dela</w:t>
                  </w:r>
                  <w:proofErr w:type="spellEnd"/>
                  <w:r>
                    <w:t xml:space="preserve"> salle se trouvent 4 prises blanches</w:t>
                  </w:r>
                </w:p>
              </w:tc>
            </w:tr>
          </w:tbl>
          <w:p w14:paraId="5ECDBC07" w14:textId="77777777" w:rsidR="00BE54DD" w:rsidRDefault="00BE54DD" w:rsidP="0088488C"/>
        </w:tc>
      </w:tr>
    </w:tbl>
    <w:p w14:paraId="1A7D7ECA" w14:textId="77777777" w:rsidR="00BE54DD" w:rsidRDefault="00BE54DD" w:rsidP="00BE54DD"/>
    <w:p w14:paraId="5B75C035" w14:textId="77777777" w:rsidR="00BE54DD" w:rsidRDefault="00BE54DD" w:rsidP="00BE54DD">
      <w:pPr>
        <w:pStyle w:val="Titre3"/>
      </w:pPr>
      <w:bookmarkStart w:id="27" w:name="_Toc165981511"/>
      <w:bookmarkStart w:id="28" w:name="_Toc167804857"/>
      <w:r>
        <w:t>Salle de classe 1er étage D06</w:t>
      </w:r>
      <w:bookmarkEnd w:id="27"/>
      <w:bookmarkEnd w:id="28"/>
    </w:p>
    <w:p w14:paraId="4F5B8D44" w14:textId="05E3955F" w:rsidR="00BE54DD" w:rsidRDefault="00BE54DD" w:rsidP="00BE54DD">
      <w:r>
        <w:t>(</w:t>
      </w:r>
      <w:r w:rsidR="00364B08">
        <w:t>Auteur :</w:t>
      </w:r>
      <w:r>
        <w:t xml:space="preserve"> Gonzalo Herrera)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7747798B" w14:textId="77777777" w:rsidTr="0088488C">
        <w:tc>
          <w:tcPr>
            <w:tcW w:w="0" w:type="auto"/>
          </w:tcPr>
          <w:p w14:paraId="064745A5" w14:textId="4570F133" w:rsidR="00BE54DD" w:rsidRDefault="00364B08" w:rsidP="0088488C">
            <w:r>
              <w:t>En tant qu’élève</w:t>
            </w:r>
            <w:r w:rsidR="00BE54DD">
              <w:t xml:space="preserve"> Je veux une salle de classe en 1er étage Pour enseigner des élèves</w:t>
            </w:r>
          </w:p>
        </w:tc>
      </w:tr>
      <w:tr w:rsidR="00BE54DD" w14:paraId="167D387E" w14:textId="77777777" w:rsidTr="0088488C">
        <w:tc>
          <w:tcPr>
            <w:tcW w:w="0" w:type="auto"/>
          </w:tcPr>
          <w:p w14:paraId="0C0EC8F4" w14:textId="5F4F09C2" w:rsidR="00BE54DD" w:rsidRDefault="00BE54DD" w:rsidP="0088488C">
            <w:pPr>
              <w:jc w:val="center"/>
            </w:pPr>
            <w:r>
              <w:t xml:space="preserve">Tests </w:t>
            </w:r>
            <w:r w:rsidR="00423767">
              <w:t>d’acceptance :</w:t>
            </w:r>
            <w:r>
              <w:t xml:space="preserve"> </w:t>
            </w:r>
          </w:p>
          <w:tbl>
            <w:tblPr>
              <w:tblW w:w="100" w:type="auto"/>
              <w:tblCellMar>
                <w:left w:w="10" w:type="dxa"/>
                <w:right w:w="10" w:type="dxa"/>
              </w:tblCellMar>
              <w:tblLook w:val="0000" w:firstRow="0" w:lastRow="0" w:firstColumn="0" w:lastColumn="0" w:noHBand="0" w:noVBand="0"/>
            </w:tblPr>
            <w:tblGrid>
              <w:gridCol w:w="1917"/>
              <w:gridCol w:w="7123"/>
            </w:tblGrid>
            <w:tr w:rsidR="00BE54DD" w14:paraId="0FDF4BF6" w14:textId="77777777" w:rsidTr="0088488C">
              <w:tc>
                <w:tcPr>
                  <w:tcW w:w="0" w:type="auto"/>
                </w:tcPr>
                <w:p w14:paraId="2E3FEB12" w14:textId="334821E8" w:rsidR="00BE54DD" w:rsidRDefault="00364B08" w:rsidP="0088488C">
                  <w:r>
                    <w:t>Rangée</w:t>
                  </w:r>
                  <w:r w:rsidR="00BE54DD">
                    <w:t xml:space="preserve"> de tables</w:t>
                  </w:r>
                </w:p>
              </w:tc>
              <w:tc>
                <w:tcPr>
                  <w:tcW w:w="0" w:type="auto"/>
                </w:tcPr>
                <w:p w14:paraId="6529CE61" w14:textId="77777777" w:rsidR="00BE54DD" w:rsidRDefault="00BE54DD" w:rsidP="0088488C">
                  <w:r>
                    <w:t>Quand j'entre dans la classe il y a trois rangées de 4 tables chacune.</w:t>
                  </w:r>
                </w:p>
              </w:tc>
            </w:tr>
            <w:tr w:rsidR="00BE54DD" w14:paraId="44BBEC17" w14:textId="77777777" w:rsidTr="0088488C">
              <w:tc>
                <w:tcPr>
                  <w:tcW w:w="0" w:type="auto"/>
                </w:tcPr>
                <w:p w14:paraId="0471E55A" w14:textId="3E113137" w:rsidR="00BE54DD" w:rsidRDefault="00364B08" w:rsidP="0088488C">
                  <w:r>
                    <w:t>Bibliothèque</w:t>
                  </w:r>
                </w:p>
              </w:tc>
              <w:tc>
                <w:tcPr>
                  <w:tcW w:w="0" w:type="auto"/>
                </w:tcPr>
                <w:p w14:paraId="20785E07" w14:textId="77777777" w:rsidR="00BE54DD" w:rsidRDefault="00BE54DD" w:rsidP="0088488C">
                  <w:r>
                    <w:t>Quand j'entre dans la salle je vois une bibliothèque à ma droite.</w:t>
                  </w:r>
                </w:p>
              </w:tc>
            </w:tr>
            <w:tr w:rsidR="00BE54DD" w14:paraId="56D10245" w14:textId="77777777" w:rsidTr="0088488C">
              <w:tc>
                <w:tcPr>
                  <w:tcW w:w="0" w:type="auto"/>
                </w:tcPr>
                <w:p w14:paraId="785CF502" w14:textId="2F46CC24" w:rsidR="00BE54DD" w:rsidRDefault="00364B08" w:rsidP="0088488C">
                  <w:r>
                    <w:t>Fenêtres</w:t>
                  </w:r>
                </w:p>
              </w:tc>
              <w:tc>
                <w:tcPr>
                  <w:tcW w:w="0" w:type="auto"/>
                </w:tcPr>
                <w:p w14:paraId="213058F2" w14:textId="03462C12" w:rsidR="00BE54DD" w:rsidRDefault="00BE54DD" w:rsidP="0088488C">
                  <w:r>
                    <w:t xml:space="preserve">Quand j'entre dans la salle je vois </w:t>
                  </w:r>
                  <w:r w:rsidR="00423767">
                    <w:t>deux fenêtres séparées</w:t>
                  </w:r>
                  <w:r>
                    <w:t xml:space="preserve"> de deux mètres à l'horizontale à ma gauche.</w:t>
                  </w:r>
                </w:p>
              </w:tc>
            </w:tr>
            <w:tr w:rsidR="00BE54DD" w14:paraId="01D2FBA8" w14:textId="77777777" w:rsidTr="0088488C">
              <w:tc>
                <w:tcPr>
                  <w:tcW w:w="0" w:type="auto"/>
                </w:tcPr>
                <w:p w14:paraId="2B510069" w14:textId="0DE9699B" w:rsidR="00BE54DD" w:rsidRDefault="00364B08" w:rsidP="0088488C">
                  <w:r>
                    <w:t>Chaises</w:t>
                  </w:r>
                </w:p>
              </w:tc>
              <w:tc>
                <w:tcPr>
                  <w:tcW w:w="0" w:type="auto"/>
                </w:tcPr>
                <w:p w14:paraId="5D8992D6" w14:textId="77777777" w:rsidR="00BE54DD" w:rsidRDefault="00BE54DD" w:rsidP="0088488C">
                  <w:r>
                    <w:t>Les chaises sont devant les tables par poste</w:t>
                  </w:r>
                </w:p>
              </w:tc>
            </w:tr>
            <w:tr w:rsidR="00BE54DD" w14:paraId="201CE6F1" w14:textId="77777777" w:rsidTr="0088488C">
              <w:tc>
                <w:tcPr>
                  <w:tcW w:w="0" w:type="auto"/>
                </w:tcPr>
                <w:p w14:paraId="160CFC54" w14:textId="60349173" w:rsidR="00BE54DD" w:rsidRDefault="00364B08" w:rsidP="0088488C">
                  <w:r>
                    <w:t>Tableau</w:t>
                  </w:r>
                  <w:r w:rsidR="00BE54DD">
                    <w:t xml:space="preserve"> blanc</w:t>
                  </w:r>
                </w:p>
              </w:tc>
              <w:tc>
                <w:tcPr>
                  <w:tcW w:w="0" w:type="auto"/>
                </w:tcPr>
                <w:p w14:paraId="0B38E103" w14:textId="77777777" w:rsidR="00BE54DD" w:rsidRDefault="00BE54DD" w:rsidP="0088488C">
                  <w:r>
                    <w:t>Devant les tables se positionne un tableau blanc</w:t>
                  </w:r>
                </w:p>
              </w:tc>
            </w:tr>
            <w:tr w:rsidR="00BE54DD" w14:paraId="79740E8E" w14:textId="77777777" w:rsidTr="0088488C">
              <w:tc>
                <w:tcPr>
                  <w:tcW w:w="0" w:type="auto"/>
                </w:tcPr>
                <w:p w14:paraId="0FD45D88" w14:textId="78A77DD6" w:rsidR="00BE54DD" w:rsidRDefault="00364B08" w:rsidP="0088488C">
                  <w:r>
                    <w:t>Écrans</w:t>
                  </w:r>
                  <w:r w:rsidR="00BE54DD">
                    <w:t xml:space="preserve"> claviers et souris</w:t>
                  </w:r>
                </w:p>
              </w:tc>
              <w:tc>
                <w:tcPr>
                  <w:tcW w:w="0" w:type="auto"/>
                </w:tcPr>
                <w:p w14:paraId="6114E3CD" w14:textId="77777777" w:rsidR="00BE54DD" w:rsidRDefault="00BE54DD" w:rsidP="0088488C">
                  <w:r>
                    <w:t>Sur chaque table se trouvent deux écrans avec un clavier et souris</w:t>
                  </w:r>
                </w:p>
              </w:tc>
            </w:tr>
            <w:tr w:rsidR="00BE54DD" w14:paraId="3085D86F" w14:textId="77777777" w:rsidTr="0088488C">
              <w:tc>
                <w:tcPr>
                  <w:tcW w:w="0" w:type="auto"/>
                </w:tcPr>
                <w:p w14:paraId="745F4AAE" w14:textId="77777777" w:rsidR="00BE54DD" w:rsidRDefault="00BE54DD" w:rsidP="0088488C">
                  <w:r>
                    <w:t>TV</w:t>
                  </w:r>
                </w:p>
              </w:tc>
              <w:tc>
                <w:tcPr>
                  <w:tcW w:w="0" w:type="auto"/>
                </w:tcPr>
                <w:p w14:paraId="06C0E109" w14:textId="72D482F5" w:rsidR="00BE54DD" w:rsidRDefault="00423767" w:rsidP="0088488C">
                  <w:r>
                    <w:t>À</w:t>
                  </w:r>
                  <w:r w:rsidR="00BE54DD">
                    <w:t xml:space="preserve"> gauche de l'entrée je vois une TV à 1,8m </w:t>
                  </w:r>
                  <w:r>
                    <w:t>mètres</w:t>
                  </w:r>
                  <w:r w:rsidR="00BE54DD">
                    <w:t xml:space="preserve"> d'hauteur.</w:t>
                  </w:r>
                </w:p>
              </w:tc>
            </w:tr>
            <w:tr w:rsidR="00BE54DD" w14:paraId="1141CC13" w14:textId="77777777" w:rsidTr="0088488C">
              <w:tc>
                <w:tcPr>
                  <w:tcW w:w="0" w:type="auto"/>
                </w:tcPr>
                <w:p w14:paraId="19CCDCB7" w14:textId="77777777" w:rsidR="00BE54DD" w:rsidRDefault="00BE54DD" w:rsidP="0088488C">
                  <w:proofErr w:type="gramStart"/>
                  <w:r>
                    <w:t>prises</w:t>
                  </w:r>
                  <w:proofErr w:type="gramEnd"/>
                </w:p>
              </w:tc>
              <w:tc>
                <w:tcPr>
                  <w:tcW w:w="0" w:type="auto"/>
                </w:tcPr>
                <w:p w14:paraId="633C0968" w14:textId="68562499" w:rsidR="00BE54DD" w:rsidRDefault="00423767" w:rsidP="0088488C">
                  <w:r>
                    <w:t>Dans</w:t>
                  </w:r>
                  <w:r w:rsidR="00BE54DD">
                    <w:t xml:space="preserve"> chaque coin </w:t>
                  </w:r>
                  <w:r>
                    <w:t xml:space="preserve">de la </w:t>
                  </w:r>
                  <w:r w:rsidR="00BE54DD">
                    <w:t>salle se trouvent 4 prises blanches</w:t>
                  </w:r>
                </w:p>
              </w:tc>
            </w:tr>
          </w:tbl>
          <w:p w14:paraId="243EC0F5" w14:textId="77777777" w:rsidR="00BE54DD" w:rsidRDefault="00BE54DD" w:rsidP="0088488C"/>
        </w:tc>
      </w:tr>
    </w:tbl>
    <w:p w14:paraId="5CED0A2C" w14:textId="77777777" w:rsidR="00BE54DD" w:rsidRDefault="00BE54DD" w:rsidP="00BE54DD">
      <w:pPr>
        <w:pStyle w:val="Corpsdetexte"/>
      </w:pPr>
    </w:p>
    <w:p w14:paraId="3AB3DD61" w14:textId="77777777" w:rsidR="00BE54DD" w:rsidRDefault="00BE54DD" w:rsidP="00BE54DD">
      <w:pPr>
        <w:pStyle w:val="Corpsdetexte"/>
      </w:pPr>
    </w:p>
    <w:p w14:paraId="0CAC1001" w14:textId="77777777" w:rsidR="00BE54DD" w:rsidRDefault="00BE54DD" w:rsidP="00BE54DD">
      <w:pPr>
        <w:pStyle w:val="Titre3"/>
        <w:numPr>
          <w:ilvl w:val="2"/>
          <w:numId w:val="17"/>
        </w:numPr>
        <w:tabs>
          <w:tab w:val="clear" w:pos="1814"/>
          <w:tab w:val="num" w:pos="2160"/>
        </w:tabs>
        <w:ind w:left="2160" w:hanging="360"/>
      </w:pPr>
      <w:bookmarkStart w:id="29" w:name="_Toc165981496"/>
      <w:bookmarkStart w:id="30" w:name="_Toc167804858"/>
      <w:r>
        <w:t>Salle de serveur</w:t>
      </w:r>
      <w:bookmarkEnd w:id="29"/>
      <w:bookmarkEnd w:id="30"/>
    </w:p>
    <w:p w14:paraId="3FEEBDEC" w14:textId="24874CE3" w:rsidR="00BE54DD" w:rsidRDefault="00BE54DD" w:rsidP="00BE54DD">
      <w:r>
        <w:t>(</w:t>
      </w:r>
      <w:r w:rsidR="008E1786">
        <w:t>Auteur :</w:t>
      </w:r>
      <w:r>
        <w:t xml:space="preserve"> Gonzalo Herrera)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17BB7C62" w14:textId="77777777" w:rsidTr="0088488C">
        <w:tc>
          <w:tcPr>
            <w:tcW w:w="0" w:type="auto"/>
          </w:tcPr>
          <w:p w14:paraId="44F8CC1E" w14:textId="323C589C" w:rsidR="00BE54DD" w:rsidRDefault="008E1786" w:rsidP="0088488C">
            <w:r>
              <w:t>En tant qu’élève</w:t>
            </w:r>
            <w:r w:rsidR="00BE54DD">
              <w:t xml:space="preserve"> Je veux salle de serveur Pour rendre le travail de nos sites possible</w:t>
            </w:r>
          </w:p>
        </w:tc>
      </w:tr>
      <w:tr w:rsidR="00BE54DD" w14:paraId="4AD8C1D9" w14:textId="77777777" w:rsidTr="0088488C">
        <w:tc>
          <w:tcPr>
            <w:tcW w:w="0" w:type="auto"/>
          </w:tcPr>
          <w:p w14:paraId="0E9F7B25" w14:textId="5D52DED7" w:rsidR="00BE54DD" w:rsidRDefault="00BE54DD" w:rsidP="0088488C">
            <w:pPr>
              <w:jc w:val="center"/>
            </w:pPr>
            <w:r>
              <w:t xml:space="preserve">Tests </w:t>
            </w:r>
            <w:r w:rsidR="008E1786">
              <w:t>d’acceptance :</w:t>
            </w:r>
            <w:r>
              <w:t xml:space="preserve"> </w:t>
            </w:r>
          </w:p>
          <w:tbl>
            <w:tblPr>
              <w:tblW w:w="100" w:type="auto"/>
              <w:tblCellMar>
                <w:left w:w="10" w:type="dxa"/>
                <w:right w:w="10" w:type="dxa"/>
              </w:tblCellMar>
              <w:tblLook w:val="0000" w:firstRow="0" w:lastRow="0" w:firstColumn="0" w:lastColumn="0" w:noHBand="0" w:noVBand="0"/>
            </w:tblPr>
            <w:tblGrid>
              <w:gridCol w:w="1348"/>
              <w:gridCol w:w="7692"/>
            </w:tblGrid>
            <w:tr w:rsidR="00BE54DD" w14:paraId="3E8C77A3" w14:textId="77777777" w:rsidTr="0088488C">
              <w:tc>
                <w:tcPr>
                  <w:tcW w:w="0" w:type="auto"/>
                </w:tcPr>
                <w:p w14:paraId="1743EF1E" w14:textId="00A8028A" w:rsidR="00BE54DD" w:rsidRDefault="008E1786" w:rsidP="0088488C">
                  <w:r>
                    <w:t>Blocs</w:t>
                  </w:r>
                  <w:r w:rsidR="00BE54DD">
                    <w:t xml:space="preserve"> de serveur</w:t>
                  </w:r>
                </w:p>
              </w:tc>
              <w:tc>
                <w:tcPr>
                  <w:tcW w:w="0" w:type="auto"/>
                </w:tcPr>
                <w:p w14:paraId="24391FFA" w14:textId="44CCA564" w:rsidR="00BE54DD" w:rsidRDefault="00BE54DD" w:rsidP="0088488C">
                  <w:r>
                    <w:t xml:space="preserve">Quand j'entre dans la salle, il </w:t>
                  </w:r>
                  <w:r w:rsidR="008E1786">
                    <w:t>y’a des</w:t>
                  </w:r>
                  <w:r>
                    <w:t xml:space="preserve"> serveurs tout au fond de la salle je vois trois "blocs" de serveurs l'un collé à l'autre en ligne horizontale.</w:t>
                  </w:r>
                </w:p>
              </w:tc>
            </w:tr>
            <w:tr w:rsidR="00BE54DD" w14:paraId="3115FA11" w14:textId="77777777" w:rsidTr="0088488C">
              <w:tc>
                <w:tcPr>
                  <w:tcW w:w="0" w:type="auto"/>
                </w:tcPr>
                <w:p w14:paraId="2DD67C70" w14:textId="77A62EFA" w:rsidR="00BE54DD" w:rsidRDefault="008E1786" w:rsidP="0088488C">
                  <w:r>
                    <w:t>Table</w:t>
                  </w:r>
                </w:p>
              </w:tc>
              <w:tc>
                <w:tcPr>
                  <w:tcW w:w="0" w:type="auto"/>
                </w:tcPr>
                <w:p w14:paraId="18708E76" w14:textId="1D9C8F3A" w:rsidR="00BE54DD" w:rsidRDefault="008E1786" w:rsidP="0088488C">
                  <w:r>
                    <w:t>À</w:t>
                  </w:r>
                  <w:r w:rsidR="00BE54DD">
                    <w:t xml:space="preserve"> côté des serveurs, à gauche je </w:t>
                  </w:r>
                  <w:r>
                    <w:t>vois</w:t>
                  </w:r>
                  <w:r w:rsidR="00BE54DD">
                    <w:t xml:space="preserve"> une petite table carrée.</w:t>
                  </w:r>
                </w:p>
              </w:tc>
            </w:tr>
            <w:tr w:rsidR="00BE54DD" w14:paraId="120309FC" w14:textId="77777777" w:rsidTr="0088488C">
              <w:tc>
                <w:tcPr>
                  <w:tcW w:w="0" w:type="auto"/>
                </w:tcPr>
                <w:p w14:paraId="332736AB" w14:textId="6DADEEA7" w:rsidR="00BE54DD" w:rsidRDefault="008E1786" w:rsidP="0088488C">
                  <w:r>
                    <w:t>Pc</w:t>
                  </w:r>
                </w:p>
              </w:tc>
              <w:tc>
                <w:tcPr>
                  <w:tcW w:w="0" w:type="auto"/>
                </w:tcPr>
                <w:p w14:paraId="02690575" w14:textId="77777777" w:rsidR="00BE54DD" w:rsidRDefault="00BE54DD" w:rsidP="0088488C">
                  <w:r>
                    <w:t>Sur la table se trouve un PC portable</w:t>
                  </w:r>
                </w:p>
              </w:tc>
            </w:tr>
            <w:tr w:rsidR="00BE54DD" w14:paraId="08C784B1" w14:textId="77777777" w:rsidTr="0088488C">
              <w:tc>
                <w:tcPr>
                  <w:tcW w:w="0" w:type="auto"/>
                </w:tcPr>
                <w:p w14:paraId="19A2D009" w14:textId="1E6DE355" w:rsidR="00BE54DD" w:rsidRDefault="008E1786" w:rsidP="0088488C">
                  <w:r>
                    <w:t>Chaise</w:t>
                  </w:r>
                </w:p>
              </w:tc>
              <w:tc>
                <w:tcPr>
                  <w:tcW w:w="0" w:type="auto"/>
                </w:tcPr>
                <w:p w14:paraId="16139854" w14:textId="77777777" w:rsidR="00BE54DD" w:rsidRDefault="00BE54DD" w:rsidP="0088488C">
                  <w:r>
                    <w:t>Devant la table se trouve une chaise</w:t>
                  </w:r>
                </w:p>
              </w:tc>
            </w:tr>
            <w:tr w:rsidR="00BE54DD" w14:paraId="62B67CDC" w14:textId="77777777" w:rsidTr="0088488C">
              <w:tc>
                <w:tcPr>
                  <w:tcW w:w="0" w:type="auto"/>
                </w:tcPr>
                <w:p w14:paraId="693A3A4A" w14:textId="1CC4F500" w:rsidR="00BE54DD" w:rsidRDefault="008E1786" w:rsidP="0088488C">
                  <w:r>
                    <w:t>Armoires</w:t>
                  </w:r>
                </w:p>
              </w:tc>
              <w:tc>
                <w:tcPr>
                  <w:tcW w:w="0" w:type="auto"/>
                </w:tcPr>
                <w:p w14:paraId="79DB075D" w14:textId="28634352" w:rsidR="00BE54DD" w:rsidRDefault="00BE54DD" w:rsidP="0088488C">
                  <w:r>
                    <w:t xml:space="preserve">De l'autre côté des serveurs se trouvent des armoires de deux </w:t>
                  </w:r>
                  <w:r w:rsidR="008E1786">
                    <w:t>mètres avec</w:t>
                  </w:r>
                  <w:r>
                    <w:t xml:space="preserve"> des différents câbles à l'intérieur</w:t>
                  </w:r>
                </w:p>
              </w:tc>
            </w:tr>
            <w:tr w:rsidR="00BE54DD" w14:paraId="60CE1F9C" w14:textId="77777777" w:rsidTr="0088488C">
              <w:tc>
                <w:tcPr>
                  <w:tcW w:w="0" w:type="auto"/>
                </w:tcPr>
                <w:p w14:paraId="0DE0EA5A" w14:textId="47E4F9B0" w:rsidR="00BE54DD" w:rsidRDefault="008E1786" w:rsidP="0088488C">
                  <w:r>
                    <w:t>Anciens</w:t>
                  </w:r>
                  <w:r w:rsidR="00BE54DD">
                    <w:t xml:space="preserve"> </w:t>
                  </w:r>
                  <w:r>
                    <w:t>PC</w:t>
                  </w:r>
                </w:p>
              </w:tc>
              <w:tc>
                <w:tcPr>
                  <w:tcW w:w="0" w:type="auto"/>
                </w:tcPr>
                <w:p w14:paraId="088B3DCA" w14:textId="343C42E3" w:rsidR="00BE54DD" w:rsidRDefault="008E1786" w:rsidP="0088488C">
                  <w:r>
                    <w:t>Sur</w:t>
                  </w:r>
                  <w:r w:rsidR="00BE54DD">
                    <w:t xml:space="preserve"> les armoires je vois trois anciens PC mis l'un sur l'autre</w:t>
                  </w:r>
                </w:p>
              </w:tc>
            </w:tr>
            <w:tr w:rsidR="00BE54DD" w14:paraId="1A0A5ED1" w14:textId="77777777" w:rsidTr="0088488C">
              <w:tc>
                <w:tcPr>
                  <w:tcW w:w="0" w:type="auto"/>
                </w:tcPr>
                <w:p w14:paraId="5E9F8A79" w14:textId="11575024" w:rsidR="00BE54DD" w:rsidRDefault="008E1786" w:rsidP="0088488C">
                  <w:r>
                    <w:t>Boîte</w:t>
                  </w:r>
                  <w:r w:rsidR="00BE54DD">
                    <w:t xml:space="preserve"> en carton</w:t>
                  </w:r>
                </w:p>
              </w:tc>
              <w:tc>
                <w:tcPr>
                  <w:tcW w:w="0" w:type="auto"/>
                </w:tcPr>
                <w:p w14:paraId="299025E4" w14:textId="2CE687FA" w:rsidR="00BE54DD" w:rsidRDefault="008E1786" w:rsidP="0088488C">
                  <w:r>
                    <w:t>À</w:t>
                  </w:r>
                  <w:r w:rsidR="00BE54DD">
                    <w:t xml:space="preserve"> côté de ces PC se trouve une boîte en carton 40 sur 40 cm</w:t>
                  </w:r>
                </w:p>
              </w:tc>
            </w:tr>
            <w:tr w:rsidR="00BE54DD" w14:paraId="16549219" w14:textId="77777777" w:rsidTr="0088488C">
              <w:tc>
                <w:tcPr>
                  <w:tcW w:w="0" w:type="auto"/>
                </w:tcPr>
                <w:p w14:paraId="1AE43A3D" w14:textId="62DFECE5" w:rsidR="00BE54DD" w:rsidRDefault="008E1786" w:rsidP="0088488C">
                  <w:r>
                    <w:t>Ventilateur</w:t>
                  </w:r>
                </w:p>
              </w:tc>
              <w:tc>
                <w:tcPr>
                  <w:tcW w:w="0" w:type="auto"/>
                </w:tcPr>
                <w:p w14:paraId="409B067C" w14:textId="0664C421" w:rsidR="00BE54DD" w:rsidRDefault="008E1786" w:rsidP="0088488C">
                  <w:r>
                    <w:t>Juste</w:t>
                  </w:r>
                  <w:r w:rsidR="00BE54DD">
                    <w:t xml:space="preserve"> devant les serveurs, entre la table et les armoires, se trouve un ventilateur pour bien refroidir les serveurs</w:t>
                  </w:r>
                </w:p>
              </w:tc>
            </w:tr>
          </w:tbl>
          <w:p w14:paraId="457594C2" w14:textId="77777777" w:rsidR="00BE54DD" w:rsidRDefault="00BE54DD" w:rsidP="0088488C"/>
        </w:tc>
      </w:tr>
    </w:tbl>
    <w:p w14:paraId="789186D5" w14:textId="77777777" w:rsidR="00BE54DD" w:rsidRDefault="00BE54DD" w:rsidP="00BE54DD">
      <w:pPr>
        <w:pStyle w:val="Corpsdetexte"/>
      </w:pPr>
    </w:p>
    <w:p w14:paraId="01EE93E4" w14:textId="77777777" w:rsidR="00BE54DD" w:rsidRDefault="00BE54DD" w:rsidP="00BE54DD">
      <w:pPr>
        <w:pStyle w:val="Titre3"/>
        <w:numPr>
          <w:ilvl w:val="2"/>
          <w:numId w:val="18"/>
        </w:numPr>
      </w:pPr>
      <w:bookmarkStart w:id="31" w:name="_Toc165981501"/>
      <w:bookmarkStart w:id="32" w:name="_Toc167804859"/>
      <w:r>
        <w:t>Couloir 2me étage</w:t>
      </w:r>
      <w:bookmarkEnd w:id="31"/>
      <w:bookmarkEnd w:id="32"/>
    </w:p>
    <w:p w14:paraId="38AC44B5" w14:textId="7DD0C9E0" w:rsidR="00BE54DD" w:rsidRDefault="00BE54DD" w:rsidP="00BE54DD">
      <w:r>
        <w:t>(</w:t>
      </w:r>
      <w:r w:rsidR="00BF6A56">
        <w:t>Auteur :</w:t>
      </w:r>
      <w:r>
        <w:t xml:space="preserve"> Gonzalo Herrera)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4D4054FE" w14:textId="77777777" w:rsidTr="0088488C">
        <w:tc>
          <w:tcPr>
            <w:tcW w:w="0" w:type="auto"/>
          </w:tcPr>
          <w:p w14:paraId="43D4940B" w14:textId="4922DAB9" w:rsidR="00BE54DD" w:rsidRDefault="00BF6A56" w:rsidP="0088488C">
            <w:r>
              <w:t>En tant qu’élève</w:t>
            </w:r>
            <w:r w:rsidR="00BE54DD">
              <w:t xml:space="preserve"> Je veux un couloir au 2me étage Pour pouvoir passer entre les classes</w:t>
            </w:r>
          </w:p>
        </w:tc>
      </w:tr>
      <w:tr w:rsidR="00BE54DD" w14:paraId="43D344B5" w14:textId="77777777" w:rsidTr="0088488C">
        <w:tc>
          <w:tcPr>
            <w:tcW w:w="0" w:type="auto"/>
          </w:tcPr>
          <w:p w14:paraId="38097CCD" w14:textId="61837446" w:rsidR="00BE54DD" w:rsidRDefault="00BE54DD" w:rsidP="0088488C">
            <w:pPr>
              <w:jc w:val="center"/>
            </w:pPr>
            <w:r>
              <w:t xml:space="preserve">Tests </w:t>
            </w:r>
            <w:r w:rsidR="00BF6A56">
              <w:t>d’acceptance :</w:t>
            </w:r>
            <w:r>
              <w:t xml:space="preserve"> </w:t>
            </w:r>
          </w:p>
          <w:tbl>
            <w:tblPr>
              <w:tblW w:w="100" w:type="auto"/>
              <w:tblCellMar>
                <w:left w:w="10" w:type="dxa"/>
                <w:right w:w="10" w:type="dxa"/>
              </w:tblCellMar>
              <w:tblLook w:val="0000" w:firstRow="0" w:lastRow="0" w:firstColumn="0" w:lastColumn="0" w:noHBand="0" w:noVBand="0"/>
            </w:tblPr>
            <w:tblGrid>
              <w:gridCol w:w="1509"/>
              <w:gridCol w:w="7531"/>
            </w:tblGrid>
            <w:tr w:rsidR="00BE54DD" w14:paraId="70B771E8" w14:textId="77777777" w:rsidTr="0088488C">
              <w:tc>
                <w:tcPr>
                  <w:tcW w:w="0" w:type="auto"/>
                </w:tcPr>
                <w:p w14:paraId="5F0586DC" w14:textId="22863142" w:rsidR="00BE54DD" w:rsidRDefault="00BF6A56" w:rsidP="0088488C">
                  <w:r>
                    <w:t>Tapis</w:t>
                  </w:r>
                </w:p>
              </w:tc>
              <w:tc>
                <w:tcPr>
                  <w:tcW w:w="0" w:type="auto"/>
                </w:tcPr>
                <w:p w14:paraId="72137D36" w14:textId="77777777" w:rsidR="00BE54DD" w:rsidRDefault="00BE54DD" w:rsidP="0088488C">
                  <w:r>
                    <w:t>Quand je monte les escaliers, juste devant moi, je vois un tapis sur le sol qui prend la moitié de couloir en longueur et tout le couloir en largeur.</w:t>
                  </w:r>
                </w:p>
              </w:tc>
            </w:tr>
            <w:tr w:rsidR="00BE54DD" w14:paraId="5B2D5738" w14:textId="77777777" w:rsidTr="0088488C">
              <w:tc>
                <w:tcPr>
                  <w:tcW w:w="0" w:type="auto"/>
                </w:tcPr>
                <w:p w14:paraId="4899C3B2" w14:textId="1466BFF2" w:rsidR="00BE54DD" w:rsidRDefault="00BF6A56" w:rsidP="0088488C">
                  <w:r>
                    <w:t>Deuxième</w:t>
                  </w:r>
                  <w:r w:rsidR="00BE54DD">
                    <w:t xml:space="preserve"> tapis</w:t>
                  </w:r>
                </w:p>
              </w:tc>
              <w:tc>
                <w:tcPr>
                  <w:tcW w:w="0" w:type="auto"/>
                </w:tcPr>
                <w:p w14:paraId="4DF56B97" w14:textId="3C0BC005" w:rsidR="00BE54DD" w:rsidRDefault="00BF6A56" w:rsidP="0088488C">
                  <w:r>
                    <w:t>Devant</w:t>
                  </w:r>
                  <w:r w:rsidR="00BE54DD">
                    <w:t xml:space="preserve"> ce tapis je vois un deuxième tapis qui prend l'autre moitié de couloir et tout le couloir en largeur.</w:t>
                  </w:r>
                </w:p>
              </w:tc>
            </w:tr>
            <w:tr w:rsidR="00BE54DD" w14:paraId="6502B562" w14:textId="77777777" w:rsidTr="0088488C">
              <w:tc>
                <w:tcPr>
                  <w:tcW w:w="0" w:type="auto"/>
                </w:tcPr>
                <w:p w14:paraId="7577F79A" w14:textId="0D8AD6AC" w:rsidR="00BE54DD" w:rsidRDefault="00BF6A56" w:rsidP="0088488C">
                  <w:r>
                    <w:t>Peinture</w:t>
                  </w:r>
                </w:p>
              </w:tc>
              <w:tc>
                <w:tcPr>
                  <w:tcW w:w="0" w:type="auto"/>
                </w:tcPr>
                <w:p w14:paraId="1662BD3E" w14:textId="0AFF4E9B" w:rsidR="00BE54DD" w:rsidRDefault="00BE54DD" w:rsidP="0088488C">
                  <w:r>
                    <w:t xml:space="preserve">A ma droite je vois une peinture. </w:t>
                  </w:r>
                  <w:r w:rsidR="00BF6A56">
                    <w:t>Elle</w:t>
                  </w:r>
                  <w:r>
                    <w:t xml:space="preserve"> est collée au </w:t>
                  </w:r>
                  <w:r w:rsidR="00BF6A56">
                    <w:t>mur en</w:t>
                  </w:r>
                  <w:r>
                    <w:t xml:space="preserve"> hauteur.</w:t>
                  </w:r>
                </w:p>
              </w:tc>
            </w:tr>
            <w:tr w:rsidR="00BE54DD" w14:paraId="7FEEA587" w14:textId="77777777" w:rsidTr="0088488C">
              <w:tc>
                <w:tcPr>
                  <w:tcW w:w="0" w:type="auto"/>
                </w:tcPr>
                <w:p w14:paraId="33F563D8" w14:textId="7B18DEEA" w:rsidR="00BE54DD" w:rsidRDefault="00BF6A56" w:rsidP="0088488C">
                  <w:r>
                    <w:t>Deuxième</w:t>
                  </w:r>
                  <w:r w:rsidR="00BE54DD">
                    <w:t xml:space="preserve"> peinture</w:t>
                  </w:r>
                </w:p>
              </w:tc>
              <w:tc>
                <w:tcPr>
                  <w:tcW w:w="0" w:type="auto"/>
                </w:tcPr>
                <w:p w14:paraId="680416E1" w14:textId="75DBFB42" w:rsidR="00BE54DD" w:rsidRDefault="00BE54DD" w:rsidP="0088488C">
                  <w:r>
                    <w:t xml:space="preserve">A ma gauche je vois </w:t>
                  </w:r>
                  <w:r w:rsidR="00BF6A56">
                    <w:t>une autre différente peinture</w:t>
                  </w:r>
                  <w:r>
                    <w:t xml:space="preserve">. </w:t>
                  </w:r>
                  <w:r w:rsidR="00BF6A56">
                    <w:t>Elle</w:t>
                  </w:r>
                  <w:r>
                    <w:t xml:space="preserve"> est collée au mur en hauteur.</w:t>
                  </w:r>
                </w:p>
              </w:tc>
            </w:tr>
            <w:tr w:rsidR="00BE54DD" w14:paraId="435854C6" w14:textId="77777777" w:rsidTr="0088488C">
              <w:tc>
                <w:tcPr>
                  <w:tcW w:w="0" w:type="auto"/>
                </w:tcPr>
                <w:p w14:paraId="01512C8D" w14:textId="410D74EB" w:rsidR="00BE54DD" w:rsidRDefault="00BF6A56" w:rsidP="0088488C">
                  <w:r>
                    <w:t>Troisième</w:t>
                  </w:r>
                  <w:r w:rsidR="00BE54DD">
                    <w:t xml:space="preserve"> peinture</w:t>
                  </w:r>
                </w:p>
              </w:tc>
              <w:tc>
                <w:tcPr>
                  <w:tcW w:w="0" w:type="auto"/>
                </w:tcPr>
                <w:p w14:paraId="2226BE1E" w14:textId="1D61E857" w:rsidR="00BE54DD" w:rsidRDefault="00BF6A56" w:rsidP="0088488C">
                  <w:r>
                    <w:t>Plus</w:t>
                  </w:r>
                  <w:r w:rsidR="00BE54DD">
                    <w:t xml:space="preserve"> loin à droite je vois une troisième </w:t>
                  </w:r>
                  <w:proofErr w:type="gramStart"/>
                  <w:r w:rsidR="00BE54DD">
                    <w:t>peinture  elle</w:t>
                  </w:r>
                  <w:proofErr w:type="gramEnd"/>
                  <w:r w:rsidR="00BE54DD">
                    <w:t xml:space="preserve"> est collée au mur en hauteur.</w:t>
                  </w:r>
                </w:p>
              </w:tc>
            </w:tr>
            <w:tr w:rsidR="00BE54DD" w14:paraId="0B46007B" w14:textId="77777777" w:rsidTr="0088488C">
              <w:tc>
                <w:tcPr>
                  <w:tcW w:w="0" w:type="auto"/>
                </w:tcPr>
                <w:p w14:paraId="2EB90709" w14:textId="2BCF4F98" w:rsidR="00BE54DD" w:rsidRDefault="00BF6A56" w:rsidP="0088488C">
                  <w:r>
                    <w:t>Quatrième</w:t>
                  </w:r>
                  <w:r w:rsidR="00BE54DD">
                    <w:t xml:space="preserve"> peinture</w:t>
                  </w:r>
                </w:p>
              </w:tc>
              <w:tc>
                <w:tcPr>
                  <w:tcW w:w="0" w:type="auto"/>
                </w:tcPr>
                <w:p w14:paraId="0B4FB100" w14:textId="3AA6E562" w:rsidR="00BE54DD" w:rsidRDefault="00BF6A56" w:rsidP="0088488C">
                  <w:r>
                    <w:t>Plus</w:t>
                  </w:r>
                  <w:r w:rsidR="00BE54DD">
                    <w:t xml:space="preserve"> loin de la deuxième peinture, à gauche je vois une quatrième peinture elle est collée au mur</w:t>
                  </w:r>
                </w:p>
              </w:tc>
            </w:tr>
            <w:tr w:rsidR="00BE54DD" w14:paraId="5B788DFB" w14:textId="77777777" w:rsidTr="0088488C">
              <w:tc>
                <w:tcPr>
                  <w:tcW w:w="0" w:type="auto"/>
                </w:tcPr>
                <w:p w14:paraId="178D19FF" w14:textId="21809D58" w:rsidR="00BE54DD" w:rsidRDefault="00BF6A56" w:rsidP="0088488C">
                  <w:r>
                    <w:t>Tabouret</w:t>
                  </w:r>
                </w:p>
              </w:tc>
              <w:tc>
                <w:tcPr>
                  <w:tcW w:w="0" w:type="auto"/>
                </w:tcPr>
                <w:p w14:paraId="1B2AFEAA" w14:textId="77777777" w:rsidR="00BE54DD" w:rsidRDefault="00BE54DD" w:rsidP="0088488C">
                  <w:r>
                    <w:t>Entre la peinture 2 et 4 je vois un tabouret</w:t>
                  </w:r>
                </w:p>
              </w:tc>
            </w:tr>
            <w:tr w:rsidR="00BE54DD" w14:paraId="1D6E3429" w14:textId="77777777" w:rsidTr="0088488C">
              <w:tc>
                <w:tcPr>
                  <w:tcW w:w="0" w:type="auto"/>
                </w:tcPr>
                <w:p w14:paraId="3AEBC84D" w14:textId="326328D5" w:rsidR="00BE54DD" w:rsidRDefault="00BF6A56" w:rsidP="0088488C">
                  <w:r>
                    <w:t>Chaise</w:t>
                  </w:r>
                </w:p>
              </w:tc>
              <w:tc>
                <w:tcPr>
                  <w:tcW w:w="0" w:type="auto"/>
                </w:tcPr>
                <w:p w14:paraId="026FFDF4" w14:textId="77777777" w:rsidR="00BE54DD" w:rsidRDefault="00BE54DD" w:rsidP="0088488C">
                  <w:r>
                    <w:t>Entre les peintures 1 et 3 je vois une chaise</w:t>
                  </w:r>
                </w:p>
              </w:tc>
            </w:tr>
            <w:tr w:rsidR="00BE54DD" w14:paraId="4DC5788B" w14:textId="77777777" w:rsidTr="0088488C">
              <w:tc>
                <w:tcPr>
                  <w:tcW w:w="0" w:type="auto"/>
                </w:tcPr>
                <w:p w14:paraId="27D3DD6B" w14:textId="3D0482FD" w:rsidR="00BE54DD" w:rsidRDefault="00BF6A56" w:rsidP="0088488C">
                  <w:r>
                    <w:t>Lampe</w:t>
                  </w:r>
                </w:p>
              </w:tc>
              <w:tc>
                <w:tcPr>
                  <w:tcW w:w="0" w:type="auto"/>
                </w:tcPr>
                <w:p w14:paraId="05E21828" w14:textId="46F4A4B4" w:rsidR="00BE54DD" w:rsidRDefault="00BE54DD" w:rsidP="0088488C">
                  <w:r>
                    <w:t xml:space="preserve">En haut, sur le </w:t>
                  </w:r>
                  <w:r w:rsidR="00BF6A56">
                    <w:t>plafond,</w:t>
                  </w:r>
                  <w:r>
                    <w:t xml:space="preserve"> je vois une </w:t>
                  </w:r>
                  <w:r w:rsidR="00F07664">
                    <w:t>lampe. (</w:t>
                  </w:r>
                  <w:r>
                    <w:t>ECOLO)</w:t>
                  </w:r>
                </w:p>
              </w:tc>
            </w:tr>
            <w:tr w:rsidR="00BE54DD" w14:paraId="0D54A4FB" w14:textId="77777777" w:rsidTr="0088488C">
              <w:tc>
                <w:tcPr>
                  <w:tcW w:w="0" w:type="auto"/>
                </w:tcPr>
                <w:p w14:paraId="2BAE4750" w14:textId="400DA08D" w:rsidR="00BE54DD" w:rsidRDefault="00BF6A56" w:rsidP="0088488C">
                  <w:r>
                    <w:t>Deuxième</w:t>
                  </w:r>
                  <w:r w:rsidR="00BE54DD">
                    <w:t xml:space="preserve"> lampe</w:t>
                  </w:r>
                </w:p>
              </w:tc>
              <w:tc>
                <w:tcPr>
                  <w:tcW w:w="0" w:type="auto"/>
                </w:tcPr>
                <w:p w14:paraId="57F2813B" w14:textId="77777777" w:rsidR="00BE54DD" w:rsidRDefault="00BE54DD" w:rsidP="0088488C">
                  <w:r>
                    <w:t>A 5 mètres plus loin je vois une deuxième lampe. (ECOLO)</w:t>
                  </w:r>
                </w:p>
              </w:tc>
            </w:tr>
          </w:tbl>
          <w:p w14:paraId="0349DDEB" w14:textId="77777777" w:rsidR="00BE54DD" w:rsidRDefault="00BE54DD" w:rsidP="0088488C"/>
        </w:tc>
      </w:tr>
    </w:tbl>
    <w:p w14:paraId="1AFFA069" w14:textId="77777777" w:rsidR="00BE54DD" w:rsidRDefault="00BE54DD" w:rsidP="00BE54DD">
      <w:pPr>
        <w:pStyle w:val="Titre3"/>
        <w:numPr>
          <w:ilvl w:val="2"/>
          <w:numId w:val="19"/>
        </w:numPr>
      </w:pPr>
      <w:bookmarkStart w:id="33" w:name="_Toc165981504"/>
      <w:bookmarkStart w:id="34" w:name="_Toc167804860"/>
      <w:r>
        <w:t>Extérieur bâtiment</w:t>
      </w:r>
      <w:bookmarkEnd w:id="33"/>
      <w:bookmarkEnd w:id="34"/>
    </w:p>
    <w:p w14:paraId="5BB99FA7" w14:textId="3415CD83" w:rsidR="00BE54DD" w:rsidRDefault="00BE54DD" w:rsidP="00BE54DD">
      <w:r>
        <w:t>(</w:t>
      </w:r>
      <w:r w:rsidR="00C362B2">
        <w:t>Auteur :</w:t>
      </w:r>
      <w:r>
        <w:t xml:space="preserve"> Gonzalo Herrera)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4B0C3851" w14:textId="77777777" w:rsidTr="0088488C">
        <w:tc>
          <w:tcPr>
            <w:tcW w:w="0" w:type="auto"/>
          </w:tcPr>
          <w:p w14:paraId="7B2EBCC1" w14:textId="34AF1F28" w:rsidR="00BE54DD" w:rsidRDefault="00C362B2" w:rsidP="0088488C">
            <w:r>
              <w:t>En tant qu’élève</w:t>
            </w:r>
            <w:r w:rsidR="00BE54DD">
              <w:t xml:space="preserve"> Je veux un extérieur du bâtiment Pour améliorer le point visuel de notre collège</w:t>
            </w:r>
          </w:p>
        </w:tc>
      </w:tr>
      <w:tr w:rsidR="00BE54DD" w14:paraId="7387E6C3" w14:textId="77777777" w:rsidTr="0088488C">
        <w:tc>
          <w:tcPr>
            <w:tcW w:w="0" w:type="auto"/>
          </w:tcPr>
          <w:p w14:paraId="2ED94D2D" w14:textId="3FD4FC9E" w:rsidR="00BE54DD" w:rsidRDefault="00BE54DD" w:rsidP="0088488C">
            <w:pPr>
              <w:jc w:val="center"/>
            </w:pPr>
            <w:r>
              <w:t xml:space="preserve">Tests </w:t>
            </w:r>
            <w:r w:rsidR="00C362B2">
              <w:t>d’acceptance :</w:t>
            </w:r>
            <w:r>
              <w:t xml:space="preserve"> </w:t>
            </w:r>
          </w:p>
          <w:tbl>
            <w:tblPr>
              <w:tblW w:w="100" w:type="auto"/>
              <w:tblCellMar>
                <w:left w:w="10" w:type="dxa"/>
                <w:right w:w="10" w:type="dxa"/>
              </w:tblCellMar>
              <w:tblLook w:val="0000" w:firstRow="0" w:lastRow="0" w:firstColumn="0" w:lastColumn="0" w:noHBand="0" w:noVBand="0"/>
            </w:tblPr>
            <w:tblGrid>
              <w:gridCol w:w="1089"/>
              <w:gridCol w:w="7951"/>
            </w:tblGrid>
            <w:tr w:rsidR="00BE54DD" w14:paraId="1DE33008" w14:textId="77777777" w:rsidTr="0088488C">
              <w:tc>
                <w:tcPr>
                  <w:tcW w:w="0" w:type="auto"/>
                </w:tcPr>
                <w:p w14:paraId="61727157" w14:textId="110FEEF2" w:rsidR="00BE54DD" w:rsidRDefault="00417F5C" w:rsidP="0088488C">
                  <w:r>
                    <w:t>Fontaine</w:t>
                  </w:r>
                </w:p>
              </w:tc>
              <w:tc>
                <w:tcPr>
                  <w:tcW w:w="0" w:type="auto"/>
                </w:tcPr>
                <w:p w14:paraId="7E730712" w14:textId="107C54C6" w:rsidR="00BE54DD" w:rsidRDefault="00BE54DD" w:rsidP="0088488C">
                  <w:r>
                    <w:t xml:space="preserve">Quand je </w:t>
                  </w:r>
                  <w:r w:rsidR="00C362B2">
                    <w:t>sors</w:t>
                  </w:r>
                  <w:r>
                    <w:t xml:space="preserve"> du </w:t>
                  </w:r>
                  <w:r w:rsidR="00C362B2">
                    <w:t>bâtiment, devant</w:t>
                  </w:r>
                  <w:r>
                    <w:t xml:space="preserve"> moi je vois une fontaine blanche.</w:t>
                  </w:r>
                </w:p>
              </w:tc>
            </w:tr>
            <w:tr w:rsidR="00BE54DD" w14:paraId="63E68B34" w14:textId="77777777" w:rsidTr="0088488C">
              <w:tc>
                <w:tcPr>
                  <w:tcW w:w="0" w:type="auto"/>
                </w:tcPr>
                <w:p w14:paraId="2FB66B5D" w14:textId="7B2082FD" w:rsidR="00BE54DD" w:rsidRDefault="00417F5C" w:rsidP="0088488C">
                  <w:r>
                    <w:t>Parking</w:t>
                  </w:r>
                </w:p>
              </w:tc>
              <w:tc>
                <w:tcPr>
                  <w:tcW w:w="0" w:type="auto"/>
                </w:tcPr>
                <w:p w14:paraId="04419B11" w14:textId="3D81A32E" w:rsidR="00BE54DD" w:rsidRDefault="00417F5C" w:rsidP="0088488C">
                  <w:r>
                    <w:t>À</w:t>
                  </w:r>
                  <w:r w:rsidR="00BE54DD">
                    <w:t xml:space="preserve"> droite de la fontaine il y'a deux places de parking pour les voitures</w:t>
                  </w:r>
                </w:p>
              </w:tc>
            </w:tr>
            <w:tr w:rsidR="00BE54DD" w14:paraId="390F1389" w14:textId="77777777" w:rsidTr="0088488C">
              <w:tc>
                <w:tcPr>
                  <w:tcW w:w="0" w:type="auto"/>
                </w:tcPr>
                <w:p w14:paraId="1E77344B" w14:textId="33D534D7" w:rsidR="00BE54DD" w:rsidRDefault="00417F5C" w:rsidP="0088488C">
                  <w:r>
                    <w:t>Arbre</w:t>
                  </w:r>
                </w:p>
              </w:tc>
              <w:tc>
                <w:tcPr>
                  <w:tcW w:w="0" w:type="auto"/>
                </w:tcPr>
                <w:p w14:paraId="5E1DD206" w14:textId="7A322FF4" w:rsidR="00BE54DD" w:rsidRDefault="00BE54DD" w:rsidP="0088488C">
                  <w:r>
                    <w:t xml:space="preserve">Quand je </w:t>
                  </w:r>
                  <w:r w:rsidR="00C362B2">
                    <w:t>sors</w:t>
                  </w:r>
                  <w:r>
                    <w:t xml:space="preserve"> du bâtiment, à 3 mètres à gauche je vois </w:t>
                  </w:r>
                  <w:r w:rsidR="00417F5C">
                    <w:t>un grand arbre</w:t>
                  </w:r>
                  <w:r>
                    <w:t xml:space="preserve"> de 15 m de haut.</w:t>
                  </w:r>
                </w:p>
              </w:tc>
            </w:tr>
            <w:tr w:rsidR="00BE54DD" w14:paraId="54471F73" w14:textId="77777777" w:rsidTr="0088488C">
              <w:tc>
                <w:tcPr>
                  <w:tcW w:w="0" w:type="auto"/>
                </w:tcPr>
                <w:p w14:paraId="126D4311" w14:textId="0FA6C4B0" w:rsidR="00BE54DD" w:rsidRDefault="00417F5C" w:rsidP="0088488C">
                  <w:r>
                    <w:t>Banc</w:t>
                  </w:r>
                </w:p>
              </w:tc>
              <w:tc>
                <w:tcPr>
                  <w:tcW w:w="0" w:type="auto"/>
                </w:tcPr>
                <w:p w14:paraId="04B2A3EB" w14:textId="77777777" w:rsidR="00BE54DD" w:rsidRDefault="00BE54DD" w:rsidP="0088488C">
                  <w:r>
                    <w:t>Devant l'arbre y'a un banc 40cm de hauteur et 1,5m en largeur.</w:t>
                  </w:r>
                </w:p>
              </w:tc>
            </w:tr>
            <w:tr w:rsidR="00BE54DD" w14:paraId="3653665A" w14:textId="77777777" w:rsidTr="0088488C">
              <w:tc>
                <w:tcPr>
                  <w:tcW w:w="0" w:type="auto"/>
                </w:tcPr>
                <w:p w14:paraId="478E57A4" w14:textId="6806F339" w:rsidR="00BE54DD" w:rsidRDefault="00417F5C" w:rsidP="0088488C">
                  <w:r>
                    <w:t>Chaise</w:t>
                  </w:r>
                </w:p>
              </w:tc>
              <w:tc>
                <w:tcPr>
                  <w:tcW w:w="0" w:type="auto"/>
                </w:tcPr>
                <w:p w14:paraId="3AC518C1" w14:textId="77777777" w:rsidR="00BE54DD" w:rsidRDefault="00BE54DD" w:rsidP="0088488C">
                  <w:r>
                    <w:t>A 50 cm de ce banc à gauche il y'a une chaise en bois de 40 cm d'hauteur.</w:t>
                  </w:r>
                </w:p>
              </w:tc>
            </w:tr>
            <w:tr w:rsidR="00BE54DD" w14:paraId="516AA17E" w14:textId="77777777" w:rsidTr="0088488C">
              <w:tc>
                <w:tcPr>
                  <w:tcW w:w="0" w:type="auto"/>
                </w:tcPr>
                <w:p w14:paraId="388A540D" w14:textId="3E46E13E" w:rsidR="00BE54DD" w:rsidRDefault="00417F5C" w:rsidP="0088488C">
                  <w:r>
                    <w:t>Buissons</w:t>
                  </w:r>
                </w:p>
              </w:tc>
              <w:tc>
                <w:tcPr>
                  <w:tcW w:w="0" w:type="auto"/>
                </w:tcPr>
                <w:p w14:paraId="2DC749E5" w14:textId="77777777" w:rsidR="00BE54DD" w:rsidRDefault="00BE54DD" w:rsidP="0088488C">
                  <w:r>
                    <w:t>Derrière l'arbre se trouvent trois buissons en cercle.</w:t>
                  </w:r>
                </w:p>
              </w:tc>
            </w:tr>
            <w:tr w:rsidR="00BE54DD" w14:paraId="3D8C246C" w14:textId="77777777" w:rsidTr="0088488C">
              <w:tc>
                <w:tcPr>
                  <w:tcW w:w="0" w:type="auto"/>
                </w:tcPr>
                <w:p w14:paraId="02C24DAC" w14:textId="53784782" w:rsidR="00BE54DD" w:rsidRDefault="00417F5C" w:rsidP="0088488C">
                  <w:r>
                    <w:t>Fleurs</w:t>
                  </w:r>
                </w:p>
              </w:tc>
              <w:tc>
                <w:tcPr>
                  <w:tcW w:w="0" w:type="auto"/>
                </w:tcPr>
                <w:p w14:paraId="732A6C5D" w14:textId="6C053F4C" w:rsidR="00BE54DD" w:rsidRDefault="00BE54DD" w:rsidP="0088488C">
                  <w:r>
                    <w:t xml:space="preserve">Tout </w:t>
                  </w:r>
                  <w:r w:rsidR="00417F5C">
                    <w:t>autour</w:t>
                  </w:r>
                  <w:r>
                    <w:t xml:space="preserve"> de ces buissons je vois des fleurs rouges.</w:t>
                  </w:r>
                </w:p>
              </w:tc>
            </w:tr>
            <w:tr w:rsidR="00BE54DD" w14:paraId="096A8164" w14:textId="77777777" w:rsidTr="0088488C">
              <w:tc>
                <w:tcPr>
                  <w:tcW w:w="0" w:type="auto"/>
                </w:tcPr>
                <w:p w14:paraId="445E1EB9" w14:textId="14325C3A" w:rsidR="00BE54DD" w:rsidRDefault="00417F5C" w:rsidP="0088488C">
                  <w:r>
                    <w:t>Tobogan</w:t>
                  </w:r>
                </w:p>
              </w:tc>
              <w:tc>
                <w:tcPr>
                  <w:tcW w:w="0" w:type="auto"/>
                </w:tcPr>
                <w:p w14:paraId="69CD70BA" w14:textId="77777777" w:rsidR="00BE54DD" w:rsidRDefault="00BE54DD" w:rsidP="0088488C">
                  <w:r>
                    <w:t>A 3 mètres à droite de l'arbre je vois un tobogan.</w:t>
                  </w:r>
                </w:p>
              </w:tc>
            </w:tr>
            <w:tr w:rsidR="00BE54DD" w14:paraId="148A938A" w14:textId="77777777" w:rsidTr="0088488C">
              <w:tc>
                <w:tcPr>
                  <w:tcW w:w="0" w:type="auto"/>
                </w:tcPr>
                <w:p w14:paraId="55F2896E" w14:textId="4C8B98A7" w:rsidR="00BE54DD" w:rsidRDefault="00417F5C" w:rsidP="0088488C">
                  <w:r>
                    <w:lastRenderedPageBreak/>
                    <w:t>Trampoline</w:t>
                  </w:r>
                </w:p>
              </w:tc>
              <w:tc>
                <w:tcPr>
                  <w:tcW w:w="0" w:type="auto"/>
                </w:tcPr>
                <w:p w14:paraId="548F3254" w14:textId="6860335A" w:rsidR="00BE54DD" w:rsidRDefault="00417F5C" w:rsidP="0088488C">
                  <w:r>
                    <w:t>À</w:t>
                  </w:r>
                  <w:r w:rsidR="00BE54DD">
                    <w:t xml:space="preserve"> trois mètres à gauche de l'arbre je vois </w:t>
                  </w:r>
                  <w:r>
                    <w:t>un trampoline</w:t>
                  </w:r>
                  <w:r w:rsidR="00BE54DD">
                    <w:t>.</w:t>
                  </w:r>
                </w:p>
              </w:tc>
            </w:tr>
            <w:tr w:rsidR="00BE54DD" w14:paraId="5659D4ED" w14:textId="77777777" w:rsidTr="0088488C">
              <w:tc>
                <w:tcPr>
                  <w:tcW w:w="0" w:type="auto"/>
                </w:tcPr>
                <w:p w14:paraId="234AD280" w14:textId="269C146B" w:rsidR="00BE54DD" w:rsidRDefault="00417F5C" w:rsidP="0088488C">
                  <w:r>
                    <w:t>Roses</w:t>
                  </w:r>
                </w:p>
              </w:tc>
              <w:tc>
                <w:tcPr>
                  <w:tcW w:w="0" w:type="auto"/>
                </w:tcPr>
                <w:p w14:paraId="087A4947" w14:textId="34CFADCF" w:rsidR="00BE54DD" w:rsidRDefault="00417F5C" w:rsidP="0088488C">
                  <w:r>
                    <w:t>À</w:t>
                  </w:r>
                  <w:r w:rsidR="00BE54DD">
                    <w:t xml:space="preserve"> côté du tobogan je vois des roses de différentes couleurs.</w:t>
                  </w:r>
                </w:p>
              </w:tc>
            </w:tr>
          </w:tbl>
          <w:p w14:paraId="4F4A6169" w14:textId="77777777" w:rsidR="00BE54DD" w:rsidRDefault="00BE54DD" w:rsidP="0088488C"/>
        </w:tc>
      </w:tr>
    </w:tbl>
    <w:p w14:paraId="3FACBD14" w14:textId="77777777" w:rsidR="00BE54DD" w:rsidRPr="00F11EC1" w:rsidRDefault="00BE54DD" w:rsidP="00BE54DD">
      <w:pPr>
        <w:pStyle w:val="Corpsdetexte"/>
      </w:pPr>
    </w:p>
    <w:p w14:paraId="60DE7404" w14:textId="77777777" w:rsidR="00BE54DD" w:rsidRDefault="00BE54DD" w:rsidP="00BE54DD">
      <w:pPr>
        <w:pStyle w:val="Titre3"/>
      </w:pPr>
      <w:bookmarkStart w:id="35" w:name="_Toc165981495"/>
      <w:bookmarkStart w:id="36" w:name="_Toc167804861"/>
      <w:r>
        <w:t>Toilettes D02</w:t>
      </w:r>
      <w:bookmarkEnd w:id="35"/>
      <w:bookmarkEnd w:id="36"/>
    </w:p>
    <w:p w14:paraId="5115AFCB" w14:textId="77777777" w:rsidR="00BE54DD" w:rsidRDefault="00BE54DD" w:rsidP="00BE54DD">
      <w:r>
        <w:t>(Auteur : Mykola Zhuravel)</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2460F802" w14:textId="77777777" w:rsidTr="0088488C">
        <w:tc>
          <w:tcPr>
            <w:tcW w:w="0" w:type="auto"/>
          </w:tcPr>
          <w:p w14:paraId="4805DFA1" w14:textId="77777777" w:rsidR="00BE54DD" w:rsidRDefault="00BE54DD" w:rsidP="0088488C">
            <w:r>
              <w:t>En tant qu'élèves, je veux des toilettes Pour pouvoir faire mes besoins</w:t>
            </w:r>
          </w:p>
        </w:tc>
      </w:tr>
      <w:tr w:rsidR="00BE54DD" w14:paraId="4CC5AEF1" w14:textId="77777777" w:rsidTr="0088488C">
        <w:tc>
          <w:tcPr>
            <w:tcW w:w="0" w:type="auto"/>
          </w:tcPr>
          <w:p w14:paraId="37173A5F" w14:textId="77777777" w:rsidR="00BE54DD" w:rsidRDefault="00BE54DD" w:rsidP="0088488C">
            <w:pPr>
              <w:jc w:val="center"/>
            </w:pPr>
            <w:r>
              <w:t xml:space="preserve">Tests d’acceptance : </w:t>
            </w:r>
          </w:p>
          <w:tbl>
            <w:tblPr>
              <w:tblW w:w="100" w:type="auto"/>
              <w:tblCellMar>
                <w:left w:w="10" w:type="dxa"/>
                <w:right w:w="10" w:type="dxa"/>
              </w:tblCellMar>
              <w:tblLook w:val="0000" w:firstRow="0" w:lastRow="0" w:firstColumn="0" w:lastColumn="0" w:noHBand="0" w:noVBand="0"/>
            </w:tblPr>
            <w:tblGrid>
              <w:gridCol w:w="1822"/>
              <w:gridCol w:w="7218"/>
            </w:tblGrid>
            <w:tr w:rsidR="00BE54DD" w14:paraId="37543114" w14:textId="77777777" w:rsidTr="0088488C">
              <w:tc>
                <w:tcPr>
                  <w:tcW w:w="0" w:type="auto"/>
                </w:tcPr>
                <w:p w14:paraId="11271998" w14:textId="77777777" w:rsidR="00BE54DD" w:rsidRDefault="00BE54DD" w:rsidP="0088488C">
                  <w:r>
                    <w:t>Toilette</w:t>
                  </w:r>
                </w:p>
              </w:tc>
              <w:tc>
                <w:tcPr>
                  <w:tcW w:w="0" w:type="auto"/>
                </w:tcPr>
                <w:p w14:paraId="240D8FD9" w14:textId="77777777" w:rsidR="00BE54DD" w:rsidRDefault="00BE54DD" w:rsidP="0088488C">
                  <w:r>
                    <w:t>- Il y a 3 pièces d'une taille de 1/3 de la pièce entière avec des toilettes a l'intérieure</w:t>
                  </w:r>
                </w:p>
              </w:tc>
            </w:tr>
            <w:tr w:rsidR="00BE54DD" w14:paraId="10B8EBC2" w14:textId="77777777" w:rsidTr="0088488C">
              <w:tc>
                <w:tcPr>
                  <w:tcW w:w="0" w:type="auto"/>
                </w:tcPr>
                <w:p w14:paraId="33EB9D6A" w14:textId="77777777" w:rsidR="00BE54DD" w:rsidRDefault="00BE54DD" w:rsidP="0088488C">
                  <w:r>
                    <w:t>Lavabo</w:t>
                  </w:r>
                </w:p>
              </w:tc>
              <w:tc>
                <w:tcPr>
                  <w:tcW w:w="0" w:type="auto"/>
                </w:tcPr>
                <w:p w14:paraId="7102BA7B" w14:textId="77777777" w:rsidR="00BE54DD" w:rsidRDefault="00BE54DD" w:rsidP="0088488C">
                  <w:r>
                    <w:t>- Il y a un lavabo par toilette sur le mur de droite</w:t>
                  </w:r>
                </w:p>
              </w:tc>
            </w:tr>
            <w:tr w:rsidR="00BE54DD" w14:paraId="5DCAA8BE" w14:textId="77777777" w:rsidTr="0088488C">
              <w:tc>
                <w:tcPr>
                  <w:tcW w:w="0" w:type="auto"/>
                </w:tcPr>
                <w:p w14:paraId="21393AAF" w14:textId="77777777" w:rsidR="00BE54DD" w:rsidRDefault="00BE54DD" w:rsidP="0088488C">
                  <w:r>
                    <w:t>Savon</w:t>
                  </w:r>
                </w:p>
              </w:tc>
              <w:tc>
                <w:tcPr>
                  <w:tcW w:w="0" w:type="auto"/>
                </w:tcPr>
                <w:p w14:paraId="2B8D10CF" w14:textId="77777777" w:rsidR="00BE54DD" w:rsidRDefault="00BE54DD" w:rsidP="0088488C">
                  <w:r>
                    <w:t>- Il y a une boite de savon par toilettes en haut à §droite du lavabo</w:t>
                  </w:r>
                </w:p>
              </w:tc>
            </w:tr>
            <w:tr w:rsidR="00BE54DD" w14:paraId="2C1625C4" w14:textId="77777777" w:rsidTr="0088488C">
              <w:tc>
                <w:tcPr>
                  <w:tcW w:w="0" w:type="auto"/>
                </w:tcPr>
                <w:p w14:paraId="42B86F2B" w14:textId="77777777" w:rsidR="00BE54DD" w:rsidRDefault="00BE54DD" w:rsidP="0088488C">
                  <w:r>
                    <w:t>Papier pour les mains</w:t>
                  </w:r>
                </w:p>
              </w:tc>
              <w:tc>
                <w:tcPr>
                  <w:tcW w:w="0" w:type="auto"/>
                </w:tcPr>
                <w:p w14:paraId="388D9EE9" w14:textId="75D0C13F" w:rsidR="00BE54DD" w:rsidRDefault="00BE54DD" w:rsidP="0088488C">
                  <w:r>
                    <w:t xml:space="preserve">- Il y a 1 distributeur de papier pour les mains par toilette en haut </w:t>
                  </w:r>
                  <w:r w:rsidR="00A25A92">
                    <w:t>à</w:t>
                  </w:r>
                  <w:r>
                    <w:t xml:space="preserve"> gauche du lavabo</w:t>
                  </w:r>
                </w:p>
              </w:tc>
            </w:tr>
            <w:tr w:rsidR="00BE54DD" w14:paraId="08393340" w14:textId="77777777" w:rsidTr="0088488C">
              <w:tc>
                <w:tcPr>
                  <w:tcW w:w="0" w:type="auto"/>
                </w:tcPr>
                <w:p w14:paraId="68B390DD" w14:textId="77777777" w:rsidR="00BE54DD" w:rsidRDefault="00BE54DD" w:rsidP="0088488C">
                  <w:r>
                    <w:t>Poubelle</w:t>
                  </w:r>
                </w:p>
              </w:tc>
              <w:tc>
                <w:tcPr>
                  <w:tcW w:w="0" w:type="auto"/>
                </w:tcPr>
                <w:p w14:paraId="4BC9651F" w14:textId="61A00189" w:rsidR="00BE54DD" w:rsidRDefault="00BE54DD" w:rsidP="0088488C">
                  <w:r>
                    <w:t xml:space="preserve">- Il y a une poubelle dans chaque </w:t>
                  </w:r>
                  <w:r w:rsidR="00A25A92">
                    <w:t>toilette</w:t>
                  </w:r>
                  <w:r>
                    <w:t xml:space="preserve"> sous le lavabo</w:t>
                  </w:r>
                </w:p>
              </w:tc>
            </w:tr>
            <w:tr w:rsidR="00BE54DD" w14:paraId="14D2A4A1" w14:textId="77777777" w:rsidTr="0088488C">
              <w:tc>
                <w:tcPr>
                  <w:tcW w:w="0" w:type="auto"/>
                </w:tcPr>
                <w:p w14:paraId="156FE1B0" w14:textId="77777777" w:rsidR="00BE54DD" w:rsidRDefault="00BE54DD" w:rsidP="0088488C">
                  <w:r>
                    <w:t>Murs</w:t>
                  </w:r>
                </w:p>
              </w:tc>
              <w:tc>
                <w:tcPr>
                  <w:tcW w:w="0" w:type="auto"/>
                </w:tcPr>
                <w:p w14:paraId="0031E2B3" w14:textId="34CFFD38" w:rsidR="00BE54DD" w:rsidRDefault="00BE54DD" w:rsidP="0088488C">
                  <w:r>
                    <w:t xml:space="preserve">- Il y a </w:t>
                  </w:r>
                  <w:r w:rsidR="00A25A92">
                    <w:t>tous les murs blancs</w:t>
                  </w:r>
                  <w:r>
                    <w:t xml:space="preserve"> par toilette</w:t>
                  </w:r>
                </w:p>
              </w:tc>
            </w:tr>
            <w:tr w:rsidR="00BE54DD" w14:paraId="598E9091" w14:textId="77777777" w:rsidTr="0088488C">
              <w:tc>
                <w:tcPr>
                  <w:tcW w:w="0" w:type="auto"/>
                </w:tcPr>
                <w:p w14:paraId="70025F6C" w14:textId="77777777" w:rsidR="00BE54DD" w:rsidRDefault="00BE54DD" w:rsidP="0088488C">
                  <w:r>
                    <w:t>Interrupteur</w:t>
                  </w:r>
                </w:p>
              </w:tc>
              <w:tc>
                <w:tcPr>
                  <w:tcW w:w="0" w:type="auto"/>
                </w:tcPr>
                <w:p w14:paraId="26139D84" w14:textId="20B383A5" w:rsidR="00BE54DD" w:rsidRDefault="00BE54DD" w:rsidP="0088488C">
                  <w:r>
                    <w:t xml:space="preserve">- Il y a un interrupteur pour la lumière dans chaque toilette juste </w:t>
                  </w:r>
                  <w:r w:rsidR="00E0186C">
                    <w:t>à</w:t>
                  </w:r>
                  <w:r>
                    <w:t xml:space="preserve"> gauche de la porte en rentrant</w:t>
                  </w:r>
                </w:p>
              </w:tc>
            </w:tr>
            <w:tr w:rsidR="00BE54DD" w14:paraId="52608299" w14:textId="77777777" w:rsidTr="0088488C">
              <w:tc>
                <w:tcPr>
                  <w:tcW w:w="0" w:type="auto"/>
                </w:tcPr>
                <w:p w14:paraId="4D4CECAE" w14:textId="77777777" w:rsidR="00BE54DD" w:rsidRDefault="00BE54DD" w:rsidP="0088488C">
                  <w:r>
                    <w:t>Porte</w:t>
                  </w:r>
                </w:p>
              </w:tc>
              <w:tc>
                <w:tcPr>
                  <w:tcW w:w="0" w:type="auto"/>
                </w:tcPr>
                <w:p w14:paraId="1B20BF88" w14:textId="77777777" w:rsidR="00BE54DD" w:rsidRDefault="00BE54DD" w:rsidP="0088488C">
                  <w:r>
                    <w:t>- Il y a une porte en bois claire</w:t>
                  </w:r>
                </w:p>
              </w:tc>
            </w:tr>
            <w:tr w:rsidR="00BE54DD" w14:paraId="0E9EF003" w14:textId="77777777" w:rsidTr="0088488C">
              <w:tc>
                <w:tcPr>
                  <w:tcW w:w="0" w:type="auto"/>
                </w:tcPr>
                <w:p w14:paraId="5B7EF847" w14:textId="77777777" w:rsidR="00BE54DD" w:rsidRDefault="00BE54DD" w:rsidP="0088488C">
                  <w:r>
                    <w:t>Papier toilette</w:t>
                  </w:r>
                </w:p>
              </w:tc>
              <w:tc>
                <w:tcPr>
                  <w:tcW w:w="0" w:type="auto"/>
                </w:tcPr>
                <w:p w14:paraId="3107ADAF" w14:textId="77777777" w:rsidR="00BE54DD" w:rsidRDefault="00BE54DD" w:rsidP="0088488C">
                  <w:r>
                    <w:t>- Il y un rouleau de papier toilette par toilette sur le mur de gauche juste à côté des toilettes</w:t>
                  </w:r>
                </w:p>
              </w:tc>
            </w:tr>
            <w:tr w:rsidR="00BE54DD" w14:paraId="39A7B368" w14:textId="77777777" w:rsidTr="0088488C">
              <w:tc>
                <w:tcPr>
                  <w:tcW w:w="0" w:type="auto"/>
                </w:tcPr>
                <w:p w14:paraId="026A69FA" w14:textId="77777777" w:rsidR="00BE54DD" w:rsidRDefault="00BE54DD" w:rsidP="0088488C">
                  <w:r>
                    <w:t>Miroir</w:t>
                  </w:r>
                </w:p>
              </w:tc>
              <w:tc>
                <w:tcPr>
                  <w:tcW w:w="0" w:type="auto"/>
                </w:tcPr>
                <w:p w14:paraId="477048DA" w14:textId="77777777" w:rsidR="00BE54DD" w:rsidRDefault="00BE54DD" w:rsidP="0088488C">
                  <w:r>
                    <w:t xml:space="preserve">- Il y a un miroir rectangle </w:t>
                  </w:r>
                  <w:proofErr w:type="spellStart"/>
                  <w:r>
                    <w:t>au dessus</w:t>
                  </w:r>
                  <w:proofErr w:type="spellEnd"/>
                  <w:r>
                    <w:t xml:space="preserve"> de chaque lavabo</w:t>
                  </w:r>
                </w:p>
              </w:tc>
            </w:tr>
          </w:tbl>
          <w:p w14:paraId="719A6FF3" w14:textId="77777777" w:rsidR="00BE54DD" w:rsidRDefault="00BE54DD" w:rsidP="0088488C"/>
        </w:tc>
      </w:tr>
    </w:tbl>
    <w:p w14:paraId="56D54285" w14:textId="77777777" w:rsidR="00BE54DD" w:rsidRDefault="00BE54DD" w:rsidP="00BE54DD"/>
    <w:p w14:paraId="4E65C288" w14:textId="77777777" w:rsidR="00BE54DD" w:rsidRDefault="00BE54DD" w:rsidP="00BE54DD"/>
    <w:p w14:paraId="30E4A98F" w14:textId="77777777" w:rsidR="00BE54DD" w:rsidRDefault="00BE54DD" w:rsidP="00BE54DD">
      <w:pPr>
        <w:pStyle w:val="Titre3"/>
      </w:pPr>
      <w:bookmarkStart w:id="37" w:name="_Toc165981497"/>
      <w:bookmarkStart w:id="38" w:name="_Toc167804862"/>
      <w:r>
        <w:t>Salle de détente D15</w:t>
      </w:r>
      <w:bookmarkEnd w:id="37"/>
      <w:bookmarkEnd w:id="38"/>
    </w:p>
    <w:p w14:paraId="4F4997BC" w14:textId="07FAFA94" w:rsidR="00BE54DD" w:rsidRDefault="00BE54DD" w:rsidP="00BE54DD">
      <w:r>
        <w:t>(</w:t>
      </w:r>
      <w:r w:rsidR="00E0186C">
        <w:t>Auteur :</w:t>
      </w:r>
      <w:r>
        <w:t xml:space="preserve"> Alexandre Dürrenmatt)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4CAA1E33" w14:textId="77777777" w:rsidTr="0088488C">
        <w:tc>
          <w:tcPr>
            <w:tcW w:w="0" w:type="auto"/>
          </w:tcPr>
          <w:p w14:paraId="554ED765" w14:textId="77777777" w:rsidR="00BE54DD" w:rsidRDefault="00BE54DD" w:rsidP="0088488C">
            <w:r>
              <w:t>En tant qu'élève Je veux une salle de détente pour l'utiliser pendant les pauses Pour les élèves de l'ETML</w:t>
            </w:r>
          </w:p>
        </w:tc>
      </w:tr>
      <w:tr w:rsidR="00BE54DD" w14:paraId="66B14EA8" w14:textId="77777777" w:rsidTr="0088488C">
        <w:tc>
          <w:tcPr>
            <w:tcW w:w="0" w:type="auto"/>
          </w:tcPr>
          <w:p w14:paraId="35556292" w14:textId="73202CD4" w:rsidR="00BE54DD" w:rsidRDefault="00BE54DD" w:rsidP="0088488C">
            <w:pPr>
              <w:jc w:val="center"/>
            </w:pPr>
            <w:r>
              <w:t xml:space="preserve">Tests </w:t>
            </w:r>
            <w:r w:rsidR="00E0186C">
              <w:t>d’acceptance :</w:t>
            </w:r>
            <w:r>
              <w:t xml:space="preserve"> </w:t>
            </w:r>
          </w:p>
          <w:tbl>
            <w:tblPr>
              <w:tblW w:w="100" w:type="auto"/>
              <w:tblCellMar>
                <w:left w:w="10" w:type="dxa"/>
                <w:right w:w="10" w:type="dxa"/>
              </w:tblCellMar>
              <w:tblLook w:val="0000" w:firstRow="0" w:lastRow="0" w:firstColumn="0" w:lastColumn="0" w:noHBand="0" w:noVBand="0"/>
            </w:tblPr>
            <w:tblGrid>
              <w:gridCol w:w="1738"/>
              <w:gridCol w:w="7302"/>
            </w:tblGrid>
            <w:tr w:rsidR="00BE54DD" w14:paraId="69941C91" w14:textId="77777777" w:rsidTr="0088488C">
              <w:tc>
                <w:tcPr>
                  <w:tcW w:w="0" w:type="auto"/>
                </w:tcPr>
                <w:p w14:paraId="27B33EED" w14:textId="77777777" w:rsidR="00BE54DD" w:rsidRDefault="00BE54DD" w:rsidP="0088488C">
                  <w:r>
                    <w:t>Porte-manteaux</w:t>
                  </w:r>
                </w:p>
              </w:tc>
              <w:tc>
                <w:tcPr>
                  <w:tcW w:w="0" w:type="auto"/>
                </w:tcPr>
                <w:p w14:paraId="2281D34E" w14:textId="77777777" w:rsidR="00BE54DD" w:rsidRDefault="00BE54DD" w:rsidP="0088488C">
                  <w:r>
                    <w:t>Il y a un porte-manteau dans le coin à droite en rentrant</w:t>
                  </w:r>
                </w:p>
              </w:tc>
            </w:tr>
            <w:tr w:rsidR="00BE54DD" w14:paraId="459A31DE" w14:textId="77777777" w:rsidTr="0088488C">
              <w:tc>
                <w:tcPr>
                  <w:tcW w:w="0" w:type="auto"/>
                </w:tcPr>
                <w:p w14:paraId="7218E095" w14:textId="6F4F9BF0" w:rsidR="00BE54DD" w:rsidRDefault="00BE54DD" w:rsidP="0088488C">
                  <w:r>
                    <w:t>Armoire (</w:t>
                  </w:r>
                  <w:r w:rsidR="00E0186C">
                    <w:t>Librairie</w:t>
                  </w:r>
                  <w:r>
                    <w:t>)</w:t>
                  </w:r>
                </w:p>
              </w:tc>
              <w:tc>
                <w:tcPr>
                  <w:tcW w:w="0" w:type="auto"/>
                </w:tcPr>
                <w:p w14:paraId="3F6CA246" w14:textId="77777777" w:rsidR="00BE54DD" w:rsidRDefault="00BE54DD" w:rsidP="0088488C">
                  <w:r>
                    <w:t>Il y a une armoire en face de la porte avec des livres.</w:t>
                  </w:r>
                </w:p>
              </w:tc>
            </w:tr>
            <w:tr w:rsidR="00BE54DD" w14:paraId="1AEF9B93" w14:textId="77777777" w:rsidTr="0088488C">
              <w:tc>
                <w:tcPr>
                  <w:tcW w:w="0" w:type="auto"/>
                </w:tcPr>
                <w:p w14:paraId="4777F4B4" w14:textId="77777777" w:rsidR="00BE54DD" w:rsidRDefault="00BE54DD" w:rsidP="0088488C">
                  <w:r>
                    <w:t>Poufs</w:t>
                  </w:r>
                </w:p>
              </w:tc>
              <w:tc>
                <w:tcPr>
                  <w:tcW w:w="0" w:type="auto"/>
                </w:tcPr>
                <w:p w14:paraId="5FF37C2C" w14:textId="77777777" w:rsidR="00BE54DD" w:rsidRDefault="00BE54DD" w:rsidP="0088488C">
                  <w:r>
                    <w:t>Il y a 10 poufs au milieu de la salle disposé en cercle.</w:t>
                  </w:r>
                </w:p>
              </w:tc>
            </w:tr>
            <w:tr w:rsidR="00BE54DD" w14:paraId="2D68E95F" w14:textId="77777777" w:rsidTr="0088488C">
              <w:tc>
                <w:tcPr>
                  <w:tcW w:w="0" w:type="auto"/>
                </w:tcPr>
                <w:p w14:paraId="753005FB" w14:textId="0CED2534" w:rsidR="00BE54DD" w:rsidRDefault="00BE54DD" w:rsidP="0088488C">
                  <w:r>
                    <w:t xml:space="preserve">Prises </w:t>
                  </w:r>
                  <w:r w:rsidR="00E0186C">
                    <w:t>électriques</w:t>
                  </w:r>
                </w:p>
              </w:tc>
              <w:tc>
                <w:tcPr>
                  <w:tcW w:w="0" w:type="auto"/>
                </w:tcPr>
                <w:p w14:paraId="4E625522" w14:textId="60704F35" w:rsidR="00BE54DD" w:rsidRDefault="00BE54DD" w:rsidP="0088488C">
                  <w:r>
                    <w:t xml:space="preserve">Il y aura une </w:t>
                  </w:r>
                  <w:r w:rsidR="00E0186C">
                    <w:t>grande</w:t>
                  </w:r>
                  <w:r>
                    <w:t xml:space="preserve"> prise </w:t>
                  </w:r>
                  <w:r w:rsidR="00E0186C">
                    <w:t>électrique</w:t>
                  </w:r>
                  <w:r>
                    <w:t xml:space="preserve"> qui </w:t>
                  </w:r>
                  <w:r w:rsidR="00E0186C">
                    <w:t>permettront</w:t>
                  </w:r>
                  <w:r>
                    <w:t xml:space="preserve"> aux élèves charger leur </w:t>
                  </w:r>
                  <w:r w:rsidR="00E0186C">
                    <w:t>téléphone</w:t>
                  </w:r>
                  <w:r>
                    <w:t>.</w:t>
                  </w:r>
                </w:p>
              </w:tc>
            </w:tr>
            <w:tr w:rsidR="00BE54DD" w14:paraId="4BD75F93" w14:textId="77777777" w:rsidTr="0088488C">
              <w:tc>
                <w:tcPr>
                  <w:tcW w:w="0" w:type="auto"/>
                </w:tcPr>
                <w:p w14:paraId="2CCDAA32" w14:textId="77777777" w:rsidR="00BE54DD" w:rsidRDefault="00BE54DD" w:rsidP="0088488C">
                  <w:r>
                    <w:t>Machine distributeur</w:t>
                  </w:r>
                </w:p>
              </w:tc>
              <w:tc>
                <w:tcPr>
                  <w:tcW w:w="0" w:type="auto"/>
                </w:tcPr>
                <w:p w14:paraId="6906FAFB" w14:textId="30D52076" w:rsidR="00BE54DD" w:rsidRDefault="00BE54DD" w:rsidP="0088488C">
                  <w:r>
                    <w:t xml:space="preserve">Il y aura une machine distributeur de boissons et une machine </w:t>
                  </w:r>
                  <w:r w:rsidR="00E0186C">
                    <w:t>distributeur</w:t>
                  </w:r>
                  <w:r>
                    <w:t xml:space="preserve"> de chips à </w:t>
                  </w:r>
                  <w:r w:rsidR="00E0186C">
                    <w:t>côté</w:t>
                  </w:r>
                  <w:r>
                    <w:t xml:space="preserve"> de l'autre.</w:t>
                  </w:r>
                </w:p>
              </w:tc>
            </w:tr>
            <w:tr w:rsidR="00BE54DD" w14:paraId="5B1AA5C0" w14:textId="77777777" w:rsidTr="0088488C">
              <w:tc>
                <w:tcPr>
                  <w:tcW w:w="0" w:type="auto"/>
                </w:tcPr>
                <w:p w14:paraId="207A75ED" w14:textId="77777777" w:rsidR="00BE54DD" w:rsidRDefault="00BE54DD" w:rsidP="0088488C">
                  <w:r>
                    <w:t>Poubelle</w:t>
                  </w:r>
                </w:p>
              </w:tc>
              <w:tc>
                <w:tcPr>
                  <w:tcW w:w="0" w:type="auto"/>
                </w:tcPr>
                <w:p w14:paraId="150AD1AD" w14:textId="19B72BAD" w:rsidR="00BE54DD" w:rsidRDefault="00BE54DD" w:rsidP="0088488C">
                  <w:r>
                    <w:t xml:space="preserve">Il y aura une poubelle à </w:t>
                  </w:r>
                  <w:r w:rsidR="00E0186C">
                    <w:t>côté</w:t>
                  </w:r>
                  <w:r>
                    <w:t xml:space="preserve"> de la porte</w:t>
                  </w:r>
                </w:p>
              </w:tc>
            </w:tr>
            <w:tr w:rsidR="00BE54DD" w14:paraId="6EB1F852" w14:textId="77777777" w:rsidTr="0088488C">
              <w:tc>
                <w:tcPr>
                  <w:tcW w:w="0" w:type="auto"/>
                </w:tcPr>
                <w:p w14:paraId="285590AA" w14:textId="77777777" w:rsidR="00BE54DD" w:rsidRDefault="00BE54DD" w:rsidP="0088488C">
                  <w:r>
                    <w:t>Router</w:t>
                  </w:r>
                </w:p>
              </w:tc>
              <w:tc>
                <w:tcPr>
                  <w:tcW w:w="0" w:type="auto"/>
                </w:tcPr>
                <w:p w14:paraId="759BA265" w14:textId="0D9EF6D8" w:rsidR="00BE54DD" w:rsidRDefault="00BE54DD" w:rsidP="0088488C">
                  <w:r>
                    <w:t xml:space="preserve">Il aura un router </w:t>
                  </w:r>
                  <w:r w:rsidR="00E0186C">
                    <w:t>au-dessus</w:t>
                  </w:r>
                  <w:r>
                    <w:t xml:space="preserve"> de la porte avec un </w:t>
                  </w:r>
                  <w:r w:rsidR="00E0186C">
                    <w:t>réseaux</w:t>
                  </w:r>
                  <w:r>
                    <w:t xml:space="preserve"> 5g</w:t>
                  </w:r>
                </w:p>
              </w:tc>
            </w:tr>
            <w:tr w:rsidR="00BE54DD" w14:paraId="4D59AB5B" w14:textId="77777777" w:rsidTr="0088488C">
              <w:tc>
                <w:tcPr>
                  <w:tcW w:w="0" w:type="auto"/>
                </w:tcPr>
                <w:p w14:paraId="3C9056E7" w14:textId="77777777" w:rsidR="00BE54DD" w:rsidRDefault="00BE54DD" w:rsidP="0088488C">
                  <w:r>
                    <w:t>Projecteur</w:t>
                  </w:r>
                </w:p>
              </w:tc>
              <w:tc>
                <w:tcPr>
                  <w:tcW w:w="0" w:type="auto"/>
                </w:tcPr>
                <w:p w14:paraId="0862B22A" w14:textId="419D72EF" w:rsidR="00BE54DD" w:rsidRDefault="00BE54DD" w:rsidP="0088488C">
                  <w:r>
                    <w:t xml:space="preserve">Il y aura un projecteur pour regarder des films ou </w:t>
                  </w:r>
                  <w:r w:rsidR="00E0186C">
                    <w:t>séries</w:t>
                  </w:r>
                </w:p>
              </w:tc>
            </w:tr>
          </w:tbl>
          <w:p w14:paraId="040FA172" w14:textId="77777777" w:rsidR="00BE54DD" w:rsidRDefault="00BE54DD" w:rsidP="0088488C"/>
        </w:tc>
      </w:tr>
    </w:tbl>
    <w:p w14:paraId="3B235E5F" w14:textId="77777777" w:rsidR="00BE54DD" w:rsidRDefault="00BE54DD" w:rsidP="00BE54DD"/>
    <w:p w14:paraId="56E82619" w14:textId="21629BCE" w:rsidR="00BE54DD" w:rsidRDefault="00080F09" w:rsidP="00BE54DD">
      <w:pPr>
        <w:pStyle w:val="Titre3"/>
      </w:pPr>
      <w:bookmarkStart w:id="39" w:name="_Toc165981498"/>
      <w:bookmarkStart w:id="40" w:name="_Toc167804863"/>
      <w:r>
        <w:t>Terrasse</w:t>
      </w:r>
      <w:r w:rsidR="00BE54DD">
        <w:t xml:space="preserve"> (Toit)</w:t>
      </w:r>
      <w:bookmarkEnd w:id="39"/>
      <w:bookmarkEnd w:id="40"/>
    </w:p>
    <w:p w14:paraId="230A60C7" w14:textId="4198D99D" w:rsidR="00BE54DD" w:rsidRDefault="00BE54DD" w:rsidP="00BE54DD">
      <w:r>
        <w:t>(</w:t>
      </w:r>
      <w:r w:rsidR="00080F09">
        <w:t>Auteur :</w:t>
      </w:r>
      <w:r>
        <w:t xml:space="preserve"> Mykola Zhuravel)</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1A81AD24" w14:textId="77777777" w:rsidTr="0088488C">
        <w:tc>
          <w:tcPr>
            <w:tcW w:w="0" w:type="auto"/>
          </w:tcPr>
          <w:p w14:paraId="602F8802" w14:textId="698A6995" w:rsidR="00BE54DD" w:rsidRDefault="00BE54DD" w:rsidP="0088488C">
            <w:r>
              <w:t xml:space="preserve">En tant qu'élève Je veux une terrasse Pour pouvoir me reposer </w:t>
            </w:r>
            <w:r w:rsidR="00080F09">
              <w:t>à</w:t>
            </w:r>
            <w:r>
              <w:t xml:space="preserve"> l'extérieur</w:t>
            </w:r>
          </w:p>
        </w:tc>
      </w:tr>
      <w:tr w:rsidR="00BE54DD" w14:paraId="79AEE961" w14:textId="77777777" w:rsidTr="0088488C">
        <w:tc>
          <w:tcPr>
            <w:tcW w:w="0" w:type="auto"/>
          </w:tcPr>
          <w:p w14:paraId="7BDBED94" w14:textId="273DFD4E" w:rsidR="00BE54DD" w:rsidRDefault="00BE54DD" w:rsidP="0088488C">
            <w:pPr>
              <w:jc w:val="center"/>
            </w:pPr>
            <w:r>
              <w:t xml:space="preserve">Tests </w:t>
            </w:r>
            <w:r w:rsidR="00080F09">
              <w:t>d’acceptance :</w:t>
            </w:r>
            <w:r>
              <w:t xml:space="preserve"> </w:t>
            </w:r>
          </w:p>
          <w:tbl>
            <w:tblPr>
              <w:tblW w:w="100" w:type="auto"/>
              <w:tblCellMar>
                <w:left w:w="10" w:type="dxa"/>
                <w:right w:w="10" w:type="dxa"/>
              </w:tblCellMar>
              <w:tblLook w:val="0000" w:firstRow="0" w:lastRow="0" w:firstColumn="0" w:lastColumn="0" w:noHBand="0" w:noVBand="0"/>
            </w:tblPr>
            <w:tblGrid>
              <w:gridCol w:w="1564"/>
              <w:gridCol w:w="7476"/>
            </w:tblGrid>
            <w:tr w:rsidR="00BE54DD" w14:paraId="27702880" w14:textId="77777777" w:rsidTr="0088488C">
              <w:tc>
                <w:tcPr>
                  <w:tcW w:w="0" w:type="auto"/>
                </w:tcPr>
                <w:p w14:paraId="3F364D1D" w14:textId="77777777" w:rsidR="00BE54DD" w:rsidRDefault="00BE54DD" w:rsidP="0088488C">
                  <w:r>
                    <w:t>Parasol</w:t>
                  </w:r>
                </w:p>
              </w:tc>
              <w:tc>
                <w:tcPr>
                  <w:tcW w:w="0" w:type="auto"/>
                </w:tcPr>
                <w:p w14:paraId="21391F3D" w14:textId="77777777" w:rsidR="00BE54DD" w:rsidRDefault="00BE54DD" w:rsidP="0088488C">
                  <w:r>
                    <w:t>- Il y a 1 parasol sous chaque table</w:t>
                  </w:r>
                </w:p>
              </w:tc>
            </w:tr>
            <w:tr w:rsidR="00BE54DD" w14:paraId="2AAC0E4C" w14:textId="77777777" w:rsidTr="0088488C">
              <w:tc>
                <w:tcPr>
                  <w:tcW w:w="0" w:type="auto"/>
                </w:tcPr>
                <w:p w14:paraId="14CE78F7" w14:textId="77777777" w:rsidR="00BE54DD" w:rsidRDefault="00BE54DD" w:rsidP="0088488C">
                  <w:r>
                    <w:t>Barrières</w:t>
                  </w:r>
                </w:p>
              </w:tc>
              <w:tc>
                <w:tcPr>
                  <w:tcW w:w="0" w:type="auto"/>
                </w:tcPr>
                <w:p w14:paraId="500353A0" w14:textId="77777777" w:rsidR="00BE54DD" w:rsidRDefault="00BE54DD" w:rsidP="0088488C">
                  <w:r>
                    <w:t>- Il y a des barrières noir tout autour</w:t>
                  </w:r>
                </w:p>
              </w:tc>
            </w:tr>
            <w:tr w:rsidR="00BE54DD" w14:paraId="4817EEBD" w14:textId="77777777" w:rsidTr="0088488C">
              <w:tc>
                <w:tcPr>
                  <w:tcW w:w="0" w:type="auto"/>
                </w:tcPr>
                <w:p w14:paraId="25AD460A" w14:textId="77777777" w:rsidR="00BE54DD" w:rsidRDefault="00BE54DD" w:rsidP="0088488C">
                  <w:r>
                    <w:t>Tables</w:t>
                  </w:r>
                </w:p>
              </w:tc>
              <w:tc>
                <w:tcPr>
                  <w:tcW w:w="0" w:type="auto"/>
                </w:tcPr>
                <w:p w14:paraId="0364AB9A" w14:textId="77777777" w:rsidR="00BE54DD" w:rsidRDefault="00BE54DD" w:rsidP="0088488C">
                  <w:r>
                    <w:t>- Il y a 6 tables éparpillé sur la terrasse</w:t>
                  </w:r>
                </w:p>
              </w:tc>
            </w:tr>
            <w:tr w:rsidR="00BE54DD" w14:paraId="53C3E237" w14:textId="77777777" w:rsidTr="0088488C">
              <w:tc>
                <w:tcPr>
                  <w:tcW w:w="0" w:type="auto"/>
                </w:tcPr>
                <w:p w14:paraId="592EA08D" w14:textId="77777777" w:rsidR="00BE54DD" w:rsidRDefault="00BE54DD" w:rsidP="0088488C">
                  <w:r>
                    <w:t>Chaises</w:t>
                  </w:r>
                </w:p>
              </w:tc>
              <w:tc>
                <w:tcPr>
                  <w:tcW w:w="0" w:type="auto"/>
                </w:tcPr>
                <w:p w14:paraId="6CD21D88" w14:textId="77777777" w:rsidR="00BE54DD" w:rsidRDefault="00BE54DD" w:rsidP="0088488C">
                  <w:r>
                    <w:t>- Il y a 4 chaises noir par tables</w:t>
                  </w:r>
                </w:p>
              </w:tc>
            </w:tr>
            <w:tr w:rsidR="00BE54DD" w14:paraId="33C203D4" w14:textId="77777777" w:rsidTr="0088488C">
              <w:tc>
                <w:tcPr>
                  <w:tcW w:w="0" w:type="auto"/>
                </w:tcPr>
                <w:p w14:paraId="1CCA42E8" w14:textId="77777777" w:rsidR="00BE54DD" w:rsidRDefault="00BE54DD" w:rsidP="0088488C">
                  <w:r>
                    <w:t>Panneaux solaires</w:t>
                  </w:r>
                </w:p>
              </w:tc>
              <w:tc>
                <w:tcPr>
                  <w:tcW w:w="0" w:type="auto"/>
                </w:tcPr>
                <w:p w14:paraId="1675797A" w14:textId="77777777" w:rsidR="00BE54DD" w:rsidRDefault="00BE54DD" w:rsidP="0088488C">
                  <w:r>
                    <w:t>- Il y a 5 panneaux solaires posé sur le sol le long de la barrière de gauche qui génèrent de l'Energie</w:t>
                  </w:r>
                </w:p>
              </w:tc>
            </w:tr>
            <w:tr w:rsidR="00BE54DD" w14:paraId="2AF1E317" w14:textId="77777777" w:rsidTr="0088488C">
              <w:tc>
                <w:tcPr>
                  <w:tcW w:w="0" w:type="auto"/>
                </w:tcPr>
                <w:p w14:paraId="3519B2EF" w14:textId="77777777" w:rsidR="00BE54DD" w:rsidRDefault="00BE54DD" w:rsidP="0088488C">
                  <w:r>
                    <w:t>Abris</w:t>
                  </w:r>
                </w:p>
              </w:tc>
              <w:tc>
                <w:tcPr>
                  <w:tcW w:w="0" w:type="auto"/>
                </w:tcPr>
                <w:p w14:paraId="35F24946" w14:textId="77777777" w:rsidR="00BE54DD" w:rsidRDefault="00BE54DD" w:rsidP="0088488C">
                  <w:r>
                    <w:t>- Je veux 1 abris au milieu de la terrasse</w:t>
                  </w:r>
                </w:p>
              </w:tc>
            </w:tr>
            <w:tr w:rsidR="00BE54DD" w14:paraId="15FBF367" w14:textId="77777777" w:rsidTr="0088488C">
              <w:tc>
                <w:tcPr>
                  <w:tcW w:w="0" w:type="auto"/>
                </w:tcPr>
                <w:p w14:paraId="1CA1A8F9" w14:textId="77777777" w:rsidR="00BE54DD" w:rsidRDefault="00BE54DD" w:rsidP="0088488C">
                  <w:r>
                    <w:t>Fleurs</w:t>
                  </w:r>
                </w:p>
              </w:tc>
              <w:tc>
                <w:tcPr>
                  <w:tcW w:w="0" w:type="auto"/>
                </w:tcPr>
                <w:p w14:paraId="00DC141B" w14:textId="77777777" w:rsidR="00BE54DD" w:rsidRDefault="00BE54DD" w:rsidP="0088488C">
                  <w:r>
                    <w:t>- Il y a des fleurs pour décorer la terrasse sur les barrières</w:t>
                  </w:r>
                </w:p>
              </w:tc>
            </w:tr>
            <w:tr w:rsidR="00BE54DD" w14:paraId="0E5C254E" w14:textId="77777777" w:rsidTr="0088488C">
              <w:tc>
                <w:tcPr>
                  <w:tcW w:w="0" w:type="auto"/>
                </w:tcPr>
                <w:p w14:paraId="7DB5749B" w14:textId="77777777" w:rsidR="00BE54DD" w:rsidRDefault="00BE54DD" w:rsidP="0088488C">
                  <w:r>
                    <w:t>Bancs</w:t>
                  </w:r>
                </w:p>
              </w:tc>
              <w:tc>
                <w:tcPr>
                  <w:tcW w:w="0" w:type="auto"/>
                </w:tcPr>
                <w:p w14:paraId="354760DF" w14:textId="77777777" w:rsidR="00BE54DD" w:rsidRDefault="00BE54DD" w:rsidP="0088488C">
                  <w:r>
                    <w:t>- Il y a 4 bancs dans chaque coin de la terrasse</w:t>
                  </w:r>
                </w:p>
              </w:tc>
            </w:tr>
          </w:tbl>
          <w:p w14:paraId="000FD018" w14:textId="77777777" w:rsidR="00BE54DD" w:rsidRDefault="00BE54DD" w:rsidP="0088488C"/>
        </w:tc>
      </w:tr>
    </w:tbl>
    <w:p w14:paraId="463C2513" w14:textId="77777777" w:rsidR="00BE54DD" w:rsidRDefault="00BE54DD" w:rsidP="00BE54DD"/>
    <w:p w14:paraId="0C6734AE" w14:textId="77777777" w:rsidR="00BE54DD" w:rsidRDefault="00BE54DD" w:rsidP="00BE54DD">
      <w:pPr>
        <w:pStyle w:val="Titre3"/>
      </w:pPr>
      <w:bookmarkStart w:id="41" w:name="_Toc165981499"/>
      <w:bookmarkStart w:id="42" w:name="_Toc167804864"/>
      <w:r>
        <w:t>Entrée</w:t>
      </w:r>
      <w:bookmarkEnd w:id="41"/>
      <w:bookmarkEnd w:id="42"/>
    </w:p>
    <w:p w14:paraId="6E5CA477" w14:textId="3C5354C3" w:rsidR="00BE54DD" w:rsidRDefault="00BE54DD" w:rsidP="00BE54DD">
      <w:r>
        <w:t>(</w:t>
      </w:r>
      <w:r w:rsidR="000B3A7C">
        <w:t>Auteur :</w:t>
      </w:r>
      <w:r>
        <w:t xml:space="preserve"> Alexandre Dürrenmatt)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6F162C35" w14:textId="77777777" w:rsidTr="0088488C">
        <w:tc>
          <w:tcPr>
            <w:tcW w:w="0" w:type="auto"/>
          </w:tcPr>
          <w:p w14:paraId="731E5E57" w14:textId="44D1B6CD" w:rsidR="00BE54DD" w:rsidRDefault="00BE54DD" w:rsidP="0088488C">
            <w:r>
              <w:t xml:space="preserve">En tant qu'élève Je veux une belle entrée au </w:t>
            </w:r>
            <w:r w:rsidR="000B3A7C">
              <w:t>bâtiment</w:t>
            </w:r>
            <w:r>
              <w:t xml:space="preserve"> Pour les élèves et enseignants</w:t>
            </w:r>
          </w:p>
        </w:tc>
      </w:tr>
      <w:tr w:rsidR="00BE54DD" w14:paraId="2CAC882C" w14:textId="77777777" w:rsidTr="0088488C">
        <w:tc>
          <w:tcPr>
            <w:tcW w:w="0" w:type="auto"/>
          </w:tcPr>
          <w:p w14:paraId="40AAF027" w14:textId="5E04C5ED" w:rsidR="00BE54DD" w:rsidRDefault="00BE54DD" w:rsidP="0088488C">
            <w:pPr>
              <w:jc w:val="center"/>
            </w:pPr>
            <w:r>
              <w:t xml:space="preserve">Tests </w:t>
            </w:r>
            <w:r w:rsidR="000B3A7C">
              <w:t>d’acceptance :</w:t>
            </w:r>
            <w:r>
              <w:t xml:space="preserve"> </w:t>
            </w:r>
          </w:p>
          <w:tbl>
            <w:tblPr>
              <w:tblW w:w="100" w:type="auto"/>
              <w:tblCellMar>
                <w:left w:w="10" w:type="dxa"/>
                <w:right w:w="10" w:type="dxa"/>
              </w:tblCellMar>
              <w:tblLook w:val="0000" w:firstRow="0" w:lastRow="0" w:firstColumn="0" w:lastColumn="0" w:noHBand="0" w:noVBand="0"/>
            </w:tblPr>
            <w:tblGrid>
              <w:gridCol w:w="1680"/>
              <w:gridCol w:w="7360"/>
            </w:tblGrid>
            <w:tr w:rsidR="00BE54DD" w14:paraId="3B77F83A" w14:textId="77777777" w:rsidTr="0088488C">
              <w:tc>
                <w:tcPr>
                  <w:tcW w:w="0" w:type="auto"/>
                </w:tcPr>
                <w:p w14:paraId="78CBEE98" w14:textId="7DC88773" w:rsidR="00BE54DD" w:rsidRDefault="000B3A7C" w:rsidP="0088488C">
                  <w:r>
                    <w:t>Panel</w:t>
                  </w:r>
                </w:p>
              </w:tc>
              <w:tc>
                <w:tcPr>
                  <w:tcW w:w="0" w:type="auto"/>
                </w:tcPr>
                <w:p w14:paraId="428D22AC" w14:textId="7671FAEE" w:rsidR="00BE54DD" w:rsidRDefault="00BE54DD" w:rsidP="0088488C">
                  <w:r>
                    <w:t xml:space="preserve">Il y a un clavier </w:t>
                  </w:r>
                  <w:r w:rsidR="000B3A7C">
                    <w:t>numérique</w:t>
                  </w:r>
                  <w:r>
                    <w:t xml:space="preserve"> à cote droite de la porte, il fait 15cm x 15cm et il est placé à 1m30cm du sol.</w:t>
                  </w:r>
                </w:p>
              </w:tc>
            </w:tr>
            <w:tr w:rsidR="00BE54DD" w14:paraId="1526318C" w14:textId="77777777" w:rsidTr="0088488C">
              <w:tc>
                <w:tcPr>
                  <w:tcW w:w="0" w:type="auto"/>
                </w:tcPr>
                <w:p w14:paraId="047A9773" w14:textId="77777777" w:rsidR="00BE54DD" w:rsidRDefault="00BE54DD" w:rsidP="0088488C">
                  <w:r>
                    <w:t>Porte</w:t>
                  </w:r>
                </w:p>
              </w:tc>
              <w:tc>
                <w:tcPr>
                  <w:tcW w:w="0" w:type="auto"/>
                </w:tcPr>
                <w:p w14:paraId="6E10CA1A" w14:textId="77777777" w:rsidR="00BE54DD" w:rsidRDefault="00BE54DD" w:rsidP="0088488C">
                  <w:r>
                    <w:t>Il y une porte automatique qui s'ouvre en deux.  Cette porte ne s'ouvre qu'avec un code.</w:t>
                  </w:r>
                </w:p>
              </w:tc>
            </w:tr>
            <w:tr w:rsidR="00BE54DD" w14:paraId="30C7E62D" w14:textId="77777777" w:rsidTr="0088488C">
              <w:tc>
                <w:tcPr>
                  <w:tcW w:w="0" w:type="auto"/>
                </w:tcPr>
                <w:p w14:paraId="75478320" w14:textId="77777777" w:rsidR="00BE54DD" w:rsidRDefault="00BE54DD" w:rsidP="0088488C">
                  <w:r>
                    <w:t>Poubelle - Carton</w:t>
                  </w:r>
                </w:p>
              </w:tc>
              <w:tc>
                <w:tcPr>
                  <w:tcW w:w="0" w:type="auto"/>
                </w:tcPr>
                <w:p w14:paraId="537E5677" w14:textId="60A67180" w:rsidR="00BE54DD" w:rsidRDefault="00BE54DD" w:rsidP="0088488C">
                  <w:r>
                    <w:t xml:space="preserve">Il y une poubelle pour le carton à cote gauche de la porte d'entrée. Il est de 30cm x 40cm x 100cm et il est en </w:t>
                  </w:r>
                  <w:r w:rsidR="000B3A7C">
                    <w:t>métal</w:t>
                  </w:r>
                  <w:r>
                    <w:t>.</w:t>
                  </w:r>
                </w:p>
              </w:tc>
            </w:tr>
            <w:tr w:rsidR="00BE54DD" w14:paraId="09B41A60" w14:textId="77777777" w:rsidTr="0088488C">
              <w:tc>
                <w:tcPr>
                  <w:tcW w:w="0" w:type="auto"/>
                </w:tcPr>
                <w:p w14:paraId="7FD6291B" w14:textId="77777777" w:rsidR="00BE54DD" w:rsidRDefault="00BE54DD" w:rsidP="0088488C">
                  <w:r>
                    <w:t>Poubelles - Cannettes</w:t>
                  </w:r>
                </w:p>
              </w:tc>
              <w:tc>
                <w:tcPr>
                  <w:tcW w:w="0" w:type="auto"/>
                </w:tcPr>
                <w:p w14:paraId="55F3EC11" w14:textId="4BC6083B" w:rsidR="00BE54DD" w:rsidRDefault="00BE54DD" w:rsidP="0088488C">
                  <w:r>
                    <w:t xml:space="preserve">Il y une poubelle pour les cannetes à cote gauche de la porte d'entrée. Il est de 30cm x 40cm x 100cm et il est en </w:t>
                  </w:r>
                  <w:r w:rsidR="000B3A7C">
                    <w:t>métal</w:t>
                  </w:r>
                  <w:r>
                    <w:t>.</w:t>
                  </w:r>
                </w:p>
              </w:tc>
            </w:tr>
            <w:tr w:rsidR="00BE54DD" w14:paraId="2A2910FF" w14:textId="77777777" w:rsidTr="0088488C">
              <w:tc>
                <w:tcPr>
                  <w:tcW w:w="0" w:type="auto"/>
                </w:tcPr>
                <w:p w14:paraId="5D649251" w14:textId="77777777" w:rsidR="00BE54DD" w:rsidRDefault="00BE54DD" w:rsidP="0088488C">
                  <w:r>
                    <w:t>Poubelle (tout)</w:t>
                  </w:r>
                </w:p>
              </w:tc>
              <w:tc>
                <w:tcPr>
                  <w:tcW w:w="0" w:type="auto"/>
                </w:tcPr>
                <w:p w14:paraId="764E052A" w14:textId="7BF18BCF" w:rsidR="00BE54DD" w:rsidRDefault="00BE54DD" w:rsidP="0088488C">
                  <w:r>
                    <w:t xml:space="preserve">Il y une poubelle en entrant à gauche, Il est de 30cm x 40cm x 100cm et il est en </w:t>
                  </w:r>
                  <w:r w:rsidR="000B3A7C">
                    <w:t>métal</w:t>
                  </w:r>
                  <w:r>
                    <w:t>.</w:t>
                  </w:r>
                </w:p>
              </w:tc>
            </w:tr>
            <w:tr w:rsidR="00BE54DD" w14:paraId="2869DEAA" w14:textId="77777777" w:rsidTr="0088488C">
              <w:tc>
                <w:tcPr>
                  <w:tcW w:w="0" w:type="auto"/>
                </w:tcPr>
                <w:p w14:paraId="047DE07B" w14:textId="77777777" w:rsidR="00BE54DD" w:rsidRDefault="00BE54DD" w:rsidP="0088488C">
                  <w:r>
                    <w:t>Cendrier</w:t>
                  </w:r>
                </w:p>
              </w:tc>
              <w:tc>
                <w:tcPr>
                  <w:tcW w:w="0" w:type="auto"/>
                </w:tcPr>
                <w:p w14:paraId="6C1979FD" w14:textId="48E5C85C" w:rsidR="00BE54DD" w:rsidRDefault="00BE54DD" w:rsidP="0088488C">
                  <w:r>
                    <w:t xml:space="preserve">Il y a un cendrier à </w:t>
                  </w:r>
                  <w:r w:rsidR="000B3A7C">
                    <w:t>côté</w:t>
                  </w:r>
                  <w:r>
                    <w:t xml:space="preserve"> du </w:t>
                  </w:r>
                  <w:r w:rsidR="000B3A7C">
                    <w:t>clavier</w:t>
                  </w:r>
                  <w:r>
                    <w:t xml:space="preserve"> </w:t>
                  </w:r>
                  <w:r w:rsidR="000B3A7C">
                    <w:t>numérique</w:t>
                  </w:r>
                  <w:r>
                    <w:t xml:space="preserve">, il est au mur et il est en </w:t>
                  </w:r>
                  <w:r w:rsidR="000B3A7C">
                    <w:t>métal</w:t>
                  </w:r>
                  <w:r>
                    <w:t>, il est un carré de 15cm x 15cm x 15cm</w:t>
                  </w:r>
                </w:p>
              </w:tc>
            </w:tr>
          </w:tbl>
          <w:p w14:paraId="008FEE10" w14:textId="77777777" w:rsidR="00BE54DD" w:rsidRDefault="00BE54DD" w:rsidP="0088488C"/>
        </w:tc>
      </w:tr>
    </w:tbl>
    <w:p w14:paraId="71F0C7D7" w14:textId="77777777" w:rsidR="00BE54DD" w:rsidRDefault="00BE54DD" w:rsidP="00BE54DD"/>
    <w:p w14:paraId="3D2F6FDD" w14:textId="77777777" w:rsidR="00BE54DD" w:rsidRDefault="00BE54DD" w:rsidP="00BE54DD">
      <w:pPr>
        <w:pStyle w:val="Titre3"/>
      </w:pPr>
      <w:bookmarkStart w:id="43" w:name="_Toc165981500"/>
      <w:bookmarkStart w:id="44" w:name="_Toc167804865"/>
      <w:r>
        <w:t>Couloir 1er étage</w:t>
      </w:r>
      <w:bookmarkEnd w:id="43"/>
      <w:bookmarkEnd w:id="44"/>
    </w:p>
    <w:p w14:paraId="5FE350F8" w14:textId="091ABE2A" w:rsidR="00BE54DD" w:rsidRDefault="00BE54DD" w:rsidP="00BE54DD">
      <w:r>
        <w:t>(</w:t>
      </w:r>
      <w:r w:rsidR="008214C7">
        <w:t>Auteur :</w:t>
      </w:r>
      <w:r>
        <w:t xml:space="preserve"> Alexandre Dürrenmatt)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34156C79" w14:textId="77777777" w:rsidTr="0088488C">
        <w:tc>
          <w:tcPr>
            <w:tcW w:w="0" w:type="auto"/>
          </w:tcPr>
          <w:p w14:paraId="2EA61236" w14:textId="3FCC3FD7" w:rsidR="00BE54DD" w:rsidRDefault="00BE54DD" w:rsidP="0088488C">
            <w:r>
              <w:t xml:space="preserve">En tant </w:t>
            </w:r>
            <w:r w:rsidR="008214C7">
              <w:t>qu’élève Je</w:t>
            </w:r>
            <w:r>
              <w:t xml:space="preserve"> veux un couloir Pour passer et se </w:t>
            </w:r>
            <w:r w:rsidR="008214C7">
              <w:t>reposer</w:t>
            </w:r>
            <w:r>
              <w:t xml:space="preserve"> un moment</w:t>
            </w:r>
          </w:p>
        </w:tc>
      </w:tr>
      <w:tr w:rsidR="00BE54DD" w14:paraId="0BCF0AF5" w14:textId="77777777" w:rsidTr="0088488C">
        <w:tc>
          <w:tcPr>
            <w:tcW w:w="0" w:type="auto"/>
          </w:tcPr>
          <w:p w14:paraId="34EF230B" w14:textId="1F248B23" w:rsidR="00BE54DD" w:rsidRDefault="00BE54DD" w:rsidP="0088488C">
            <w:pPr>
              <w:jc w:val="center"/>
            </w:pPr>
            <w:r>
              <w:t xml:space="preserve">Tests </w:t>
            </w:r>
            <w:r w:rsidR="008214C7">
              <w:t>d’acceptance :</w:t>
            </w:r>
            <w:r>
              <w:t xml:space="preserve"> </w:t>
            </w:r>
          </w:p>
          <w:tbl>
            <w:tblPr>
              <w:tblW w:w="100" w:type="auto"/>
              <w:tblCellMar>
                <w:left w:w="10" w:type="dxa"/>
                <w:right w:w="10" w:type="dxa"/>
              </w:tblCellMar>
              <w:tblLook w:val="0000" w:firstRow="0" w:lastRow="0" w:firstColumn="0" w:lastColumn="0" w:noHBand="0" w:noVBand="0"/>
            </w:tblPr>
            <w:tblGrid>
              <w:gridCol w:w="1227"/>
              <w:gridCol w:w="7813"/>
            </w:tblGrid>
            <w:tr w:rsidR="00BE54DD" w14:paraId="3E01EA6B" w14:textId="77777777" w:rsidTr="0088488C">
              <w:tc>
                <w:tcPr>
                  <w:tcW w:w="0" w:type="auto"/>
                </w:tcPr>
                <w:p w14:paraId="5520229A" w14:textId="5B892FF2" w:rsidR="00BE54DD" w:rsidRDefault="008214C7" w:rsidP="0088488C">
                  <w:r>
                    <w:t>Canapes</w:t>
                  </w:r>
                </w:p>
              </w:tc>
              <w:tc>
                <w:tcPr>
                  <w:tcW w:w="0" w:type="auto"/>
                </w:tcPr>
                <w:p w14:paraId="4CDC6455" w14:textId="103D37C3" w:rsidR="00BE54DD" w:rsidRDefault="00BE54DD" w:rsidP="0088488C">
                  <w:r>
                    <w:t xml:space="preserve">Il y a deux </w:t>
                  </w:r>
                  <w:r w:rsidR="008214C7">
                    <w:t>canapes</w:t>
                  </w:r>
                  <w:r>
                    <w:t xml:space="preserve"> contre au mur, à coté de chaque salle de classe. Chaque </w:t>
                  </w:r>
                  <w:r w:rsidR="008214C7">
                    <w:t>canapé</w:t>
                  </w:r>
                  <w:r>
                    <w:t xml:space="preserve"> </w:t>
                  </w:r>
                  <w:r w:rsidR="008214C7">
                    <w:t>a</w:t>
                  </w:r>
                  <w:r>
                    <w:t xml:space="preserve"> la place pour trois personnes et </w:t>
                  </w:r>
                  <w:r w:rsidR="008214C7">
                    <w:t>ils sont</w:t>
                  </w:r>
                  <w:r>
                    <w:t xml:space="preserve"> en cuire</w:t>
                  </w:r>
                </w:p>
              </w:tc>
            </w:tr>
            <w:tr w:rsidR="00BE54DD" w14:paraId="140D5063" w14:textId="77777777" w:rsidTr="0088488C">
              <w:tc>
                <w:tcPr>
                  <w:tcW w:w="0" w:type="auto"/>
                </w:tcPr>
                <w:p w14:paraId="6A8AE708" w14:textId="021AAB40" w:rsidR="00BE54DD" w:rsidRDefault="008214C7" w:rsidP="0088488C">
                  <w:r>
                    <w:t>Escaliers</w:t>
                  </w:r>
                </w:p>
              </w:tc>
              <w:tc>
                <w:tcPr>
                  <w:tcW w:w="0" w:type="auto"/>
                </w:tcPr>
                <w:p w14:paraId="6DCE07C7" w14:textId="1BA0CAF9" w:rsidR="00BE54DD" w:rsidRDefault="00BE54DD" w:rsidP="0088488C">
                  <w:r>
                    <w:t xml:space="preserve">Il y deux </w:t>
                  </w:r>
                  <w:r w:rsidR="008214C7">
                    <w:t>escaliers</w:t>
                  </w:r>
                  <w:r>
                    <w:t xml:space="preserve"> pour monter au 2me étage, ils sont placés comme le projet de base.</w:t>
                  </w:r>
                </w:p>
              </w:tc>
            </w:tr>
            <w:tr w:rsidR="00BE54DD" w14:paraId="6DFD7398" w14:textId="77777777" w:rsidTr="0088488C">
              <w:tc>
                <w:tcPr>
                  <w:tcW w:w="0" w:type="auto"/>
                </w:tcPr>
                <w:p w14:paraId="5DD19970" w14:textId="77777777" w:rsidR="00BE54DD" w:rsidRDefault="00BE54DD" w:rsidP="0088488C">
                  <w:r>
                    <w:t>Machines distri</w:t>
                  </w:r>
                </w:p>
              </w:tc>
              <w:tc>
                <w:tcPr>
                  <w:tcW w:w="0" w:type="auto"/>
                </w:tcPr>
                <w:p w14:paraId="4CF855B9" w14:textId="2E379264" w:rsidR="00BE54DD" w:rsidRDefault="00BE54DD" w:rsidP="0088488C">
                  <w:r>
                    <w:t xml:space="preserve">Il y a deux machines distri pour chaque </w:t>
                  </w:r>
                  <w:r w:rsidR="008214C7">
                    <w:t>extrême</w:t>
                  </w:r>
                  <w:r>
                    <w:t xml:space="preserve"> du couloir, un pour les chips et autre pour les boissons, ils sont 2m x 1m x 1m</w:t>
                  </w:r>
                </w:p>
              </w:tc>
            </w:tr>
          </w:tbl>
          <w:p w14:paraId="2F4882CF" w14:textId="77777777" w:rsidR="00BE54DD" w:rsidRDefault="00BE54DD" w:rsidP="0088488C"/>
        </w:tc>
      </w:tr>
    </w:tbl>
    <w:p w14:paraId="53F1D826" w14:textId="77777777" w:rsidR="00BE54DD" w:rsidRDefault="00BE54DD" w:rsidP="00BE54DD"/>
    <w:p w14:paraId="7FFE0E6E" w14:textId="77777777" w:rsidR="00BE54DD" w:rsidRDefault="00BE54DD" w:rsidP="00BE54DD">
      <w:pPr>
        <w:pStyle w:val="Titre3"/>
      </w:pPr>
      <w:bookmarkStart w:id="45" w:name="_Toc165981502"/>
      <w:bookmarkStart w:id="46" w:name="_Toc167804866"/>
      <w:r>
        <w:t>Autour du bâtiment</w:t>
      </w:r>
      <w:bookmarkEnd w:id="45"/>
      <w:bookmarkEnd w:id="46"/>
    </w:p>
    <w:p w14:paraId="507C8FFD" w14:textId="058BB74D" w:rsidR="00BE54DD" w:rsidRDefault="00BE54DD" w:rsidP="00BE54DD">
      <w:r>
        <w:t>(</w:t>
      </w:r>
      <w:r w:rsidR="003729CC">
        <w:t>Auteur :</w:t>
      </w:r>
      <w:r>
        <w:t xml:space="preserve"> Mykola Zhuravel)</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60EE12C3" w14:textId="77777777" w:rsidTr="0088488C">
        <w:tc>
          <w:tcPr>
            <w:tcW w:w="0" w:type="auto"/>
          </w:tcPr>
          <w:p w14:paraId="55ACCAD4" w14:textId="77777777" w:rsidR="00BE54DD" w:rsidRDefault="00BE54DD" w:rsidP="0088488C">
            <w:r>
              <w:t>En tant qu'élève Je veux un extérieur pour me sentir plus à l'aise</w:t>
            </w:r>
          </w:p>
        </w:tc>
      </w:tr>
      <w:tr w:rsidR="00BE54DD" w14:paraId="36BE51E1" w14:textId="77777777" w:rsidTr="0088488C">
        <w:tc>
          <w:tcPr>
            <w:tcW w:w="0" w:type="auto"/>
          </w:tcPr>
          <w:p w14:paraId="2852A453" w14:textId="28832461" w:rsidR="00BE54DD" w:rsidRDefault="00BE54DD" w:rsidP="0088488C">
            <w:pPr>
              <w:jc w:val="center"/>
            </w:pPr>
            <w:r>
              <w:t xml:space="preserve">Tests </w:t>
            </w:r>
            <w:r w:rsidR="003729CC">
              <w:t>d’acceptance :</w:t>
            </w:r>
            <w:r>
              <w:t xml:space="preserve"> </w:t>
            </w:r>
          </w:p>
          <w:tbl>
            <w:tblPr>
              <w:tblW w:w="100" w:type="auto"/>
              <w:tblCellMar>
                <w:left w:w="10" w:type="dxa"/>
                <w:right w:w="10" w:type="dxa"/>
              </w:tblCellMar>
              <w:tblLook w:val="0000" w:firstRow="0" w:lastRow="0" w:firstColumn="0" w:lastColumn="0" w:noHBand="0" w:noVBand="0"/>
            </w:tblPr>
            <w:tblGrid>
              <w:gridCol w:w="1361"/>
              <w:gridCol w:w="7679"/>
            </w:tblGrid>
            <w:tr w:rsidR="00BE54DD" w14:paraId="46042FAE" w14:textId="77777777" w:rsidTr="0088488C">
              <w:tc>
                <w:tcPr>
                  <w:tcW w:w="0" w:type="auto"/>
                </w:tcPr>
                <w:p w14:paraId="0576C3B2" w14:textId="77777777" w:rsidR="00BE54DD" w:rsidRDefault="00BE54DD" w:rsidP="0088488C">
                  <w:r>
                    <w:t>Places Moto</w:t>
                  </w:r>
                </w:p>
              </w:tc>
              <w:tc>
                <w:tcPr>
                  <w:tcW w:w="0" w:type="auto"/>
                </w:tcPr>
                <w:p w14:paraId="383E3857" w14:textId="77777777" w:rsidR="00BE54DD" w:rsidRDefault="00BE54DD" w:rsidP="0088488C">
                  <w:r>
                    <w:t>- Il y a 10 places moto alignés le long d'un mur à droite de la porte d'entrée</w:t>
                  </w:r>
                </w:p>
              </w:tc>
            </w:tr>
            <w:tr w:rsidR="00BE54DD" w14:paraId="53DC44FE" w14:textId="77777777" w:rsidTr="0088488C">
              <w:tc>
                <w:tcPr>
                  <w:tcW w:w="0" w:type="auto"/>
                </w:tcPr>
                <w:p w14:paraId="29A60A64" w14:textId="77777777" w:rsidR="00BE54DD" w:rsidRDefault="00BE54DD" w:rsidP="0088488C">
                  <w:r>
                    <w:t>Places voiture</w:t>
                  </w:r>
                </w:p>
              </w:tc>
              <w:tc>
                <w:tcPr>
                  <w:tcW w:w="0" w:type="auto"/>
                </w:tcPr>
                <w:p w14:paraId="61E9728C" w14:textId="77777777" w:rsidR="00BE54DD" w:rsidRDefault="00BE54DD" w:rsidP="0088488C">
                  <w:r>
                    <w:t>- Il y a 3 places voiture alignés le long d'un mur à gauche de la porte d'entrée</w:t>
                  </w:r>
                </w:p>
              </w:tc>
            </w:tr>
            <w:tr w:rsidR="00BE54DD" w14:paraId="31099E21" w14:textId="77777777" w:rsidTr="0088488C">
              <w:tc>
                <w:tcPr>
                  <w:tcW w:w="0" w:type="auto"/>
                </w:tcPr>
                <w:p w14:paraId="444F9FD6" w14:textId="77777777" w:rsidR="00BE54DD" w:rsidRDefault="00BE54DD" w:rsidP="0088488C">
                  <w:r>
                    <w:t>Fleurs</w:t>
                  </w:r>
                </w:p>
              </w:tc>
              <w:tc>
                <w:tcPr>
                  <w:tcW w:w="0" w:type="auto"/>
                </w:tcPr>
                <w:p w14:paraId="3DB3AD3C" w14:textId="77777777" w:rsidR="00BE54DD" w:rsidRDefault="00BE54DD" w:rsidP="0088488C">
                  <w:r>
                    <w:t>- Il y a des fleurs de décoration tout autour du bâtiment</w:t>
                  </w:r>
                </w:p>
              </w:tc>
            </w:tr>
            <w:tr w:rsidR="00BE54DD" w14:paraId="6914A4B3" w14:textId="77777777" w:rsidTr="0088488C">
              <w:tc>
                <w:tcPr>
                  <w:tcW w:w="0" w:type="auto"/>
                </w:tcPr>
                <w:p w14:paraId="59042ED4" w14:textId="77777777" w:rsidR="00BE54DD" w:rsidRDefault="00BE54DD" w:rsidP="0088488C">
                  <w:r>
                    <w:t>Bancs</w:t>
                  </w:r>
                </w:p>
              </w:tc>
              <w:tc>
                <w:tcPr>
                  <w:tcW w:w="0" w:type="auto"/>
                </w:tcPr>
                <w:p w14:paraId="108568DD" w14:textId="77777777" w:rsidR="00BE54DD" w:rsidRDefault="00BE54DD" w:rsidP="0088488C">
                  <w:r>
                    <w:t>Il y a 2 bancs de chaque côté du mur</w:t>
                  </w:r>
                </w:p>
              </w:tc>
            </w:tr>
            <w:tr w:rsidR="00BE54DD" w14:paraId="3CF35203" w14:textId="77777777" w:rsidTr="0088488C">
              <w:tc>
                <w:tcPr>
                  <w:tcW w:w="0" w:type="auto"/>
                </w:tcPr>
                <w:p w14:paraId="57FF4CA1" w14:textId="77777777" w:rsidR="00BE54DD" w:rsidRDefault="00BE54DD" w:rsidP="0088488C">
                  <w:r>
                    <w:t>Lampadaires</w:t>
                  </w:r>
                </w:p>
              </w:tc>
              <w:tc>
                <w:tcPr>
                  <w:tcW w:w="0" w:type="auto"/>
                </w:tcPr>
                <w:p w14:paraId="782BA203" w14:textId="77777777" w:rsidR="00BE54DD" w:rsidRDefault="00BE54DD" w:rsidP="0088488C">
                  <w:r>
                    <w:t>- Il y 4 lampadaires, 1 de chaque côté du bâtiment, au centre de chaque mur</w:t>
                  </w:r>
                </w:p>
              </w:tc>
            </w:tr>
            <w:tr w:rsidR="00BE54DD" w14:paraId="0075E6A0" w14:textId="77777777" w:rsidTr="0088488C">
              <w:tc>
                <w:tcPr>
                  <w:tcW w:w="0" w:type="auto"/>
                </w:tcPr>
                <w:p w14:paraId="5D9E1FEB" w14:textId="77777777" w:rsidR="00BE54DD" w:rsidRDefault="00BE54DD" w:rsidP="0088488C">
                  <w:r>
                    <w:t>Arbres</w:t>
                  </w:r>
                </w:p>
              </w:tc>
              <w:tc>
                <w:tcPr>
                  <w:tcW w:w="0" w:type="auto"/>
                </w:tcPr>
                <w:p w14:paraId="163B6A9E" w14:textId="7E2C6F5F" w:rsidR="00BE54DD" w:rsidRDefault="00BE54DD" w:rsidP="0088488C">
                  <w:r>
                    <w:t xml:space="preserve">- Il y a 1 arbres </w:t>
                  </w:r>
                  <w:r w:rsidR="003729CC">
                    <w:t>au-dessus</w:t>
                  </w:r>
                  <w:r>
                    <w:t xml:space="preserve"> de chaque banc</w:t>
                  </w:r>
                </w:p>
              </w:tc>
            </w:tr>
            <w:tr w:rsidR="00BE54DD" w14:paraId="15415F95" w14:textId="77777777" w:rsidTr="0088488C">
              <w:tc>
                <w:tcPr>
                  <w:tcW w:w="0" w:type="auto"/>
                </w:tcPr>
                <w:p w14:paraId="461D3695" w14:textId="77777777" w:rsidR="00BE54DD" w:rsidRDefault="00BE54DD" w:rsidP="0088488C">
                  <w:r>
                    <w:t>Poubelles</w:t>
                  </w:r>
                </w:p>
              </w:tc>
              <w:tc>
                <w:tcPr>
                  <w:tcW w:w="0" w:type="auto"/>
                </w:tcPr>
                <w:p w14:paraId="69C3BD48" w14:textId="77777777" w:rsidR="00BE54DD" w:rsidRDefault="00BE54DD" w:rsidP="0088488C">
                  <w:r>
                    <w:t>- Il y a 4 poubelles autour du bâtiment, une dans chaque coin</w:t>
                  </w:r>
                </w:p>
              </w:tc>
            </w:tr>
            <w:tr w:rsidR="00BE54DD" w14:paraId="60B5A6DD" w14:textId="77777777" w:rsidTr="0088488C">
              <w:tc>
                <w:tcPr>
                  <w:tcW w:w="0" w:type="auto"/>
                </w:tcPr>
                <w:p w14:paraId="07FC843D" w14:textId="77777777" w:rsidR="00BE54DD" w:rsidRDefault="00BE54DD" w:rsidP="0088488C">
                  <w:r>
                    <w:t>Fontaine</w:t>
                  </w:r>
                </w:p>
              </w:tc>
              <w:tc>
                <w:tcPr>
                  <w:tcW w:w="0" w:type="auto"/>
                </w:tcPr>
                <w:p w14:paraId="7D69D8F8" w14:textId="77777777" w:rsidR="00BE54DD" w:rsidRDefault="00BE54DD" w:rsidP="0088488C">
                  <w:r>
                    <w:t>- Il y a 2 fontaines autour du bâtiment, une a vers l'entrée et l'autre derrière le bâtiment</w:t>
                  </w:r>
                </w:p>
              </w:tc>
            </w:tr>
          </w:tbl>
          <w:p w14:paraId="33CF6765" w14:textId="77777777" w:rsidR="00BE54DD" w:rsidRDefault="00BE54DD" w:rsidP="0088488C"/>
        </w:tc>
      </w:tr>
    </w:tbl>
    <w:p w14:paraId="3E57E374" w14:textId="77777777" w:rsidR="00BE54DD" w:rsidRDefault="00BE54DD" w:rsidP="00BE54DD"/>
    <w:p w14:paraId="188F9D3F" w14:textId="77777777" w:rsidR="00BE54DD" w:rsidRDefault="00BE54DD" w:rsidP="00BE54DD"/>
    <w:p w14:paraId="3106197B" w14:textId="77777777" w:rsidR="00BE54DD" w:rsidRDefault="00BE54DD" w:rsidP="00BE54DD"/>
    <w:p w14:paraId="4C38E53F" w14:textId="77777777" w:rsidR="00BE54DD" w:rsidRDefault="00BE54DD" w:rsidP="00BE54DD"/>
    <w:p w14:paraId="6D236077" w14:textId="77777777" w:rsidR="00BE54DD" w:rsidRDefault="00BE54DD" w:rsidP="00BE54DD"/>
    <w:p w14:paraId="3E2EF71A" w14:textId="77777777" w:rsidR="00BE54DD" w:rsidRDefault="00BE54DD" w:rsidP="00BE54DD"/>
    <w:p w14:paraId="1BBA97A3" w14:textId="77777777" w:rsidR="00BE54DD" w:rsidRDefault="00BE54DD" w:rsidP="00BE54DD"/>
    <w:p w14:paraId="0EF7C32B" w14:textId="77777777" w:rsidR="00BE54DD" w:rsidRDefault="00BE54DD" w:rsidP="00BE54DD"/>
    <w:p w14:paraId="7FF90B5C" w14:textId="77777777" w:rsidR="00BE54DD" w:rsidRDefault="00BE54DD" w:rsidP="00BE54DD"/>
    <w:p w14:paraId="4CBDB441" w14:textId="77777777" w:rsidR="00BE54DD" w:rsidRDefault="00BE54DD" w:rsidP="00BE54DD">
      <w:pPr>
        <w:pStyle w:val="Titre3"/>
      </w:pPr>
      <w:bookmarkStart w:id="47" w:name="_Toc165981503"/>
      <w:bookmarkStart w:id="48" w:name="_Toc167804867"/>
      <w:r>
        <w:lastRenderedPageBreak/>
        <w:t>Salle de classe 2ème étage D11</w:t>
      </w:r>
      <w:bookmarkEnd w:id="47"/>
      <w:bookmarkEnd w:id="48"/>
    </w:p>
    <w:p w14:paraId="24B8F6A9" w14:textId="2B91195F" w:rsidR="00BE54DD" w:rsidRDefault="00BE54DD" w:rsidP="00BE54DD">
      <w:r>
        <w:t>(</w:t>
      </w:r>
      <w:r w:rsidR="00FC76F3">
        <w:t>Auteur :</w:t>
      </w:r>
      <w:r>
        <w:t xml:space="preserve"> Alexandre Dürrenmatt)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0AA825F4" w14:textId="77777777" w:rsidTr="0088488C">
        <w:tc>
          <w:tcPr>
            <w:tcW w:w="0" w:type="auto"/>
          </w:tcPr>
          <w:p w14:paraId="66DB6B16" w14:textId="77777777" w:rsidR="00BE54DD" w:rsidRDefault="00BE54DD" w:rsidP="0088488C">
            <w:r>
              <w:t>En tant qu'élève Je veux une salle de classe au 2ème étage (très bien équipée) Pour les cours d'informatique</w:t>
            </w:r>
          </w:p>
        </w:tc>
      </w:tr>
      <w:tr w:rsidR="00BE54DD" w14:paraId="393F0F8F" w14:textId="77777777" w:rsidTr="0088488C">
        <w:tc>
          <w:tcPr>
            <w:tcW w:w="0" w:type="auto"/>
          </w:tcPr>
          <w:p w14:paraId="6FC4B7E3" w14:textId="4057715E" w:rsidR="00BE54DD" w:rsidRDefault="00BE54DD" w:rsidP="0088488C">
            <w:pPr>
              <w:jc w:val="center"/>
            </w:pPr>
            <w:r>
              <w:t xml:space="preserve">Tests </w:t>
            </w:r>
            <w:r w:rsidR="00FC76F3">
              <w:t>d’acceptance :</w:t>
            </w:r>
            <w:r>
              <w:t xml:space="preserve"> </w:t>
            </w:r>
          </w:p>
          <w:tbl>
            <w:tblPr>
              <w:tblW w:w="100" w:type="auto"/>
              <w:tblCellMar>
                <w:left w:w="10" w:type="dxa"/>
                <w:right w:w="10" w:type="dxa"/>
              </w:tblCellMar>
              <w:tblLook w:val="0000" w:firstRow="0" w:lastRow="0" w:firstColumn="0" w:lastColumn="0" w:noHBand="0" w:noVBand="0"/>
            </w:tblPr>
            <w:tblGrid>
              <w:gridCol w:w="1194"/>
              <w:gridCol w:w="7846"/>
            </w:tblGrid>
            <w:tr w:rsidR="00BE54DD" w14:paraId="5C48AC8F" w14:textId="77777777" w:rsidTr="0088488C">
              <w:tc>
                <w:tcPr>
                  <w:tcW w:w="0" w:type="auto"/>
                </w:tcPr>
                <w:p w14:paraId="68CF6CC8" w14:textId="77777777" w:rsidR="00BE54DD" w:rsidRDefault="00BE54DD" w:rsidP="0088488C">
                  <w:r>
                    <w:t>Tables</w:t>
                  </w:r>
                </w:p>
              </w:tc>
              <w:tc>
                <w:tcPr>
                  <w:tcW w:w="0" w:type="auto"/>
                </w:tcPr>
                <w:p w14:paraId="788D3574" w14:textId="7FBB2366" w:rsidR="00BE54DD" w:rsidRDefault="00BE54DD" w:rsidP="0088488C">
                  <w:r>
                    <w:t xml:space="preserve">Il y a 17 tables gamer en boit avec la place pour deux écrans, ils seront </w:t>
                  </w:r>
                  <w:r w:rsidR="00FC76F3">
                    <w:t>placés</w:t>
                  </w:r>
                  <w:r>
                    <w:t xml:space="preserve"> en groupes de 4 en chaque coin de manière qu'il soit </w:t>
                  </w:r>
                  <w:r w:rsidR="00FC76F3">
                    <w:t>facile</w:t>
                  </w:r>
                  <w:r>
                    <w:t xml:space="preserve"> la visualisation du tableau de l'enseignant. Il y a une table devant le </w:t>
                  </w:r>
                  <w:r w:rsidR="00FC76F3">
                    <w:t>tableau</w:t>
                  </w:r>
                  <w:r>
                    <w:t xml:space="preserve"> pour l'enseignant.</w:t>
                  </w:r>
                </w:p>
              </w:tc>
            </w:tr>
            <w:tr w:rsidR="00BE54DD" w14:paraId="16F48931" w14:textId="77777777" w:rsidTr="0088488C">
              <w:tc>
                <w:tcPr>
                  <w:tcW w:w="0" w:type="auto"/>
                </w:tcPr>
                <w:p w14:paraId="6B10C8E2" w14:textId="7633C167" w:rsidR="00BE54DD" w:rsidRDefault="00FC76F3" w:rsidP="0088488C">
                  <w:r>
                    <w:t>Pilonne</w:t>
                  </w:r>
                </w:p>
              </w:tc>
              <w:tc>
                <w:tcPr>
                  <w:tcW w:w="0" w:type="auto"/>
                </w:tcPr>
                <w:p w14:paraId="7DF76542" w14:textId="4459ED5F" w:rsidR="00BE54DD" w:rsidRDefault="00BE54DD" w:rsidP="0088488C">
                  <w:r>
                    <w:t xml:space="preserve">Il y a 4 </w:t>
                  </w:r>
                  <w:r w:rsidR="00FC76F3">
                    <w:t>pilonnes</w:t>
                  </w:r>
                  <w:r>
                    <w:t xml:space="preserve"> avec une prise </w:t>
                  </w:r>
                  <w:r w:rsidR="00FC76F3">
                    <w:t>électrique</w:t>
                  </w:r>
                  <w:r>
                    <w:t xml:space="preserve"> à chaque </w:t>
                  </w:r>
                  <w:r w:rsidR="00FC76F3">
                    <w:t>côté</w:t>
                  </w:r>
                  <w:r>
                    <w:t xml:space="preserve">, ils sont </w:t>
                  </w:r>
                  <w:r w:rsidR="00FC76F3">
                    <w:t>placés</w:t>
                  </w:r>
                  <w:r>
                    <w:t xml:space="preserve"> au milieu de chaque groupe de 4 tables.</w:t>
                  </w:r>
                </w:p>
              </w:tc>
            </w:tr>
            <w:tr w:rsidR="00BE54DD" w14:paraId="58FE5EF2" w14:textId="77777777" w:rsidTr="0088488C">
              <w:tc>
                <w:tcPr>
                  <w:tcW w:w="0" w:type="auto"/>
                </w:tcPr>
                <w:p w14:paraId="3E3FEC26" w14:textId="77777777" w:rsidR="00BE54DD" w:rsidRDefault="00BE54DD" w:rsidP="0088488C">
                  <w:r>
                    <w:t>TV + Tableau</w:t>
                  </w:r>
                </w:p>
              </w:tc>
              <w:tc>
                <w:tcPr>
                  <w:tcW w:w="0" w:type="auto"/>
                </w:tcPr>
                <w:p w14:paraId="3553555B" w14:textId="3CC6C4C9" w:rsidR="00BE54DD" w:rsidRDefault="00BE54DD" w:rsidP="0088488C">
                  <w:r>
                    <w:t xml:space="preserve">Il y a un TV de 65 pouces au mur, derrière de la place de l'enseignant et </w:t>
                  </w:r>
                  <w:proofErr w:type="gramStart"/>
                  <w:r>
                    <w:t>à</w:t>
                  </w:r>
                  <w:proofErr w:type="gramEnd"/>
                  <w:r>
                    <w:t xml:space="preserve"> coté un tableau de </w:t>
                  </w:r>
                  <w:r w:rsidR="00FC76F3">
                    <w:t>1.</w:t>
                  </w:r>
                  <w:r>
                    <w:t>5m x 3m au centre du mur.</w:t>
                  </w:r>
                </w:p>
              </w:tc>
            </w:tr>
            <w:tr w:rsidR="00BE54DD" w14:paraId="273F23EF" w14:textId="77777777" w:rsidTr="0088488C">
              <w:tc>
                <w:tcPr>
                  <w:tcW w:w="0" w:type="auto"/>
                </w:tcPr>
                <w:p w14:paraId="318D506B" w14:textId="52210B34" w:rsidR="00BE54DD" w:rsidRDefault="00FC76F3" w:rsidP="0088488C">
                  <w:r>
                    <w:t>Chaises</w:t>
                  </w:r>
                </w:p>
              </w:tc>
              <w:tc>
                <w:tcPr>
                  <w:tcW w:w="0" w:type="auto"/>
                </w:tcPr>
                <w:p w14:paraId="1552DEEF" w14:textId="66B0B043" w:rsidR="00BE54DD" w:rsidRDefault="00BE54DD" w:rsidP="0088488C">
                  <w:r>
                    <w:t xml:space="preserve">Il y a 17 </w:t>
                  </w:r>
                  <w:r w:rsidR="00FC76F3">
                    <w:t>chaises</w:t>
                  </w:r>
                  <w:r>
                    <w:t xml:space="preserve"> gamer. Une pour chaque table et elles sont confortables.</w:t>
                  </w:r>
                </w:p>
              </w:tc>
            </w:tr>
            <w:tr w:rsidR="00BE54DD" w14:paraId="549595DE" w14:textId="77777777" w:rsidTr="0088488C">
              <w:tc>
                <w:tcPr>
                  <w:tcW w:w="0" w:type="auto"/>
                </w:tcPr>
                <w:p w14:paraId="3C5248A3" w14:textId="77777777" w:rsidR="00BE54DD" w:rsidRDefault="00BE54DD" w:rsidP="0088488C">
                  <w:r>
                    <w:t>Ecrans</w:t>
                  </w:r>
                </w:p>
              </w:tc>
              <w:tc>
                <w:tcPr>
                  <w:tcW w:w="0" w:type="auto"/>
                </w:tcPr>
                <w:p w14:paraId="3BB973A0" w14:textId="682BA287" w:rsidR="00BE54DD" w:rsidRDefault="00BE54DD" w:rsidP="0088488C">
                  <w:r>
                    <w:t xml:space="preserve">Il y a deux écrans par poste de travail. Ils sont de 18 puces chacune et ils sont l'une à </w:t>
                  </w:r>
                  <w:r w:rsidR="00FC76F3">
                    <w:t>côté</w:t>
                  </w:r>
                  <w:r>
                    <w:t xml:space="preserve"> de l'autre et ils sont placés en face de la </w:t>
                  </w:r>
                  <w:r w:rsidR="00FC76F3">
                    <w:t>chaise</w:t>
                  </w:r>
                  <w:r>
                    <w:t>.</w:t>
                  </w:r>
                </w:p>
              </w:tc>
            </w:tr>
            <w:tr w:rsidR="00BE54DD" w14:paraId="4B79ECA3" w14:textId="77777777" w:rsidTr="0088488C">
              <w:tc>
                <w:tcPr>
                  <w:tcW w:w="0" w:type="auto"/>
                </w:tcPr>
                <w:p w14:paraId="09A35033" w14:textId="77777777" w:rsidR="00BE54DD" w:rsidRDefault="00BE54DD" w:rsidP="0088488C">
                  <w:r>
                    <w:t>PC's</w:t>
                  </w:r>
                </w:p>
              </w:tc>
              <w:tc>
                <w:tcPr>
                  <w:tcW w:w="0" w:type="auto"/>
                </w:tcPr>
                <w:p w14:paraId="5948733E" w14:textId="69139556" w:rsidR="00BE54DD" w:rsidRDefault="00BE54DD" w:rsidP="0088488C">
                  <w:r>
                    <w:t xml:space="preserve">Il y a 17 </w:t>
                  </w:r>
                  <w:r w:rsidR="00FC76F3">
                    <w:t>PS</w:t>
                  </w:r>
                  <w:r>
                    <w:t>, un PC par poste et ils sont sous la table.</w:t>
                  </w:r>
                </w:p>
              </w:tc>
            </w:tr>
            <w:tr w:rsidR="00BE54DD" w14:paraId="2127CFDE" w14:textId="77777777" w:rsidTr="0088488C">
              <w:tc>
                <w:tcPr>
                  <w:tcW w:w="0" w:type="auto"/>
                </w:tcPr>
                <w:p w14:paraId="1F77FE43" w14:textId="3CF70B39" w:rsidR="00BE54DD" w:rsidRDefault="00FC76F3" w:rsidP="0088488C">
                  <w:r>
                    <w:t>Fenêtres</w:t>
                  </w:r>
                </w:p>
              </w:tc>
              <w:tc>
                <w:tcPr>
                  <w:tcW w:w="0" w:type="auto"/>
                </w:tcPr>
                <w:p w14:paraId="59620A09" w14:textId="4759D0F7" w:rsidR="00BE54DD" w:rsidRDefault="00BE54DD" w:rsidP="0088488C">
                  <w:r>
                    <w:t xml:space="preserve">Il y a deux grandes </w:t>
                  </w:r>
                  <w:r w:rsidR="00FC76F3">
                    <w:t>fenêtres</w:t>
                  </w:r>
                  <w:r>
                    <w:t>, ils sont au centre du mur d'en face de l'enseignant.</w:t>
                  </w:r>
                </w:p>
              </w:tc>
            </w:tr>
            <w:tr w:rsidR="00BE54DD" w14:paraId="29A856F4" w14:textId="77777777" w:rsidTr="0088488C">
              <w:tc>
                <w:tcPr>
                  <w:tcW w:w="0" w:type="auto"/>
                </w:tcPr>
                <w:p w14:paraId="0F5E2DE6" w14:textId="77777777" w:rsidR="00BE54DD" w:rsidRDefault="00BE54DD" w:rsidP="0088488C">
                  <w:r>
                    <w:t>Tapis</w:t>
                  </w:r>
                </w:p>
              </w:tc>
              <w:tc>
                <w:tcPr>
                  <w:tcW w:w="0" w:type="auto"/>
                </w:tcPr>
                <w:p w14:paraId="2B139783" w14:textId="77777777" w:rsidR="00BE54DD" w:rsidRDefault="00BE54DD" w:rsidP="0088488C">
                  <w:r>
                    <w:t>Il y a un grand tapis pour chaque groupe de 4 tables, ils sont de 3m x 3m</w:t>
                  </w:r>
                </w:p>
              </w:tc>
            </w:tr>
            <w:tr w:rsidR="00BE54DD" w14:paraId="25BD0D2B" w14:textId="77777777" w:rsidTr="0088488C">
              <w:tc>
                <w:tcPr>
                  <w:tcW w:w="0" w:type="auto"/>
                </w:tcPr>
                <w:p w14:paraId="3A1CAABA" w14:textId="77777777" w:rsidR="00BE54DD" w:rsidRDefault="00BE54DD" w:rsidP="0088488C">
                  <w:r>
                    <w:t>Etagère</w:t>
                  </w:r>
                </w:p>
              </w:tc>
              <w:tc>
                <w:tcPr>
                  <w:tcW w:w="0" w:type="auto"/>
                </w:tcPr>
                <w:p w14:paraId="78CE8479" w14:textId="50849229" w:rsidR="00BE54DD" w:rsidRDefault="00BE54DD" w:rsidP="0088488C">
                  <w:r>
                    <w:t xml:space="preserve">Il y a </w:t>
                  </w:r>
                  <w:r w:rsidR="00FC76F3">
                    <w:t>une étagère</w:t>
                  </w:r>
                  <w:r>
                    <w:t xml:space="preserve"> pour les chaussures. Il a la place pour 20 chaussures et il est de 4x5 colonnes, chaque espace est de 20cm x 20cm x 35cm et il est placé au mur à </w:t>
                  </w:r>
                  <w:r w:rsidR="00FC76F3">
                    <w:t>côté</w:t>
                  </w:r>
                  <w:r>
                    <w:t xml:space="preserve"> de la porte.</w:t>
                  </w:r>
                </w:p>
              </w:tc>
            </w:tr>
            <w:tr w:rsidR="00BE54DD" w14:paraId="5E7A83F5" w14:textId="77777777" w:rsidTr="0088488C">
              <w:tc>
                <w:tcPr>
                  <w:tcW w:w="0" w:type="auto"/>
                </w:tcPr>
                <w:p w14:paraId="60AF0429" w14:textId="77777777" w:rsidR="00BE54DD" w:rsidRDefault="00BE54DD" w:rsidP="0088488C">
                  <w:r>
                    <w:t>Porte-manteaux</w:t>
                  </w:r>
                </w:p>
              </w:tc>
              <w:tc>
                <w:tcPr>
                  <w:tcW w:w="0" w:type="auto"/>
                </w:tcPr>
                <w:p w14:paraId="353F750F" w14:textId="585201A7" w:rsidR="00BE54DD" w:rsidRDefault="00BE54DD" w:rsidP="0088488C">
                  <w:r>
                    <w:t xml:space="preserve">Il y a </w:t>
                  </w:r>
                  <w:r w:rsidR="00FC76F3">
                    <w:t>un porte-manteau</w:t>
                  </w:r>
                  <w:r>
                    <w:t xml:space="preserve"> tout au fond de la classe, au coin gauche. Il est en </w:t>
                  </w:r>
                  <w:r w:rsidR="00FC76F3">
                    <w:t>métal</w:t>
                  </w:r>
                  <w:r>
                    <w:t xml:space="preserve"> et il fait 2m d'hauteur avec la place pour 15 vestes.</w:t>
                  </w:r>
                </w:p>
              </w:tc>
            </w:tr>
          </w:tbl>
          <w:p w14:paraId="1D254119" w14:textId="77777777" w:rsidR="00BE54DD" w:rsidRDefault="00BE54DD" w:rsidP="0088488C"/>
        </w:tc>
      </w:tr>
    </w:tbl>
    <w:p w14:paraId="4344B29F" w14:textId="77777777" w:rsidR="00BE54DD" w:rsidRDefault="00BE54DD" w:rsidP="00BE54DD"/>
    <w:p w14:paraId="3D855727" w14:textId="77777777" w:rsidR="00BE54DD" w:rsidRDefault="00BE54DD" w:rsidP="00BE54DD">
      <w:pPr>
        <w:pStyle w:val="Titre3"/>
      </w:pPr>
      <w:bookmarkStart w:id="49" w:name="_Toc165981505"/>
      <w:bookmarkStart w:id="50" w:name="_Toc167804868"/>
      <w:r>
        <w:t>Salle d'imprimante D14</w:t>
      </w:r>
      <w:bookmarkEnd w:id="49"/>
      <w:bookmarkEnd w:id="50"/>
    </w:p>
    <w:p w14:paraId="3F6D4165" w14:textId="063F50AB" w:rsidR="00BE54DD" w:rsidRDefault="00BE54DD" w:rsidP="00BE54DD">
      <w:r>
        <w:t>(</w:t>
      </w:r>
      <w:r w:rsidR="008B37C8">
        <w:t>Auteur :</w:t>
      </w:r>
      <w:r>
        <w:t xml:space="preserve"> Mykola Zhuravel)</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0E5C6065" w14:textId="77777777" w:rsidTr="0088488C">
        <w:tc>
          <w:tcPr>
            <w:tcW w:w="0" w:type="auto"/>
          </w:tcPr>
          <w:p w14:paraId="5D728B71" w14:textId="77777777" w:rsidR="00BE54DD" w:rsidRDefault="00BE54DD" w:rsidP="0088488C">
            <w:r>
              <w:t>En tant qu'élève Je veux une salle d'imprimante Afin de pouvoir imprimer des papiers si j'en ai besoin</w:t>
            </w:r>
          </w:p>
        </w:tc>
      </w:tr>
      <w:tr w:rsidR="00BE54DD" w14:paraId="4EDC5E8F" w14:textId="77777777" w:rsidTr="0088488C">
        <w:tc>
          <w:tcPr>
            <w:tcW w:w="0" w:type="auto"/>
          </w:tcPr>
          <w:p w14:paraId="08EABD37" w14:textId="7A3F1C9A" w:rsidR="00BE54DD" w:rsidRDefault="00BE54DD" w:rsidP="0088488C">
            <w:pPr>
              <w:jc w:val="center"/>
            </w:pPr>
            <w:r>
              <w:t xml:space="preserve">Tests </w:t>
            </w:r>
            <w:r w:rsidR="008B37C8">
              <w:t>d’acceptance :</w:t>
            </w:r>
            <w:r>
              <w:t xml:space="preserve"> </w:t>
            </w:r>
          </w:p>
          <w:tbl>
            <w:tblPr>
              <w:tblW w:w="100" w:type="auto"/>
              <w:tblCellMar>
                <w:left w:w="10" w:type="dxa"/>
                <w:right w:w="10" w:type="dxa"/>
              </w:tblCellMar>
              <w:tblLook w:val="0000" w:firstRow="0" w:lastRow="0" w:firstColumn="0" w:lastColumn="0" w:noHBand="0" w:noVBand="0"/>
            </w:tblPr>
            <w:tblGrid>
              <w:gridCol w:w="1134"/>
              <w:gridCol w:w="6401"/>
            </w:tblGrid>
            <w:tr w:rsidR="00BE54DD" w14:paraId="408AD580" w14:textId="77777777" w:rsidTr="0088488C">
              <w:tc>
                <w:tcPr>
                  <w:tcW w:w="0" w:type="auto"/>
                </w:tcPr>
                <w:p w14:paraId="30699523" w14:textId="77777777" w:rsidR="00BE54DD" w:rsidRDefault="00BE54DD" w:rsidP="0088488C">
                  <w:r>
                    <w:t>Imprimante</w:t>
                  </w:r>
                </w:p>
              </w:tc>
              <w:tc>
                <w:tcPr>
                  <w:tcW w:w="0" w:type="auto"/>
                </w:tcPr>
                <w:p w14:paraId="5D8B355B" w14:textId="77777777" w:rsidR="00BE54DD" w:rsidRDefault="00BE54DD" w:rsidP="0088488C">
                  <w:r>
                    <w:t>- Il y a 1 imprimante dans la salle en face de la porte</w:t>
                  </w:r>
                </w:p>
              </w:tc>
            </w:tr>
            <w:tr w:rsidR="00BE54DD" w14:paraId="58B750F6" w14:textId="77777777" w:rsidTr="0088488C">
              <w:tc>
                <w:tcPr>
                  <w:tcW w:w="0" w:type="auto"/>
                </w:tcPr>
                <w:p w14:paraId="292D697E" w14:textId="77777777" w:rsidR="00BE54DD" w:rsidRDefault="00BE54DD" w:rsidP="0088488C">
                  <w:r>
                    <w:t>Fenêtre</w:t>
                  </w:r>
                </w:p>
              </w:tc>
              <w:tc>
                <w:tcPr>
                  <w:tcW w:w="0" w:type="auto"/>
                </w:tcPr>
                <w:p w14:paraId="4E34C005" w14:textId="77777777" w:rsidR="00BE54DD" w:rsidRDefault="00BE54DD" w:rsidP="0088488C">
                  <w:r>
                    <w:t>- Il y a 1 fenêtre dans la pièce au milieu du mur de droite</w:t>
                  </w:r>
                </w:p>
              </w:tc>
            </w:tr>
            <w:tr w:rsidR="00BE54DD" w14:paraId="16B0E45D" w14:textId="77777777" w:rsidTr="0088488C">
              <w:tc>
                <w:tcPr>
                  <w:tcW w:w="0" w:type="auto"/>
                </w:tcPr>
                <w:p w14:paraId="0BA9E2B5" w14:textId="77777777" w:rsidR="00BE54DD" w:rsidRDefault="00BE54DD" w:rsidP="0088488C">
                  <w:r>
                    <w:t>Armoire</w:t>
                  </w:r>
                </w:p>
              </w:tc>
              <w:tc>
                <w:tcPr>
                  <w:tcW w:w="0" w:type="auto"/>
                </w:tcPr>
                <w:p w14:paraId="0F6AFE77" w14:textId="20125C03" w:rsidR="00BE54DD" w:rsidRDefault="00BE54DD" w:rsidP="0088488C">
                  <w:r>
                    <w:t xml:space="preserve">- Il y a 1 armoire pour stocker du papier </w:t>
                  </w:r>
                  <w:r w:rsidR="005868C6">
                    <w:t>à</w:t>
                  </w:r>
                  <w:r>
                    <w:t xml:space="preserve"> gauche de l'imprimante</w:t>
                  </w:r>
                </w:p>
              </w:tc>
            </w:tr>
            <w:tr w:rsidR="00BE54DD" w14:paraId="7D7437BB" w14:textId="77777777" w:rsidTr="0088488C">
              <w:tc>
                <w:tcPr>
                  <w:tcW w:w="0" w:type="auto"/>
                </w:tcPr>
                <w:p w14:paraId="1B35820E" w14:textId="77777777" w:rsidR="00BE54DD" w:rsidRDefault="00BE54DD" w:rsidP="0088488C">
                  <w:r>
                    <w:t>Murs</w:t>
                  </w:r>
                </w:p>
              </w:tc>
              <w:tc>
                <w:tcPr>
                  <w:tcW w:w="0" w:type="auto"/>
                </w:tcPr>
                <w:p w14:paraId="6ECB0463" w14:textId="77777777" w:rsidR="00BE54DD" w:rsidRDefault="00BE54DD" w:rsidP="0088488C">
                  <w:r>
                    <w:t>- Il y a des murs gris clair</w:t>
                  </w:r>
                </w:p>
              </w:tc>
            </w:tr>
            <w:tr w:rsidR="00BE54DD" w14:paraId="0BC97E66" w14:textId="77777777" w:rsidTr="0088488C">
              <w:tc>
                <w:tcPr>
                  <w:tcW w:w="0" w:type="auto"/>
                </w:tcPr>
                <w:p w14:paraId="6E8B052E" w14:textId="77777777" w:rsidR="00BE54DD" w:rsidRDefault="00BE54DD" w:rsidP="0088488C">
                  <w:r>
                    <w:t>Poubelle</w:t>
                  </w:r>
                </w:p>
              </w:tc>
              <w:tc>
                <w:tcPr>
                  <w:tcW w:w="0" w:type="auto"/>
                </w:tcPr>
                <w:p w14:paraId="6652A67A" w14:textId="77777777" w:rsidR="00BE54DD" w:rsidRDefault="00BE54DD" w:rsidP="0088488C">
                  <w:r>
                    <w:t>- Il y a une poubelle à droite de l'imprimante</w:t>
                  </w:r>
                </w:p>
              </w:tc>
            </w:tr>
            <w:tr w:rsidR="00BE54DD" w14:paraId="412AFAED" w14:textId="77777777" w:rsidTr="0088488C">
              <w:tc>
                <w:tcPr>
                  <w:tcW w:w="0" w:type="auto"/>
                </w:tcPr>
                <w:p w14:paraId="4C02CDFE" w14:textId="77777777" w:rsidR="00BE54DD" w:rsidRDefault="00BE54DD" w:rsidP="0088488C">
                  <w:r>
                    <w:t>Sol</w:t>
                  </w:r>
                </w:p>
              </w:tc>
              <w:tc>
                <w:tcPr>
                  <w:tcW w:w="0" w:type="auto"/>
                </w:tcPr>
                <w:p w14:paraId="22A5794B" w14:textId="77777777" w:rsidR="00BE54DD" w:rsidRDefault="00BE54DD" w:rsidP="0088488C">
                  <w:r>
                    <w:t>- Il y a un sol noir</w:t>
                  </w:r>
                </w:p>
              </w:tc>
            </w:tr>
            <w:tr w:rsidR="00BE54DD" w14:paraId="4853E999" w14:textId="77777777" w:rsidTr="0088488C">
              <w:tc>
                <w:tcPr>
                  <w:tcW w:w="0" w:type="auto"/>
                </w:tcPr>
                <w:p w14:paraId="28E93748" w14:textId="77777777" w:rsidR="00BE54DD" w:rsidRDefault="00BE54DD" w:rsidP="0088488C">
                  <w:r>
                    <w:t>Porte</w:t>
                  </w:r>
                </w:p>
              </w:tc>
              <w:tc>
                <w:tcPr>
                  <w:tcW w:w="0" w:type="auto"/>
                </w:tcPr>
                <w:p w14:paraId="15FA8F30" w14:textId="77777777" w:rsidR="00BE54DD" w:rsidRDefault="00BE54DD" w:rsidP="0088488C">
                  <w:r>
                    <w:t>- Il y a une porte en bois</w:t>
                  </w:r>
                </w:p>
              </w:tc>
            </w:tr>
            <w:tr w:rsidR="00BE54DD" w14:paraId="38B73306" w14:textId="77777777" w:rsidTr="0088488C">
              <w:tc>
                <w:tcPr>
                  <w:tcW w:w="0" w:type="auto"/>
                </w:tcPr>
                <w:p w14:paraId="56355F28" w14:textId="77777777" w:rsidR="00BE54DD" w:rsidRDefault="00BE54DD" w:rsidP="0088488C">
                  <w:r>
                    <w:t>Tapis</w:t>
                  </w:r>
                </w:p>
              </w:tc>
              <w:tc>
                <w:tcPr>
                  <w:tcW w:w="0" w:type="auto"/>
                </w:tcPr>
                <w:p w14:paraId="589073CC" w14:textId="77777777" w:rsidR="00BE54DD" w:rsidRDefault="00BE54DD" w:rsidP="0088488C">
                  <w:r>
                    <w:t>- Il y a un tapis sous l'imprimante</w:t>
                  </w:r>
                </w:p>
              </w:tc>
            </w:tr>
          </w:tbl>
          <w:p w14:paraId="672D45D1" w14:textId="77777777" w:rsidR="00BE54DD" w:rsidRDefault="00BE54DD" w:rsidP="0088488C"/>
        </w:tc>
      </w:tr>
    </w:tbl>
    <w:p w14:paraId="7724628C" w14:textId="77777777" w:rsidR="00BE54DD" w:rsidRDefault="00BE54DD" w:rsidP="00BE54DD"/>
    <w:p w14:paraId="49E58374" w14:textId="77777777" w:rsidR="00BE54DD" w:rsidRDefault="00BE54DD" w:rsidP="00BE54DD">
      <w:pPr>
        <w:pStyle w:val="Titre3"/>
      </w:pPr>
      <w:bookmarkStart w:id="51" w:name="_Toc165981506"/>
      <w:bookmarkStart w:id="52" w:name="_Toc167804869"/>
      <w:r>
        <w:t>Salle d'imprimante D04</w:t>
      </w:r>
      <w:bookmarkEnd w:id="51"/>
      <w:bookmarkEnd w:id="52"/>
    </w:p>
    <w:p w14:paraId="04F0D6E1" w14:textId="4EF66352" w:rsidR="00BE54DD" w:rsidRDefault="00BE54DD" w:rsidP="00BE54DD">
      <w:r>
        <w:t>(</w:t>
      </w:r>
      <w:r w:rsidR="005868C6">
        <w:t>Auteur :</w:t>
      </w:r>
      <w:r>
        <w:t xml:space="preserve"> Mykola Zhuravel)</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39400543" w14:textId="77777777" w:rsidTr="0088488C">
        <w:tc>
          <w:tcPr>
            <w:tcW w:w="0" w:type="auto"/>
          </w:tcPr>
          <w:p w14:paraId="26703222" w14:textId="77777777" w:rsidR="00BE54DD" w:rsidRDefault="00BE54DD" w:rsidP="0088488C">
            <w:r>
              <w:t>En tant qu'élève Je veux une salle d'imprimante Afin de pouvoir imprimer des papiers si j'en ai besoin</w:t>
            </w:r>
          </w:p>
        </w:tc>
      </w:tr>
      <w:tr w:rsidR="00BE54DD" w14:paraId="3116B494" w14:textId="77777777" w:rsidTr="0088488C">
        <w:tc>
          <w:tcPr>
            <w:tcW w:w="0" w:type="auto"/>
          </w:tcPr>
          <w:p w14:paraId="6816BD0B" w14:textId="55C75815" w:rsidR="00BE54DD" w:rsidRDefault="00BE54DD" w:rsidP="0088488C">
            <w:pPr>
              <w:jc w:val="center"/>
            </w:pPr>
            <w:r>
              <w:t xml:space="preserve">Tests </w:t>
            </w:r>
            <w:r w:rsidR="005868C6">
              <w:t>d’acceptance :</w:t>
            </w:r>
            <w:r>
              <w:t xml:space="preserve"> </w:t>
            </w:r>
          </w:p>
          <w:tbl>
            <w:tblPr>
              <w:tblW w:w="100" w:type="auto"/>
              <w:tblCellMar>
                <w:left w:w="10" w:type="dxa"/>
                <w:right w:w="10" w:type="dxa"/>
              </w:tblCellMar>
              <w:tblLook w:val="0000" w:firstRow="0" w:lastRow="0" w:firstColumn="0" w:lastColumn="0" w:noHBand="0" w:noVBand="0"/>
            </w:tblPr>
            <w:tblGrid>
              <w:gridCol w:w="1134"/>
              <w:gridCol w:w="6664"/>
            </w:tblGrid>
            <w:tr w:rsidR="00BE54DD" w14:paraId="73619AC9" w14:textId="77777777" w:rsidTr="0088488C">
              <w:tc>
                <w:tcPr>
                  <w:tcW w:w="0" w:type="auto"/>
                </w:tcPr>
                <w:p w14:paraId="4B5F49CE" w14:textId="77777777" w:rsidR="00BE54DD" w:rsidRDefault="00BE54DD" w:rsidP="0088488C">
                  <w:r>
                    <w:t>Imprimante</w:t>
                  </w:r>
                </w:p>
              </w:tc>
              <w:tc>
                <w:tcPr>
                  <w:tcW w:w="0" w:type="auto"/>
                </w:tcPr>
                <w:p w14:paraId="219F3283" w14:textId="77777777" w:rsidR="00BE54DD" w:rsidRDefault="00BE54DD" w:rsidP="0088488C">
                  <w:r>
                    <w:t>- Il y a 1 imprimante dans la salle en face de la porte</w:t>
                  </w:r>
                </w:p>
              </w:tc>
            </w:tr>
            <w:tr w:rsidR="00BE54DD" w14:paraId="0DA8E9F6" w14:textId="77777777" w:rsidTr="0088488C">
              <w:tc>
                <w:tcPr>
                  <w:tcW w:w="0" w:type="auto"/>
                </w:tcPr>
                <w:p w14:paraId="027C1100" w14:textId="77777777" w:rsidR="00BE54DD" w:rsidRDefault="00BE54DD" w:rsidP="0088488C">
                  <w:r>
                    <w:t>Fenêtre</w:t>
                  </w:r>
                </w:p>
              </w:tc>
              <w:tc>
                <w:tcPr>
                  <w:tcW w:w="0" w:type="auto"/>
                </w:tcPr>
                <w:p w14:paraId="6CA4E9C4" w14:textId="77777777" w:rsidR="00BE54DD" w:rsidRDefault="00BE54DD" w:rsidP="0088488C">
                  <w:r>
                    <w:t>- Il y a 1 fenêtre dans la pièce au milieu du mur de droite</w:t>
                  </w:r>
                </w:p>
              </w:tc>
            </w:tr>
            <w:tr w:rsidR="00BE54DD" w14:paraId="48206061" w14:textId="77777777" w:rsidTr="0088488C">
              <w:tc>
                <w:tcPr>
                  <w:tcW w:w="0" w:type="auto"/>
                </w:tcPr>
                <w:p w14:paraId="2424402F" w14:textId="77777777" w:rsidR="00BE54DD" w:rsidRDefault="00BE54DD" w:rsidP="0088488C">
                  <w:r>
                    <w:t>Armoire</w:t>
                  </w:r>
                </w:p>
              </w:tc>
              <w:tc>
                <w:tcPr>
                  <w:tcW w:w="0" w:type="auto"/>
                </w:tcPr>
                <w:p w14:paraId="1DBF1F4C" w14:textId="167BEBCE" w:rsidR="00BE54DD" w:rsidRDefault="00BE54DD" w:rsidP="0088488C">
                  <w:r>
                    <w:t xml:space="preserve">- Il y a une armoire pour stocker du papier </w:t>
                  </w:r>
                  <w:r w:rsidR="007410F6">
                    <w:t>à</w:t>
                  </w:r>
                  <w:r>
                    <w:t xml:space="preserve"> gauche de l'imprimante</w:t>
                  </w:r>
                </w:p>
              </w:tc>
            </w:tr>
            <w:tr w:rsidR="00BE54DD" w14:paraId="625C7F0F" w14:textId="77777777" w:rsidTr="0088488C">
              <w:tc>
                <w:tcPr>
                  <w:tcW w:w="0" w:type="auto"/>
                </w:tcPr>
                <w:p w14:paraId="1D1E44CE" w14:textId="77777777" w:rsidR="00BE54DD" w:rsidRDefault="00BE54DD" w:rsidP="0088488C">
                  <w:r>
                    <w:t>Murs</w:t>
                  </w:r>
                </w:p>
              </w:tc>
              <w:tc>
                <w:tcPr>
                  <w:tcW w:w="0" w:type="auto"/>
                </w:tcPr>
                <w:p w14:paraId="2D4244F7" w14:textId="77777777" w:rsidR="00BE54DD" w:rsidRDefault="00BE54DD" w:rsidP="0088488C">
                  <w:r>
                    <w:t>- Je veux des murs gris clair</w:t>
                  </w:r>
                </w:p>
              </w:tc>
            </w:tr>
            <w:tr w:rsidR="00BE54DD" w14:paraId="386AC15F" w14:textId="77777777" w:rsidTr="0088488C">
              <w:tc>
                <w:tcPr>
                  <w:tcW w:w="0" w:type="auto"/>
                </w:tcPr>
                <w:p w14:paraId="11835FA8" w14:textId="77777777" w:rsidR="00BE54DD" w:rsidRDefault="00BE54DD" w:rsidP="0088488C">
                  <w:r>
                    <w:t>Poubelle</w:t>
                  </w:r>
                </w:p>
              </w:tc>
              <w:tc>
                <w:tcPr>
                  <w:tcW w:w="0" w:type="auto"/>
                </w:tcPr>
                <w:p w14:paraId="77F97782" w14:textId="77777777" w:rsidR="00BE54DD" w:rsidRDefault="00BE54DD" w:rsidP="0088488C">
                  <w:r>
                    <w:t>- Il y a une poubelle à droite de l'imprimante</w:t>
                  </w:r>
                </w:p>
              </w:tc>
            </w:tr>
            <w:tr w:rsidR="00BE54DD" w14:paraId="233EE33F" w14:textId="77777777" w:rsidTr="0088488C">
              <w:tc>
                <w:tcPr>
                  <w:tcW w:w="0" w:type="auto"/>
                </w:tcPr>
                <w:p w14:paraId="728918D3" w14:textId="77777777" w:rsidR="00BE54DD" w:rsidRDefault="00BE54DD" w:rsidP="0088488C">
                  <w:r>
                    <w:t>Sol</w:t>
                  </w:r>
                </w:p>
              </w:tc>
              <w:tc>
                <w:tcPr>
                  <w:tcW w:w="0" w:type="auto"/>
                </w:tcPr>
                <w:p w14:paraId="108A4327" w14:textId="77777777" w:rsidR="00BE54DD" w:rsidRDefault="00BE54DD" w:rsidP="0088488C">
                  <w:r>
                    <w:t>- Il y a un sol noir</w:t>
                  </w:r>
                </w:p>
              </w:tc>
            </w:tr>
            <w:tr w:rsidR="00BE54DD" w14:paraId="4BDA1272" w14:textId="77777777" w:rsidTr="0088488C">
              <w:tc>
                <w:tcPr>
                  <w:tcW w:w="0" w:type="auto"/>
                </w:tcPr>
                <w:p w14:paraId="3EA0A494" w14:textId="77777777" w:rsidR="00BE54DD" w:rsidRDefault="00BE54DD" w:rsidP="0088488C">
                  <w:r>
                    <w:t>Porte</w:t>
                  </w:r>
                </w:p>
              </w:tc>
              <w:tc>
                <w:tcPr>
                  <w:tcW w:w="0" w:type="auto"/>
                </w:tcPr>
                <w:p w14:paraId="33D6A08D" w14:textId="77777777" w:rsidR="00BE54DD" w:rsidRDefault="00BE54DD" w:rsidP="0088488C">
                  <w:r>
                    <w:t>- Il y a une porte en bois</w:t>
                  </w:r>
                </w:p>
              </w:tc>
            </w:tr>
            <w:tr w:rsidR="00BE54DD" w14:paraId="497C3B98" w14:textId="77777777" w:rsidTr="0088488C">
              <w:tc>
                <w:tcPr>
                  <w:tcW w:w="0" w:type="auto"/>
                </w:tcPr>
                <w:p w14:paraId="0802755C" w14:textId="77777777" w:rsidR="00BE54DD" w:rsidRDefault="00BE54DD" w:rsidP="0088488C">
                  <w:r>
                    <w:t>Tapis</w:t>
                  </w:r>
                </w:p>
              </w:tc>
              <w:tc>
                <w:tcPr>
                  <w:tcW w:w="0" w:type="auto"/>
                </w:tcPr>
                <w:p w14:paraId="615D0B02" w14:textId="77777777" w:rsidR="00BE54DD" w:rsidRDefault="00BE54DD" w:rsidP="0088488C">
                  <w:r>
                    <w:t>- Il y a un tapis sous l'imprimante</w:t>
                  </w:r>
                </w:p>
              </w:tc>
            </w:tr>
          </w:tbl>
          <w:p w14:paraId="3E071754" w14:textId="77777777" w:rsidR="00BE54DD" w:rsidRDefault="00BE54DD" w:rsidP="0088488C"/>
        </w:tc>
      </w:tr>
    </w:tbl>
    <w:p w14:paraId="4F1A5B0B" w14:textId="77777777" w:rsidR="00BE54DD" w:rsidRDefault="00BE54DD" w:rsidP="00BE54DD"/>
    <w:p w14:paraId="4123A790" w14:textId="77777777" w:rsidR="00BE54DD" w:rsidRDefault="00BE54DD" w:rsidP="00BE54DD">
      <w:pPr>
        <w:pStyle w:val="Titre3"/>
      </w:pPr>
      <w:bookmarkStart w:id="53" w:name="_Toc165981507"/>
      <w:bookmarkStart w:id="54" w:name="_Toc167804870"/>
      <w:r>
        <w:lastRenderedPageBreak/>
        <w:t>Toilettes D12</w:t>
      </w:r>
      <w:bookmarkEnd w:id="53"/>
      <w:bookmarkEnd w:id="54"/>
    </w:p>
    <w:p w14:paraId="0FE00EBD" w14:textId="35B40699" w:rsidR="00BE54DD" w:rsidRDefault="00BE54DD" w:rsidP="00BE54DD">
      <w:r>
        <w:t>(</w:t>
      </w:r>
      <w:r w:rsidR="00234589">
        <w:t>Auteur :</w:t>
      </w:r>
      <w:r>
        <w:t xml:space="preserve"> Mykola Zhuravel)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663798B1" w14:textId="77777777" w:rsidTr="0088488C">
        <w:tc>
          <w:tcPr>
            <w:tcW w:w="0" w:type="auto"/>
          </w:tcPr>
          <w:p w14:paraId="21A230D1" w14:textId="52DA6880" w:rsidR="00BE54DD" w:rsidRDefault="00BE54DD" w:rsidP="0088488C">
            <w:r>
              <w:t xml:space="preserve">En tant </w:t>
            </w:r>
            <w:r w:rsidR="00234589">
              <w:t>qu’élève-Je</w:t>
            </w:r>
            <w:r>
              <w:t xml:space="preserve"> veux des toilettes Pour pouvoir faire mes besoins</w:t>
            </w:r>
          </w:p>
        </w:tc>
      </w:tr>
      <w:tr w:rsidR="00BE54DD" w14:paraId="5130539F" w14:textId="77777777" w:rsidTr="0088488C">
        <w:tc>
          <w:tcPr>
            <w:tcW w:w="0" w:type="auto"/>
          </w:tcPr>
          <w:p w14:paraId="7DE9A52D" w14:textId="1F4D380E" w:rsidR="00BE54DD" w:rsidRDefault="00BE54DD" w:rsidP="0088488C">
            <w:pPr>
              <w:jc w:val="center"/>
            </w:pPr>
            <w:r>
              <w:t xml:space="preserve">Tests </w:t>
            </w:r>
            <w:r w:rsidR="00234589">
              <w:t>d’acceptance :</w:t>
            </w:r>
            <w:r>
              <w:t xml:space="preserve"> </w:t>
            </w:r>
          </w:p>
          <w:tbl>
            <w:tblPr>
              <w:tblW w:w="100" w:type="auto"/>
              <w:tblCellMar>
                <w:left w:w="10" w:type="dxa"/>
                <w:right w:w="10" w:type="dxa"/>
              </w:tblCellMar>
              <w:tblLook w:val="0000" w:firstRow="0" w:lastRow="0" w:firstColumn="0" w:lastColumn="0" w:noHBand="0" w:noVBand="0"/>
            </w:tblPr>
            <w:tblGrid>
              <w:gridCol w:w="1822"/>
              <w:gridCol w:w="7218"/>
            </w:tblGrid>
            <w:tr w:rsidR="00BE54DD" w14:paraId="1E23D796" w14:textId="77777777" w:rsidTr="0088488C">
              <w:tc>
                <w:tcPr>
                  <w:tcW w:w="0" w:type="auto"/>
                </w:tcPr>
                <w:p w14:paraId="07729840" w14:textId="77777777" w:rsidR="00BE54DD" w:rsidRDefault="00BE54DD" w:rsidP="0088488C">
                  <w:r>
                    <w:t>Toilette</w:t>
                  </w:r>
                </w:p>
              </w:tc>
              <w:tc>
                <w:tcPr>
                  <w:tcW w:w="0" w:type="auto"/>
                </w:tcPr>
                <w:p w14:paraId="52478E1D" w14:textId="77777777" w:rsidR="00BE54DD" w:rsidRDefault="00BE54DD" w:rsidP="0088488C">
                  <w:r>
                    <w:t>- Il y a 3 pièces d'une taille de 1/3 de la pièce entière avec des toilettes a l'intérieure</w:t>
                  </w:r>
                </w:p>
              </w:tc>
            </w:tr>
            <w:tr w:rsidR="00BE54DD" w14:paraId="260EBEA3" w14:textId="77777777" w:rsidTr="0088488C">
              <w:tc>
                <w:tcPr>
                  <w:tcW w:w="0" w:type="auto"/>
                </w:tcPr>
                <w:p w14:paraId="6012624B" w14:textId="77777777" w:rsidR="00BE54DD" w:rsidRDefault="00BE54DD" w:rsidP="0088488C">
                  <w:r>
                    <w:t>Lavabo</w:t>
                  </w:r>
                </w:p>
              </w:tc>
              <w:tc>
                <w:tcPr>
                  <w:tcW w:w="0" w:type="auto"/>
                </w:tcPr>
                <w:p w14:paraId="3C51B80E" w14:textId="77777777" w:rsidR="00BE54DD" w:rsidRDefault="00BE54DD" w:rsidP="0088488C">
                  <w:r>
                    <w:t>- Il y a un lavabo par toilette au milieu du mur de droite</w:t>
                  </w:r>
                </w:p>
              </w:tc>
            </w:tr>
            <w:tr w:rsidR="00BE54DD" w14:paraId="6373F8F9" w14:textId="77777777" w:rsidTr="0088488C">
              <w:tc>
                <w:tcPr>
                  <w:tcW w:w="0" w:type="auto"/>
                </w:tcPr>
                <w:p w14:paraId="1EB44CFB" w14:textId="77777777" w:rsidR="00BE54DD" w:rsidRDefault="00BE54DD" w:rsidP="0088488C">
                  <w:r>
                    <w:t>Savon</w:t>
                  </w:r>
                </w:p>
              </w:tc>
              <w:tc>
                <w:tcPr>
                  <w:tcW w:w="0" w:type="auto"/>
                </w:tcPr>
                <w:p w14:paraId="05FA03E4" w14:textId="6BC8522E" w:rsidR="00BE54DD" w:rsidRDefault="00BE54DD" w:rsidP="0088488C">
                  <w:r>
                    <w:t xml:space="preserve">- Il y a une boite de savon par toilettes en haut </w:t>
                  </w:r>
                  <w:r w:rsidR="00507A33">
                    <w:t>à</w:t>
                  </w:r>
                  <w:r>
                    <w:t xml:space="preserve"> droite du lavabo</w:t>
                  </w:r>
                </w:p>
              </w:tc>
            </w:tr>
            <w:tr w:rsidR="00BE54DD" w14:paraId="57FB5035" w14:textId="77777777" w:rsidTr="0088488C">
              <w:tc>
                <w:tcPr>
                  <w:tcW w:w="0" w:type="auto"/>
                </w:tcPr>
                <w:p w14:paraId="73235CAB" w14:textId="77777777" w:rsidR="00BE54DD" w:rsidRDefault="00BE54DD" w:rsidP="0088488C">
                  <w:r>
                    <w:t>Papier pour les mains</w:t>
                  </w:r>
                </w:p>
              </w:tc>
              <w:tc>
                <w:tcPr>
                  <w:tcW w:w="0" w:type="auto"/>
                </w:tcPr>
                <w:p w14:paraId="2EA701C3" w14:textId="144B646A" w:rsidR="00BE54DD" w:rsidRDefault="00BE54DD" w:rsidP="0088488C">
                  <w:r>
                    <w:t xml:space="preserve">- Il y a 1 distributeur de papier pour les mains par toilette en haut </w:t>
                  </w:r>
                  <w:r w:rsidR="00507A33">
                    <w:t>à</w:t>
                  </w:r>
                  <w:r>
                    <w:t xml:space="preserve"> gauche du lavabo</w:t>
                  </w:r>
                </w:p>
              </w:tc>
            </w:tr>
            <w:tr w:rsidR="00BE54DD" w14:paraId="488CC4D6" w14:textId="77777777" w:rsidTr="0088488C">
              <w:tc>
                <w:tcPr>
                  <w:tcW w:w="0" w:type="auto"/>
                </w:tcPr>
                <w:p w14:paraId="5F40EE33" w14:textId="77777777" w:rsidR="00BE54DD" w:rsidRDefault="00BE54DD" w:rsidP="0088488C">
                  <w:r>
                    <w:t>Poubelle</w:t>
                  </w:r>
                </w:p>
              </w:tc>
              <w:tc>
                <w:tcPr>
                  <w:tcW w:w="0" w:type="auto"/>
                </w:tcPr>
                <w:p w14:paraId="58FEF869" w14:textId="0BF141E5" w:rsidR="00BE54DD" w:rsidRDefault="00BE54DD" w:rsidP="0088488C">
                  <w:r>
                    <w:t xml:space="preserve">- Il y a une poubelle dans chaque </w:t>
                  </w:r>
                  <w:r w:rsidR="00234589">
                    <w:t>toilette</w:t>
                  </w:r>
                  <w:r>
                    <w:t xml:space="preserve"> sous le lavabo</w:t>
                  </w:r>
                </w:p>
              </w:tc>
            </w:tr>
            <w:tr w:rsidR="00BE54DD" w14:paraId="4D790F5E" w14:textId="77777777" w:rsidTr="0088488C">
              <w:tc>
                <w:tcPr>
                  <w:tcW w:w="0" w:type="auto"/>
                </w:tcPr>
                <w:p w14:paraId="5B6826C6" w14:textId="77777777" w:rsidR="00BE54DD" w:rsidRDefault="00BE54DD" w:rsidP="0088488C">
                  <w:r>
                    <w:t>Murs</w:t>
                  </w:r>
                </w:p>
              </w:tc>
              <w:tc>
                <w:tcPr>
                  <w:tcW w:w="0" w:type="auto"/>
                </w:tcPr>
                <w:p w14:paraId="45A45C63" w14:textId="6D923056" w:rsidR="00BE54DD" w:rsidRDefault="00BE54DD" w:rsidP="0088488C">
                  <w:r>
                    <w:t xml:space="preserve">- Il y a </w:t>
                  </w:r>
                  <w:r w:rsidR="00234589">
                    <w:t>tous les murs blancs</w:t>
                  </w:r>
                  <w:r>
                    <w:t xml:space="preserve"> par toilette</w:t>
                  </w:r>
                </w:p>
              </w:tc>
            </w:tr>
            <w:tr w:rsidR="00BE54DD" w14:paraId="6691B4F6" w14:textId="77777777" w:rsidTr="0088488C">
              <w:tc>
                <w:tcPr>
                  <w:tcW w:w="0" w:type="auto"/>
                </w:tcPr>
                <w:p w14:paraId="384F54FA" w14:textId="77777777" w:rsidR="00BE54DD" w:rsidRDefault="00BE54DD" w:rsidP="0088488C">
                  <w:r>
                    <w:t>Interrupteur</w:t>
                  </w:r>
                </w:p>
              </w:tc>
              <w:tc>
                <w:tcPr>
                  <w:tcW w:w="0" w:type="auto"/>
                </w:tcPr>
                <w:p w14:paraId="567BCDC4" w14:textId="7008A269" w:rsidR="00BE54DD" w:rsidRDefault="00BE54DD" w:rsidP="0088488C">
                  <w:r>
                    <w:t xml:space="preserve">- Il y a un interrupteur pour la lumière dans chaque toilette juste </w:t>
                  </w:r>
                  <w:r w:rsidR="00507A33">
                    <w:t>à</w:t>
                  </w:r>
                  <w:r>
                    <w:t xml:space="preserve"> gauche de la porte en rentrant</w:t>
                  </w:r>
                </w:p>
              </w:tc>
            </w:tr>
            <w:tr w:rsidR="00BE54DD" w14:paraId="6DCF85B8" w14:textId="77777777" w:rsidTr="0088488C">
              <w:tc>
                <w:tcPr>
                  <w:tcW w:w="0" w:type="auto"/>
                </w:tcPr>
                <w:p w14:paraId="7ED83C9F" w14:textId="77777777" w:rsidR="00BE54DD" w:rsidRDefault="00BE54DD" w:rsidP="0088488C">
                  <w:r>
                    <w:t>Porte</w:t>
                  </w:r>
                </w:p>
              </w:tc>
              <w:tc>
                <w:tcPr>
                  <w:tcW w:w="0" w:type="auto"/>
                </w:tcPr>
                <w:p w14:paraId="489A983F" w14:textId="77777777" w:rsidR="00BE54DD" w:rsidRDefault="00BE54DD" w:rsidP="0088488C">
                  <w:r>
                    <w:t>- Il y a une porte en bois claire</w:t>
                  </w:r>
                </w:p>
              </w:tc>
            </w:tr>
            <w:tr w:rsidR="00BE54DD" w14:paraId="149C6117" w14:textId="77777777" w:rsidTr="0088488C">
              <w:tc>
                <w:tcPr>
                  <w:tcW w:w="0" w:type="auto"/>
                </w:tcPr>
                <w:p w14:paraId="4D49E612" w14:textId="77777777" w:rsidR="00BE54DD" w:rsidRDefault="00BE54DD" w:rsidP="0088488C">
                  <w:r>
                    <w:t>Papier toilette</w:t>
                  </w:r>
                </w:p>
              </w:tc>
              <w:tc>
                <w:tcPr>
                  <w:tcW w:w="0" w:type="auto"/>
                </w:tcPr>
                <w:p w14:paraId="270C0EB1" w14:textId="77777777" w:rsidR="00BE54DD" w:rsidRDefault="00BE54DD" w:rsidP="0088488C">
                  <w:r>
                    <w:t>- Il y un rouleau de papier toilette par toilette sur le mur de gauche juste à côté des toilettes</w:t>
                  </w:r>
                </w:p>
              </w:tc>
            </w:tr>
            <w:tr w:rsidR="00BE54DD" w14:paraId="6A6FA153" w14:textId="77777777" w:rsidTr="0088488C">
              <w:tc>
                <w:tcPr>
                  <w:tcW w:w="0" w:type="auto"/>
                </w:tcPr>
                <w:p w14:paraId="4E455917" w14:textId="77777777" w:rsidR="00BE54DD" w:rsidRDefault="00BE54DD" w:rsidP="0088488C">
                  <w:r>
                    <w:t>Miroir</w:t>
                  </w:r>
                </w:p>
              </w:tc>
              <w:tc>
                <w:tcPr>
                  <w:tcW w:w="0" w:type="auto"/>
                </w:tcPr>
                <w:p w14:paraId="5577A7DD" w14:textId="3CB40675" w:rsidR="00BE54DD" w:rsidRDefault="00BE54DD" w:rsidP="0088488C">
                  <w:r>
                    <w:t xml:space="preserve">- Il y a un miroir </w:t>
                  </w:r>
                  <w:r w:rsidR="004245BA">
                    <w:t>au-dessus</w:t>
                  </w:r>
                  <w:r>
                    <w:t xml:space="preserve"> de chaque miroir</w:t>
                  </w:r>
                </w:p>
              </w:tc>
            </w:tr>
          </w:tbl>
          <w:p w14:paraId="578CD766" w14:textId="77777777" w:rsidR="00BE54DD" w:rsidRDefault="00BE54DD" w:rsidP="0088488C"/>
        </w:tc>
      </w:tr>
    </w:tbl>
    <w:p w14:paraId="4604E65C" w14:textId="04A9E3CF" w:rsidR="00BE54DD" w:rsidRDefault="004245BA" w:rsidP="00BE54DD">
      <w:pPr>
        <w:pStyle w:val="Titre3"/>
        <w:numPr>
          <w:ilvl w:val="2"/>
          <w:numId w:val="20"/>
        </w:numPr>
      </w:pPr>
      <w:bookmarkStart w:id="55" w:name="_Toc167804871"/>
      <w:r>
        <w:t>Écologie</w:t>
      </w:r>
      <w:r w:rsidR="00BE54DD">
        <w:t xml:space="preserve"> du bâtiment</w:t>
      </w:r>
      <w:bookmarkEnd w:id="55"/>
    </w:p>
    <w:p w14:paraId="45062AF8" w14:textId="74FF9305" w:rsidR="00BE54DD" w:rsidRDefault="00BE54DD" w:rsidP="00BE54DD">
      <w:r>
        <w:t>(</w:t>
      </w:r>
      <w:r w:rsidR="004245BA">
        <w:t>Auteur :</w:t>
      </w:r>
      <w:r>
        <w:t xml:space="preserve"> Mykola Zhuravel)</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7AF1F2A9" w14:textId="77777777" w:rsidTr="0088488C">
        <w:tc>
          <w:tcPr>
            <w:tcW w:w="0" w:type="auto"/>
          </w:tcPr>
          <w:p w14:paraId="18AB33E1" w14:textId="5E4A4206" w:rsidR="00BE54DD" w:rsidRDefault="004245BA" w:rsidP="0088488C">
            <w:r>
              <w:t>En tant qu’étudiant</w:t>
            </w:r>
            <w:r w:rsidR="00BE54DD">
              <w:t xml:space="preserve"> Je veux que le bâtiment dans </w:t>
            </w:r>
            <w:r>
              <w:t>lequel</w:t>
            </w:r>
            <w:r w:rsidR="00BE54DD">
              <w:t xml:space="preserve"> j'étudie soit écologique Afin de respecter l'écologie, et les lois.</w:t>
            </w:r>
          </w:p>
        </w:tc>
      </w:tr>
      <w:tr w:rsidR="00BE54DD" w14:paraId="5BDB2C8F" w14:textId="77777777" w:rsidTr="0088488C">
        <w:tc>
          <w:tcPr>
            <w:tcW w:w="0" w:type="auto"/>
          </w:tcPr>
          <w:p w14:paraId="2EF738E1" w14:textId="61185D7C" w:rsidR="00BE54DD" w:rsidRDefault="00BE54DD" w:rsidP="0088488C">
            <w:pPr>
              <w:jc w:val="center"/>
            </w:pPr>
            <w:r>
              <w:t xml:space="preserve">Tests </w:t>
            </w:r>
            <w:r w:rsidR="004245BA">
              <w:t>d’acceptance :</w:t>
            </w:r>
            <w:r>
              <w:t xml:space="preserve"> </w:t>
            </w:r>
          </w:p>
          <w:tbl>
            <w:tblPr>
              <w:tblW w:w="100" w:type="auto"/>
              <w:tblCellMar>
                <w:left w:w="10" w:type="dxa"/>
                <w:right w:w="10" w:type="dxa"/>
              </w:tblCellMar>
              <w:tblLook w:val="0000" w:firstRow="0" w:lastRow="0" w:firstColumn="0" w:lastColumn="0" w:noHBand="0" w:noVBand="0"/>
            </w:tblPr>
            <w:tblGrid>
              <w:gridCol w:w="2864"/>
              <w:gridCol w:w="6176"/>
            </w:tblGrid>
            <w:tr w:rsidR="00BE54DD" w14:paraId="0A743AD1" w14:textId="77777777" w:rsidTr="0088488C">
              <w:tc>
                <w:tcPr>
                  <w:tcW w:w="0" w:type="auto"/>
                </w:tcPr>
                <w:p w14:paraId="5D4DD066" w14:textId="16E111F6" w:rsidR="00BE54DD" w:rsidRDefault="004245BA" w:rsidP="0088488C">
                  <w:r>
                    <w:t>Panneaux</w:t>
                  </w:r>
                  <w:r w:rsidR="00BE54DD">
                    <w:t xml:space="preserve"> solaires</w:t>
                  </w:r>
                </w:p>
              </w:tc>
              <w:tc>
                <w:tcPr>
                  <w:tcW w:w="0" w:type="auto"/>
                </w:tcPr>
                <w:p w14:paraId="0D40CFE5" w14:textId="3FD9A18C" w:rsidR="00BE54DD" w:rsidRDefault="00BE54DD" w:rsidP="0088488C">
                  <w:r>
                    <w:t xml:space="preserve">Il y'a 20 panneaux solaires sur le toit du </w:t>
                  </w:r>
                  <w:r w:rsidR="004245BA">
                    <w:t>Chaumont</w:t>
                  </w:r>
                  <w:r>
                    <w:t xml:space="preserve"> qui se positionne sur le toit du bâtiment.</w:t>
                  </w:r>
                </w:p>
              </w:tc>
            </w:tr>
            <w:tr w:rsidR="00BE54DD" w14:paraId="46661275" w14:textId="77777777" w:rsidTr="0088488C">
              <w:tc>
                <w:tcPr>
                  <w:tcW w:w="0" w:type="auto"/>
                </w:tcPr>
                <w:p w14:paraId="2801275D" w14:textId="25EEC35C" w:rsidR="00BE54DD" w:rsidRDefault="004245BA" w:rsidP="0088488C">
                  <w:r>
                    <w:t>Panneaux</w:t>
                  </w:r>
                  <w:r w:rsidR="00BE54DD">
                    <w:t xml:space="preserve"> solaires (positionnement)</w:t>
                  </w:r>
                </w:p>
              </w:tc>
              <w:tc>
                <w:tcPr>
                  <w:tcW w:w="0" w:type="auto"/>
                </w:tcPr>
                <w:p w14:paraId="4F4FE08B" w14:textId="658CB564" w:rsidR="00BE54DD" w:rsidRDefault="00BE54DD" w:rsidP="0088488C">
                  <w:r>
                    <w:t xml:space="preserve">Ils sont mis en 5 rangées de 4 </w:t>
                  </w:r>
                  <w:r w:rsidR="004245BA">
                    <w:t>panneaux</w:t>
                  </w:r>
                  <w:r>
                    <w:t xml:space="preserve"> par rangée.</w:t>
                  </w:r>
                </w:p>
              </w:tc>
            </w:tr>
            <w:tr w:rsidR="00BE54DD" w14:paraId="7FA5EE6E" w14:textId="77777777" w:rsidTr="0088488C">
              <w:tc>
                <w:tcPr>
                  <w:tcW w:w="0" w:type="auto"/>
                </w:tcPr>
                <w:p w14:paraId="54DEE3CD" w14:textId="705EF0CC" w:rsidR="00BE54DD" w:rsidRDefault="004245BA" w:rsidP="0088488C">
                  <w:r>
                    <w:t>Panneaux</w:t>
                  </w:r>
                  <w:r w:rsidR="00BE54DD">
                    <w:t xml:space="preserve"> solaires (taille)</w:t>
                  </w:r>
                </w:p>
              </w:tc>
              <w:tc>
                <w:tcPr>
                  <w:tcW w:w="0" w:type="auto"/>
                </w:tcPr>
                <w:p w14:paraId="05D60C63" w14:textId="77777777" w:rsidR="00BE54DD" w:rsidRDefault="00BE54DD" w:rsidP="0088488C">
                  <w:r>
                    <w:t>La taille de chaque panneau solaire est de 1m sur 1m.</w:t>
                  </w:r>
                </w:p>
              </w:tc>
            </w:tr>
            <w:tr w:rsidR="00BE54DD" w14:paraId="639956E1" w14:textId="77777777" w:rsidTr="0088488C">
              <w:tc>
                <w:tcPr>
                  <w:tcW w:w="0" w:type="auto"/>
                </w:tcPr>
                <w:p w14:paraId="1BB8E235" w14:textId="52A9B05D" w:rsidR="00BE54DD" w:rsidRDefault="004245BA" w:rsidP="0088488C">
                  <w:r>
                    <w:t>Panneaux</w:t>
                  </w:r>
                  <w:r w:rsidR="00BE54DD">
                    <w:t xml:space="preserve"> solaires (couleur)</w:t>
                  </w:r>
                </w:p>
              </w:tc>
              <w:tc>
                <w:tcPr>
                  <w:tcW w:w="0" w:type="auto"/>
                </w:tcPr>
                <w:p w14:paraId="1ECAC2A1" w14:textId="77777777" w:rsidR="00BE54DD" w:rsidRDefault="00BE54DD" w:rsidP="0088488C">
                  <w:r>
                    <w:t>La couleur de chaque des panneaux est noir.</w:t>
                  </w:r>
                </w:p>
              </w:tc>
            </w:tr>
            <w:tr w:rsidR="00BE54DD" w14:paraId="6C23018D" w14:textId="77777777" w:rsidTr="0088488C">
              <w:tc>
                <w:tcPr>
                  <w:tcW w:w="0" w:type="auto"/>
                </w:tcPr>
                <w:p w14:paraId="0CA6DF04" w14:textId="6DC10B32" w:rsidR="00BE54DD" w:rsidRDefault="004245BA" w:rsidP="0088488C">
                  <w:r>
                    <w:t>Éoliennes</w:t>
                  </w:r>
                </w:p>
              </w:tc>
              <w:tc>
                <w:tcPr>
                  <w:tcW w:w="0" w:type="auto"/>
                </w:tcPr>
                <w:p w14:paraId="78C657CB" w14:textId="77777777" w:rsidR="00BE54DD" w:rsidRDefault="00BE54DD" w:rsidP="0088488C">
                  <w:r>
                    <w:t>Il y'a 4 éoliennes derrière le bâtiment.</w:t>
                  </w:r>
                </w:p>
              </w:tc>
            </w:tr>
            <w:tr w:rsidR="00BE54DD" w14:paraId="6F65F181" w14:textId="77777777" w:rsidTr="0088488C">
              <w:tc>
                <w:tcPr>
                  <w:tcW w:w="0" w:type="auto"/>
                </w:tcPr>
                <w:p w14:paraId="15FF7357" w14:textId="63392D96" w:rsidR="00BE54DD" w:rsidRDefault="004245BA" w:rsidP="0088488C">
                  <w:r>
                    <w:t>Éoliennes</w:t>
                  </w:r>
                  <w:r w:rsidR="00BE54DD">
                    <w:t xml:space="preserve"> (positionnement)</w:t>
                  </w:r>
                </w:p>
              </w:tc>
              <w:tc>
                <w:tcPr>
                  <w:tcW w:w="0" w:type="auto"/>
                </w:tcPr>
                <w:p w14:paraId="03F8807D" w14:textId="77777777" w:rsidR="00BE54DD" w:rsidRDefault="00BE54DD" w:rsidP="0088488C">
                  <w:r>
                    <w:t>Les éoliennes sont posées en ligne à vertical à 10 m entre chaque.</w:t>
                  </w:r>
                </w:p>
              </w:tc>
            </w:tr>
            <w:tr w:rsidR="00BE54DD" w14:paraId="22571501" w14:textId="77777777" w:rsidTr="0088488C">
              <w:tc>
                <w:tcPr>
                  <w:tcW w:w="0" w:type="auto"/>
                </w:tcPr>
                <w:p w14:paraId="34EEE79C" w14:textId="6841F381" w:rsidR="00BE54DD" w:rsidRDefault="004245BA" w:rsidP="0088488C">
                  <w:r>
                    <w:t>Éoliennes</w:t>
                  </w:r>
                  <w:r w:rsidR="00BE54DD">
                    <w:t xml:space="preserve"> (taille)</w:t>
                  </w:r>
                </w:p>
              </w:tc>
              <w:tc>
                <w:tcPr>
                  <w:tcW w:w="0" w:type="auto"/>
                </w:tcPr>
                <w:p w14:paraId="4C382E5A" w14:textId="77777777" w:rsidR="00BE54DD" w:rsidRDefault="00BE54DD" w:rsidP="0088488C">
                  <w:r>
                    <w:t>Les éoliennes ont 15m de hauteur chaque un.</w:t>
                  </w:r>
                </w:p>
              </w:tc>
            </w:tr>
            <w:tr w:rsidR="00BE54DD" w14:paraId="3945E931" w14:textId="77777777" w:rsidTr="0088488C">
              <w:tc>
                <w:tcPr>
                  <w:tcW w:w="0" w:type="auto"/>
                </w:tcPr>
                <w:p w14:paraId="01CD86D5" w14:textId="17CC95B1" w:rsidR="00BE54DD" w:rsidRDefault="004245BA" w:rsidP="0088488C">
                  <w:r>
                    <w:t>Éoliennes</w:t>
                  </w:r>
                  <w:r w:rsidR="00BE54DD">
                    <w:t xml:space="preserve"> (couleur)</w:t>
                  </w:r>
                </w:p>
              </w:tc>
              <w:tc>
                <w:tcPr>
                  <w:tcW w:w="0" w:type="auto"/>
                </w:tcPr>
                <w:p w14:paraId="44BA4716" w14:textId="77777777" w:rsidR="00BE54DD" w:rsidRDefault="00BE54DD" w:rsidP="0088488C">
                  <w:r>
                    <w:t>La couleur des éoliennes est blanche.</w:t>
                  </w:r>
                </w:p>
              </w:tc>
            </w:tr>
          </w:tbl>
          <w:p w14:paraId="4A0FD13F" w14:textId="77777777" w:rsidR="00BE54DD" w:rsidRDefault="00BE54DD" w:rsidP="0088488C"/>
        </w:tc>
      </w:tr>
    </w:tbl>
    <w:p w14:paraId="02495F84" w14:textId="77777777" w:rsidR="00BE54DD" w:rsidRDefault="00BE54DD" w:rsidP="00BE54DD"/>
    <w:p w14:paraId="53E1FE34" w14:textId="77777777" w:rsidR="00BE54DD" w:rsidRDefault="00BE54DD" w:rsidP="00BE54DD">
      <w:pPr>
        <w:pStyle w:val="Titre3"/>
      </w:pPr>
      <w:bookmarkStart w:id="56" w:name="_Toc165981512"/>
      <w:bookmarkStart w:id="57" w:name="_Toc167804872"/>
      <w:r>
        <w:t>Salle de classe 2ème étage D18</w:t>
      </w:r>
      <w:bookmarkEnd w:id="56"/>
      <w:bookmarkEnd w:id="57"/>
    </w:p>
    <w:p w14:paraId="1FE1F406" w14:textId="6EC443D8" w:rsidR="00BE54DD" w:rsidRDefault="00BE54DD" w:rsidP="00BE54DD">
      <w:r>
        <w:t>(</w:t>
      </w:r>
      <w:r w:rsidR="002B2289">
        <w:t>Auteur :</w:t>
      </w:r>
      <w:r>
        <w:t xml:space="preserve"> Alexandre Dürrenmatt)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5E94AB70" w14:textId="77777777" w:rsidTr="0088488C">
        <w:tc>
          <w:tcPr>
            <w:tcW w:w="0" w:type="auto"/>
          </w:tcPr>
          <w:p w14:paraId="3A5B6093" w14:textId="77777777" w:rsidR="00BE54DD" w:rsidRDefault="00BE54DD" w:rsidP="0088488C">
            <w:r>
              <w:t>En tant qu'élève Je veux une salle de classe au 2ème étage (très bien équipée) Pour les cours d'informatique</w:t>
            </w:r>
          </w:p>
        </w:tc>
      </w:tr>
      <w:tr w:rsidR="00BE54DD" w14:paraId="0CC7D16A" w14:textId="77777777" w:rsidTr="0088488C">
        <w:tc>
          <w:tcPr>
            <w:tcW w:w="0" w:type="auto"/>
          </w:tcPr>
          <w:p w14:paraId="0881BED5" w14:textId="1A9525D6" w:rsidR="00BE54DD" w:rsidRDefault="00BE54DD" w:rsidP="0088488C">
            <w:pPr>
              <w:jc w:val="center"/>
            </w:pPr>
            <w:r>
              <w:t xml:space="preserve">Tests </w:t>
            </w:r>
            <w:r w:rsidR="002B2289">
              <w:t>d’acceptance :</w:t>
            </w:r>
            <w:r>
              <w:t xml:space="preserve"> </w:t>
            </w:r>
          </w:p>
          <w:tbl>
            <w:tblPr>
              <w:tblW w:w="100" w:type="auto"/>
              <w:tblCellMar>
                <w:left w:w="10" w:type="dxa"/>
                <w:right w:w="10" w:type="dxa"/>
              </w:tblCellMar>
              <w:tblLook w:val="0000" w:firstRow="0" w:lastRow="0" w:firstColumn="0" w:lastColumn="0" w:noHBand="0" w:noVBand="0"/>
            </w:tblPr>
            <w:tblGrid>
              <w:gridCol w:w="1205"/>
              <w:gridCol w:w="7835"/>
            </w:tblGrid>
            <w:tr w:rsidR="00BE54DD" w14:paraId="3F713403" w14:textId="77777777" w:rsidTr="0088488C">
              <w:tc>
                <w:tcPr>
                  <w:tcW w:w="0" w:type="auto"/>
                </w:tcPr>
                <w:p w14:paraId="7482AE5E" w14:textId="77777777" w:rsidR="00BE54DD" w:rsidRDefault="00BE54DD" w:rsidP="0088488C">
                  <w:r>
                    <w:t>Tables + tableau</w:t>
                  </w:r>
                </w:p>
              </w:tc>
              <w:tc>
                <w:tcPr>
                  <w:tcW w:w="0" w:type="auto"/>
                </w:tcPr>
                <w:p w14:paraId="546846CE" w14:textId="23BE176B" w:rsidR="00BE54DD" w:rsidRDefault="00BE54DD" w:rsidP="0088488C">
                  <w:r>
                    <w:t xml:space="preserve">Il y a 17 tables gamer en bois avec la place pour deux écrans, ils seront </w:t>
                  </w:r>
                  <w:r w:rsidR="002B2289">
                    <w:t>placés</w:t>
                  </w:r>
                  <w:r>
                    <w:t xml:space="preserve"> en groupes de 4 en chaque coin de manière qu'il soit </w:t>
                  </w:r>
                  <w:r w:rsidR="002B2289">
                    <w:t>facile</w:t>
                  </w:r>
                  <w:r>
                    <w:t xml:space="preserve"> la visualisation du tableau de l'enseignant. Il y a une table devant le tableau pour l'enseignant.</w:t>
                  </w:r>
                </w:p>
              </w:tc>
            </w:tr>
            <w:tr w:rsidR="00BE54DD" w14:paraId="4140E926" w14:textId="77777777" w:rsidTr="0088488C">
              <w:tc>
                <w:tcPr>
                  <w:tcW w:w="0" w:type="auto"/>
                </w:tcPr>
                <w:p w14:paraId="74E5357F" w14:textId="7EE0A76F" w:rsidR="00BE54DD" w:rsidRDefault="002B2289" w:rsidP="0088488C">
                  <w:r>
                    <w:t>Pilonne</w:t>
                  </w:r>
                </w:p>
              </w:tc>
              <w:tc>
                <w:tcPr>
                  <w:tcW w:w="0" w:type="auto"/>
                </w:tcPr>
                <w:p w14:paraId="1842443F" w14:textId="4ED7E351" w:rsidR="00BE54DD" w:rsidRDefault="00BE54DD" w:rsidP="0088488C">
                  <w:r>
                    <w:t xml:space="preserve">Il y a 4 </w:t>
                  </w:r>
                  <w:r w:rsidR="002B2289">
                    <w:t>pilonnes</w:t>
                  </w:r>
                  <w:r>
                    <w:t xml:space="preserve"> avec une prise </w:t>
                  </w:r>
                  <w:r w:rsidR="002B2289">
                    <w:t>électrique</w:t>
                  </w:r>
                  <w:r>
                    <w:t xml:space="preserve"> à chaque </w:t>
                  </w:r>
                  <w:r w:rsidR="002B2289">
                    <w:t>côté</w:t>
                  </w:r>
                  <w:r>
                    <w:t xml:space="preserve">, ils sont </w:t>
                  </w:r>
                  <w:r w:rsidR="002B2289">
                    <w:t>placés</w:t>
                  </w:r>
                  <w:r>
                    <w:t xml:space="preserve"> au milieu de chaque groupe de 4 tables.</w:t>
                  </w:r>
                </w:p>
              </w:tc>
            </w:tr>
            <w:tr w:rsidR="00BE54DD" w14:paraId="58E74AE9" w14:textId="77777777" w:rsidTr="0088488C">
              <w:tc>
                <w:tcPr>
                  <w:tcW w:w="0" w:type="auto"/>
                </w:tcPr>
                <w:p w14:paraId="723D1C7C" w14:textId="77777777" w:rsidR="00BE54DD" w:rsidRDefault="00BE54DD" w:rsidP="0088488C">
                  <w:r>
                    <w:t>TV</w:t>
                  </w:r>
                </w:p>
              </w:tc>
              <w:tc>
                <w:tcPr>
                  <w:tcW w:w="0" w:type="auto"/>
                </w:tcPr>
                <w:p w14:paraId="2D7ABE67" w14:textId="60893589" w:rsidR="00BE54DD" w:rsidRDefault="00BE54DD" w:rsidP="0088488C">
                  <w:r>
                    <w:t xml:space="preserve">Il y a un TV de 65 pouces au mur, derrière de la place de l'enseignant et </w:t>
                  </w:r>
                  <w:r w:rsidR="001729A4">
                    <w:t>a</w:t>
                  </w:r>
                  <w:r>
                    <w:t xml:space="preserve"> </w:t>
                  </w:r>
                  <w:proofErr w:type="spellStart"/>
                  <w:r>
                    <w:t>coté</w:t>
                  </w:r>
                  <w:proofErr w:type="spellEnd"/>
                  <w:r>
                    <w:t xml:space="preserve"> un tableau de </w:t>
                  </w:r>
                  <w:r w:rsidR="00284357">
                    <w:t>1.</w:t>
                  </w:r>
                  <w:r>
                    <w:t>5m x 3m au centre du mur.</w:t>
                  </w:r>
                </w:p>
              </w:tc>
            </w:tr>
            <w:tr w:rsidR="00BE54DD" w14:paraId="74B92C20" w14:textId="77777777" w:rsidTr="0088488C">
              <w:tc>
                <w:tcPr>
                  <w:tcW w:w="0" w:type="auto"/>
                </w:tcPr>
                <w:p w14:paraId="3C31B026" w14:textId="37B088FE" w:rsidR="00BE54DD" w:rsidRDefault="002B2289" w:rsidP="0088488C">
                  <w:r>
                    <w:t>Chaises</w:t>
                  </w:r>
                </w:p>
              </w:tc>
              <w:tc>
                <w:tcPr>
                  <w:tcW w:w="0" w:type="auto"/>
                </w:tcPr>
                <w:p w14:paraId="593F8409" w14:textId="6E935AB8" w:rsidR="00BE54DD" w:rsidRDefault="00BE54DD" w:rsidP="0088488C">
                  <w:r>
                    <w:t xml:space="preserve">Il y a 17 </w:t>
                  </w:r>
                  <w:r w:rsidR="002B2289">
                    <w:t>chaises</w:t>
                  </w:r>
                  <w:r>
                    <w:t xml:space="preserve"> gamer. Une pour chaque table et elles sont confortables.</w:t>
                  </w:r>
                </w:p>
              </w:tc>
            </w:tr>
            <w:tr w:rsidR="00BE54DD" w14:paraId="2D68BCAE" w14:textId="77777777" w:rsidTr="0088488C">
              <w:tc>
                <w:tcPr>
                  <w:tcW w:w="0" w:type="auto"/>
                </w:tcPr>
                <w:p w14:paraId="7EDEC62D" w14:textId="77777777" w:rsidR="00BE54DD" w:rsidRDefault="00BE54DD" w:rsidP="0088488C">
                  <w:r>
                    <w:t>Ecrans</w:t>
                  </w:r>
                </w:p>
              </w:tc>
              <w:tc>
                <w:tcPr>
                  <w:tcW w:w="0" w:type="auto"/>
                </w:tcPr>
                <w:p w14:paraId="4365A49C" w14:textId="7BAD4BAE" w:rsidR="00BE54DD" w:rsidRDefault="00BE54DD" w:rsidP="0088488C">
                  <w:r>
                    <w:t xml:space="preserve">Il y a deux écrans par poste de travail. Ils sont de 18 puces chacune et ils sont l'une à </w:t>
                  </w:r>
                  <w:r w:rsidR="002B2289">
                    <w:t>côté</w:t>
                  </w:r>
                  <w:r>
                    <w:t xml:space="preserve"> de l'autre et ils sont placés en face de la </w:t>
                  </w:r>
                  <w:r w:rsidR="002B2289">
                    <w:t>chaise</w:t>
                  </w:r>
                  <w:r>
                    <w:t>.</w:t>
                  </w:r>
                </w:p>
              </w:tc>
            </w:tr>
            <w:tr w:rsidR="00BE54DD" w14:paraId="63960BE6" w14:textId="77777777" w:rsidTr="0088488C">
              <w:tc>
                <w:tcPr>
                  <w:tcW w:w="0" w:type="auto"/>
                </w:tcPr>
                <w:p w14:paraId="261B280B" w14:textId="77777777" w:rsidR="00BE54DD" w:rsidRDefault="00BE54DD" w:rsidP="0088488C">
                  <w:r>
                    <w:t>PC's</w:t>
                  </w:r>
                </w:p>
              </w:tc>
              <w:tc>
                <w:tcPr>
                  <w:tcW w:w="0" w:type="auto"/>
                </w:tcPr>
                <w:p w14:paraId="7ADBF6C0" w14:textId="77777777" w:rsidR="00BE54DD" w:rsidRDefault="00BE54DD" w:rsidP="0088488C">
                  <w:r>
                    <w:t>Il y a 17 PC's, un PC par poste et ils sont sous la table.</w:t>
                  </w:r>
                </w:p>
              </w:tc>
            </w:tr>
            <w:tr w:rsidR="00BE54DD" w14:paraId="602AD20F" w14:textId="77777777" w:rsidTr="0088488C">
              <w:tc>
                <w:tcPr>
                  <w:tcW w:w="0" w:type="auto"/>
                </w:tcPr>
                <w:p w14:paraId="0E5362FB" w14:textId="0F29ECE9" w:rsidR="00BE54DD" w:rsidRDefault="002B2289" w:rsidP="0088488C">
                  <w:r>
                    <w:lastRenderedPageBreak/>
                    <w:t>Fenêtres</w:t>
                  </w:r>
                </w:p>
              </w:tc>
              <w:tc>
                <w:tcPr>
                  <w:tcW w:w="0" w:type="auto"/>
                </w:tcPr>
                <w:p w14:paraId="3008E44B" w14:textId="0F09E9D1" w:rsidR="00BE54DD" w:rsidRDefault="00BE54DD" w:rsidP="0088488C">
                  <w:r>
                    <w:t xml:space="preserve">Il y a deux grandes </w:t>
                  </w:r>
                  <w:r w:rsidR="002B2289">
                    <w:t>fenêtres</w:t>
                  </w:r>
                  <w:r>
                    <w:t>, ils sont au centre du mur d'en face de la place de l'enseignant</w:t>
                  </w:r>
                </w:p>
              </w:tc>
            </w:tr>
            <w:tr w:rsidR="00BE54DD" w14:paraId="3C3E5F4E" w14:textId="77777777" w:rsidTr="0088488C">
              <w:tc>
                <w:tcPr>
                  <w:tcW w:w="0" w:type="auto"/>
                </w:tcPr>
                <w:p w14:paraId="65C967DB" w14:textId="77777777" w:rsidR="00BE54DD" w:rsidRDefault="00BE54DD" w:rsidP="0088488C">
                  <w:r>
                    <w:t>Tapis</w:t>
                  </w:r>
                </w:p>
              </w:tc>
              <w:tc>
                <w:tcPr>
                  <w:tcW w:w="0" w:type="auto"/>
                </w:tcPr>
                <w:p w14:paraId="7AA237AA" w14:textId="77777777" w:rsidR="00BE54DD" w:rsidRDefault="00BE54DD" w:rsidP="0088488C">
                  <w:r>
                    <w:t>Il y a un grand tapis pour chaque groupe de 4 tables, ils sont de 3m x 3m</w:t>
                  </w:r>
                </w:p>
              </w:tc>
            </w:tr>
            <w:tr w:rsidR="00BE54DD" w14:paraId="60EDFD96" w14:textId="77777777" w:rsidTr="0088488C">
              <w:tc>
                <w:tcPr>
                  <w:tcW w:w="0" w:type="auto"/>
                </w:tcPr>
                <w:p w14:paraId="3FDB1890" w14:textId="77777777" w:rsidR="00BE54DD" w:rsidRDefault="00BE54DD" w:rsidP="0088488C">
                  <w:r>
                    <w:t>Etagère</w:t>
                  </w:r>
                </w:p>
              </w:tc>
              <w:tc>
                <w:tcPr>
                  <w:tcW w:w="0" w:type="auto"/>
                </w:tcPr>
                <w:p w14:paraId="534A355C" w14:textId="38E03072" w:rsidR="00BE54DD" w:rsidRDefault="00BE54DD" w:rsidP="0088488C">
                  <w:r>
                    <w:t xml:space="preserve">Il y a </w:t>
                  </w:r>
                  <w:r w:rsidR="00D02E48">
                    <w:t>une étagère</w:t>
                  </w:r>
                  <w:r>
                    <w:t xml:space="preserve"> pour les chaussures. Il a la place pour 20 chaussures et il est de 4x5 colonnes, chaque espace est de 20cm x 20cm x 35cm et il est placé au mur à </w:t>
                  </w:r>
                  <w:r w:rsidR="00D02E48">
                    <w:t>côté</w:t>
                  </w:r>
                  <w:r>
                    <w:t xml:space="preserve"> de la porte.</w:t>
                  </w:r>
                </w:p>
              </w:tc>
            </w:tr>
            <w:tr w:rsidR="00BE54DD" w14:paraId="3721ED72" w14:textId="77777777" w:rsidTr="0088488C">
              <w:tc>
                <w:tcPr>
                  <w:tcW w:w="0" w:type="auto"/>
                </w:tcPr>
                <w:p w14:paraId="2526444D" w14:textId="77777777" w:rsidR="00BE54DD" w:rsidRDefault="00BE54DD" w:rsidP="0088488C">
                  <w:r>
                    <w:t>Porte-manteaux</w:t>
                  </w:r>
                </w:p>
              </w:tc>
              <w:tc>
                <w:tcPr>
                  <w:tcW w:w="0" w:type="auto"/>
                </w:tcPr>
                <w:p w14:paraId="48170B86" w14:textId="48C2F77A" w:rsidR="00BE54DD" w:rsidRDefault="00BE54DD" w:rsidP="0088488C">
                  <w:r>
                    <w:t xml:space="preserve">Il y a </w:t>
                  </w:r>
                  <w:r w:rsidR="00D02E48">
                    <w:t>un porte-manteau</w:t>
                  </w:r>
                  <w:r>
                    <w:t xml:space="preserve"> tout au fond de la classe, au coin gauche. Il est en </w:t>
                  </w:r>
                  <w:r w:rsidR="00D02E48">
                    <w:t>métal</w:t>
                  </w:r>
                  <w:r>
                    <w:t xml:space="preserve"> et il fait 2m d'hauteur avec la place pour 15 vestes.</w:t>
                  </w:r>
                </w:p>
              </w:tc>
            </w:tr>
          </w:tbl>
          <w:p w14:paraId="2B9EF91F" w14:textId="77777777" w:rsidR="00BE54DD" w:rsidRDefault="00BE54DD" w:rsidP="0088488C"/>
        </w:tc>
      </w:tr>
    </w:tbl>
    <w:p w14:paraId="68B976FE" w14:textId="77777777" w:rsidR="00BE54DD" w:rsidRDefault="00BE54DD" w:rsidP="00BE54DD"/>
    <w:p w14:paraId="2E16E3EA" w14:textId="77777777" w:rsidR="00BE54DD" w:rsidRDefault="00BE54DD" w:rsidP="00BE54DD">
      <w:pPr>
        <w:pStyle w:val="Titre3"/>
      </w:pPr>
      <w:bookmarkStart w:id="58" w:name="_Toc165981513"/>
      <w:bookmarkStart w:id="59" w:name="_Toc167804873"/>
      <w:r>
        <w:t>Salle de classe 2ème étage D13</w:t>
      </w:r>
      <w:bookmarkEnd w:id="58"/>
      <w:bookmarkEnd w:id="59"/>
    </w:p>
    <w:p w14:paraId="3F32423A" w14:textId="1E7FE0EA" w:rsidR="00BE54DD" w:rsidRDefault="00BE54DD" w:rsidP="00BE54DD">
      <w:r>
        <w:t>(</w:t>
      </w:r>
      <w:r w:rsidR="00623312">
        <w:t>Auteur :</w:t>
      </w:r>
      <w:r>
        <w:t xml:space="preserve"> Alexandre Dürrenmatt)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BE54DD" w14:paraId="1C750765" w14:textId="77777777" w:rsidTr="0088488C">
        <w:tc>
          <w:tcPr>
            <w:tcW w:w="0" w:type="auto"/>
          </w:tcPr>
          <w:p w14:paraId="06238A15" w14:textId="1104706F" w:rsidR="00BE54DD" w:rsidRDefault="00BE54DD" w:rsidP="0088488C">
            <w:r>
              <w:t xml:space="preserve">En tant qu'élève Je veux une salle de classe au 2ème </w:t>
            </w:r>
            <w:r w:rsidR="00623312">
              <w:t>étage Pour</w:t>
            </w:r>
            <w:r>
              <w:t xml:space="preserve"> les cours d'informatique</w:t>
            </w:r>
          </w:p>
        </w:tc>
      </w:tr>
      <w:tr w:rsidR="00BE54DD" w14:paraId="580A6838" w14:textId="77777777" w:rsidTr="0088488C">
        <w:tc>
          <w:tcPr>
            <w:tcW w:w="0" w:type="auto"/>
          </w:tcPr>
          <w:p w14:paraId="50A97745" w14:textId="543715AB" w:rsidR="00BE54DD" w:rsidRDefault="00BE54DD" w:rsidP="0088488C">
            <w:pPr>
              <w:jc w:val="center"/>
            </w:pPr>
            <w:r>
              <w:t xml:space="preserve">Tests </w:t>
            </w:r>
            <w:r w:rsidR="00623312">
              <w:t>d’acceptance :</w:t>
            </w:r>
            <w:r>
              <w:t xml:space="preserve"> </w:t>
            </w:r>
          </w:p>
          <w:tbl>
            <w:tblPr>
              <w:tblW w:w="100" w:type="auto"/>
              <w:tblCellMar>
                <w:left w:w="10" w:type="dxa"/>
                <w:right w:w="10" w:type="dxa"/>
              </w:tblCellMar>
              <w:tblLook w:val="0000" w:firstRow="0" w:lastRow="0" w:firstColumn="0" w:lastColumn="0" w:noHBand="0" w:noVBand="0"/>
            </w:tblPr>
            <w:tblGrid>
              <w:gridCol w:w="1201"/>
              <w:gridCol w:w="7839"/>
            </w:tblGrid>
            <w:tr w:rsidR="00BE54DD" w14:paraId="24C72542" w14:textId="77777777" w:rsidTr="0088488C">
              <w:tc>
                <w:tcPr>
                  <w:tcW w:w="0" w:type="auto"/>
                </w:tcPr>
                <w:p w14:paraId="10517A25" w14:textId="77777777" w:rsidR="00BE54DD" w:rsidRDefault="00BE54DD" w:rsidP="0088488C">
                  <w:r>
                    <w:t>Tables</w:t>
                  </w:r>
                </w:p>
              </w:tc>
              <w:tc>
                <w:tcPr>
                  <w:tcW w:w="0" w:type="auto"/>
                </w:tcPr>
                <w:p w14:paraId="20C79C62" w14:textId="5105AD37" w:rsidR="00BE54DD" w:rsidRDefault="00BE54DD" w:rsidP="0088488C">
                  <w:r>
                    <w:t xml:space="preserve">Il y a 17 tables en boit avec la place pour un écran, elles sont placées en groupes de 4 en chaque coin de manière qu'il soit </w:t>
                  </w:r>
                  <w:r w:rsidR="00623312">
                    <w:t>facile</w:t>
                  </w:r>
                  <w:r>
                    <w:t xml:space="preserve"> la visualisation du tableau de l'enseignant. Il y a une table devant le </w:t>
                  </w:r>
                  <w:r w:rsidR="00623312">
                    <w:t>tableau</w:t>
                  </w:r>
                  <w:r>
                    <w:t xml:space="preserve"> pour l'enseignant.</w:t>
                  </w:r>
                </w:p>
              </w:tc>
            </w:tr>
            <w:tr w:rsidR="00BE54DD" w14:paraId="3F90E303" w14:textId="77777777" w:rsidTr="0088488C">
              <w:tc>
                <w:tcPr>
                  <w:tcW w:w="0" w:type="auto"/>
                </w:tcPr>
                <w:p w14:paraId="06ED1DA9" w14:textId="0567C67E" w:rsidR="00BE54DD" w:rsidRDefault="00623312" w:rsidP="0088488C">
                  <w:r>
                    <w:t>Pilonne</w:t>
                  </w:r>
                </w:p>
              </w:tc>
              <w:tc>
                <w:tcPr>
                  <w:tcW w:w="0" w:type="auto"/>
                </w:tcPr>
                <w:p w14:paraId="51979736" w14:textId="6484306A" w:rsidR="00BE54DD" w:rsidRDefault="00BE54DD" w:rsidP="0088488C">
                  <w:r>
                    <w:t xml:space="preserve">Il y a 4 </w:t>
                  </w:r>
                  <w:r w:rsidR="00623312">
                    <w:t>pilonnes</w:t>
                  </w:r>
                  <w:r>
                    <w:t xml:space="preserve"> avec une prise </w:t>
                  </w:r>
                  <w:r w:rsidR="00623312">
                    <w:t>électrique</w:t>
                  </w:r>
                  <w:r>
                    <w:t xml:space="preserve"> à chaque </w:t>
                  </w:r>
                  <w:r w:rsidR="00623312">
                    <w:t>côté</w:t>
                  </w:r>
                  <w:r>
                    <w:t xml:space="preserve">, ils sont </w:t>
                  </w:r>
                  <w:r w:rsidR="00623312">
                    <w:t>placés</w:t>
                  </w:r>
                  <w:r>
                    <w:t xml:space="preserve"> au milieu de chaque groupe de 4 tables.</w:t>
                  </w:r>
                </w:p>
              </w:tc>
            </w:tr>
            <w:tr w:rsidR="00BE54DD" w14:paraId="14E5EEEC" w14:textId="77777777" w:rsidTr="0088488C">
              <w:tc>
                <w:tcPr>
                  <w:tcW w:w="0" w:type="auto"/>
                </w:tcPr>
                <w:p w14:paraId="3461AF40" w14:textId="77777777" w:rsidR="00BE54DD" w:rsidRDefault="00BE54DD" w:rsidP="0088488C">
                  <w:r>
                    <w:t>TV + tableau</w:t>
                  </w:r>
                </w:p>
              </w:tc>
              <w:tc>
                <w:tcPr>
                  <w:tcW w:w="0" w:type="auto"/>
                </w:tcPr>
                <w:p w14:paraId="228CF6D4" w14:textId="0F3538F3" w:rsidR="00BE54DD" w:rsidRDefault="00BE54DD" w:rsidP="0088488C">
                  <w:r>
                    <w:t xml:space="preserve">Il y a un TV de 65 pouces au mur, derrière de la place de l'enseignant et </w:t>
                  </w:r>
                  <w:r w:rsidR="001729A4">
                    <w:t>à</w:t>
                  </w:r>
                  <w:r>
                    <w:t xml:space="preserve"> </w:t>
                  </w:r>
                  <w:r w:rsidR="00623312">
                    <w:t>côté</w:t>
                  </w:r>
                  <w:r>
                    <w:t xml:space="preserve"> un tableau de </w:t>
                  </w:r>
                  <w:r w:rsidR="00623312">
                    <w:t>1.</w:t>
                  </w:r>
                  <w:r>
                    <w:t>5m x 3m au centre du mur.</w:t>
                  </w:r>
                </w:p>
              </w:tc>
            </w:tr>
            <w:tr w:rsidR="00BE54DD" w14:paraId="3344FE2A" w14:textId="77777777" w:rsidTr="0088488C">
              <w:tc>
                <w:tcPr>
                  <w:tcW w:w="0" w:type="auto"/>
                </w:tcPr>
                <w:p w14:paraId="540B8749" w14:textId="24257956" w:rsidR="00BE54DD" w:rsidRDefault="00623312" w:rsidP="0088488C">
                  <w:r>
                    <w:t>Chaises</w:t>
                  </w:r>
                </w:p>
              </w:tc>
              <w:tc>
                <w:tcPr>
                  <w:tcW w:w="0" w:type="auto"/>
                </w:tcPr>
                <w:p w14:paraId="5951D429" w14:textId="3CF3ED4D" w:rsidR="00BE54DD" w:rsidRDefault="00BE54DD" w:rsidP="0088488C">
                  <w:r>
                    <w:t xml:space="preserve">Il y a 17 </w:t>
                  </w:r>
                  <w:r w:rsidR="00623312">
                    <w:t>chaises</w:t>
                  </w:r>
                  <w:r>
                    <w:t xml:space="preserve"> bureau. Une pour chaque table et elles sont confortables.</w:t>
                  </w:r>
                </w:p>
              </w:tc>
            </w:tr>
            <w:tr w:rsidR="00BE54DD" w14:paraId="086E0CE8" w14:textId="77777777" w:rsidTr="0088488C">
              <w:tc>
                <w:tcPr>
                  <w:tcW w:w="0" w:type="auto"/>
                </w:tcPr>
                <w:p w14:paraId="78D75FDB" w14:textId="77777777" w:rsidR="00BE54DD" w:rsidRDefault="00BE54DD" w:rsidP="0088488C">
                  <w:r>
                    <w:t>Ecrans</w:t>
                  </w:r>
                </w:p>
              </w:tc>
              <w:tc>
                <w:tcPr>
                  <w:tcW w:w="0" w:type="auto"/>
                </w:tcPr>
                <w:p w14:paraId="79854326" w14:textId="537AA8CA" w:rsidR="00BE54DD" w:rsidRDefault="00BE54DD" w:rsidP="0088488C">
                  <w:r>
                    <w:t xml:space="preserve">Il y a un écran par poste de travail. Ils sont de 18 puces chacun et ils sont placés en face de la </w:t>
                  </w:r>
                  <w:r w:rsidR="00623312">
                    <w:t>chaise</w:t>
                  </w:r>
                  <w:r>
                    <w:t>.</w:t>
                  </w:r>
                </w:p>
              </w:tc>
            </w:tr>
            <w:tr w:rsidR="00BE54DD" w14:paraId="15C9AD14" w14:textId="77777777" w:rsidTr="0088488C">
              <w:tc>
                <w:tcPr>
                  <w:tcW w:w="0" w:type="auto"/>
                </w:tcPr>
                <w:p w14:paraId="00F1DCC1" w14:textId="77777777" w:rsidR="00BE54DD" w:rsidRDefault="00BE54DD" w:rsidP="0088488C">
                  <w:r>
                    <w:t>PC's</w:t>
                  </w:r>
                </w:p>
              </w:tc>
              <w:tc>
                <w:tcPr>
                  <w:tcW w:w="0" w:type="auto"/>
                </w:tcPr>
                <w:p w14:paraId="59AE7BA1" w14:textId="77777777" w:rsidR="00BE54DD" w:rsidRDefault="00BE54DD" w:rsidP="0088488C">
                  <w:r>
                    <w:t>Il y a 17 PC's, un PC par poste et ils sont sous la table.</w:t>
                  </w:r>
                </w:p>
              </w:tc>
            </w:tr>
            <w:tr w:rsidR="00BE54DD" w14:paraId="5CA01DA6" w14:textId="77777777" w:rsidTr="0088488C">
              <w:tc>
                <w:tcPr>
                  <w:tcW w:w="0" w:type="auto"/>
                </w:tcPr>
                <w:p w14:paraId="7501922F" w14:textId="16EB304E" w:rsidR="00BE54DD" w:rsidRDefault="00623312" w:rsidP="0088488C">
                  <w:r>
                    <w:t>Fenêtres</w:t>
                  </w:r>
                </w:p>
              </w:tc>
              <w:tc>
                <w:tcPr>
                  <w:tcW w:w="0" w:type="auto"/>
                </w:tcPr>
                <w:p w14:paraId="5851FE92" w14:textId="52DA79EE" w:rsidR="00BE54DD" w:rsidRDefault="00BE54DD" w:rsidP="0088488C">
                  <w:r>
                    <w:t xml:space="preserve">Il y a deux grandes </w:t>
                  </w:r>
                  <w:r w:rsidR="00623312">
                    <w:t>fenêtres</w:t>
                  </w:r>
                  <w:r>
                    <w:t>, ils sont au centre du mur d'en face de l'enseignant.</w:t>
                  </w:r>
                </w:p>
              </w:tc>
            </w:tr>
            <w:tr w:rsidR="00BE54DD" w14:paraId="5DE855DB" w14:textId="77777777" w:rsidTr="0088488C">
              <w:tc>
                <w:tcPr>
                  <w:tcW w:w="0" w:type="auto"/>
                </w:tcPr>
                <w:p w14:paraId="059E57C1" w14:textId="77777777" w:rsidR="00BE54DD" w:rsidRDefault="00BE54DD" w:rsidP="0088488C">
                  <w:r>
                    <w:t>Tapis</w:t>
                  </w:r>
                </w:p>
              </w:tc>
              <w:tc>
                <w:tcPr>
                  <w:tcW w:w="0" w:type="auto"/>
                </w:tcPr>
                <w:p w14:paraId="2699308D" w14:textId="77777777" w:rsidR="00BE54DD" w:rsidRDefault="00BE54DD" w:rsidP="0088488C">
                  <w:r>
                    <w:t>Il y a un grand tapis pour chaque groupe de 4 tables, ils sont de 3m x 3m</w:t>
                  </w:r>
                </w:p>
              </w:tc>
            </w:tr>
            <w:tr w:rsidR="00BE54DD" w14:paraId="182F2988" w14:textId="77777777" w:rsidTr="0088488C">
              <w:tc>
                <w:tcPr>
                  <w:tcW w:w="0" w:type="auto"/>
                </w:tcPr>
                <w:p w14:paraId="35329B16" w14:textId="77777777" w:rsidR="00BE54DD" w:rsidRDefault="00BE54DD" w:rsidP="0088488C">
                  <w:r>
                    <w:t>Etagère</w:t>
                  </w:r>
                </w:p>
              </w:tc>
              <w:tc>
                <w:tcPr>
                  <w:tcW w:w="0" w:type="auto"/>
                </w:tcPr>
                <w:p w14:paraId="71745D60" w14:textId="345A3CE0" w:rsidR="00BE54DD" w:rsidRDefault="00BE54DD" w:rsidP="0088488C">
                  <w:r>
                    <w:t xml:space="preserve">Il y a </w:t>
                  </w:r>
                  <w:r w:rsidR="00623312">
                    <w:t>une étagère</w:t>
                  </w:r>
                  <w:r>
                    <w:t xml:space="preserve"> pour les chaussures. Il a la place pour 20 chaussures et il est de 4x5 colonnes, chaque espace est de 20cm x 20cm x 35cm et il est placé au mur à </w:t>
                  </w:r>
                  <w:r w:rsidR="00623312">
                    <w:t>côté</w:t>
                  </w:r>
                  <w:r>
                    <w:t xml:space="preserve"> de la porte.</w:t>
                  </w:r>
                </w:p>
              </w:tc>
            </w:tr>
            <w:tr w:rsidR="00BE54DD" w14:paraId="6C287AFC" w14:textId="77777777" w:rsidTr="0088488C">
              <w:tc>
                <w:tcPr>
                  <w:tcW w:w="0" w:type="auto"/>
                </w:tcPr>
                <w:p w14:paraId="64591168" w14:textId="77777777" w:rsidR="00BE54DD" w:rsidRDefault="00BE54DD" w:rsidP="0088488C">
                  <w:r>
                    <w:t>Porte-manteaux</w:t>
                  </w:r>
                </w:p>
              </w:tc>
              <w:tc>
                <w:tcPr>
                  <w:tcW w:w="0" w:type="auto"/>
                </w:tcPr>
                <w:p w14:paraId="47FDBC2A" w14:textId="76E2C5FF" w:rsidR="00BE54DD" w:rsidRDefault="00BE54DD" w:rsidP="0088488C">
                  <w:r>
                    <w:t xml:space="preserve">Il y a </w:t>
                  </w:r>
                  <w:r w:rsidR="00623312">
                    <w:t>un porte-manteau</w:t>
                  </w:r>
                  <w:r>
                    <w:t xml:space="preserve"> tout au fond de la classe, au coin gauche. Il est en </w:t>
                  </w:r>
                  <w:r w:rsidR="00623312">
                    <w:t>métal</w:t>
                  </w:r>
                  <w:r>
                    <w:t xml:space="preserve"> et il fait 2m d'hauteur avec la place pour 15 vestes.</w:t>
                  </w:r>
                </w:p>
              </w:tc>
            </w:tr>
          </w:tbl>
          <w:p w14:paraId="68030CAE" w14:textId="77777777" w:rsidR="00BE54DD" w:rsidRDefault="00BE54DD" w:rsidP="0088488C"/>
        </w:tc>
      </w:tr>
    </w:tbl>
    <w:p w14:paraId="224D1399" w14:textId="77777777" w:rsidR="00BE54DD" w:rsidRDefault="00BE54DD" w:rsidP="00BE54DD"/>
    <w:p w14:paraId="738909DC" w14:textId="77777777" w:rsidR="008D0D39" w:rsidRDefault="008D0D39" w:rsidP="008D0D39">
      <w:pPr>
        <w:pStyle w:val="Titre3"/>
        <w:numPr>
          <w:ilvl w:val="2"/>
          <w:numId w:val="21"/>
        </w:numPr>
      </w:pPr>
      <w:bookmarkStart w:id="60" w:name="_Toc165981514"/>
      <w:bookmarkStart w:id="61" w:name="_Toc167804874"/>
      <w:r>
        <w:t>Salle de classe 2ème étage D16</w:t>
      </w:r>
      <w:bookmarkEnd w:id="60"/>
      <w:bookmarkEnd w:id="61"/>
    </w:p>
    <w:p w14:paraId="6B4C2C0A" w14:textId="0B27445F" w:rsidR="008D0D39" w:rsidRDefault="008D0D39" w:rsidP="008D0D39">
      <w:r>
        <w:t>(</w:t>
      </w:r>
      <w:r w:rsidR="004E65C5">
        <w:t>Auteur :</w:t>
      </w:r>
      <w:r>
        <w:t xml:space="preserve"> Alexandre Dürrenmatt)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8D0D39" w14:paraId="61FDBBDF" w14:textId="77777777" w:rsidTr="0088488C">
        <w:tc>
          <w:tcPr>
            <w:tcW w:w="0" w:type="auto"/>
          </w:tcPr>
          <w:p w14:paraId="644263DB" w14:textId="6D1C627D" w:rsidR="008D0D39" w:rsidRDefault="008D0D39" w:rsidP="0088488C">
            <w:r>
              <w:t xml:space="preserve">En tant qu'élève Je veux une salle de classe au 2ème </w:t>
            </w:r>
            <w:r w:rsidR="004E65C5">
              <w:t>étage Pour</w:t>
            </w:r>
            <w:r>
              <w:t xml:space="preserve"> les cours d'informatique</w:t>
            </w:r>
          </w:p>
        </w:tc>
      </w:tr>
      <w:tr w:rsidR="008D0D39" w14:paraId="1AF73F9F" w14:textId="77777777" w:rsidTr="0088488C">
        <w:tc>
          <w:tcPr>
            <w:tcW w:w="0" w:type="auto"/>
          </w:tcPr>
          <w:p w14:paraId="5E1D48C1" w14:textId="6E4CCAB2" w:rsidR="008D0D39" w:rsidRDefault="008D0D39" w:rsidP="0088488C">
            <w:pPr>
              <w:jc w:val="center"/>
            </w:pPr>
            <w:r>
              <w:t xml:space="preserve">Tests </w:t>
            </w:r>
            <w:r w:rsidR="004E65C5">
              <w:t>d’acceptance :</w:t>
            </w:r>
            <w:r>
              <w:t xml:space="preserve"> </w:t>
            </w:r>
          </w:p>
          <w:tbl>
            <w:tblPr>
              <w:tblW w:w="100" w:type="auto"/>
              <w:tblCellMar>
                <w:left w:w="10" w:type="dxa"/>
                <w:right w:w="10" w:type="dxa"/>
              </w:tblCellMar>
              <w:tblLook w:val="0000" w:firstRow="0" w:lastRow="0" w:firstColumn="0" w:lastColumn="0" w:noHBand="0" w:noVBand="0"/>
            </w:tblPr>
            <w:tblGrid>
              <w:gridCol w:w="1201"/>
              <w:gridCol w:w="7839"/>
            </w:tblGrid>
            <w:tr w:rsidR="008D0D39" w14:paraId="0A1AF76F" w14:textId="77777777" w:rsidTr="0088488C">
              <w:tc>
                <w:tcPr>
                  <w:tcW w:w="0" w:type="auto"/>
                </w:tcPr>
                <w:p w14:paraId="247CFFCA" w14:textId="77777777" w:rsidR="008D0D39" w:rsidRDefault="008D0D39" w:rsidP="0088488C">
                  <w:r>
                    <w:t>Tables</w:t>
                  </w:r>
                </w:p>
              </w:tc>
              <w:tc>
                <w:tcPr>
                  <w:tcW w:w="0" w:type="auto"/>
                </w:tcPr>
                <w:p w14:paraId="6A6D9C88" w14:textId="5647D255" w:rsidR="008D0D39" w:rsidRDefault="008D0D39" w:rsidP="0088488C">
                  <w:r>
                    <w:t xml:space="preserve">Il y a 17 tables en boit avec la place pour un écran, elles sont placées en groupes de 4 en chaque coin de manière qu'il soit </w:t>
                  </w:r>
                  <w:r w:rsidR="004E65C5">
                    <w:t>facile</w:t>
                  </w:r>
                  <w:r>
                    <w:t xml:space="preserve"> la visualisation du tableau de l'enseignant. Il y a une table devant le </w:t>
                  </w:r>
                  <w:r w:rsidR="004E65C5">
                    <w:t>tableau</w:t>
                  </w:r>
                  <w:r>
                    <w:t xml:space="preserve"> pour l'enseignant.</w:t>
                  </w:r>
                </w:p>
              </w:tc>
            </w:tr>
            <w:tr w:rsidR="008D0D39" w14:paraId="62ADA3A0" w14:textId="77777777" w:rsidTr="0088488C">
              <w:tc>
                <w:tcPr>
                  <w:tcW w:w="0" w:type="auto"/>
                </w:tcPr>
                <w:p w14:paraId="479311A0" w14:textId="03551A31" w:rsidR="008D0D39" w:rsidRDefault="004E65C5" w:rsidP="0088488C">
                  <w:r>
                    <w:t>Pilonne</w:t>
                  </w:r>
                </w:p>
              </w:tc>
              <w:tc>
                <w:tcPr>
                  <w:tcW w:w="0" w:type="auto"/>
                </w:tcPr>
                <w:p w14:paraId="7017F8B8" w14:textId="343675BE" w:rsidR="008D0D39" w:rsidRDefault="008D0D39" w:rsidP="0088488C">
                  <w:r>
                    <w:t xml:space="preserve">Il y a 4 </w:t>
                  </w:r>
                  <w:r w:rsidR="004E65C5">
                    <w:t>pilonnes</w:t>
                  </w:r>
                  <w:r>
                    <w:t xml:space="preserve"> avec une prise </w:t>
                  </w:r>
                  <w:r w:rsidR="004E65C5">
                    <w:t>électrique</w:t>
                  </w:r>
                  <w:r>
                    <w:t xml:space="preserve"> à chaque </w:t>
                  </w:r>
                  <w:r w:rsidR="004E65C5">
                    <w:t>côté</w:t>
                  </w:r>
                  <w:r>
                    <w:t xml:space="preserve">, ils sont </w:t>
                  </w:r>
                  <w:r w:rsidR="004E65C5">
                    <w:t>placés</w:t>
                  </w:r>
                  <w:r>
                    <w:t xml:space="preserve"> au milieu de chaque groupe de 4 tables.</w:t>
                  </w:r>
                </w:p>
              </w:tc>
            </w:tr>
            <w:tr w:rsidR="008D0D39" w14:paraId="3593EEC3" w14:textId="77777777" w:rsidTr="0088488C">
              <w:tc>
                <w:tcPr>
                  <w:tcW w:w="0" w:type="auto"/>
                </w:tcPr>
                <w:p w14:paraId="3A6B29D6" w14:textId="77777777" w:rsidR="008D0D39" w:rsidRDefault="008D0D39" w:rsidP="0088488C">
                  <w:r>
                    <w:t>TV + tableau</w:t>
                  </w:r>
                </w:p>
              </w:tc>
              <w:tc>
                <w:tcPr>
                  <w:tcW w:w="0" w:type="auto"/>
                </w:tcPr>
                <w:p w14:paraId="3C30C21F" w14:textId="6B91BB3A" w:rsidR="008D0D39" w:rsidRDefault="008D0D39" w:rsidP="0088488C">
                  <w:r>
                    <w:t xml:space="preserve">Il y a un TV de 65 pouces au mur, derrière de la place de l'enseignant et à coté un tableau de </w:t>
                  </w:r>
                  <w:r w:rsidR="004E65C5">
                    <w:t>1.</w:t>
                  </w:r>
                  <w:r>
                    <w:t>5m x 3m au centre du mur.</w:t>
                  </w:r>
                </w:p>
              </w:tc>
            </w:tr>
            <w:tr w:rsidR="008D0D39" w14:paraId="3DF82D20" w14:textId="77777777" w:rsidTr="0088488C">
              <w:tc>
                <w:tcPr>
                  <w:tcW w:w="0" w:type="auto"/>
                </w:tcPr>
                <w:p w14:paraId="073B7DF8" w14:textId="7CAB005A" w:rsidR="008D0D39" w:rsidRDefault="004E65C5" w:rsidP="0088488C">
                  <w:r>
                    <w:t>Chaises</w:t>
                  </w:r>
                </w:p>
              </w:tc>
              <w:tc>
                <w:tcPr>
                  <w:tcW w:w="0" w:type="auto"/>
                </w:tcPr>
                <w:p w14:paraId="105C3F61" w14:textId="5A1E863A" w:rsidR="008D0D39" w:rsidRDefault="008D0D39" w:rsidP="0088488C">
                  <w:r>
                    <w:t xml:space="preserve">Il y a 17 </w:t>
                  </w:r>
                  <w:r w:rsidR="004E65C5">
                    <w:t>chaises</w:t>
                  </w:r>
                  <w:r>
                    <w:t xml:space="preserve"> bureau. Une pour chaque table et elles sont confortables.</w:t>
                  </w:r>
                </w:p>
              </w:tc>
            </w:tr>
            <w:tr w:rsidR="008D0D39" w14:paraId="6AFDE678" w14:textId="77777777" w:rsidTr="0088488C">
              <w:tc>
                <w:tcPr>
                  <w:tcW w:w="0" w:type="auto"/>
                </w:tcPr>
                <w:p w14:paraId="74E80A00" w14:textId="77777777" w:rsidR="008D0D39" w:rsidRDefault="008D0D39" w:rsidP="0088488C">
                  <w:r>
                    <w:t>Ecrans</w:t>
                  </w:r>
                </w:p>
              </w:tc>
              <w:tc>
                <w:tcPr>
                  <w:tcW w:w="0" w:type="auto"/>
                </w:tcPr>
                <w:p w14:paraId="04D498FD" w14:textId="41B1ADBA" w:rsidR="008D0D39" w:rsidRDefault="008D0D39" w:rsidP="0088488C">
                  <w:r>
                    <w:t xml:space="preserve">Il y a un écran par poste de travail. Ils sont de 18 puces chacun et ils sont placés en face de la </w:t>
                  </w:r>
                  <w:r w:rsidR="004E65C5">
                    <w:t>chaise</w:t>
                  </w:r>
                  <w:r>
                    <w:t>.</w:t>
                  </w:r>
                </w:p>
              </w:tc>
            </w:tr>
            <w:tr w:rsidR="008D0D39" w14:paraId="306DEC82" w14:textId="77777777" w:rsidTr="0088488C">
              <w:tc>
                <w:tcPr>
                  <w:tcW w:w="0" w:type="auto"/>
                </w:tcPr>
                <w:p w14:paraId="297F6B27" w14:textId="77777777" w:rsidR="008D0D39" w:rsidRDefault="008D0D39" w:rsidP="0088488C">
                  <w:r>
                    <w:t>PC's</w:t>
                  </w:r>
                </w:p>
              </w:tc>
              <w:tc>
                <w:tcPr>
                  <w:tcW w:w="0" w:type="auto"/>
                </w:tcPr>
                <w:p w14:paraId="183E7DD4" w14:textId="77777777" w:rsidR="008D0D39" w:rsidRDefault="008D0D39" w:rsidP="0088488C">
                  <w:r>
                    <w:t>Il y a 17 PC's, un PC par poste et ils sont sous la table.</w:t>
                  </w:r>
                </w:p>
              </w:tc>
            </w:tr>
            <w:tr w:rsidR="008D0D39" w14:paraId="482920DE" w14:textId="77777777" w:rsidTr="0088488C">
              <w:tc>
                <w:tcPr>
                  <w:tcW w:w="0" w:type="auto"/>
                </w:tcPr>
                <w:p w14:paraId="0416FD70" w14:textId="010C713D" w:rsidR="008D0D39" w:rsidRDefault="004E65C5" w:rsidP="0088488C">
                  <w:r>
                    <w:t>Fenêtres</w:t>
                  </w:r>
                </w:p>
              </w:tc>
              <w:tc>
                <w:tcPr>
                  <w:tcW w:w="0" w:type="auto"/>
                </w:tcPr>
                <w:p w14:paraId="01056CBC" w14:textId="36D42790" w:rsidR="008D0D39" w:rsidRDefault="008D0D39" w:rsidP="0088488C">
                  <w:r>
                    <w:t xml:space="preserve">Il y a deux grandes </w:t>
                  </w:r>
                  <w:r w:rsidR="004E65C5">
                    <w:t>fenêtres</w:t>
                  </w:r>
                  <w:r>
                    <w:t>, ils sont au centre du mur d'en face de l'enseignant.</w:t>
                  </w:r>
                </w:p>
              </w:tc>
            </w:tr>
            <w:tr w:rsidR="008D0D39" w14:paraId="6ADC909E" w14:textId="77777777" w:rsidTr="0088488C">
              <w:tc>
                <w:tcPr>
                  <w:tcW w:w="0" w:type="auto"/>
                </w:tcPr>
                <w:p w14:paraId="6CDEC3CE" w14:textId="77777777" w:rsidR="008D0D39" w:rsidRDefault="008D0D39" w:rsidP="0088488C">
                  <w:r>
                    <w:t>Tapis</w:t>
                  </w:r>
                </w:p>
              </w:tc>
              <w:tc>
                <w:tcPr>
                  <w:tcW w:w="0" w:type="auto"/>
                </w:tcPr>
                <w:p w14:paraId="390AB55D" w14:textId="77777777" w:rsidR="008D0D39" w:rsidRDefault="008D0D39" w:rsidP="0088488C">
                  <w:r>
                    <w:t>Il y a un grand tapis pour chaque groupe de 4 tables, ils sont de 3m x 3m</w:t>
                  </w:r>
                </w:p>
              </w:tc>
            </w:tr>
            <w:tr w:rsidR="008D0D39" w14:paraId="0287C0B1" w14:textId="77777777" w:rsidTr="0088488C">
              <w:tc>
                <w:tcPr>
                  <w:tcW w:w="0" w:type="auto"/>
                </w:tcPr>
                <w:p w14:paraId="2AA4E374" w14:textId="77777777" w:rsidR="008D0D39" w:rsidRDefault="008D0D39" w:rsidP="0088488C">
                  <w:r>
                    <w:t>Etagère</w:t>
                  </w:r>
                </w:p>
              </w:tc>
              <w:tc>
                <w:tcPr>
                  <w:tcW w:w="0" w:type="auto"/>
                </w:tcPr>
                <w:p w14:paraId="12B69BE8" w14:textId="47108EA5" w:rsidR="008D0D39" w:rsidRDefault="008D0D39" w:rsidP="0088488C">
                  <w:r>
                    <w:t xml:space="preserve">Il y a </w:t>
                  </w:r>
                  <w:r w:rsidR="004E65C5">
                    <w:t>une étagère</w:t>
                  </w:r>
                  <w:r>
                    <w:t xml:space="preserve"> pour les chaussures. Il a la place pour 20 chaussures et il est de 4x5 colonnes, chaque espace est de 20cm x 20cm x 35cm et il est placé au mur à </w:t>
                  </w:r>
                  <w:r w:rsidR="004E65C5">
                    <w:t>côté</w:t>
                  </w:r>
                  <w:r>
                    <w:t xml:space="preserve"> de la porte.</w:t>
                  </w:r>
                </w:p>
              </w:tc>
            </w:tr>
            <w:tr w:rsidR="008D0D39" w14:paraId="54DC63F8" w14:textId="77777777" w:rsidTr="0088488C">
              <w:tc>
                <w:tcPr>
                  <w:tcW w:w="0" w:type="auto"/>
                </w:tcPr>
                <w:p w14:paraId="2CF7FCA0" w14:textId="77777777" w:rsidR="008D0D39" w:rsidRDefault="008D0D39" w:rsidP="0088488C">
                  <w:r>
                    <w:lastRenderedPageBreak/>
                    <w:t>Porte-manteaux</w:t>
                  </w:r>
                </w:p>
              </w:tc>
              <w:tc>
                <w:tcPr>
                  <w:tcW w:w="0" w:type="auto"/>
                </w:tcPr>
                <w:p w14:paraId="40A3540E" w14:textId="45584FD5" w:rsidR="008D0D39" w:rsidRDefault="008D0D39" w:rsidP="0088488C">
                  <w:r>
                    <w:t xml:space="preserve">Il y a </w:t>
                  </w:r>
                  <w:r w:rsidR="004E65C5">
                    <w:t>un porte-manteau</w:t>
                  </w:r>
                  <w:r>
                    <w:t xml:space="preserve"> tout au fond de la classe, au coin gauche. Il est en </w:t>
                  </w:r>
                  <w:r w:rsidR="004E65C5">
                    <w:t>métal</w:t>
                  </w:r>
                  <w:r>
                    <w:t xml:space="preserve"> et il fait 2m d'hauteur avec la place pour 15 vestes.</w:t>
                  </w:r>
                </w:p>
              </w:tc>
            </w:tr>
          </w:tbl>
          <w:p w14:paraId="25F3F47E" w14:textId="77777777" w:rsidR="008D0D39" w:rsidRDefault="008D0D39" w:rsidP="0088488C"/>
        </w:tc>
      </w:tr>
    </w:tbl>
    <w:p w14:paraId="1A5072EF" w14:textId="77777777" w:rsidR="008D0D39" w:rsidRDefault="008D0D39" w:rsidP="008D0D39"/>
    <w:p w14:paraId="1B55E8D5" w14:textId="77777777" w:rsidR="008D0D39" w:rsidDel="00296F79" w:rsidRDefault="008D0D39">
      <w:pPr>
        <w:pStyle w:val="Titre3"/>
        <w:numPr>
          <w:ilvl w:val="0"/>
          <w:numId w:val="0"/>
        </w:numPr>
        <w:ind w:left="1814"/>
        <w:rPr>
          <w:del w:id="62" w:author="Alexandre Dürrenmatt" w:date="2024-04-29T09:27:00Z"/>
        </w:rPr>
        <w:pPrChange w:id="63" w:author="Alexandre Dürrenmatt" w:date="2024-04-23T16:18:00Z">
          <w:pPr>
            <w:pStyle w:val="Titre3"/>
          </w:pPr>
        </w:pPrChange>
      </w:pPr>
      <w:del w:id="64" w:author="Alexandre Dürrenmatt" w:date="2024-04-29T09:27:00Z">
        <w:r w:rsidDel="00296F79">
          <w:delText>Toilettes D02</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8107"/>
      </w:tblGrid>
      <w:tr w:rsidR="008D0D39" w:rsidDel="00296F79" w14:paraId="179A4E51" w14:textId="77777777" w:rsidTr="0088488C">
        <w:trPr>
          <w:del w:id="65" w:author="Alexandre Dürrenmatt" w:date="2024-04-29T09:27:00Z"/>
        </w:trPr>
        <w:tc>
          <w:tcPr>
            <w:tcW w:w="0" w:type="auto"/>
          </w:tcPr>
          <w:p w14:paraId="49D1FB16" w14:textId="77777777" w:rsidR="008D0D39" w:rsidDel="00296F79" w:rsidRDefault="008D0D39" w:rsidP="0088488C">
            <w:pPr>
              <w:rPr>
                <w:del w:id="66" w:author="Alexandre Dürrenmatt" w:date="2024-04-29T09:27:00Z"/>
              </w:rPr>
            </w:pPr>
            <w:del w:id="67" w:author="Alexandre Dürrenmatt" w:date="2024-04-29T09:27:00Z">
              <w:r w:rsidDel="00296F79">
                <w:delText>En tant qu'élèves Je veux des toilettes Pour pouvoir faire mes besoins</w:delText>
              </w:r>
            </w:del>
          </w:p>
        </w:tc>
      </w:tr>
      <w:tr w:rsidR="008D0D39" w:rsidDel="00296F79" w14:paraId="27E32D73" w14:textId="77777777" w:rsidTr="0088488C">
        <w:trPr>
          <w:del w:id="68" w:author="Alexandre Dürrenmatt" w:date="2024-04-29T09:27:00Z"/>
        </w:trPr>
        <w:tc>
          <w:tcPr>
            <w:tcW w:w="0" w:type="auto"/>
          </w:tcPr>
          <w:p w14:paraId="15BB2C4E" w14:textId="77777777" w:rsidR="008D0D39" w:rsidDel="00296F79" w:rsidRDefault="008D0D39" w:rsidP="0088488C">
            <w:pPr>
              <w:jc w:val="center"/>
              <w:rPr>
                <w:del w:id="69" w:author="Alexandre Dürrenmatt" w:date="2024-04-29T09:27:00Z"/>
              </w:rPr>
            </w:pPr>
            <w:del w:id="70"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2069"/>
              <w:gridCol w:w="6018"/>
            </w:tblGrid>
            <w:tr w:rsidR="008D0D39" w:rsidDel="00296F79" w14:paraId="39EC127E" w14:textId="77777777" w:rsidTr="0088488C">
              <w:trPr>
                <w:del w:id="71" w:author="Alexandre Dürrenmatt" w:date="2024-04-29T09:27:00Z"/>
              </w:trPr>
              <w:tc>
                <w:tcPr>
                  <w:tcW w:w="0" w:type="auto"/>
                </w:tcPr>
                <w:p w14:paraId="489F6CA0" w14:textId="77777777" w:rsidR="008D0D39" w:rsidDel="00296F79" w:rsidRDefault="008D0D39" w:rsidP="0088488C">
                  <w:pPr>
                    <w:rPr>
                      <w:del w:id="72" w:author="Alexandre Dürrenmatt" w:date="2024-04-29T09:27:00Z"/>
                    </w:rPr>
                  </w:pPr>
                  <w:del w:id="73" w:author="Alexandre Dürrenmatt" w:date="2024-04-29T09:27:00Z">
                    <w:r w:rsidDel="00296F79">
                      <w:delText>Toilette</w:delText>
                    </w:r>
                  </w:del>
                </w:p>
              </w:tc>
              <w:tc>
                <w:tcPr>
                  <w:tcW w:w="0" w:type="auto"/>
                </w:tcPr>
                <w:p w14:paraId="27170A1F" w14:textId="77777777" w:rsidR="008D0D39" w:rsidDel="00296F79" w:rsidRDefault="008D0D39" w:rsidP="0088488C">
                  <w:pPr>
                    <w:rPr>
                      <w:del w:id="74" w:author="Alexandre Dürrenmatt" w:date="2024-04-29T09:27:00Z"/>
                    </w:rPr>
                  </w:pPr>
                  <w:del w:id="75" w:author="Alexandre Dürrenmatt" w:date="2024-04-29T09:27:00Z">
                    <w:r w:rsidDel="00296F79">
                      <w:delText>- Il y a 3 petites pièces différente avec des toilettes a l'intérieur</w:delText>
                    </w:r>
                  </w:del>
                </w:p>
              </w:tc>
            </w:tr>
            <w:tr w:rsidR="008D0D39" w:rsidDel="00296F79" w14:paraId="6EF31991" w14:textId="77777777" w:rsidTr="0088488C">
              <w:trPr>
                <w:del w:id="76" w:author="Alexandre Dürrenmatt" w:date="2024-04-29T09:27:00Z"/>
              </w:trPr>
              <w:tc>
                <w:tcPr>
                  <w:tcW w:w="0" w:type="auto"/>
                </w:tcPr>
                <w:p w14:paraId="308E2D56" w14:textId="77777777" w:rsidR="008D0D39" w:rsidDel="00296F79" w:rsidRDefault="008D0D39" w:rsidP="0088488C">
                  <w:pPr>
                    <w:rPr>
                      <w:del w:id="77" w:author="Alexandre Dürrenmatt" w:date="2024-04-29T09:27:00Z"/>
                    </w:rPr>
                  </w:pPr>
                  <w:del w:id="78" w:author="Alexandre Dürrenmatt" w:date="2024-04-29T09:27:00Z">
                    <w:r w:rsidDel="00296F79">
                      <w:delText>Lavabo</w:delText>
                    </w:r>
                  </w:del>
                </w:p>
              </w:tc>
              <w:tc>
                <w:tcPr>
                  <w:tcW w:w="0" w:type="auto"/>
                </w:tcPr>
                <w:p w14:paraId="596E139B" w14:textId="77777777" w:rsidR="008D0D39" w:rsidDel="00296F79" w:rsidRDefault="008D0D39" w:rsidP="0088488C">
                  <w:pPr>
                    <w:rPr>
                      <w:del w:id="79" w:author="Alexandre Dürrenmatt" w:date="2024-04-29T09:27:00Z"/>
                    </w:rPr>
                  </w:pPr>
                  <w:del w:id="80" w:author="Alexandre Dürrenmatt" w:date="2024-04-29T09:27:00Z">
                    <w:r w:rsidDel="00296F79">
                      <w:delText>- Il y a un lavabo par toilette</w:delText>
                    </w:r>
                  </w:del>
                </w:p>
              </w:tc>
            </w:tr>
            <w:tr w:rsidR="008D0D39" w:rsidDel="00296F79" w14:paraId="587B05BD" w14:textId="77777777" w:rsidTr="0088488C">
              <w:trPr>
                <w:del w:id="81" w:author="Alexandre Dürrenmatt" w:date="2024-04-29T09:27:00Z"/>
              </w:trPr>
              <w:tc>
                <w:tcPr>
                  <w:tcW w:w="0" w:type="auto"/>
                </w:tcPr>
                <w:p w14:paraId="7F28BDF7" w14:textId="77777777" w:rsidR="008D0D39" w:rsidDel="00296F79" w:rsidRDefault="008D0D39" w:rsidP="0088488C">
                  <w:pPr>
                    <w:rPr>
                      <w:del w:id="82" w:author="Alexandre Dürrenmatt" w:date="2024-04-29T09:27:00Z"/>
                    </w:rPr>
                  </w:pPr>
                  <w:del w:id="83" w:author="Alexandre Dürrenmatt" w:date="2024-04-29T09:27:00Z">
                    <w:r w:rsidDel="00296F79">
                      <w:delText>Savon</w:delText>
                    </w:r>
                  </w:del>
                </w:p>
              </w:tc>
              <w:tc>
                <w:tcPr>
                  <w:tcW w:w="0" w:type="auto"/>
                </w:tcPr>
                <w:p w14:paraId="590CBB51" w14:textId="77777777" w:rsidR="008D0D39" w:rsidDel="00296F79" w:rsidRDefault="008D0D39" w:rsidP="0088488C">
                  <w:pPr>
                    <w:rPr>
                      <w:del w:id="84" w:author="Alexandre Dürrenmatt" w:date="2024-04-29T09:27:00Z"/>
                    </w:rPr>
                  </w:pPr>
                  <w:del w:id="85" w:author="Alexandre Dürrenmatt" w:date="2024-04-29T09:27:00Z">
                    <w:r w:rsidDel="00296F79">
                      <w:delText>- Il y a une boite de savon par toilettes</w:delText>
                    </w:r>
                  </w:del>
                </w:p>
              </w:tc>
            </w:tr>
            <w:tr w:rsidR="008D0D39" w:rsidDel="00296F79" w14:paraId="668F7DDF" w14:textId="77777777" w:rsidTr="0088488C">
              <w:trPr>
                <w:del w:id="86" w:author="Alexandre Dürrenmatt" w:date="2024-04-29T09:27:00Z"/>
              </w:trPr>
              <w:tc>
                <w:tcPr>
                  <w:tcW w:w="0" w:type="auto"/>
                </w:tcPr>
                <w:p w14:paraId="02981269" w14:textId="77777777" w:rsidR="008D0D39" w:rsidDel="00296F79" w:rsidRDefault="008D0D39" w:rsidP="0088488C">
                  <w:pPr>
                    <w:rPr>
                      <w:del w:id="87" w:author="Alexandre Dürrenmatt" w:date="2024-04-29T09:27:00Z"/>
                    </w:rPr>
                  </w:pPr>
                  <w:del w:id="88" w:author="Alexandre Dürrenmatt" w:date="2024-04-29T09:27:00Z">
                    <w:r w:rsidDel="00296F79">
                      <w:delText>Papier pour les mains</w:delText>
                    </w:r>
                  </w:del>
                </w:p>
              </w:tc>
              <w:tc>
                <w:tcPr>
                  <w:tcW w:w="0" w:type="auto"/>
                </w:tcPr>
                <w:p w14:paraId="1F06E518" w14:textId="77777777" w:rsidR="008D0D39" w:rsidDel="00296F79" w:rsidRDefault="008D0D39" w:rsidP="0088488C">
                  <w:pPr>
                    <w:rPr>
                      <w:del w:id="89" w:author="Alexandre Dürrenmatt" w:date="2024-04-29T09:27:00Z"/>
                    </w:rPr>
                  </w:pPr>
                  <w:del w:id="90" w:author="Alexandre Dürrenmatt" w:date="2024-04-29T09:27:00Z">
                    <w:r w:rsidDel="00296F79">
                      <w:delText>- Il y a 1 distributeur de papier pour les mains par toilette</w:delText>
                    </w:r>
                  </w:del>
                </w:p>
              </w:tc>
            </w:tr>
            <w:tr w:rsidR="008D0D39" w:rsidDel="00296F79" w14:paraId="551F8BD6" w14:textId="77777777" w:rsidTr="0088488C">
              <w:trPr>
                <w:del w:id="91" w:author="Alexandre Dürrenmatt" w:date="2024-04-29T09:27:00Z"/>
              </w:trPr>
              <w:tc>
                <w:tcPr>
                  <w:tcW w:w="0" w:type="auto"/>
                </w:tcPr>
                <w:p w14:paraId="29DCAEAD" w14:textId="77777777" w:rsidR="008D0D39" w:rsidDel="00296F79" w:rsidRDefault="008D0D39" w:rsidP="0088488C">
                  <w:pPr>
                    <w:rPr>
                      <w:del w:id="92" w:author="Alexandre Dürrenmatt" w:date="2024-04-29T09:27:00Z"/>
                    </w:rPr>
                  </w:pPr>
                  <w:del w:id="93" w:author="Alexandre Dürrenmatt" w:date="2024-04-29T09:27:00Z">
                    <w:r w:rsidDel="00296F79">
                      <w:delText>Poubelle</w:delText>
                    </w:r>
                  </w:del>
                </w:p>
              </w:tc>
              <w:tc>
                <w:tcPr>
                  <w:tcW w:w="0" w:type="auto"/>
                </w:tcPr>
                <w:p w14:paraId="1225F473" w14:textId="77777777" w:rsidR="008D0D39" w:rsidDel="00296F79" w:rsidRDefault="008D0D39" w:rsidP="0088488C">
                  <w:pPr>
                    <w:rPr>
                      <w:del w:id="94" w:author="Alexandre Dürrenmatt" w:date="2024-04-29T09:27:00Z"/>
                    </w:rPr>
                  </w:pPr>
                  <w:del w:id="95" w:author="Alexandre Dürrenmatt" w:date="2024-04-29T09:27:00Z">
                    <w:r w:rsidDel="00296F79">
                      <w:delText>- Il y a une poubelle dans chaque toilettes</w:delText>
                    </w:r>
                  </w:del>
                </w:p>
              </w:tc>
            </w:tr>
            <w:tr w:rsidR="008D0D39" w:rsidDel="00296F79" w14:paraId="4EE5DFCC" w14:textId="77777777" w:rsidTr="0088488C">
              <w:trPr>
                <w:del w:id="96" w:author="Alexandre Dürrenmatt" w:date="2024-04-29T09:27:00Z"/>
              </w:trPr>
              <w:tc>
                <w:tcPr>
                  <w:tcW w:w="0" w:type="auto"/>
                </w:tcPr>
                <w:p w14:paraId="36446317" w14:textId="77777777" w:rsidR="008D0D39" w:rsidDel="00296F79" w:rsidRDefault="008D0D39" w:rsidP="0088488C">
                  <w:pPr>
                    <w:rPr>
                      <w:del w:id="97" w:author="Alexandre Dürrenmatt" w:date="2024-04-29T09:27:00Z"/>
                    </w:rPr>
                  </w:pPr>
                  <w:del w:id="98" w:author="Alexandre Dürrenmatt" w:date="2024-04-29T09:27:00Z">
                    <w:r w:rsidDel="00296F79">
                      <w:delText>Murs</w:delText>
                    </w:r>
                  </w:del>
                </w:p>
              </w:tc>
              <w:tc>
                <w:tcPr>
                  <w:tcW w:w="0" w:type="auto"/>
                </w:tcPr>
                <w:p w14:paraId="789A34BB" w14:textId="77777777" w:rsidR="008D0D39" w:rsidDel="00296F79" w:rsidRDefault="008D0D39" w:rsidP="0088488C">
                  <w:pPr>
                    <w:rPr>
                      <w:del w:id="99" w:author="Alexandre Dürrenmatt" w:date="2024-04-29T09:27:00Z"/>
                    </w:rPr>
                  </w:pPr>
                  <w:del w:id="100" w:author="Alexandre Dürrenmatt" w:date="2024-04-29T09:27:00Z">
                    <w:r w:rsidDel="00296F79">
                      <w:delText>- Il y a tout les murs blanc par toilette</w:delText>
                    </w:r>
                  </w:del>
                </w:p>
              </w:tc>
            </w:tr>
            <w:tr w:rsidR="008D0D39" w:rsidDel="00296F79" w14:paraId="45925431" w14:textId="77777777" w:rsidTr="0088488C">
              <w:trPr>
                <w:del w:id="101" w:author="Alexandre Dürrenmatt" w:date="2024-04-29T09:27:00Z"/>
              </w:trPr>
              <w:tc>
                <w:tcPr>
                  <w:tcW w:w="0" w:type="auto"/>
                </w:tcPr>
                <w:p w14:paraId="63C7644F" w14:textId="77777777" w:rsidR="008D0D39" w:rsidDel="00296F79" w:rsidRDefault="008D0D39" w:rsidP="0088488C">
                  <w:pPr>
                    <w:rPr>
                      <w:del w:id="102" w:author="Alexandre Dürrenmatt" w:date="2024-04-29T09:27:00Z"/>
                    </w:rPr>
                  </w:pPr>
                  <w:del w:id="103" w:author="Alexandre Dürrenmatt" w:date="2024-04-29T09:27:00Z">
                    <w:r w:rsidDel="00296F79">
                      <w:delText>Interrupteur</w:delText>
                    </w:r>
                  </w:del>
                </w:p>
              </w:tc>
              <w:tc>
                <w:tcPr>
                  <w:tcW w:w="0" w:type="auto"/>
                </w:tcPr>
                <w:p w14:paraId="73600450" w14:textId="77777777" w:rsidR="008D0D39" w:rsidDel="00296F79" w:rsidRDefault="008D0D39" w:rsidP="0088488C">
                  <w:pPr>
                    <w:rPr>
                      <w:del w:id="104" w:author="Alexandre Dürrenmatt" w:date="2024-04-29T09:27:00Z"/>
                    </w:rPr>
                  </w:pPr>
                  <w:del w:id="105" w:author="Alexandre Dürrenmatt" w:date="2024-04-29T09:27:00Z">
                    <w:r w:rsidDel="00296F79">
                      <w:delText>- Il y a un interrupteur pour la lumière dans chaque toilette</w:delText>
                    </w:r>
                  </w:del>
                </w:p>
              </w:tc>
            </w:tr>
            <w:tr w:rsidR="008D0D39" w:rsidDel="00296F79" w14:paraId="142F6D26" w14:textId="77777777" w:rsidTr="0088488C">
              <w:trPr>
                <w:del w:id="106" w:author="Alexandre Dürrenmatt" w:date="2024-04-29T09:27:00Z"/>
              </w:trPr>
              <w:tc>
                <w:tcPr>
                  <w:tcW w:w="0" w:type="auto"/>
                </w:tcPr>
                <w:p w14:paraId="19B4C1A2" w14:textId="77777777" w:rsidR="008D0D39" w:rsidDel="00296F79" w:rsidRDefault="008D0D39" w:rsidP="0088488C">
                  <w:pPr>
                    <w:rPr>
                      <w:del w:id="107" w:author="Alexandre Dürrenmatt" w:date="2024-04-29T09:27:00Z"/>
                    </w:rPr>
                  </w:pPr>
                  <w:del w:id="108" w:author="Alexandre Dürrenmatt" w:date="2024-04-29T09:27:00Z">
                    <w:r w:rsidDel="00296F79">
                      <w:delText>Porte</w:delText>
                    </w:r>
                  </w:del>
                </w:p>
              </w:tc>
              <w:tc>
                <w:tcPr>
                  <w:tcW w:w="0" w:type="auto"/>
                </w:tcPr>
                <w:p w14:paraId="4675118F" w14:textId="77777777" w:rsidR="008D0D39" w:rsidDel="00296F79" w:rsidRDefault="008D0D39" w:rsidP="0088488C">
                  <w:pPr>
                    <w:rPr>
                      <w:del w:id="109" w:author="Alexandre Dürrenmatt" w:date="2024-04-29T09:27:00Z"/>
                    </w:rPr>
                  </w:pPr>
                  <w:del w:id="110" w:author="Alexandre Dürrenmatt" w:date="2024-04-29T09:27:00Z">
                    <w:r w:rsidDel="00296F79">
                      <w:delText>- Il y a une porte en bois claire</w:delText>
                    </w:r>
                  </w:del>
                </w:p>
              </w:tc>
            </w:tr>
            <w:tr w:rsidR="008D0D39" w:rsidDel="00296F79" w14:paraId="386E5EF0" w14:textId="77777777" w:rsidTr="0088488C">
              <w:trPr>
                <w:del w:id="111" w:author="Alexandre Dürrenmatt" w:date="2024-04-29T09:27:00Z"/>
              </w:trPr>
              <w:tc>
                <w:tcPr>
                  <w:tcW w:w="0" w:type="auto"/>
                </w:tcPr>
                <w:p w14:paraId="7A7B083E" w14:textId="77777777" w:rsidR="008D0D39" w:rsidDel="00296F79" w:rsidRDefault="008D0D39" w:rsidP="0088488C">
                  <w:pPr>
                    <w:rPr>
                      <w:del w:id="112" w:author="Alexandre Dürrenmatt" w:date="2024-04-29T09:27:00Z"/>
                    </w:rPr>
                  </w:pPr>
                  <w:del w:id="113" w:author="Alexandre Dürrenmatt" w:date="2024-04-29T09:27:00Z">
                    <w:r w:rsidDel="00296F79">
                      <w:delText>Papier toilette</w:delText>
                    </w:r>
                  </w:del>
                </w:p>
              </w:tc>
              <w:tc>
                <w:tcPr>
                  <w:tcW w:w="0" w:type="auto"/>
                </w:tcPr>
                <w:p w14:paraId="5CF830A0" w14:textId="77777777" w:rsidR="008D0D39" w:rsidDel="00296F79" w:rsidRDefault="008D0D39" w:rsidP="0088488C">
                  <w:pPr>
                    <w:rPr>
                      <w:del w:id="114" w:author="Alexandre Dürrenmatt" w:date="2024-04-29T09:27:00Z"/>
                    </w:rPr>
                  </w:pPr>
                  <w:del w:id="115" w:author="Alexandre Dürrenmatt" w:date="2024-04-29T09:27:00Z">
                    <w:r w:rsidDel="00296F79">
                      <w:delText>- Il y un rouleau de papier toilette par toilette</w:delText>
                    </w:r>
                  </w:del>
                </w:p>
              </w:tc>
            </w:tr>
          </w:tbl>
          <w:p w14:paraId="7D3CFDD7" w14:textId="77777777" w:rsidR="008D0D39" w:rsidDel="00296F79" w:rsidRDefault="008D0D39" w:rsidP="0088488C">
            <w:pPr>
              <w:rPr>
                <w:del w:id="116" w:author="Alexandre Dürrenmatt" w:date="2024-04-29T09:27:00Z"/>
              </w:rPr>
            </w:pPr>
          </w:p>
        </w:tc>
      </w:tr>
    </w:tbl>
    <w:p w14:paraId="5153507F" w14:textId="77777777" w:rsidR="008D0D39" w:rsidDel="00296F79" w:rsidRDefault="008D0D39" w:rsidP="008D0D39">
      <w:pPr>
        <w:rPr>
          <w:del w:id="117" w:author="Alexandre Dürrenmatt" w:date="2024-04-29T09:27:00Z"/>
        </w:rPr>
      </w:pPr>
    </w:p>
    <w:p w14:paraId="0443E910" w14:textId="77777777" w:rsidR="008D0D39" w:rsidDel="00296F79" w:rsidRDefault="008D0D39">
      <w:pPr>
        <w:pStyle w:val="Titre3"/>
        <w:numPr>
          <w:ilvl w:val="0"/>
          <w:numId w:val="0"/>
        </w:numPr>
        <w:rPr>
          <w:del w:id="118" w:author="Alexandre Dürrenmatt" w:date="2024-04-29T09:27:00Z"/>
        </w:rPr>
        <w:pPrChange w:id="119" w:author="Alexandre Dürrenmatt" w:date="2024-04-23T16:18:00Z">
          <w:pPr>
            <w:pStyle w:val="Titre3"/>
          </w:pPr>
        </w:pPrChange>
      </w:pPr>
      <w:del w:id="120" w:author="Alexandre Dürrenmatt" w:date="2024-04-29T09:27:00Z">
        <w:r w:rsidDel="00296F79">
          <w:delText>Salle de serveur</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8D0D39" w:rsidDel="00296F79" w14:paraId="019DE32E" w14:textId="77777777" w:rsidTr="0088488C">
        <w:trPr>
          <w:del w:id="121" w:author="Alexandre Dürrenmatt" w:date="2024-04-29T09:27:00Z"/>
        </w:trPr>
        <w:tc>
          <w:tcPr>
            <w:tcW w:w="0" w:type="auto"/>
          </w:tcPr>
          <w:p w14:paraId="3C50C4E2" w14:textId="77777777" w:rsidR="008D0D39" w:rsidDel="00296F79" w:rsidRDefault="008D0D39" w:rsidP="0088488C">
            <w:pPr>
              <w:rPr>
                <w:del w:id="122" w:author="Alexandre Dürrenmatt" w:date="2024-04-29T09:27:00Z"/>
              </w:rPr>
            </w:pPr>
            <w:del w:id="123" w:author="Alexandre Dürrenmatt" w:date="2024-04-29T09:27:00Z">
              <w:r w:rsidDel="00296F79">
                <w:delText>En tant que élève Je veux salle de serveur Pour rendre le travail de nos sites possible</w:delText>
              </w:r>
            </w:del>
          </w:p>
        </w:tc>
      </w:tr>
      <w:tr w:rsidR="008D0D39" w:rsidDel="00296F79" w14:paraId="1EC93FD2" w14:textId="77777777" w:rsidTr="0088488C">
        <w:trPr>
          <w:del w:id="124" w:author="Alexandre Dürrenmatt" w:date="2024-04-29T09:27:00Z"/>
        </w:trPr>
        <w:tc>
          <w:tcPr>
            <w:tcW w:w="0" w:type="auto"/>
          </w:tcPr>
          <w:p w14:paraId="2120FD5B" w14:textId="77777777" w:rsidR="008D0D39" w:rsidDel="00296F79" w:rsidRDefault="008D0D39" w:rsidP="0088488C">
            <w:pPr>
              <w:jc w:val="center"/>
              <w:rPr>
                <w:del w:id="125" w:author="Alexandre Dürrenmatt" w:date="2024-04-29T09:27:00Z"/>
              </w:rPr>
            </w:pPr>
            <w:del w:id="126"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418"/>
              <w:gridCol w:w="7622"/>
            </w:tblGrid>
            <w:tr w:rsidR="008D0D39" w:rsidDel="00296F79" w14:paraId="0506B36E" w14:textId="77777777" w:rsidTr="0088488C">
              <w:trPr>
                <w:del w:id="127" w:author="Alexandre Dürrenmatt" w:date="2024-04-29T09:27:00Z"/>
              </w:trPr>
              <w:tc>
                <w:tcPr>
                  <w:tcW w:w="0" w:type="auto"/>
                </w:tcPr>
                <w:p w14:paraId="09A454E5" w14:textId="77777777" w:rsidR="008D0D39" w:rsidDel="00296F79" w:rsidRDefault="008D0D39" w:rsidP="0088488C">
                  <w:pPr>
                    <w:rPr>
                      <w:del w:id="128" w:author="Alexandre Dürrenmatt" w:date="2024-04-29T09:27:00Z"/>
                    </w:rPr>
                  </w:pPr>
                  <w:del w:id="129" w:author="Alexandre Dürrenmatt" w:date="2024-04-29T09:27:00Z">
                    <w:r w:rsidDel="00296F79">
                      <w:delText>blocs de serveur</w:delText>
                    </w:r>
                  </w:del>
                </w:p>
              </w:tc>
              <w:tc>
                <w:tcPr>
                  <w:tcW w:w="0" w:type="auto"/>
                </w:tcPr>
                <w:p w14:paraId="00598317" w14:textId="77777777" w:rsidR="008D0D39" w:rsidDel="00296F79" w:rsidRDefault="008D0D39" w:rsidP="0088488C">
                  <w:pPr>
                    <w:rPr>
                      <w:del w:id="130" w:author="Alexandre Dürrenmatt" w:date="2024-04-29T09:27:00Z"/>
                    </w:rPr>
                  </w:pPr>
                  <w:del w:id="131" w:author="Alexandre Dürrenmatt" w:date="2024-04-29T09:27:00Z">
                    <w:r w:rsidDel="00296F79">
                      <w:delText>Quand j'entre dans la salle des serveurs tout au fond de la salle je vois trois "blocs" de serveurs l'un collé à l'autre .</w:delText>
                    </w:r>
                  </w:del>
                </w:p>
              </w:tc>
            </w:tr>
            <w:tr w:rsidR="008D0D39" w:rsidDel="00296F79" w14:paraId="76A25FA6" w14:textId="77777777" w:rsidTr="0088488C">
              <w:trPr>
                <w:del w:id="132" w:author="Alexandre Dürrenmatt" w:date="2024-04-29T09:27:00Z"/>
              </w:trPr>
              <w:tc>
                <w:tcPr>
                  <w:tcW w:w="0" w:type="auto"/>
                </w:tcPr>
                <w:p w14:paraId="6D1E4948" w14:textId="77777777" w:rsidR="008D0D39" w:rsidDel="00296F79" w:rsidRDefault="008D0D39" w:rsidP="0088488C">
                  <w:pPr>
                    <w:rPr>
                      <w:del w:id="133" w:author="Alexandre Dürrenmatt" w:date="2024-04-29T09:27:00Z"/>
                    </w:rPr>
                  </w:pPr>
                  <w:del w:id="134" w:author="Alexandre Dürrenmatt" w:date="2024-04-29T09:27:00Z">
                    <w:r w:rsidDel="00296F79">
                      <w:delText>table</w:delText>
                    </w:r>
                  </w:del>
                </w:p>
              </w:tc>
              <w:tc>
                <w:tcPr>
                  <w:tcW w:w="0" w:type="auto"/>
                </w:tcPr>
                <w:p w14:paraId="3DEE3635" w14:textId="77777777" w:rsidR="008D0D39" w:rsidDel="00296F79" w:rsidRDefault="008D0D39" w:rsidP="0088488C">
                  <w:pPr>
                    <w:rPr>
                      <w:del w:id="135" w:author="Alexandre Dürrenmatt" w:date="2024-04-29T09:27:00Z"/>
                    </w:rPr>
                  </w:pPr>
                  <w:del w:id="136" w:author="Alexandre Dürrenmatt" w:date="2024-04-29T09:27:00Z">
                    <w:r w:rsidDel="00296F79">
                      <w:delText>à côté des serveurs je voit une petite table carrée</w:delText>
                    </w:r>
                  </w:del>
                </w:p>
              </w:tc>
            </w:tr>
            <w:tr w:rsidR="008D0D39" w:rsidDel="00296F79" w14:paraId="28AC8F86" w14:textId="77777777" w:rsidTr="0088488C">
              <w:trPr>
                <w:del w:id="137" w:author="Alexandre Dürrenmatt" w:date="2024-04-29T09:27:00Z"/>
              </w:trPr>
              <w:tc>
                <w:tcPr>
                  <w:tcW w:w="0" w:type="auto"/>
                </w:tcPr>
                <w:p w14:paraId="4E3C5FAF" w14:textId="77777777" w:rsidR="008D0D39" w:rsidDel="00296F79" w:rsidRDefault="008D0D39" w:rsidP="0088488C">
                  <w:pPr>
                    <w:rPr>
                      <w:del w:id="138" w:author="Alexandre Dürrenmatt" w:date="2024-04-29T09:27:00Z"/>
                    </w:rPr>
                  </w:pPr>
                  <w:del w:id="139" w:author="Alexandre Dürrenmatt" w:date="2024-04-29T09:27:00Z">
                    <w:r w:rsidDel="00296F79">
                      <w:delText>pc</w:delText>
                    </w:r>
                  </w:del>
                </w:p>
              </w:tc>
              <w:tc>
                <w:tcPr>
                  <w:tcW w:w="0" w:type="auto"/>
                </w:tcPr>
                <w:p w14:paraId="7D2FAA7E" w14:textId="77777777" w:rsidR="008D0D39" w:rsidDel="00296F79" w:rsidRDefault="008D0D39" w:rsidP="0088488C">
                  <w:pPr>
                    <w:rPr>
                      <w:del w:id="140" w:author="Alexandre Dürrenmatt" w:date="2024-04-29T09:27:00Z"/>
                    </w:rPr>
                  </w:pPr>
                  <w:del w:id="141" w:author="Alexandre Dürrenmatt" w:date="2024-04-29T09:27:00Z">
                    <w:r w:rsidDel="00296F79">
                      <w:delText>Sur la table se trouve un PC portable</w:delText>
                    </w:r>
                  </w:del>
                </w:p>
              </w:tc>
            </w:tr>
            <w:tr w:rsidR="008D0D39" w:rsidDel="00296F79" w14:paraId="38E10C0F" w14:textId="77777777" w:rsidTr="0088488C">
              <w:trPr>
                <w:del w:id="142" w:author="Alexandre Dürrenmatt" w:date="2024-04-29T09:27:00Z"/>
              </w:trPr>
              <w:tc>
                <w:tcPr>
                  <w:tcW w:w="0" w:type="auto"/>
                </w:tcPr>
                <w:p w14:paraId="7F0AC2F2" w14:textId="77777777" w:rsidR="008D0D39" w:rsidDel="00296F79" w:rsidRDefault="008D0D39" w:rsidP="0088488C">
                  <w:pPr>
                    <w:rPr>
                      <w:del w:id="143" w:author="Alexandre Dürrenmatt" w:date="2024-04-29T09:27:00Z"/>
                    </w:rPr>
                  </w:pPr>
                  <w:del w:id="144" w:author="Alexandre Dürrenmatt" w:date="2024-04-29T09:27:00Z">
                    <w:r w:rsidDel="00296F79">
                      <w:delText>chaise</w:delText>
                    </w:r>
                  </w:del>
                </w:p>
              </w:tc>
              <w:tc>
                <w:tcPr>
                  <w:tcW w:w="0" w:type="auto"/>
                </w:tcPr>
                <w:p w14:paraId="5AE5B1C0" w14:textId="77777777" w:rsidR="008D0D39" w:rsidDel="00296F79" w:rsidRDefault="008D0D39" w:rsidP="0088488C">
                  <w:pPr>
                    <w:rPr>
                      <w:del w:id="145" w:author="Alexandre Dürrenmatt" w:date="2024-04-29T09:27:00Z"/>
                    </w:rPr>
                  </w:pPr>
                  <w:del w:id="146" w:author="Alexandre Dürrenmatt" w:date="2024-04-29T09:27:00Z">
                    <w:r w:rsidDel="00296F79">
                      <w:delText>Devant la table se trouve une chaise</w:delText>
                    </w:r>
                  </w:del>
                </w:p>
              </w:tc>
            </w:tr>
            <w:tr w:rsidR="008D0D39" w:rsidDel="00296F79" w14:paraId="291067B7" w14:textId="77777777" w:rsidTr="0088488C">
              <w:trPr>
                <w:del w:id="147" w:author="Alexandre Dürrenmatt" w:date="2024-04-29T09:27:00Z"/>
              </w:trPr>
              <w:tc>
                <w:tcPr>
                  <w:tcW w:w="0" w:type="auto"/>
                </w:tcPr>
                <w:p w14:paraId="2C987836" w14:textId="77777777" w:rsidR="008D0D39" w:rsidDel="00296F79" w:rsidRDefault="008D0D39" w:rsidP="0088488C">
                  <w:pPr>
                    <w:rPr>
                      <w:del w:id="148" w:author="Alexandre Dürrenmatt" w:date="2024-04-29T09:27:00Z"/>
                    </w:rPr>
                  </w:pPr>
                  <w:del w:id="149" w:author="Alexandre Dürrenmatt" w:date="2024-04-29T09:27:00Z">
                    <w:r w:rsidDel="00296F79">
                      <w:delText>armoires</w:delText>
                    </w:r>
                  </w:del>
                </w:p>
              </w:tc>
              <w:tc>
                <w:tcPr>
                  <w:tcW w:w="0" w:type="auto"/>
                </w:tcPr>
                <w:p w14:paraId="70488482" w14:textId="77777777" w:rsidR="008D0D39" w:rsidDel="00296F79" w:rsidRDefault="008D0D39" w:rsidP="0088488C">
                  <w:pPr>
                    <w:rPr>
                      <w:del w:id="150" w:author="Alexandre Dürrenmatt" w:date="2024-04-29T09:27:00Z"/>
                    </w:rPr>
                  </w:pPr>
                  <w:del w:id="151" w:author="Alexandre Dürrenmatt" w:date="2024-04-29T09:27:00Z">
                    <w:r w:rsidDel="00296F79">
                      <w:delText>De l'autre côté des serveurs se trouvent des armoires avec des différents câbles à l'intérieur</w:delText>
                    </w:r>
                  </w:del>
                </w:p>
              </w:tc>
            </w:tr>
            <w:tr w:rsidR="008D0D39" w:rsidDel="00296F79" w14:paraId="26831404" w14:textId="77777777" w:rsidTr="0088488C">
              <w:trPr>
                <w:del w:id="152" w:author="Alexandre Dürrenmatt" w:date="2024-04-29T09:27:00Z"/>
              </w:trPr>
              <w:tc>
                <w:tcPr>
                  <w:tcW w:w="0" w:type="auto"/>
                </w:tcPr>
                <w:p w14:paraId="75678DF3" w14:textId="77777777" w:rsidR="008D0D39" w:rsidDel="00296F79" w:rsidRDefault="008D0D39" w:rsidP="0088488C">
                  <w:pPr>
                    <w:rPr>
                      <w:del w:id="153" w:author="Alexandre Dürrenmatt" w:date="2024-04-29T09:27:00Z"/>
                    </w:rPr>
                  </w:pPr>
                  <w:del w:id="154" w:author="Alexandre Dürrenmatt" w:date="2024-04-29T09:27:00Z">
                    <w:r w:rsidDel="00296F79">
                      <w:delText>anciens PCs</w:delText>
                    </w:r>
                  </w:del>
                </w:p>
              </w:tc>
              <w:tc>
                <w:tcPr>
                  <w:tcW w:w="0" w:type="auto"/>
                </w:tcPr>
                <w:p w14:paraId="20BDA581" w14:textId="77777777" w:rsidR="008D0D39" w:rsidDel="00296F79" w:rsidRDefault="008D0D39" w:rsidP="0088488C">
                  <w:pPr>
                    <w:rPr>
                      <w:del w:id="155" w:author="Alexandre Dürrenmatt" w:date="2024-04-29T09:27:00Z"/>
                    </w:rPr>
                  </w:pPr>
                  <w:del w:id="156" w:author="Alexandre Dürrenmatt" w:date="2024-04-29T09:27:00Z">
                    <w:r w:rsidDel="00296F79">
                      <w:delText>sur les armoires je vois trois anciens PC</w:delText>
                    </w:r>
                  </w:del>
                </w:p>
              </w:tc>
            </w:tr>
            <w:tr w:rsidR="008D0D39" w:rsidDel="00296F79" w14:paraId="165C9A7D" w14:textId="77777777" w:rsidTr="0088488C">
              <w:trPr>
                <w:del w:id="157" w:author="Alexandre Dürrenmatt" w:date="2024-04-29T09:27:00Z"/>
              </w:trPr>
              <w:tc>
                <w:tcPr>
                  <w:tcW w:w="0" w:type="auto"/>
                </w:tcPr>
                <w:p w14:paraId="0DA3A23E" w14:textId="77777777" w:rsidR="008D0D39" w:rsidDel="00296F79" w:rsidRDefault="008D0D39" w:rsidP="0088488C">
                  <w:pPr>
                    <w:rPr>
                      <w:del w:id="158" w:author="Alexandre Dürrenmatt" w:date="2024-04-29T09:27:00Z"/>
                    </w:rPr>
                  </w:pPr>
                  <w:del w:id="159" w:author="Alexandre Dürrenmatt" w:date="2024-04-29T09:27:00Z">
                    <w:r w:rsidDel="00296F79">
                      <w:delText>boîte en carton</w:delText>
                    </w:r>
                  </w:del>
                </w:p>
              </w:tc>
              <w:tc>
                <w:tcPr>
                  <w:tcW w:w="0" w:type="auto"/>
                </w:tcPr>
                <w:p w14:paraId="5993CE42" w14:textId="77777777" w:rsidR="008D0D39" w:rsidDel="00296F79" w:rsidRDefault="008D0D39" w:rsidP="0088488C">
                  <w:pPr>
                    <w:rPr>
                      <w:del w:id="160" w:author="Alexandre Dürrenmatt" w:date="2024-04-29T09:27:00Z"/>
                    </w:rPr>
                  </w:pPr>
                  <w:del w:id="161" w:author="Alexandre Dürrenmatt" w:date="2024-04-29T09:27:00Z">
                    <w:r w:rsidDel="00296F79">
                      <w:delText>à côté de ces PC se trouve une boîte en carton</w:delText>
                    </w:r>
                  </w:del>
                </w:p>
              </w:tc>
            </w:tr>
            <w:tr w:rsidR="008D0D39" w:rsidDel="00296F79" w14:paraId="604248E0" w14:textId="77777777" w:rsidTr="0088488C">
              <w:trPr>
                <w:del w:id="162" w:author="Alexandre Dürrenmatt" w:date="2024-04-29T09:27:00Z"/>
              </w:trPr>
              <w:tc>
                <w:tcPr>
                  <w:tcW w:w="0" w:type="auto"/>
                </w:tcPr>
                <w:p w14:paraId="799F5F16" w14:textId="77777777" w:rsidR="008D0D39" w:rsidDel="00296F79" w:rsidRDefault="008D0D39" w:rsidP="0088488C">
                  <w:pPr>
                    <w:rPr>
                      <w:del w:id="163" w:author="Alexandre Dürrenmatt" w:date="2024-04-29T09:27:00Z"/>
                    </w:rPr>
                  </w:pPr>
                  <w:del w:id="164" w:author="Alexandre Dürrenmatt" w:date="2024-04-29T09:27:00Z">
                    <w:r w:rsidDel="00296F79">
                      <w:delText>ventilateur</w:delText>
                    </w:r>
                  </w:del>
                </w:p>
              </w:tc>
              <w:tc>
                <w:tcPr>
                  <w:tcW w:w="0" w:type="auto"/>
                </w:tcPr>
                <w:p w14:paraId="720FB93D" w14:textId="77777777" w:rsidR="008D0D39" w:rsidDel="00296F79" w:rsidRDefault="008D0D39" w:rsidP="0088488C">
                  <w:pPr>
                    <w:rPr>
                      <w:del w:id="165" w:author="Alexandre Dürrenmatt" w:date="2024-04-29T09:27:00Z"/>
                    </w:rPr>
                  </w:pPr>
                  <w:del w:id="166" w:author="Alexandre Dürrenmatt" w:date="2024-04-29T09:27:00Z">
                    <w:r w:rsidDel="00296F79">
                      <w:delText>juste devant les serveurs se trouve un ventilateur pour bien refroidir les serveurs</w:delText>
                    </w:r>
                  </w:del>
                </w:p>
              </w:tc>
            </w:tr>
          </w:tbl>
          <w:p w14:paraId="69F2B2FB" w14:textId="77777777" w:rsidR="008D0D39" w:rsidDel="00296F79" w:rsidRDefault="008D0D39" w:rsidP="0088488C">
            <w:pPr>
              <w:rPr>
                <w:del w:id="167" w:author="Alexandre Dürrenmatt" w:date="2024-04-29T09:27:00Z"/>
              </w:rPr>
            </w:pPr>
          </w:p>
        </w:tc>
      </w:tr>
    </w:tbl>
    <w:p w14:paraId="29A21FB3" w14:textId="77777777" w:rsidR="008D0D39" w:rsidDel="00296F79" w:rsidRDefault="008D0D39" w:rsidP="008D0D39">
      <w:pPr>
        <w:rPr>
          <w:del w:id="168" w:author="Alexandre Dürrenmatt" w:date="2024-04-29T09:27:00Z"/>
        </w:rPr>
      </w:pPr>
    </w:p>
    <w:p w14:paraId="4BA6E9A6" w14:textId="77777777" w:rsidR="008D0D39" w:rsidDel="00296F79" w:rsidRDefault="008D0D39">
      <w:pPr>
        <w:pStyle w:val="Titre3"/>
        <w:numPr>
          <w:ilvl w:val="0"/>
          <w:numId w:val="0"/>
        </w:numPr>
        <w:rPr>
          <w:del w:id="169" w:author="Alexandre Dürrenmatt" w:date="2024-04-29T09:27:00Z"/>
        </w:rPr>
        <w:pPrChange w:id="170" w:author="Alexandre Dürrenmatt" w:date="2024-04-23T16:18:00Z">
          <w:pPr>
            <w:pStyle w:val="Titre3"/>
          </w:pPr>
        </w:pPrChange>
      </w:pPr>
      <w:del w:id="171" w:author="Alexandre Dürrenmatt" w:date="2024-04-29T09:27:00Z">
        <w:r w:rsidDel="00296F79">
          <w:delText>Salle de détente D15</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8D0D39" w:rsidDel="00296F79" w14:paraId="06CB7342" w14:textId="77777777" w:rsidTr="0088488C">
        <w:trPr>
          <w:del w:id="172" w:author="Alexandre Dürrenmatt" w:date="2024-04-29T09:27:00Z"/>
        </w:trPr>
        <w:tc>
          <w:tcPr>
            <w:tcW w:w="0" w:type="auto"/>
          </w:tcPr>
          <w:p w14:paraId="5D5E540E" w14:textId="77777777" w:rsidR="008D0D39" w:rsidDel="00296F79" w:rsidRDefault="008D0D39" w:rsidP="0088488C">
            <w:pPr>
              <w:rPr>
                <w:del w:id="173" w:author="Alexandre Dürrenmatt" w:date="2024-04-29T09:27:00Z"/>
              </w:rPr>
            </w:pPr>
            <w:del w:id="174" w:author="Alexandre Dürrenmatt" w:date="2024-04-29T09:27:00Z">
              <w:r w:rsidDel="00296F79">
                <w:delText>En tant qu'élève Je veux une salle de détente pour l'utiliser pendant les pauses Pour les élèves de l'ETML</w:delText>
              </w:r>
            </w:del>
          </w:p>
        </w:tc>
      </w:tr>
      <w:tr w:rsidR="008D0D39" w:rsidDel="00296F79" w14:paraId="0F6A6302" w14:textId="77777777" w:rsidTr="0088488C">
        <w:trPr>
          <w:del w:id="175" w:author="Alexandre Dürrenmatt" w:date="2024-04-29T09:27:00Z"/>
        </w:trPr>
        <w:tc>
          <w:tcPr>
            <w:tcW w:w="0" w:type="auto"/>
          </w:tcPr>
          <w:p w14:paraId="46115A1B" w14:textId="77777777" w:rsidR="008D0D39" w:rsidDel="00296F79" w:rsidRDefault="008D0D39" w:rsidP="0088488C">
            <w:pPr>
              <w:jc w:val="center"/>
              <w:rPr>
                <w:del w:id="176" w:author="Alexandre Dürrenmatt" w:date="2024-04-29T09:27:00Z"/>
              </w:rPr>
            </w:pPr>
            <w:del w:id="177"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737"/>
              <w:gridCol w:w="7303"/>
            </w:tblGrid>
            <w:tr w:rsidR="008D0D39" w:rsidDel="00296F79" w14:paraId="50A0881B" w14:textId="77777777" w:rsidTr="0088488C">
              <w:trPr>
                <w:del w:id="178" w:author="Alexandre Dürrenmatt" w:date="2024-04-29T09:27:00Z"/>
              </w:trPr>
              <w:tc>
                <w:tcPr>
                  <w:tcW w:w="0" w:type="auto"/>
                </w:tcPr>
                <w:p w14:paraId="22BAA151" w14:textId="77777777" w:rsidR="008D0D39" w:rsidDel="00296F79" w:rsidRDefault="008D0D39" w:rsidP="0088488C">
                  <w:pPr>
                    <w:rPr>
                      <w:del w:id="179" w:author="Alexandre Dürrenmatt" w:date="2024-04-29T09:27:00Z"/>
                    </w:rPr>
                  </w:pPr>
                  <w:del w:id="180" w:author="Alexandre Dürrenmatt" w:date="2024-04-29T09:27:00Z">
                    <w:r w:rsidDel="00296F79">
                      <w:delText>Porte-manteaux</w:delText>
                    </w:r>
                  </w:del>
                </w:p>
              </w:tc>
              <w:tc>
                <w:tcPr>
                  <w:tcW w:w="0" w:type="auto"/>
                </w:tcPr>
                <w:p w14:paraId="6CCB5C4B" w14:textId="77777777" w:rsidR="008D0D39" w:rsidDel="00296F79" w:rsidRDefault="008D0D39" w:rsidP="0088488C">
                  <w:pPr>
                    <w:rPr>
                      <w:del w:id="181" w:author="Alexandre Dürrenmatt" w:date="2024-04-29T09:27:00Z"/>
                    </w:rPr>
                  </w:pPr>
                  <w:del w:id="182" w:author="Alexandre Dürrenmatt" w:date="2024-04-29T09:27:00Z">
                    <w:r w:rsidDel="00296F79">
                      <w:delText>Il y aura un porte-veste collé au mur</w:delText>
                    </w:r>
                  </w:del>
                </w:p>
              </w:tc>
            </w:tr>
            <w:tr w:rsidR="008D0D39" w:rsidDel="00296F79" w14:paraId="1C60CC66" w14:textId="77777777" w:rsidTr="0088488C">
              <w:trPr>
                <w:del w:id="183" w:author="Alexandre Dürrenmatt" w:date="2024-04-29T09:27:00Z"/>
              </w:trPr>
              <w:tc>
                <w:tcPr>
                  <w:tcW w:w="0" w:type="auto"/>
                </w:tcPr>
                <w:p w14:paraId="39924C26" w14:textId="77777777" w:rsidR="008D0D39" w:rsidDel="00296F79" w:rsidRDefault="008D0D39" w:rsidP="0088488C">
                  <w:pPr>
                    <w:rPr>
                      <w:del w:id="184" w:author="Alexandre Dürrenmatt" w:date="2024-04-29T09:27:00Z"/>
                    </w:rPr>
                  </w:pPr>
                  <w:del w:id="185" w:author="Alexandre Dürrenmatt" w:date="2024-04-29T09:27:00Z">
                    <w:r w:rsidDel="00296F79">
                      <w:delText>Armoire (Librerie)</w:delText>
                    </w:r>
                  </w:del>
                </w:p>
              </w:tc>
              <w:tc>
                <w:tcPr>
                  <w:tcW w:w="0" w:type="auto"/>
                </w:tcPr>
                <w:p w14:paraId="3C802D90" w14:textId="77777777" w:rsidR="008D0D39" w:rsidDel="00296F79" w:rsidRDefault="008D0D39" w:rsidP="0088488C">
                  <w:pPr>
                    <w:rPr>
                      <w:del w:id="186" w:author="Alexandre Dürrenmatt" w:date="2024-04-29T09:27:00Z"/>
                    </w:rPr>
                  </w:pPr>
                  <w:del w:id="187" w:author="Alexandre Dürrenmatt" w:date="2024-04-29T09:27:00Z">
                    <w:r w:rsidDel="00296F79">
                      <w:delText>Il y aura une armoire avec des livres à disposition.</w:delText>
                    </w:r>
                  </w:del>
                </w:p>
              </w:tc>
            </w:tr>
            <w:tr w:rsidR="008D0D39" w:rsidDel="00296F79" w14:paraId="5FAA858E" w14:textId="77777777" w:rsidTr="0088488C">
              <w:trPr>
                <w:del w:id="188" w:author="Alexandre Dürrenmatt" w:date="2024-04-29T09:27:00Z"/>
              </w:trPr>
              <w:tc>
                <w:tcPr>
                  <w:tcW w:w="0" w:type="auto"/>
                </w:tcPr>
                <w:p w14:paraId="488E2BC9" w14:textId="77777777" w:rsidR="008D0D39" w:rsidDel="00296F79" w:rsidRDefault="008D0D39" w:rsidP="0088488C">
                  <w:pPr>
                    <w:rPr>
                      <w:del w:id="189" w:author="Alexandre Dürrenmatt" w:date="2024-04-29T09:27:00Z"/>
                    </w:rPr>
                  </w:pPr>
                  <w:del w:id="190" w:author="Alexandre Dürrenmatt" w:date="2024-04-29T09:27:00Z">
                    <w:r w:rsidDel="00296F79">
                      <w:delText>Poufs</w:delText>
                    </w:r>
                  </w:del>
                </w:p>
              </w:tc>
              <w:tc>
                <w:tcPr>
                  <w:tcW w:w="0" w:type="auto"/>
                </w:tcPr>
                <w:p w14:paraId="1132A9D8" w14:textId="77777777" w:rsidR="008D0D39" w:rsidDel="00296F79" w:rsidRDefault="008D0D39" w:rsidP="0088488C">
                  <w:pPr>
                    <w:rPr>
                      <w:del w:id="191" w:author="Alexandre Dürrenmatt" w:date="2024-04-29T09:27:00Z"/>
                    </w:rPr>
                  </w:pPr>
                  <w:del w:id="192" w:author="Alexandre Dürrenmatt" w:date="2024-04-29T09:27:00Z">
                    <w:r w:rsidDel="00296F79">
                      <w:delText>Il y aura 10 poufs au milieu de la salle</w:delText>
                    </w:r>
                  </w:del>
                </w:p>
              </w:tc>
            </w:tr>
            <w:tr w:rsidR="008D0D39" w:rsidDel="00296F79" w14:paraId="4605B5DE" w14:textId="77777777" w:rsidTr="0088488C">
              <w:trPr>
                <w:del w:id="193" w:author="Alexandre Dürrenmatt" w:date="2024-04-29T09:27:00Z"/>
              </w:trPr>
              <w:tc>
                <w:tcPr>
                  <w:tcW w:w="0" w:type="auto"/>
                </w:tcPr>
                <w:p w14:paraId="2BD27A5E" w14:textId="77777777" w:rsidR="008D0D39" w:rsidDel="00296F79" w:rsidRDefault="008D0D39" w:rsidP="0088488C">
                  <w:pPr>
                    <w:rPr>
                      <w:del w:id="194" w:author="Alexandre Dürrenmatt" w:date="2024-04-29T09:27:00Z"/>
                    </w:rPr>
                  </w:pPr>
                  <w:del w:id="195" w:author="Alexandre Dürrenmatt" w:date="2024-04-29T09:27:00Z">
                    <w:r w:rsidDel="00296F79">
                      <w:delText>Prises élèctriques</w:delText>
                    </w:r>
                  </w:del>
                </w:p>
              </w:tc>
              <w:tc>
                <w:tcPr>
                  <w:tcW w:w="0" w:type="auto"/>
                </w:tcPr>
                <w:p w14:paraId="44AD4390" w14:textId="77777777" w:rsidR="008D0D39" w:rsidDel="00296F79" w:rsidRDefault="008D0D39" w:rsidP="0088488C">
                  <w:pPr>
                    <w:rPr>
                      <w:del w:id="196" w:author="Alexandre Dürrenmatt" w:date="2024-04-29T09:27:00Z"/>
                    </w:rPr>
                  </w:pPr>
                  <w:del w:id="197" w:author="Alexandre Dürrenmatt" w:date="2024-04-29T09:27:00Z">
                    <w:r w:rsidDel="00296F79">
                      <w:delText>Il y aura une grandre prise élèctrique qui permettron aux élèves charger leur telephone.</w:delText>
                    </w:r>
                  </w:del>
                </w:p>
              </w:tc>
            </w:tr>
            <w:tr w:rsidR="008D0D39" w:rsidDel="00296F79" w14:paraId="68A5A3FF" w14:textId="77777777" w:rsidTr="0088488C">
              <w:trPr>
                <w:del w:id="198" w:author="Alexandre Dürrenmatt" w:date="2024-04-29T09:27:00Z"/>
              </w:trPr>
              <w:tc>
                <w:tcPr>
                  <w:tcW w:w="0" w:type="auto"/>
                </w:tcPr>
                <w:p w14:paraId="641ED538" w14:textId="77777777" w:rsidR="008D0D39" w:rsidDel="00296F79" w:rsidRDefault="008D0D39" w:rsidP="0088488C">
                  <w:pPr>
                    <w:rPr>
                      <w:del w:id="199" w:author="Alexandre Dürrenmatt" w:date="2024-04-29T09:27:00Z"/>
                    </w:rPr>
                  </w:pPr>
                  <w:del w:id="200" w:author="Alexandre Dürrenmatt" w:date="2024-04-29T09:27:00Z">
                    <w:r w:rsidDel="00296F79">
                      <w:delText>Machine distributeur</w:delText>
                    </w:r>
                  </w:del>
                </w:p>
              </w:tc>
              <w:tc>
                <w:tcPr>
                  <w:tcW w:w="0" w:type="auto"/>
                </w:tcPr>
                <w:p w14:paraId="0DE6C1CE" w14:textId="77777777" w:rsidR="008D0D39" w:rsidDel="00296F79" w:rsidRDefault="008D0D39" w:rsidP="0088488C">
                  <w:pPr>
                    <w:rPr>
                      <w:del w:id="201" w:author="Alexandre Dürrenmatt" w:date="2024-04-29T09:27:00Z"/>
                    </w:rPr>
                  </w:pPr>
                  <w:del w:id="202" w:author="Alexandre Dürrenmatt" w:date="2024-04-29T09:27:00Z">
                    <w:r w:rsidDel="00296F79">
                      <w:delText>Il y aura une machine distributeur de boissons et une machine distribuiteur de chips à cote de l'autre.</w:delText>
                    </w:r>
                  </w:del>
                </w:p>
              </w:tc>
            </w:tr>
            <w:tr w:rsidR="008D0D39" w:rsidDel="00296F79" w14:paraId="1F4CD98C" w14:textId="77777777" w:rsidTr="0088488C">
              <w:trPr>
                <w:del w:id="203" w:author="Alexandre Dürrenmatt" w:date="2024-04-29T09:27:00Z"/>
              </w:trPr>
              <w:tc>
                <w:tcPr>
                  <w:tcW w:w="0" w:type="auto"/>
                </w:tcPr>
                <w:p w14:paraId="35915543" w14:textId="77777777" w:rsidR="008D0D39" w:rsidDel="00296F79" w:rsidRDefault="008D0D39" w:rsidP="0088488C">
                  <w:pPr>
                    <w:rPr>
                      <w:del w:id="204" w:author="Alexandre Dürrenmatt" w:date="2024-04-29T09:27:00Z"/>
                    </w:rPr>
                  </w:pPr>
                  <w:del w:id="205" w:author="Alexandre Dürrenmatt" w:date="2024-04-29T09:27:00Z">
                    <w:r w:rsidDel="00296F79">
                      <w:delText>Poubelle</w:delText>
                    </w:r>
                  </w:del>
                </w:p>
              </w:tc>
              <w:tc>
                <w:tcPr>
                  <w:tcW w:w="0" w:type="auto"/>
                </w:tcPr>
                <w:p w14:paraId="2380CD33" w14:textId="77777777" w:rsidR="008D0D39" w:rsidDel="00296F79" w:rsidRDefault="008D0D39" w:rsidP="0088488C">
                  <w:pPr>
                    <w:rPr>
                      <w:del w:id="206" w:author="Alexandre Dürrenmatt" w:date="2024-04-29T09:27:00Z"/>
                    </w:rPr>
                  </w:pPr>
                  <w:del w:id="207" w:author="Alexandre Dürrenmatt" w:date="2024-04-29T09:27:00Z">
                    <w:r w:rsidDel="00296F79">
                      <w:delText>Il y aura une poubelle à cote de la porte</w:delText>
                    </w:r>
                  </w:del>
                </w:p>
              </w:tc>
            </w:tr>
            <w:tr w:rsidR="008D0D39" w:rsidDel="00296F79" w14:paraId="3DC4CFBC" w14:textId="77777777" w:rsidTr="0088488C">
              <w:trPr>
                <w:del w:id="208" w:author="Alexandre Dürrenmatt" w:date="2024-04-29T09:27:00Z"/>
              </w:trPr>
              <w:tc>
                <w:tcPr>
                  <w:tcW w:w="0" w:type="auto"/>
                </w:tcPr>
                <w:p w14:paraId="6242964A" w14:textId="77777777" w:rsidR="008D0D39" w:rsidDel="00296F79" w:rsidRDefault="008D0D39" w:rsidP="0088488C">
                  <w:pPr>
                    <w:rPr>
                      <w:del w:id="209" w:author="Alexandre Dürrenmatt" w:date="2024-04-29T09:27:00Z"/>
                    </w:rPr>
                  </w:pPr>
                  <w:del w:id="210" w:author="Alexandre Dürrenmatt" w:date="2024-04-29T09:27:00Z">
                    <w:r w:rsidDel="00296F79">
                      <w:delText>Router</w:delText>
                    </w:r>
                  </w:del>
                </w:p>
              </w:tc>
              <w:tc>
                <w:tcPr>
                  <w:tcW w:w="0" w:type="auto"/>
                </w:tcPr>
                <w:p w14:paraId="2F8C8B32" w14:textId="77777777" w:rsidR="008D0D39" w:rsidDel="00296F79" w:rsidRDefault="008D0D39" w:rsidP="0088488C">
                  <w:pPr>
                    <w:rPr>
                      <w:del w:id="211" w:author="Alexandre Dürrenmatt" w:date="2024-04-29T09:27:00Z"/>
                    </w:rPr>
                  </w:pPr>
                  <w:del w:id="212" w:author="Alexandre Dürrenmatt" w:date="2024-04-29T09:27:00Z">
                    <w:r w:rsidDel="00296F79">
                      <w:delText>Il aura un router au dessus de la porte avec un reseaux 5g</w:delText>
                    </w:r>
                  </w:del>
                </w:p>
              </w:tc>
            </w:tr>
            <w:tr w:rsidR="008D0D39" w:rsidDel="00296F79" w14:paraId="54E6D2F3" w14:textId="77777777" w:rsidTr="0088488C">
              <w:trPr>
                <w:del w:id="213" w:author="Alexandre Dürrenmatt" w:date="2024-04-29T09:27:00Z"/>
              </w:trPr>
              <w:tc>
                <w:tcPr>
                  <w:tcW w:w="0" w:type="auto"/>
                </w:tcPr>
                <w:p w14:paraId="42623F94" w14:textId="77777777" w:rsidR="008D0D39" w:rsidDel="00296F79" w:rsidRDefault="008D0D39" w:rsidP="0088488C">
                  <w:pPr>
                    <w:rPr>
                      <w:del w:id="214" w:author="Alexandre Dürrenmatt" w:date="2024-04-29T09:27:00Z"/>
                    </w:rPr>
                  </w:pPr>
                  <w:del w:id="215" w:author="Alexandre Dürrenmatt" w:date="2024-04-29T09:27:00Z">
                    <w:r w:rsidDel="00296F79">
                      <w:delText>Projecteur</w:delText>
                    </w:r>
                  </w:del>
                </w:p>
              </w:tc>
              <w:tc>
                <w:tcPr>
                  <w:tcW w:w="0" w:type="auto"/>
                </w:tcPr>
                <w:p w14:paraId="4E2DFA44" w14:textId="77777777" w:rsidR="008D0D39" w:rsidDel="00296F79" w:rsidRDefault="008D0D39" w:rsidP="0088488C">
                  <w:pPr>
                    <w:rPr>
                      <w:del w:id="216" w:author="Alexandre Dürrenmatt" w:date="2024-04-29T09:27:00Z"/>
                    </w:rPr>
                  </w:pPr>
                  <w:del w:id="217" w:author="Alexandre Dürrenmatt" w:date="2024-04-29T09:27:00Z">
                    <w:r w:rsidDel="00296F79">
                      <w:delText>Il y aura un projecteur pour regarder des films ou series</w:delText>
                    </w:r>
                  </w:del>
                </w:p>
              </w:tc>
            </w:tr>
          </w:tbl>
          <w:p w14:paraId="3637A2B9" w14:textId="77777777" w:rsidR="008D0D39" w:rsidDel="00296F79" w:rsidRDefault="008D0D39" w:rsidP="0088488C">
            <w:pPr>
              <w:rPr>
                <w:del w:id="218" w:author="Alexandre Dürrenmatt" w:date="2024-04-29T09:27:00Z"/>
              </w:rPr>
            </w:pPr>
          </w:p>
        </w:tc>
      </w:tr>
    </w:tbl>
    <w:p w14:paraId="7F65085B" w14:textId="77777777" w:rsidR="008D0D39" w:rsidDel="00B3291C" w:rsidRDefault="008D0D39" w:rsidP="008D0D39">
      <w:pPr>
        <w:rPr>
          <w:del w:id="219" w:author="Alexandre Dürrenmatt" w:date="2024-04-23T16:17:00Z"/>
        </w:rPr>
      </w:pPr>
    </w:p>
    <w:p w14:paraId="61FE99F2" w14:textId="77777777" w:rsidR="008D0D39" w:rsidDel="00296F79" w:rsidRDefault="008D0D39">
      <w:pPr>
        <w:pStyle w:val="Titre3"/>
        <w:numPr>
          <w:ilvl w:val="0"/>
          <w:numId w:val="0"/>
        </w:numPr>
        <w:rPr>
          <w:del w:id="220" w:author="Alexandre Dürrenmatt" w:date="2024-04-29T09:27:00Z"/>
        </w:rPr>
        <w:pPrChange w:id="221" w:author="Alexandre Dürrenmatt" w:date="2024-04-23T16:17:00Z">
          <w:pPr>
            <w:pStyle w:val="Titre3"/>
          </w:pPr>
        </w:pPrChange>
      </w:pPr>
      <w:del w:id="222" w:author="Alexandre Dürrenmatt" w:date="2024-04-29T09:27:00Z">
        <w:r w:rsidDel="00296F79">
          <w:delText>Terrase (Toit)</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7202"/>
      </w:tblGrid>
      <w:tr w:rsidR="008D0D39" w:rsidDel="00296F79" w14:paraId="57694DEB" w14:textId="77777777" w:rsidTr="0088488C">
        <w:trPr>
          <w:del w:id="223" w:author="Alexandre Dürrenmatt" w:date="2024-04-29T09:27:00Z"/>
        </w:trPr>
        <w:tc>
          <w:tcPr>
            <w:tcW w:w="0" w:type="auto"/>
          </w:tcPr>
          <w:p w14:paraId="7F64C1BC" w14:textId="77777777" w:rsidR="008D0D39" w:rsidDel="00296F79" w:rsidRDefault="008D0D39" w:rsidP="0088488C">
            <w:pPr>
              <w:rPr>
                <w:del w:id="224" w:author="Alexandre Dürrenmatt" w:date="2024-04-29T09:27:00Z"/>
              </w:rPr>
            </w:pPr>
            <w:del w:id="225" w:author="Alexandre Dürrenmatt" w:date="2024-04-29T09:27:00Z">
              <w:r w:rsidDel="00296F79">
                <w:delText>En tant qu'élève Je veux une terrasse Pour pouvoir me reposer a l'extérieur</w:delText>
              </w:r>
            </w:del>
          </w:p>
        </w:tc>
      </w:tr>
      <w:tr w:rsidR="008D0D39" w:rsidDel="00296F79" w14:paraId="6B0C0134" w14:textId="77777777" w:rsidTr="0088488C">
        <w:trPr>
          <w:del w:id="226" w:author="Alexandre Dürrenmatt" w:date="2024-04-29T09:27:00Z"/>
        </w:trPr>
        <w:tc>
          <w:tcPr>
            <w:tcW w:w="0" w:type="auto"/>
          </w:tcPr>
          <w:p w14:paraId="7DDF1DB0" w14:textId="77777777" w:rsidR="008D0D39" w:rsidDel="00296F79" w:rsidRDefault="008D0D39" w:rsidP="0088488C">
            <w:pPr>
              <w:jc w:val="center"/>
              <w:rPr>
                <w:del w:id="227" w:author="Alexandre Dürrenmatt" w:date="2024-04-29T09:27:00Z"/>
              </w:rPr>
            </w:pPr>
            <w:del w:id="228"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752"/>
              <w:gridCol w:w="4941"/>
            </w:tblGrid>
            <w:tr w:rsidR="008D0D39" w:rsidDel="00296F79" w14:paraId="578BD330" w14:textId="77777777" w:rsidTr="0088488C">
              <w:trPr>
                <w:del w:id="229" w:author="Alexandre Dürrenmatt" w:date="2024-04-29T09:27:00Z"/>
              </w:trPr>
              <w:tc>
                <w:tcPr>
                  <w:tcW w:w="0" w:type="auto"/>
                </w:tcPr>
                <w:p w14:paraId="7382E9A9" w14:textId="77777777" w:rsidR="008D0D39" w:rsidDel="00296F79" w:rsidRDefault="008D0D39" w:rsidP="0088488C">
                  <w:pPr>
                    <w:rPr>
                      <w:del w:id="230" w:author="Alexandre Dürrenmatt" w:date="2024-04-29T09:27:00Z"/>
                    </w:rPr>
                  </w:pPr>
                  <w:del w:id="231" w:author="Alexandre Dürrenmatt" w:date="2024-04-29T09:27:00Z">
                    <w:r w:rsidDel="00296F79">
                      <w:delText>Parasol</w:delText>
                    </w:r>
                  </w:del>
                </w:p>
              </w:tc>
              <w:tc>
                <w:tcPr>
                  <w:tcW w:w="0" w:type="auto"/>
                </w:tcPr>
                <w:p w14:paraId="004AFB00" w14:textId="77777777" w:rsidR="008D0D39" w:rsidDel="00296F79" w:rsidRDefault="008D0D39" w:rsidP="0088488C">
                  <w:pPr>
                    <w:rPr>
                      <w:del w:id="232" w:author="Alexandre Dürrenmatt" w:date="2024-04-29T09:27:00Z"/>
                    </w:rPr>
                  </w:pPr>
                  <w:del w:id="233" w:author="Alexandre Dürrenmatt" w:date="2024-04-29T09:27:00Z">
                    <w:r w:rsidDel="00296F79">
                      <w:delText>- Je veux 1 parasol sous chaque table</w:delText>
                    </w:r>
                  </w:del>
                </w:p>
              </w:tc>
            </w:tr>
            <w:tr w:rsidR="008D0D39" w:rsidDel="00296F79" w14:paraId="18BDF5CA" w14:textId="77777777" w:rsidTr="0088488C">
              <w:trPr>
                <w:del w:id="234" w:author="Alexandre Dürrenmatt" w:date="2024-04-29T09:27:00Z"/>
              </w:trPr>
              <w:tc>
                <w:tcPr>
                  <w:tcW w:w="0" w:type="auto"/>
                </w:tcPr>
                <w:p w14:paraId="2A31CE61" w14:textId="77777777" w:rsidR="008D0D39" w:rsidDel="00296F79" w:rsidRDefault="008D0D39" w:rsidP="0088488C">
                  <w:pPr>
                    <w:rPr>
                      <w:del w:id="235" w:author="Alexandre Dürrenmatt" w:date="2024-04-29T09:27:00Z"/>
                    </w:rPr>
                  </w:pPr>
                  <w:del w:id="236" w:author="Alexandre Dürrenmatt" w:date="2024-04-29T09:27:00Z">
                    <w:r w:rsidDel="00296F79">
                      <w:delText>Barrières</w:delText>
                    </w:r>
                  </w:del>
                </w:p>
              </w:tc>
              <w:tc>
                <w:tcPr>
                  <w:tcW w:w="0" w:type="auto"/>
                </w:tcPr>
                <w:p w14:paraId="53C71D5A" w14:textId="77777777" w:rsidR="008D0D39" w:rsidDel="00296F79" w:rsidRDefault="008D0D39" w:rsidP="0088488C">
                  <w:pPr>
                    <w:rPr>
                      <w:del w:id="237" w:author="Alexandre Dürrenmatt" w:date="2024-04-29T09:27:00Z"/>
                    </w:rPr>
                  </w:pPr>
                  <w:del w:id="238" w:author="Alexandre Dürrenmatt" w:date="2024-04-29T09:27:00Z">
                    <w:r w:rsidDel="00296F79">
                      <w:delText>- Je veux des barrières tout autour</w:delText>
                    </w:r>
                  </w:del>
                </w:p>
              </w:tc>
            </w:tr>
            <w:tr w:rsidR="008D0D39" w:rsidDel="00296F79" w14:paraId="25F9AD80" w14:textId="77777777" w:rsidTr="0088488C">
              <w:trPr>
                <w:del w:id="239" w:author="Alexandre Dürrenmatt" w:date="2024-04-29T09:27:00Z"/>
              </w:trPr>
              <w:tc>
                <w:tcPr>
                  <w:tcW w:w="0" w:type="auto"/>
                </w:tcPr>
                <w:p w14:paraId="4A8B1608" w14:textId="77777777" w:rsidR="008D0D39" w:rsidDel="00296F79" w:rsidRDefault="008D0D39" w:rsidP="0088488C">
                  <w:pPr>
                    <w:rPr>
                      <w:del w:id="240" w:author="Alexandre Dürrenmatt" w:date="2024-04-29T09:27:00Z"/>
                    </w:rPr>
                  </w:pPr>
                  <w:del w:id="241" w:author="Alexandre Dürrenmatt" w:date="2024-04-29T09:27:00Z">
                    <w:r w:rsidDel="00296F79">
                      <w:delText>Tables</w:delText>
                    </w:r>
                  </w:del>
                </w:p>
              </w:tc>
              <w:tc>
                <w:tcPr>
                  <w:tcW w:w="0" w:type="auto"/>
                </w:tcPr>
                <w:p w14:paraId="54D90DF7" w14:textId="77777777" w:rsidR="008D0D39" w:rsidDel="00296F79" w:rsidRDefault="008D0D39" w:rsidP="0088488C">
                  <w:pPr>
                    <w:rPr>
                      <w:del w:id="242" w:author="Alexandre Dürrenmatt" w:date="2024-04-29T09:27:00Z"/>
                    </w:rPr>
                  </w:pPr>
                  <w:del w:id="243" w:author="Alexandre Dürrenmatt" w:date="2024-04-29T09:27:00Z">
                    <w:r w:rsidDel="00296F79">
                      <w:delText>- Je veux 6 tables</w:delText>
                    </w:r>
                  </w:del>
                </w:p>
              </w:tc>
            </w:tr>
            <w:tr w:rsidR="008D0D39" w:rsidDel="00296F79" w14:paraId="753D1A92" w14:textId="77777777" w:rsidTr="0088488C">
              <w:trPr>
                <w:del w:id="244" w:author="Alexandre Dürrenmatt" w:date="2024-04-29T09:27:00Z"/>
              </w:trPr>
              <w:tc>
                <w:tcPr>
                  <w:tcW w:w="0" w:type="auto"/>
                </w:tcPr>
                <w:p w14:paraId="7681C922" w14:textId="77777777" w:rsidR="008D0D39" w:rsidDel="00296F79" w:rsidRDefault="008D0D39" w:rsidP="0088488C">
                  <w:pPr>
                    <w:rPr>
                      <w:del w:id="245" w:author="Alexandre Dürrenmatt" w:date="2024-04-29T09:27:00Z"/>
                    </w:rPr>
                  </w:pPr>
                  <w:del w:id="246" w:author="Alexandre Dürrenmatt" w:date="2024-04-29T09:27:00Z">
                    <w:r w:rsidDel="00296F79">
                      <w:delText>Chaises</w:delText>
                    </w:r>
                  </w:del>
                </w:p>
              </w:tc>
              <w:tc>
                <w:tcPr>
                  <w:tcW w:w="0" w:type="auto"/>
                </w:tcPr>
                <w:p w14:paraId="6C0E220C" w14:textId="77777777" w:rsidR="008D0D39" w:rsidDel="00296F79" w:rsidRDefault="008D0D39" w:rsidP="0088488C">
                  <w:pPr>
                    <w:rPr>
                      <w:del w:id="247" w:author="Alexandre Dürrenmatt" w:date="2024-04-29T09:27:00Z"/>
                    </w:rPr>
                  </w:pPr>
                  <w:del w:id="248" w:author="Alexandre Dürrenmatt" w:date="2024-04-29T09:27:00Z">
                    <w:r w:rsidDel="00296F79">
                      <w:delText>- Je veux 4 chaises par tables</w:delText>
                    </w:r>
                  </w:del>
                </w:p>
              </w:tc>
            </w:tr>
            <w:tr w:rsidR="008D0D39" w:rsidDel="00296F79" w14:paraId="4DC6A5BB" w14:textId="77777777" w:rsidTr="0088488C">
              <w:trPr>
                <w:del w:id="249" w:author="Alexandre Dürrenmatt" w:date="2024-04-29T09:27:00Z"/>
              </w:trPr>
              <w:tc>
                <w:tcPr>
                  <w:tcW w:w="0" w:type="auto"/>
                </w:tcPr>
                <w:p w14:paraId="443148C0" w14:textId="77777777" w:rsidR="008D0D39" w:rsidDel="00296F79" w:rsidRDefault="008D0D39" w:rsidP="0088488C">
                  <w:pPr>
                    <w:rPr>
                      <w:del w:id="250" w:author="Alexandre Dürrenmatt" w:date="2024-04-29T09:27:00Z"/>
                    </w:rPr>
                  </w:pPr>
                  <w:del w:id="251" w:author="Alexandre Dürrenmatt" w:date="2024-04-29T09:27:00Z">
                    <w:r w:rsidDel="00296F79">
                      <w:delText>Panneaux solaires</w:delText>
                    </w:r>
                  </w:del>
                </w:p>
              </w:tc>
              <w:tc>
                <w:tcPr>
                  <w:tcW w:w="0" w:type="auto"/>
                </w:tcPr>
                <w:p w14:paraId="31C0D561" w14:textId="77777777" w:rsidR="008D0D39" w:rsidDel="00296F79" w:rsidRDefault="008D0D39" w:rsidP="0088488C">
                  <w:pPr>
                    <w:rPr>
                      <w:del w:id="252" w:author="Alexandre Dürrenmatt" w:date="2024-04-29T09:27:00Z"/>
                    </w:rPr>
                  </w:pPr>
                  <w:del w:id="253" w:author="Alexandre Dürrenmatt" w:date="2024-04-29T09:27:00Z">
                    <w:r w:rsidDel="00296F79">
                      <w:delText>- Il y a 5 paneaux solaires qui generent de l'energie</w:delText>
                    </w:r>
                  </w:del>
                </w:p>
              </w:tc>
            </w:tr>
            <w:tr w:rsidR="008D0D39" w:rsidDel="00296F79" w14:paraId="78FFCDDE" w14:textId="77777777" w:rsidTr="0088488C">
              <w:trPr>
                <w:del w:id="254" w:author="Alexandre Dürrenmatt" w:date="2024-04-29T09:27:00Z"/>
              </w:trPr>
              <w:tc>
                <w:tcPr>
                  <w:tcW w:w="0" w:type="auto"/>
                </w:tcPr>
                <w:p w14:paraId="58D0D950" w14:textId="77777777" w:rsidR="008D0D39" w:rsidDel="00296F79" w:rsidRDefault="008D0D39" w:rsidP="0088488C">
                  <w:pPr>
                    <w:rPr>
                      <w:del w:id="255" w:author="Alexandre Dürrenmatt" w:date="2024-04-29T09:27:00Z"/>
                    </w:rPr>
                  </w:pPr>
                  <w:del w:id="256" w:author="Alexandre Dürrenmatt" w:date="2024-04-29T09:27:00Z">
                    <w:r w:rsidDel="00296F79">
                      <w:delText>Abris</w:delText>
                    </w:r>
                  </w:del>
                </w:p>
              </w:tc>
              <w:tc>
                <w:tcPr>
                  <w:tcW w:w="0" w:type="auto"/>
                </w:tcPr>
                <w:p w14:paraId="5F2DBEDB" w14:textId="77777777" w:rsidR="008D0D39" w:rsidDel="00296F79" w:rsidRDefault="008D0D39" w:rsidP="0088488C">
                  <w:pPr>
                    <w:rPr>
                      <w:del w:id="257" w:author="Alexandre Dürrenmatt" w:date="2024-04-29T09:27:00Z"/>
                    </w:rPr>
                  </w:pPr>
                  <w:del w:id="258" w:author="Alexandre Dürrenmatt" w:date="2024-04-29T09:27:00Z">
                    <w:r w:rsidDel="00296F79">
                      <w:delText>- Je veux 1 abris</w:delText>
                    </w:r>
                  </w:del>
                </w:p>
              </w:tc>
            </w:tr>
            <w:tr w:rsidR="008D0D39" w:rsidDel="00296F79" w14:paraId="5A222F62" w14:textId="77777777" w:rsidTr="0088488C">
              <w:trPr>
                <w:del w:id="259" w:author="Alexandre Dürrenmatt" w:date="2024-04-29T09:27:00Z"/>
              </w:trPr>
              <w:tc>
                <w:tcPr>
                  <w:tcW w:w="0" w:type="auto"/>
                </w:tcPr>
                <w:p w14:paraId="0889B696" w14:textId="77777777" w:rsidR="008D0D39" w:rsidDel="00296F79" w:rsidRDefault="008D0D39" w:rsidP="0088488C">
                  <w:pPr>
                    <w:rPr>
                      <w:del w:id="260" w:author="Alexandre Dürrenmatt" w:date="2024-04-29T09:27:00Z"/>
                    </w:rPr>
                  </w:pPr>
                  <w:del w:id="261" w:author="Alexandre Dürrenmatt" w:date="2024-04-29T09:27:00Z">
                    <w:r w:rsidDel="00296F79">
                      <w:delText>Fleurs</w:delText>
                    </w:r>
                  </w:del>
                </w:p>
              </w:tc>
              <w:tc>
                <w:tcPr>
                  <w:tcW w:w="0" w:type="auto"/>
                </w:tcPr>
                <w:p w14:paraId="262E5290" w14:textId="77777777" w:rsidR="008D0D39" w:rsidDel="00296F79" w:rsidRDefault="008D0D39" w:rsidP="0088488C">
                  <w:pPr>
                    <w:rPr>
                      <w:del w:id="262" w:author="Alexandre Dürrenmatt" w:date="2024-04-29T09:27:00Z"/>
                    </w:rPr>
                  </w:pPr>
                  <w:del w:id="263" w:author="Alexandre Dürrenmatt" w:date="2024-04-29T09:27:00Z">
                    <w:r w:rsidDel="00296F79">
                      <w:delText>- Je veux des fleurs pour décorer la terasse</w:delText>
                    </w:r>
                  </w:del>
                </w:p>
              </w:tc>
            </w:tr>
            <w:tr w:rsidR="008D0D39" w:rsidDel="00296F79" w14:paraId="6EFB24A3" w14:textId="77777777" w:rsidTr="0088488C">
              <w:trPr>
                <w:del w:id="264" w:author="Alexandre Dürrenmatt" w:date="2024-04-29T09:27:00Z"/>
              </w:trPr>
              <w:tc>
                <w:tcPr>
                  <w:tcW w:w="0" w:type="auto"/>
                </w:tcPr>
                <w:p w14:paraId="6C80B0F8" w14:textId="77777777" w:rsidR="008D0D39" w:rsidDel="00296F79" w:rsidRDefault="008D0D39" w:rsidP="0088488C">
                  <w:pPr>
                    <w:rPr>
                      <w:del w:id="265" w:author="Alexandre Dürrenmatt" w:date="2024-04-29T09:27:00Z"/>
                    </w:rPr>
                  </w:pPr>
                  <w:del w:id="266" w:author="Alexandre Dürrenmatt" w:date="2024-04-29T09:27:00Z">
                    <w:r w:rsidDel="00296F79">
                      <w:delText>Bancs</w:delText>
                    </w:r>
                  </w:del>
                </w:p>
              </w:tc>
              <w:tc>
                <w:tcPr>
                  <w:tcW w:w="0" w:type="auto"/>
                </w:tcPr>
                <w:p w14:paraId="2012094A" w14:textId="77777777" w:rsidR="008D0D39" w:rsidDel="00296F79" w:rsidRDefault="008D0D39" w:rsidP="0088488C">
                  <w:pPr>
                    <w:rPr>
                      <w:del w:id="267" w:author="Alexandre Dürrenmatt" w:date="2024-04-29T09:27:00Z"/>
                    </w:rPr>
                  </w:pPr>
                  <w:del w:id="268" w:author="Alexandre Dürrenmatt" w:date="2024-04-29T09:27:00Z">
                    <w:r w:rsidDel="00296F79">
                      <w:delText>- Je veux 4 bancs</w:delText>
                    </w:r>
                  </w:del>
                </w:p>
              </w:tc>
            </w:tr>
          </w:tbl>
          <w:p w14:paraId="33B9695E" w14:textId="77777777" w:rsidR="008D0D39" w:rsidDel="00296F79" w:rsidRDefault="008D0D39" w:rsidP="0088488C">
            <w:pPr>
              <w:rPr>
                <w:del w:id="269" w:author="Alexandre Dürrenmatt" w:date="2024-04-29T09:27:00Z"/>
              </w:rPr>
            </w:pPr>
          </w:p>
        </w:tc>
      </w:tr>
    </w:tbl>
    <w:p w14:paraId="469721B9" w14:textId="77777777" w:rsidR="008D0D39" w:rsidDel="00296F79" w:rsidRDefault="008D0D39" w:rsidP="008D0D39">
      <w:pPr>
        <w:rPr>
          <w:del w:id="270" w:author="Alexandre Dürrenmatt" w:date="2024-04-29T09:27:00Z"/>
        </w:rPr>
      </w:pPr>
    </w:p>
    <w:p w14:paraId="2EF59D89" w14:textId="77777777" w:rsidR="008D0D39" w:rsidDel="00296F79" w:rsidRDefault="008D0D39">
      <w:pPr>
        <w:pStyle w:val="Titre3"/>
        <w:numPr>
          <w:ilvl w:val="0"/>
          <w:numId w:val="0"/>
        </w:numPr>
        <w:rPr>
          <w:del w:id="271" w:author="Alexandre Dürrenmatt" w:date="2024-04-29T09:27:00Z"/>
        </w:rPr>
        <w:pPrChange w:id="272" w:author="Alexandre Dürrenmatt" w:date="2024-04-23T16:18:00Z">
          <w:pPr>
            <w:pStyle w:val="Titre3"/>
          </w:pPr>
        </w:pPrChange>
      </w:pPr>
      <w:del w:id="273" w:author="Alexandre Dürrenmatt" w:date="2024-04-29T09:27:00Z">
        <w:r w:rsidDel="00296F79">
          <w:delText>Entrée</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8D0D39" w:rsidDel="00296F79" w14:paraId="3E71F69E" w14:textId="77777777" w:rsidTr="0088488C">
        <w:trPr>
          <w:del w:id="274" w:author="Alexandre Dürrenmatt" w:date="2024-04-29T09:27:00Z"/>
        </w:trPr>
        <w:tc>
          <w:tcPr>
            <w:tcW w:w="0" w:type="auto"/>
          </w:tcPr>
          <w:p w14:paraId="1FA956C1" w14:textId="77777777" w:rsidR="008D0D39" w:rsidDel="00296F79" w:rsidRDefault="008D0D39" w:rsidP="0088488C">
            <w:pPr>
              <w:rPr>
                <w:del w:id="275" w:author="Alexandre Dürrenmatt" w:date="2024-04-29T09:27:00Z"/>
              </w:rPr>
            </w:pPr>
            <w:del w:id="276" w:author="Alexandre Dürrenmatt" w:date="2024-04-29T09:27:00Z">
              <w:r w:rsidDel="00296F79">
                <w:delText>En tant qu'élève Je veux une belle entrée au batiment Pour les élèves et enseignants</w:delText>
              </w:r>
            </w:del>
          </w:p>
        </w:tc>
      </w:tr>
      <w:tr w:rsidR="008D0D39" w:rsidDel="00296F79" w14:paraId="51820F94" w14:textId="77777777" w:rsidTr="0088488C">
        <w:trPr>
          <w:del w:id="277" w:author="Alexandre Dürrenmatt" w:date="2024-04-29T09:27:00Z"/>
        </w:trPr>
        <w:tc>
          <w:tcPr>
            <w:tcW w:w="0" w:type="auto"/>
          </w:tcPr>
          <w:p w14:paraId="350ED055" w14:textId="77777777" w:rsidR="008D0D39" w:rsidDel="00296F79" w:rsidRDefault="008D0D39" w:rsidP="0088488C">
            <w:pPr>
              <w:jc w:val="center"/>
              <w:rPr>
                <w:del w:id="278" w:author="Alexandre Dürrenmatt" w:date="2024-04-29T09:27:00Z"/>
              </w:rPr>
            </w:pPr>
            <w:del w:id="279"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638"/>
              <w:gridCol w:w="8402"/>
            </w:tblGrid>
            <w:tr w:rsidR="008D0D39" w:rsidDel="00296F79" w14:paraId="37AAF538" w14:textId="77777777" w:rsidTr="0088488C">
              <w:trPr>
                <w:del w:id="280" w:author="Alexandre Dürrenmatt" w:date="2024-04-29T09:27:00Z"/>
              </w:trPr>
              <w:tc>
                <w:tcPr>
                  <w:tcW w:w="0" w:type="auto"/>
                </w:tcPr>
                <w:p w14:paraId="145B2AEB" w14:textId="77777777" w:rsidR="008D0D39" w:rsidDel="00296F79" w:rsidRDefault="008D0D39" w:rsidP="0088488C">
                  <w:pPr>
                    <w:rPr>
                      <w:del w:id="281" w:author="Alexandre Dürrenmatt" w:date="2024-04-29T09:27:00Z"/>
                    </w:rPr>
                  </w:pPr>
                  <w:del w:id="282" w:author="Alexandre Dürrenmatt" w:date="2024-04-29T09:27:00Z">
                    <w:r w:rsidDel="00296F79">
                      <w:delText>Entrée</w:delText>
                    </w:r>
                  </w:del>
                </w:p>
              </w:tc>
              <w:tc>
                <w:tcPr>
                  <w:tcW w:w="0" w:type="auto"/>
                </w:tcPr>
                <w:p w14:paraId="088A2B47" w14:textId="77777777" w:rsidR="008D0D39" w:rsidDel="00296F79" w:rsidRDefault="008D0D39" w:rsidP="0088488C">
                  <w:pPr>
                    <w:rPr>
                      <w:del w:id="283" w:author="Alexandre Dürrenmatt" w:date="2024-04-29T09:27:00Z"/>
                    </w:rPr>
                  </w:pPr>
                  <w:del w:id="284" w:author="Alexandre Dürrenmatt" w:date="2024-04-29T09:27:00Z">
                    <w:r w:rsidDel="00296F79">
                      <w:delText>- Une porte automatique - Pannel pour s'identifier avant d'entrer - Poubelle pour le carton à cote de la porte - Poubelle pour les cannettes à cote de la porte - Poubelle à coté de la porte (tout) - Cendrier à coté de la porte  - Des cassières au murs</w:delText>
                    </w:r>
                  </w:del>
                </w:p>
              </w:tc>
            </w:tr>
          </w:tbl>
          <w:p w14:paraId="348E488D" w14:textId="77777777" w:rsidR="008D0D39" w:rsidDel="00296F79" w:rsidRDefault="008D0D39" w:rsidP="0088488C">
            <w:pPr>
              <w:rPr>
                <w:del w:id="285" w:author="Alexandre Dürrenmatt" w:date="2024-04-29T09:27:00Z"/>
              </w:rPr>
            </w:pPr>
          </w:p>
        </w:tc>
      </w:tr>
    </w:tbl>
    <w:p w14:paraId="059C901D" w14:textId="77777777" w:rsidR="008D0D39" w:rsidDel="00296F79" w:rsidRDefault="008D0D39" w:rsidP="008D0D39">
      <w:pPr>
        <w:rPr>
          <w:del w:id="286" w:author="Alexandre Dürrenmatt" w:date="2024-04-29T09:27:00Z"/>
        </w:rPr>
      </w:pPr>
    </w:p>
    <w:p w14:paraId="625158DD" w14:textId="77777777" w:rsidR="008D0D39" w:rsidDel="00296F79" w:rsidRDefault="008D0D39">
      <w:pPr>
        <w:pStyle w:val="Titre3"/>
        <w:numPr>
          <w:ilvl w:val="0"/>
          <w:numId w:val="0"/>
        </w:numPr>
        <w:rPr>
          <w:del w:id="287" w:author="Alexandre Dürrenmatt" w:date="2024-04-29T09:27:00Z"/>
        </w:rPr>
        <w:pPrChange w:id="288" w:author="Alexandre Dürrenmatt" w:date="2024-04-23T16:18:00Z">
          <w:pPr>
            <w:pStyle w:val="Titre3"/>
          </w:pPr>
        </w:pPrChange>
      </w:pPr>
      <w:del w:id="289" w:author="Alexandre Dürrenmatt" w:date="2024-04-29T09:27:00Z">
        <w:r w:rsidDel="00296F79">
          <w:delText>Couloir 1er étage</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8D0D39" w:rsidDel="00296F79" w14:paraId="3653A2D3" w14:textId="77777777" w:rsidTr="0088488C">
        <w:trPr>
          <w:del w:id="290" w:author="Alexandre Dürrenmatt" w:date="2024-04-29T09:27:00Z"/>
        </w:trPr>
        <w:tc>
          <w:tcPr>
            <w:tcW w:w="0" w:type="auto"/>
          </w:tcPr>
          <w:p w14:paraId="65CAF631" w14:textId="77777777" w:rsidR="008D0D39" w:rsidDel="00296F79" w:rsidRDefault="008D0D39" w:rsidP="0088488C">
            <w:pPr>
              <w:rPr>
                <w:del w:id="291" w:author="Alexandre Dürrenmatt" w:date="2024-04-29T09:27:00Z"/>
              </w:rPr>
            </w:pPr>
            <w:del w:id="292" w:author="Alexandre Dürrenmatt" w:date="2024-04-29T09:27:00Z">
              <w:r w:rsidDel="00296F79">
                <w:delText>En tant qu'élève  Je veux un couloir Pour passer et se reposser un moment</w:delText>
              </w:r>
            </w:del>
          </w:p>
        </w:tc>
      </w:tr>
      <w:tr w:rsidR="008D0D39" w:rsidDel="00296F79" w14:paraId="43A576CD" w14:textId="77777777" w:rsidTr="0088488C">
        <w:trPr>
          <w:del w:id="293" w:author="Alexandre Dürrenmatt" w:date="2024-04-29T09:27:00Z"/>
        </w:trPr>
        <w:tc>
          <w:tcPr>
            <w:tcW w:w="0" w:type="auto"/>
          </w:tcPr>
          <w:p w14:paraId="419A3725" w14:textId="77777777" w:rsidR="008D0D39" w:rsidDel="00296F79" w:rsidRDefault="008D0D39" w:rsidP="0088488C">
            <w:pPr>
              <w:jc w:val="center"/>
              <w:rPr>
                <w:del w:id="294" w:author="Alexandre Dürrenmatt" w:date="2024-04-29T09:27:00Z"/>
              </w:rPr>
            </w:pPr>
            <w:del w:id="295"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707"/>
              <w:gridCol w:w="8333"/>
            </w:tblGrid>
            <w:tr w:rsidR="008D0D39" w:rsidDel="00296F79" w14:paraId="60AEEE0D" w14:textId="77777777" w:rsidTr="0088488C">
              <w:trPr>
                <w:del w:id="296" w:author="Alexandre Dürrenmatt" w:date="2024-04-29T09:27:00Z"/>
              </w:trPr>
              <w:tc>
                <w:tcPr>
                  <w:tcW w:w="0" w:type="auto"/>
                </w:tcPr>
                <w:p w14:paraId="54424CA6" w14:textId="77777777" w:rsidR="008D0D39" w:rsidDel="00296F79" w:rsidRDefault="008D0D39" w:rsidP="0088488C">
                  <w:pPr>
                    <w:rPr>
                      <w:del w:id="297" w:author="Alexandre Dürrenmatt" w:date="2024-04-29T09:27:00Z"/>
                    </w:rPr>
                  </w:pPr>
                  <w:del w:id="298" w:author="Alexandre Dürrenmatt" w:date="2024-04-29T09:27:00Z">
                    <w:r w:rsidDel="00296F79">
                      <w:delText>Couloir</w:delText>
                    </w:r>
                  </w:del>
                </w:p>
              </w:tc>
              <w:tc>
                <w:tcPr>
                  <w:tcW w:w="0" w:type="auto"/>
                </w:tcPr>
                <w:p w14:paraId="0E835DB7" w14:textId="77777777" w:rsidR="008D0D39" w:rsidDel="00296F79" w:rsidRDefault="008D0D39" w:rsidP="0088488C">
                  <w:pPr>
                    <w:rPr>
                      <w:del w:id="299" w:author="Alexandre Dürrenmatt" w:date="2024-04-29T09:27:00Z"/>
                    </w:rPr>
                  </w:pPr>
                  <w:del w:id="300" w:author="Alexandre Dürrenmatt" w:date="2024-04-29T09:27:00Z">
                    <w:r w:rsidDel="00296F79">
                      <w:delText>- Deux cannapés pour chaque salle de classe  - Deux machine distri - Deux escalière pour monter au 2me étage</w:delText>
                    </w:r>
                  </w:del>
                </w:p>
              </w:tc>
            </w:tr>
          </w:tbl>
          <w:p w14:paraId="31EF47E2" w14:textId="77777777" w:rsidR="008D0D39" w:rsidDel="00296F79" w:rsidRDefault="008D0D39" w:rsidP="0088488C">
            <w:pPr>
              <w:rPr>
                <w:del w:id="301" w:author="Alexandre Dürrenmatt" w:date="2024-04-29T09:27:00Z"/>
              </w:rPr>
            </w:pPr>
          </w:p>
        </w:tc>
      </w:tr>
    </w:tbl>
    <w:p w14:paraId="3DCB7E2D" w14:textId="77777777" w:rsidR="008D0D39" w:rsidDel="00296F79" w:rsidRDefault="008D0D39" w:rsidP="008D0D39">
      <w:pPr>
        <w:rPr>
          <w:del w:id="302" w:author="Alexandre Dürrenmatt" w:date="2024-04-29T09:27:00Z"/>
        </w:rPr>
      </w:pPr>
    </w:p>
    <w:p w14:paraId="42B446CF" w14:textId="77777777" w:rsidR="008D0D39" w:rsidDel="00296F79" w:rsidRDefault="008D0D39">
      <w:pPr>
        <w:pStyle w:val="Titre3"/>
        <w:numPr>
          <w:ilvl w:val="0"/>
          <w:numId w:val="0"/>
        </w:numPr>
        <w:rPr>
          <w:del w:id="303" w:author="Alexandre Dürrenmatt" w:date="2024-04-29T09:27:00Z"/>
        </w:rPr>
        <w:pPrChange w:id="304" w:author="Alexandre Dürrenmatt" w:date="2024-04-23T16:18:00Z">
          <w:pPr>
            <w:pStyle w:val="Titre3"/>
          </w:pPr>
        </w:pPrChange>
      </w:pPr>
      <w:del w:id="305" w:author="Alexandre Dürrenmatt" w:date="2024-04-29T09:27:00Z">
        <w:r w:rsidDel="00296F79">
          <w:delText>Couloir 2me étage</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8D0D39" w:rsidDel="00296F79" w14:paraId="2EFAE2AD" w14:textId="77777777" w:rsidTr="0088488C">
        <w:trPr>
          <w:del w:id="306" w:author="Alexandre Dürrenmatt" w:date="2024-04-29T09:27:00Z"/>
        </w:trPr>
        <w:tc>
          <w:tcPr>
            <w:tcW w:w="0" w:type="auto"/>
          </w:tcPr>
          <w:p w14:paraId="190D5176" w14:textId="77777777" w:rsidR="008D0D39" w:rsidDel="00296F79" w:rsidRDefault="008D0D39" w:rsidP="0088488C">
            <w:pPr>
              <w:rPr>
                <w:del w:id="307" w:author="Alexandre Dürrenmatt" w:date="2024-04-29T09:27:00Z"/>
              </w:rPr>
            </w:pPr>
            <w:del w:id="308" w:author="Alexandre Dürrenmatt" w:date="2024-04-29T09:27:00Z">
              <w:r w:rsidDel="00296F79">
                <w:delText>En tant que élève Je veux un couloir au 2me étage Pour pouvoir passer entre les classes</w:delText>
              </w:r>
            </w:del>
          </w:p>
        </w:tc>
      </w:tr>
      <w:tr w:rsidR="008D0D39" w:rsidDel="00296F79" w14:paraId="3E9E756C" w14:textId="77777777" w:rsidTr="0088488C">
        <w:trPr>
          <w:del w:id="309" w:author="Alexandre Dürrenmatt" w:date="2024-04-29T09:27:00Z"/>
        </w:trPr>
        <w:tc>
          <w:tcPr>
            <w:tcW w:w="0" w:type="auto"/>
          </w:tcPr>
          <w:p w14:paraId="69D6D346" w14:textId="77777777" w:rsidR="008D0D39" w:rsidDel="00296F79" w:rsidRDefault="008D0D39" w:rsidP="0088488C">
            <w:pPr>
              <w:jc w:val="center"/>
              <w:rPr>
                <w:del w:id="310" w:author="Alexandre Dürrenmatt" w:date="2024-04-29T09:27:00Z"/>
              </w:rPr>
            </w:pPr>
            <w:del w:id="311"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687"/>
              <w:gridCol w:w="7353"/>
            </w:tblGrid>
            <w:tr w:rsidR="008D0D39" w:rsidDel="00296F79" w14:paraId="699D0AE4" w14:textId="77777777" w:rsidTr="0088488C">
              <w:trPr>
                <w:del w:id="312" w:author="Alexandre Dürrenmatt" w:date="2024-04-29T09:27:00Z"/>
              </w:trPr>
              <w:tc>
                <w:tcPr>
                  <w:tcW w:w="0" w:type="auto"/>
                </w:tcPr>
                <w:p w14:paraId="717408C2" w14:textId="77777777" w:rsidR="008D0D39" w:rsidDel="00296F79" w:rsidRDefault="008D0D39" w:rsidP="0088488C">
                  <w:pPr>
                    <w:rPr>
                      <w:del w:id="313" w:author="Alexandre Dürrenmatt" w:date="2024-04-29T09:27:00Z"/>
                    </w:rPr>
                  </w:pPr>
                  <w:del w:id="314" w:author="Alexandre Dürrenmatt" w:date="2024-04-29T09:27:00Z">
                    <w:r w:rsidDel="00296F79">
                      <w:delText>tapis</w:delText>
                    </w:r>
                  </w:del>
                </w:p>
              </w:tc>
              <w:tc>
                <w:tcPr>
                  <w:tcW w:w="0" w:type="auto"/>
                </w:tcPr>
                <w:p w14:paraId="0B80DCA3" w14:textId="77777777" w:rsidR="008D0D39" w:rsidDel="00296F79" w:rsidRDefault="008D0D39" w:rsidP="0088488C">
                  <w:pPr>
                    <w:rPr>
                      <w:del w:id="315" w:author="Alexandre Dürrenmatt" w:date="2024-04-29T09:27:00Z"/>
                    </w:rPr>
                  </w:pPr>
                  <w:del w:id="316" w:author="Alexandre Dürrenmatt" w:date="2024-04-29T09:27:00Z">
                    <w:r w:rsidDel="00296F79">
                      <w:delText>Quand je monte les escaliers je vois un tapis sur le sol qui prend la moitié de couloir en longeur.</w:delText>
                    </w:r>
                  </w:del>
                </w:p>
              </w:tc>
            </w:tr>
            <w:tr w:rsidR="008D0D39" w:rsidDel="00296F79" w14:paraId="0AE43E32" w14:textId="77777777" w:rsidTr="0088488C">
              <w:trPr>
                <w:del w:id="317" w:author="Alexandre Dürrenmatt" w:date="2024-04-29T09:27:00Z"/>
              </w:trPr>
              <w:tc>
                <w:tcPr>
                  <w:tcW w:w="0" w:type="auto"/>
                </w:tcPr>
                <w:p w14:paraId="48B7B714" w14:textId="77777777" w:rsidR="008D0D39" w:rsidDel="00296F79" w:rsidRDefault="008D0D39" w:rsidP="0088488C">
                  <w:pPr>
                    <w:rPr>
                      <w:del w:id="318" w:author="Alexandre Dürrenmatt" w:date="2024-04-29T09:27:00Z"/>
                    </w:rPr>
                  </w:pPr>
                  <w:del w:id="319" w:author="Alexandre Dürrenmatt" w:date="2024-04-29T09:27:00Z">
                    <w:r w:rsidDel="00296F79">
                      <w:delText>deuxième tapis</w:delText>
                    </w:r>
                  </w:del>
                </w:p>
              </w:tc>
              <w:tc>
                <w:tcPr>
                  <w:tcW w:w="0" w:type="auto"/>
                </w:tcPr>
                <w:p w14:paraId="4AF74378" w14:textId="77777777" w:rsidR="008D0D39" w:rsidDel="00296F79" w:rsidRDefault="008D0D39" w:rsidP="0088488C">
                  <w:pPr>
                    <w:rPr>
                      <w:del w:id="320" w:author="Alexandre Dürrenmatt" w:date="2024-04-29T09:27:00Z"/>
                    </w:rPr>
                  </w:pPr>
                  <w:del w:id="321" w:author="Alexandre Dürrenmatt" w:date="2024-04-29T09:27:00Z">
                    <w:r w:rsidDel="00296F79">
                      <w:delText>A côté de ce tapis je vois un deuxième tapis qui prend l'autre moitié de couloir.</w:delText>
                    </w:r>
                  </w:del>
                </w:p>
              </w:tc>
            </w:tr>
            <w:tr w:rsidR="008D0D39" w:rsidDel="00296F79" w14:paraId="307C11FA" w14:textId="77777777" w:rsidTr="0088488C">
              <w:trPr>
                <w:del w:id="322" w:author="Alexandre Dürrenmatt" w:date="2024-04-29T09:27:00Z"/>
              </w:trPr>
              <w:tc>
                <w:tcPr>
                  <w:tcW w:w="0" w:type="auto"/>
                </w:tcPr>
                <w:p w14:paraId="7132B158" w14:textId="77777777" w:rsidR="008D0D39" w:rsidDel="00296F79" w:rsidRDefault="008D0D39" w:rsidP="0088488C">
                  <w:pPr>
                    <w:rPr>
                      <w:del w:id="323" w:author="Alexandre Dürrenmatt" w:date="2024-04-29T09:27:00Z"/>
                    </w:rPr>
                  </w:pPr>
                  <w:del w:id="324" w:author="Alexandre Dürrenmatt" w:date="2024-04-29T09:27:00Z">
                    <w:r w:rsidDel="00296F79">
                      <w:delText>peinture</w:delText>
                    </w:r>
                  </w:del>
                </w:p>
              </w:tc>
              <w:tc>
                <w:tcPr>
                  <w:tcW w:w="0" w:type="auto"/>
                </w:tcPr>
                <w:p w14:paraId="40CA6B1D" w14:textId="77777777" w:rsidR="008D0D39" w:rsidDel="00296F79" w:rsidRDefault="008D0D39" w:rsidP="0088488C">
                  <w:pPr>
                    <w:rPr>
                      <w:del w:id="325" w:author="Alexandre Dürrenmatt" w:date="2024-04-29T09:27:00Z"/>
                    </w:rPr>
                  </w:pPr>
                  <w:del w:id="326" w:author="Alexandre Dürrenmatt" w:date="2024-04-29T09:27:00Z">
                    <w:r w:rsidDel="00296F79">
                      <w:delText>A ma droite je vois une peinture.</w:delText>
                    </w:r>
                  </w:del>
                </w:p>
              </w:tc>
            </w:tr>
            <w:tr w:rsidR="008D0D39" w:rsidDel="00296F79" w14:paraId="22AF1419" w14:textId="77777777" w:rsidTr="0088488C">
              <w:trPr>
                <w:del w:id="327" w:author="Alexandre Dürrenmatt" w:date="2024-04-29T09:27:00Z"/>
              </w:trPr>
              <w:tc>
                <w:tcPr>
                  <w:tcW w:w="0" w:type="auto"/>
                </w:tcPr>
                <w:p w14:paraId="22CA6084" w14:textId="77777777" w:rsidR="008D0D39" w:rsidDel="00296F79" w:rsidRDefault="008D0D39" w:rsidP="0088488C">
                  <w:pPr>
                    <w:rPr>
                      <w:del w:id="328" w:author="Alexandre Dürrenmatt" w:date="2024-04-29T09:27:00Z"/>
                    </w:rPr>
                  </w:pPr>
                  <w:del w:id="329" w:author="Alexandre Dürrenmatt" w:date="2024-04-29T09:27:00Z">
                    <w:r w:rsidDel="00296F79">
                      <w:delText>deuxième peinture</w:delText>
                    </w:r>
                  </w:del>
                </w:p>
              </w:tc>
              <w:tc>
                <w:tcPr>
                  <w:tcW w:w="0" w:type="auto"/>
                </w:tcPr>
                <w:p w14:paraId="48E56060" w14:textId="77777777" w:rsidR="008D0D39" w:rsidDel="00296F79" w:rsidRDefault="008D0D39" w:rsidP="0088488C">
                  <w:pPr>
                    <w:rPr>
                      <w:del w:id="330" w:author="Alexandre Dürrenmatt" w:date="2024-04-29T09:27:00Z"/>
                    </w:rPr>
                  </w:pPr>
                  <w:del w:id="331" w:author="Alexandre Dürrenmatt" w:date="2024-04-29T09:27:00Z">
                    <w:r w:rsidDel="00296F79">
                      <w:delText>A ma gauche je vois une autre peinture.</w:delText>
                    </w:r>
                  </w:del>
                </w:p>
              </w:tc>
            </w:tr>
            <w:tr w:rsidR="008D0D39" w:rsidDel="00296F79" w14:paraId="1594BBDC" w14:textId="77777777" w:rsidTr="0088488C">
              <w:trPr>
                <w:del w:id="332" w:author="Alexandre Dürrenmatt" w:date="2024-04-29T09:27:00Z"/>
              </w:trPr>
              <w:tc>
                <w:tcPr>
                  <w:tcW w:w="0" w:type="auto"/>
                </w:tcPr>
                <w:p w14:paraId="31A2D907" w14:textId="77777777" w:rsidR="008D0D39" w:rsidDel="00296F79" w:rsidRDefault="008D0D39" w:rsidP="0088488C">
                  <w:pPr>
                    <w:rPr>
                      <w:del w:id="333" w:author="Alexandre Dürrenmatt" w:date="2024-04-29T09:27:00Z"/>
                    </w:rPr>
                  </w:pPr>
                  <w:del w:id="334" w:author="Alexandre Dürrenmatt" w:date="2024-04-29T09:27:00Z">
                    <w:r w:rsidDel="00296F79">
                      <w:delText>troisième peinture</w:delText>
                    </w:r>
                  </w:del>
                </w:p>
              </w:tc>
              <w:tc>
                <w:tcPr>
                  <w:tcW w:w="0" w:type="auto"/>
                </w:tcPr>
                <w:p w14:paraId="4F6CA221" w14:textId="77777777" w:rsidR="008D0D39" w:rsidDel="00296F79" w:rsidRDefault="008D0D39" w:rsidP="0088488C">
                  <w:pPr>
                    <w:rPr>
                      <w:del w:id="335" w:author="Alexandre Dürrenmatt" w:date="2024-04-29T09:27:00Z"/>
                    </w:rPr>
                  </w:pPr>
                  <w:del w:id="336" w:author="Alexandre Dürrenmatt" w:date="2024-04-29T09:27:00Z">
                    <w:r w:rsidDel="00296F79">
                      <w:delText>A 2 mètres plus loin à droite je vois une troisième peinture.</w:delText>
                    </w:r>
                  </w:del>
                </w:p>
              </w:tc>
            </w:tr>
            <w:tr w:rsidR="008D0D39" w:rsidDel="00296F79" w14:paraId="4B02345B" w14:textId="77777777" w:rsidTr="0088488C">
              <w:trPr>
                <w:del w:id="337" w:author="Alexandre Dürrenmatt" w:date="2024-04-29T09:27:00Z"/>
              </w:trPr>
              <w:tc>
                <w:tcPr>
                  <w:tcW w:w="0" w:type="auto"/>
                </w:tcPr>
                <w:p w14:paraId="05F7A1AB" w14:textId="77777777" w:rsidR="008D0D39" w:rsidDel="00296F79" w:rsidRDefault="008D0D39" w:rsidP="0088488C">
                  <w:pPr>
                    <w:rPr>
                      <w:del w:id="338" w:author="Alexandre Dürrenmatt" w:date="2024-04-29T09:27:00Z"/>
                    </w:rPr>
                  </w:pPr>
                  <w:del w:id="339" w:author="Alexandre Dürrenmatt" w:date="2024-04-29T09:27:00Z">
                    <w:r w:rsidDel="00296F79">
                      <w:delText>quatrième peinture</w:delText>
                    </w:r>
                  </w:del>
                </w:p>
              </w:tc>
              <w:tc>
                <w:tcPr>
                  <w:tcW w:w="0" w:type="auto"/>
                </w:tcPr>
                <w:p w14:paraId="0801E030" w14:textId="77777777" w:rsidR="008D0D39" w:rsidDel="00296F79" w:rsidRDefault="008D0D39" w:rsidP="0088488C">
                  <w:pPr>
                    <w:rPr>
                      <w:del w:id="340" w:author="Alexandre Dürrenmatt" w:date="2024-04-29T09:27:00Z"/>
                    </w:rPr>
                  </w:pPr>
                  <w:del w:id="341" w:author="Alexandre Dürrenmatt" w:date="2024-04-29T09:27:00Z">
                    <w:r w:rsidDel="00296F79">
                      <w:delText>A 2 mètres plus loin de la deuxième peinture, à gauche je vois une quatrième peinture.</w:delText>
                    </w:r>
                  </w:del>
                </w:p>
              </w:tc>
            </w:tr>
            <w:tr w:rsidR="008D0D39" w:rsidDel="00296F79" w14:paraId="7F0C275B" w14:textId="77777777" w:rsidTr="0088488C">
              <w:trPr>
                <w:del w:id="342" w:author="Alexandre Dürrenmatt" w:date="2024-04-29T09:27:00Z"/>
              </w:trPr>
              <w:tc>
                <w:tcPr>
                  <w:tcW w:w="0" w:type="auto"/>
                </w:tcPr>
                <w:p w14:paraId="2E9F5343" w14:textId="77777777" w:rsidR="008D0D39" w:rsidDel="00296F79" w:rsidRDefault="008D0D39" w:rsidP="0088488C">
                  <w:pPr>
                    <w:rPr>
                      <w:del w:id="343" w:author="Alexandre Dürrenmatt" w:date="2024-04-29T09:27:00Z"/>
                    </w:rPr>
                  </w:pPr>
                  <w:del w:id="344" w:author="Alexandre Dürrenmatt" w:date="2024-04-29T09:27:00Z">
                    <w:r w:rsidDel="00296F79">
                      <w:delText>tabouret</w:delText>
                    </w:r>
                  </w:del>
                </w:p>
              </w:tc>
              <w:tc>
                <w:tcPr>
                  <w:tcW w:w="0" w:type="auto"/>
                </w:tcPr>
                <w:p w14:paraId="314A00C4" w14:textId="77777777" w:rsidR="008D0D39" w:rsidDel="00296F79" w:rsidRDefault="008D0D39" w:rsidP="0088488C">
                  <w:pPr>
                    <w:rPr>
                      <w:del w:id="345" w:author="Alexandre Dürrenmatt" w:date="2024-04-29T09:27:00Z"/>
                    </w:rPr>
                  </w:pPr>
                  <w:del w:id="346" w:author="Alexandre Dürrenmatt" w:date="2024-04-29T09:27:00Z">
                    <w:r w:rsidDel="00296F79">
                      <w:delText>Entre la peinture 2 et 4 je vois un tabouret d'une hauteur de 60 cm.</w:delText>
                    </w:r>
                  </w:del>
                </w:p>
              </w:tc>
            </w:tr>
            <w:tr w:rsidR="008D0D39" w:rsidDel="00296F79" w14:paraId="5BB7C0B4" w14:textId="77777777" w:rsidTr="0088488C">
              <w:trPr>
                <w:del w:id="347" w:author="Alexandre Dürrenmatt" w:date="2024-04-29T09:27:00Z"/>
              </w:trPr>
              <w:tc>
                <w:tcPr>
                  <w:tcW w:w="0" w:type="auto"/>
                </w:tcPr>
                <w:p w14:paraId="104ECB31" w14:textId="77777777" w:rsidR="008D0D39" w:rsidDel="00296F79" w:rsidRDefault="008D0D39" w:rsidP="0088488C">
                  <w:pPr>
                    <w:rPr>
                      <w:del w:id="348" w:author="Alexandre Dürrenmatt" w:date="2024-04-29T09:27:00Z"/>
                    </w:rPr>
                  </w:pPr>
                  <w:del w:id="349" w:author="Alexandre Dürrenmatt" w:date="2024-04-29T09:27:00Z">
                    <w:r w:rsidDel="00296F79">
                      <w:delText>chaise</w:delText>
                    </w:r>
                  </w:del>
                </w:p>
              </w:tc>
              <w:tc>
                <w:tcPr>
                  <w:tcW w:w="0" w:type="auto"/>
                </w:tcPr>
                <w:p w14:paraId="39D5D777" w14:textId="77777777" w:rsidR="008D0D39" w:rsidDel="00296F79" w:rsidRDefault="008D0D39" w:rsidP="0088488C">
                  <w:pPr>
                    <w:rPr>
                      <w:del w:id="350" w:author="Alexandre Dürrenmatt" w:date="2024-04-29T09:27:00Z"/>
                    </w:rPr>
                  </w:pPr>
                  <w:del w:id="351" w:author="Alexandre Dürrenmatt" w:date="2024-04-29T09:27:00Z">
                    <w:r w:rsidDel="00296F79">
                      <w:delText>Entre les peintures 1 et 3 je vois une chaise d'une hauteur de 40 cm.</w:delText>
                    </w:r>
                  </w:del>
                </w:p>
              </w:tc>
            </w:tr>
            <w:tr w:rsidR="008D0D39" w:rsidDel="00296F79" w14:paraId="7F35149A" w14:textId="77777777" w:rsidTr="0088488C">
              <w:trPr>
                <w:del w:id="352" w:author="Alexandre Dürrenmatt" w:date="2024-04-29T09:27:00Z"/>
              </w:trPr>
              <w:tc>
                <w:tcPr>
                  <w:tcW w:w="0" w:type="auto"/>
                </w:tcPr>
                <w:p w14:paraId="33689661" w14:textId="77777777" w:rsidR="008D0D39" w:rsidDel="00296F79" w:rsidRDefault="008D0D39" w:rsidP="0088488C">
                  <w:pPr>
                    <w:rPr>
                      <w:del w:id="353" w:author="Alexandre Dürrenmatt" w:date="2024-04-29T09:27:00Z"/>
                    </w:rPr>
                  </w:pPr>
                  <w:del w:id="354" w:author="Alexandre Dürrenmatt" w:date="2024-04-29T09:27:00Z">
                    <w:r w:rsidDel="00296F79">
                      <w:delText>lampe</w:delText>
                    </w:r>
                  </w:del>
                </w:p>
              </w:tc>
              <w:tc>
                <w:tcPr>
                  <w:tcW w:w="0" w:type="auto"/>
                </w:tcPr>
                <w:p w14:paraId="4E5DCAAC" w14:textId="77777777" w:rsidR="008D0D39" w:rsidDel="00296F79" w:rsidRDefault="008D0D39" w:rsidP="0088488C">
                  <w:pPr>
                    <w:rPr>
                      <w:del w:id="355" w:author="Alexandre Dürrenmatt" w:date="2024-04-29T09:27:00Z"/>
                    </w:rPr>
                  </w:pPr>
                  <w:del w:id="356" w:author="Alexandre Dürrenmatt" w:date="2024-04-29T09:27:00Z">
                    <w:r w:rsidDel="00296F79">
                      <w:delText>En haut je vois une lampe.(ECOLO)</w:delText>
                    </w:r>
                  </w:del>
                </w:p>
              </w:tc>
            </w:tr>
            <w:tr w:rsidR="008D0D39" w:rsidDel="00296F79" w14:paraId="2F325070" w14:textId="77777777" w:rsidTr="0088488C">
              <w:trPr>
                <w:del w:id="357" w:author="Alexandre Dürrenmatt" w:date="2024-04-29T09:27:00Z"/>
              </w:trPr>
              <w:tc>
                <w:tcPr>
                  <w:tcW w:w="0" w:type="auto"/>
                </w:tcPr>
                <w:p w14:paraId="32645C45" w14:textId="77777777" w:rsidR="008D0D39" w:rsidDel="00296F79" w:rsidRDefault="008D0D39" w:rsidP="0088488C">
                  <w:pPr>
                    <w:rPr>
                      <w:del w:id="358" w:author="Alexandre Dürrenmatt" w:date="2024-04-29T09:27:00Z"/>
                    </w:rPr>
                  </w:pPr>
                  <w:del w:id="359" w:author="Alexandre Dürrenmatt" w:date="2024-04-29T09:27:00Z">
                    <w:r w:rsidDel="00296F79">
                      <w:delText>deuxième lampe</w:delText>
                    </w:r>
                  </w:del>
                </w:p>
              </w:tc>
              <w:tc>
                <w:tcPr>
                  <w:tcW w:w="0" w:type="auto"/>
                </w:tcPr>
                <w:p w14:paraId="4F349483" w14:textId="77777777" w:rsidR="008D0D39" w:rsidDel="00296F79" w:rsidRDefault="008D0D39" w:rsidP="0088488C">
                  <w:pPr>
                    <w:rPr>
                      <w:del w:id="360" w:author="Alexandre Dürrenmatt" w:date="2024-04-29T09:27:00Z"/>
                    </w:rPr>
                  </w:pPr>
                  <w:del w:id="361" w:author="Alexandre Dürrenmatt" w:date="2024-04-29T09:27:00Z">
                    <w:r w:rsidDel="00296F79">
                      <w:delText>A 5 mètres plus loin je vois une deuxième lampe. (ECOLO)</w:delText>
                    </w:r>
                  </w:del>
                </w:p>
              </w:tc>
            </w:tr>
          </w:tbl>
          <w:p w14:paraId="3844B347" w14:textId="77777777" w:rsidR="008D0D39" w:rsidDel="00296F79" w:rsidRDefault="008D0D39" w:rsidP="0088488C">
            <w:pPr>
              <w:rPr>
                <w:del w:id="362" w:author="Alexandre Dürrenmatt" w:date="2024-04-29T09:27:00Z"/>
              </w:rPr>
            </w:pPr>
          </w:p>
        </w:tc>
      </w:tr>
    </w:tbl>
    <w:p w14:paraId="600B86C6" w14:textId="77777777" w:rsidR="008D0D39" w:rsidDel="00296F79" w:rsidRDefault="008D0D39" w:rsidP="008D0D39">
      <w:pPr>
        <w:rPr>
          <w:del w:id="363" w:author="Alexandre Dürrenmatt" w:date="2024-04-29T09:27:00Z"/>
        </w:rPr>
      </w:pPr>
    </w:p>
    <w:p w14:paraId="353E5244" w14:textId="77777777" w:rsidR="008D0D39" w:rsidDel="00296F79" w:rsidRDefault="008D0D39">
      <w:pPr>
        <w:pStyle w:val="Titre3"/>
        <w:numPr>
          <w:ilvl w:val="0"/>
          <w:numId w:val="0"/>
        </w:numPr>
        <w:rPr>
          <w:del w:id="364" w:author="Alexandre Dürrenmatt" w:date="2024-04-29T09:27:00Z"/>
        </w:rPr>
        <w:pPrChange w:id="365" w:author="Alexandre Dürrenmatt" w:date="2024-04-23T16:18:00Z">
          <w:pPr>
            <w:pStyle w:val="Titre3"/>
          </w:pPr>
        </w:pPrChange>
      </w:pPr>
      <w:del w:id="366" w:author="Alexandre Dürrenmatt" w:date="2024-04-29T09:27:00Z">
        <w:r w:rsidDel="00296F79">
          <w:delText>Autour du bâtiment</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6776"/>
      </w:tblGrid>
      <w:tr w:rsidR="008D0D39" w:rsidDel="00296F79" w14:paraId="5AD0FD0C" w14:textId="77777777" w:rsidTr="0088488C">
        <w:trPr>
          <w:del w:id="367" w:author="Alexandre Dürrenmatt" w:date="2024-04-29T09:27:00Z"/>
        </w:trPr>
        <w:tc>
          <w:tcPr>
            <w:tcW w:w="0" w:type="auto"/>
          </w:tcPr>
          <w:p w14:paraId="32E6C99B" w14:textId="77777777" w:rsidR="008D0D39" w:rsidDel="00296F79" w:rsidRDefault="008D0D39" w:rsidP="0088488C">
            <w:pPr>
              <w:rPr>
                <w:del w:id="368" w:author="Alexandre Dürrenmatt" w:date="2024-04-29T09:27:00Z"/>
              </w:rPr>
            </w:pPr>
            <w:del w:id="369" w:author="Alexandre Dürrenmatt" w:date="2024-04-29T09:27:00Z">
              <w:r w:rsidDel="00296F79">
                <w:delText>En tant qu'élève Je veux un extérieur pour me sentir plus à l'aise</w:delText>
              </w:r>
            </w:del>
          </w:p>
        </w:tc>
      </w:tr>
      <w:tr w:rsidR="008D0D39" w:rsidDel="00296F79" w14:paraId="491D5BB0" w14:textId="77777777" w:rsidTr="0088488C">
        <w:trPr>
          <w:del w:id="370" w:author="Alexandre Dürrenmatt" w:date="2024-04-29T09:27:00Z"/>
        </w:trPr>
        <w:tc>
          <w:tcPr>
            <w:tcW w:w="0" w:type="auto"/>
          </w:tcPr>
          <w:p w14:paraId="1E88A8FA" w14:textId="77777777" w:rsidR="008D0D39" w:rsidDel="00296F79" w:rsidRDefault="008D0D39" w:rsidP="0088488C">
            <w:pPr>
              <w:jc w:val="center"/>
              <w:rPr>
                <w:del w:id="371" w:author="Alexandre Dürrenmatt" w:date="2024-04-29T09:27:00Z"/>
              </w:rPr>
            </w:pPr>
            <w:del w:id="372"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369"/>
              <w:gridCol w:w="5387"/>
            </w:tblGrid>
            <w:tr w:rsidR="008D0D39" w:rsidDel="00296F79" w14:paraId="784CA56B" w14:textId="77777777" w:rsidTr="0088488C">
              <w:trPr>
                <w:del w:id="373" w:author="Alexandre Dürrenmatt" w:date="2024-04-29T09:27:00Z"/>
              </w:trPr>
              <w:tc>
                <w:tcPr>
                  <w:tcW w:w="0" w:type="auto"/>
                </w:tcPr>
                <w:p w14:paraId="7BC73CB5" w14:textId="77777777" w:rsidR="008D0D39" w:rsidDel="00296F79" w:rsidRDefault="008D0D39" w:rsidP="0088488C">
                  <w:pPr>
                    <w:rPr>
                      <w:del w:id="374" w:author="Alexandre Dürrenmatt" w:date="2024-04-29T09:27:00Z"/>
                    </w:rPr>
                  </w:pPr>
                  <w:del w:id="375" w:author="Alexandre Dürrenmatt" w:date="2024-04-29T09:27:00Z">
                    <w:r w:rsidDel="00296F79">
                      <w:delText>Places Moto</w:delText>
                    </w:r>
                  </w:del>
                </w:p>
              </w:tc>
              <w:tc>
                <w:tcPr>
                  <w:tcW w:w="0" w:type="auto"/>
                </w:tcPr>
                <w:p w14:paraId="2570ED4F" w14:textId="77777777" w:rsidR="008D0D39" w:rsidDel="00296F79" w:rsidRDefault="008D0D39" w:rsidP="0088488C">
                  <w:pPr>
                    <w:rPr>
                      <w:del w:id="376" w:author="Alexandre Dürrenmatt" w:date="2024-04-29T09:27:00Z"/>
                    </w:rPr>
                  </w:pPr>
                  <w:del w:id="377" w:author="Alexandre Dürrenmatt" w:date="2024-04-29T09:27:00Z">
                    <w:r w:rsidDel="00296F79">
                      <w:delText>- Il y a 10 places moto alignés</w:delText>
                    </w:r>
                  </w:del>
                </w:p>
              </w:tc>
            </w:tr>
            <w:tr w:rsidR="008D0D39" w:rsidDel="00296F79" w14:paraId="0C2FF991" w14:textId="77777777" w:rsidTr="0088488C">
              <w:trPr>
                <w:del w:id="378" w:author="Alexandre Dürrenmatt" w:date="2024-04-29T09:27:00Z"/>
              </w:trPr>
              <w:tc>
                <w:tcPr>
                  <w:tcW w:w="0" w:type="auto"/>
                </w:tcPr>
                <w:p w14:paraId="2F730324" w14:textId="77777777" w:rsidR="008D0D39" w:rsidDel="00296F79" w:rsidRDefault="008D0D39" w:rsidP="0088488C">
                  <w:pPr>
                    <w:rPr>
                      <w:del w:id="379" w:author="Alexandre Dürrenmatt" w:date="2024-04-29T09:27:00Z"/>
                    </w:rPr>
                  </w:pPr>
                  <w:del w:id="380" w:author="Alexandre Dürrenmatt" w:date="2024-04-29T09:27:00Z">
                    <w:r w:rsidDel="00296F79">
                      <w:delText>Places voiture</w:delText>
                    </w:r>
                  </w:del>
                </w:p>
              </w:tc>
              <w:tc>
                <w:tcPr>
                  <w:tcW w:w="0" w:type="auto"/>
                </w:tcPr>
                <w:p w14:paraId="6A4C4CEC" w14:textId="77777777" w:rsidR="008D0D39" w:rsidDel="00296F79" w:rsidRDefault="008D0D39" w:rsidP="0088488C">
                  <w:pPr>
                    <w:rPr>
                      <w:del w:id="381" w:author="Alexandre Dürrenmatt" w:date="2024-04-29T09:27:00Z"/>
                    </w:rPr>
                  </w:pPr>
                  <w:del w:id="382" w:author="Alexandre Dürrenmatt" w:date="2024-04-29T09:27:00Z">
                    <w:r w:rsidDel="00296F79">
                      <w:delText>- Il y a 3 places voitures</w:delText>
                    </w:r>
                  </w:del>
                </w:p>
              </w:tc>
            </w:tr>
            <w:tr w:rsidR="008D0D39" w:rsidDel="00296F79" w14:paraId="3EB30C46" w14:textId="77777777" w:rsidTr="0088488C">
              <w:trPr>
                <w:del w:id="383" w:author="Alexandre Dürrenmatt" w:date="2024-04-29T09:27:00Z"/>
              </w:trPr>
              <w:tc>
                <w:tcPr>
                  <w:tcW w:w="0" w:type="auto"/>
                </w:tcPr>
                <w:p w14:paraId="2785DE82" w14:textId="77777777" w:rsidR="008D0D39" w:rsidDel="00296F79" w:rsidRDefault="008D0D39" w:rsidP="0088488C">
                  <w:pPr>
                    <w:rPr>
                      <w:del w:id="384" w:author="Alexandre Dürrenmatt" w:date="2024-04-29T09:27:00Z"/>
                    </w:rPr>
                  </w:pPr>
                  <w:del w:id="385" w:author="Alexandre Dürrenmatt" w:date="2024-04-29T09:27:00Z">
                    <w:r w:rsidDel="00296F79">
                      <w:delText>Fleurs</w:delText>
                    </w:r>
                  </w:del>
                </w:p>
              </w:tc>
              <w:tc>
                <w:tcPr>
                  <w:tcW w:w="0" w:type="auto"/>
                </w:tcPr>
                <w:p w14:paraId="55B5E8DB" w14:textId="77777777" w:rsidR="008D0D39" w:rsidDel="00296F79" w:rsidRDefault="008D0D39" w:rsidP="0088488C">
                  <w:pPr>
                    <w:rPr>
                      <w:del w:id="386" w:author="Alexandre Dürrenmatt" w:date="2024-04-29T09:27:00Z"/>
                    </w:rPr>
                  </w:pPr>
                  <w:del w:id="387" w:author="Alexandre Dürrenmatt" w:date="2024-04-29T09:27:00Z">
                    <w:r w:rsidDel="00296F79">
                      <w:delText>- Il y a des fleurs de décoration tout autour du bâtiment</w:delText>
                    </w:r>
                  </w:del>
                </w:p>
              </w:tc>
            </w:tr>
            <w:tr w:rsidR="008D0D39" w:rsidDel="00296F79" w14:paraId="09DDAFFD" w14:textId="77777777" w:rsidTr="0088488C">
              <w:trPr>
                <w:del w:id="388" w:author="Alexandre Dürrenmatt" w:date="2024-04-29T09:27:00Z"/>
              </w:trPr>
              <w:tc>
                <w:tcPr>
                  <w:tcW w:w="0" w:type="auto"/>
                </w:tcPr>
                <w:p w14:paraId="75EAB6CA" w14:textId="77777777" w:rsidR="008D0D39" w:rsidDel="00296F79" w:rsidRDefault="008D0D39" w:rsidP="0088488C">
                  <w:pPr>
                    <w:rPr>
                      <w:del w:id="389" w:author="Alexandre Dürrenmatt" w:date="2024-04-29T09:27:00Z"/>
                    </w:rPr>
                  </w:pPr>
                  <w:del w:id="390" w:author="Alexandre Dürrenmatt" w:date="2024-04-29T09:27:00Z">
                    <w:r w:rsidDel="00296F79">
                      <w:delText>Bancs</w:delText>
                    </w:r>
                  </w:del>
                </w:p>
              </w:tc>
              <w:tc>
                <w:tcPr>
                  <w:tcW w:w="0" w:type="auto"/>
                </w:tcPr>
                <w:p w14:paraId="487349A9" w14:textId="77777777" w:rsidR="008D0D39" w:rsidDel="00296F79" w:rsidRDefault="008D0D39" w:rsidP="0088488C">
                  <w:pPr>
                    <w:rPr>
                      <w:del w:id="391" w:author="Alexandre Dürrenmatt" w:date="2024-04-29T09:27:00Z"/>
                    </w:rPr>
                  </w:pPr>
                  <w:del w:id="392" w:author="Alexandre Dürrenmatt" w:date="2024-04-29T09:27:00Z">
                    <w:r w:rsidDel="00296F79">
                      <w:delText>Il y a 2 bancs de chaque côté du mur</w:delText>
                    </w:r>
                  </w:del>
                </w:p>
              </w:tc>
            </w:tr>
            <w:tr w:rsidR="008D0D39" w:rsidDel="00296F79" w14:paraId="0F4330B1" w14:textId="77777777" w:rsidTr="0088488C">
              <w:trPr>
                <w:del w:id="393" w:author="Alexandre Dürrenmatt" w:date="2024-04-29T09:27:00Z"/>
              </w:trPr>
              <w:tc>
                <w:tcPr>
                  <w:tcW w:w="0" w:type="auto"/>
                </w:tcPr>
                <w:p w14:paraId="18B53D5A" w14:textId="77777777" w:rsidR="008D0D39" w:rsidDel="00296F79" w:rsidRDefault="008D0D39" w:rsidP="0088488C">
                  <w:pPr>
                    <w:rPr>
                      <w:del w:id="394" w:author="Alexandre Dürrenmatt" w:date="2024-04-29T09:27:00Z"/>
                    </w:rPr>
                  </w:pPr>
                  <w:del w:id="395" w:author="Alexandre Dürrenmatt" w:date="2024-04-29T09:27:00Z">
                    <w:r w:rsidDel="00296F79">
                      <w:delText>Lampadaires</w:delText>
                    </w:r>
                  </w:del>
                </w:p>
              </w:tc>
              <w:tc>
                <w:tcPr>
                  <w:tcW w:w="0" w:type="auto"/>
                </w:tcPr>
                <w:p w14:paraId="7BFF6143" w14:textId="77777777" w:rsidR="008D0D39" w:rsidDel="00296F79" w:rsidRDefault="008D0D39" w:rsidP="0088488C">
                  <w:pPr>
                    <w:rPr>
                      <w:del w:id="396" w:author="Alexandre Dürrenmatt" w:date="2024-04-29T09:27:00Z"/>
                    </w:rPr>
                  </w:pPr>
                  <w:del w:id="397" w:author="Alexandre Dürrenmatt" w:date="2024-04-29T09:27:00Z">
                    <w:r w:rsidDel="00296F79">
                      <w:delText>- Il y 4 lampadaires, 1 de chaque côté du bâtiment</w:delText>
                    </w:r>
                  </w:del>
                </w:p>
              </w:tc>
            </w:tr>
            <w:tr w:rsidR="008D0D39" w:rsidDel="00296F79" w14:paraId="1C947F41" w14:textId="77777777" w:rsidTr="0088488C">
              <w:trPr>
                <w:del w:id="398" w:author="Alexandre Dürrenmatt" w:date="2024-04-29T09:27:00Z"/>
              </w:trPr>
              <w:tc>
                <w:tcPr>
                  <w:tcW w:w="0" w:type="auto"/>
                </w:tcPr>
                <w:p w14:paraId="1FAFB8C4" w14:textId="77777777" w:rsidR="008D0D39" w:rsidDel="00296F79" w:rsidRDefault="008D0D39" w:rsidP="0088488C">
                  <w:pPr>
                    <w:rPr>
                      <w:del w:id="399" w:author="Alexandre Dürrenmatt" w:date="2024-04-29T09:27:00Z"/>
                    </w:rPr>
                  </w:pPr>
                  <w:del w:id="400" w:author="Alexandre Dürrenmatt" w:date="2024-04-29T09:27:00Z">
                    <w:r w:rsidDel="00296F79">
                      <w:delText>Arbres</w:delText>
                    </w:r>
                  </w:del>
                </w:p>
              </w:tc>
              <w:tc>
                <w:tcPr>
                  <w:tcW w:w="0" w:type="auto"/>
                </w:tcPr>
                <w:p w14:paraId="334FEF1A" w14:textId="77777777" w:rsidR="008D0D39" w:rsidDel="00296F79" w:rsidRDefault="008D0D39" w:rsidP="0088488C">
                  <w:pPr>
                    <w:rPr>
                      <w:del w:id="401" w:author="Alexandre Dürrenmatt" w:date="2024-04-29T09:27:00Z"/>
                    </w:rPr>
                  </w:pPr>
                  <w:del w:id="402" w:author="Alexandre Dürrenmatt" w:date="2024-04-29T09:27:00Z">
                    <w:r w:rsidDel="00296F79">
                      <w:delText>- Il y a 5 arbres autour du bâtiment</w:delText>
                    </w:r>
                  </w:del>
                </w:p>
              </w:tc>
            </w:tr>
            <w:tr w:rsidR="008D0D39" w:rsidDel="00296F79" w14:paraId="2FD08B86" w14:textId="77777777" w:rsidTr="0088488C">
              <w:trPr>
                <w:del w:id="403" w:author="Alexandre Dürrenmatt" w:date="2024-04-29T09:27:00Z"/>
              </w:trPr>
              <w:tc>
                <w:tcPr>
                  <w:tcW w:w="0" w:type="auto"/>
                </w:tcPr>
                <w:p w14:paraId="07E2AD0B" w14:textId="77777777" w:rsidR="008D0D39" w:rsidDel="00296F79" w:rsidRDefault="008D0D39" w:rsidP="0088488C">
                  <w:pPr>
                    <w:rPr>
                      <w:del w:id="404" w:author="Alexandre Dürrenmatt" w:date="2024-04-29T09:27:00Z"/>
                    </w:rPr>
                  </w:pPr>
                  <w:del w:id="405" w:author="Alexandre Dürrenmatt" w:date="2024-04-29T09:27:00Z">
                    <w:r w:rsidDel="00296F79">
                      <w:delText>Poubelles</w:delText>
                    </w:r>
                  </w:del>
                </w:p>
              </w:tc>
              <w:tc>
                <w:tcPr>
                  <w:tcW w:w="0" w:type="auto"/>
                </w:tcPr>
                <w:p w14:paraId="1E153CF7" w14:textId="77777777" w:rsidR="008D0D39" w:rsidDel="00296F79" w:rsidRDefault="008D0D39" w:rsidP="0088488C">
                  <w:pPr>
                    <w:rPr>
                      <w:del w:id="406" w:author="Alexandre Dürrenmatt" w:date="2024-04-29T09:27:00Z"/>
                    </w:rPr>
                  </w:pPr>
                  <w:del w:id="407" w:author="Alexandre Dürrenmatt" w:date="2024-04-29T09:27:00Z">
                    <w:r w:rsidDel="00296F79">
                      <w:delText>- Il y a 5 poubelles autour du bâtiment</w:delText>
                    </w:r>
                  </w:del>
                </w:p>
              </w:tc>
            </w:tr>
            <w:tr w:rsidR="008D0D39" w:rsidDel="00296F79" w14:paraId="3A86FA25" w14:textId="77777777" w:rsidTr="0088488C">
              <w:trPr>
                <w:del w:id="408" w:author="Alexandre Dürrenmatt" w:date="2024-04-29T09:27:00Z"/>
              </w:trPr>
              <w:tc>
                <w:tcPr>
                  <w:tcW w:w="0" w:type="auto"/>
                </w:tcPr>
                <w:p w14:paraId="6E856B91" w14:textId="77777777" w:rsidR="008D0D39" w:rsidDel="00296F79" w:rsidRDefault="008D0D39" w:rsidP="0088488C">
                  <w:pPr>
                    <w:rPr>
                      <w:del w:id="409" w:author="Alexandre Dürrenmatt" w:date="2024-04-29T09:27:00Z"/>
                    </w:rPr>
                  </w:pPr>
                  <w:del w:id="410" w:author="Alexandre Dürrenmatt" w:date="2024-04-29T09:27:00Z">
                    <w:r w:rsidDel="00296F79">
                      <w:delText>Fontaine</w:delText>
                    </w:r>
                  </w:del>
                </w:p>
              </w:tc>
              <w:tc>
                <w:tcPr>
                  <w:tcW w:w="0" w:type="auto"/>
                </w:tcPr>
                <w:p w14:paraId="0F7C9C5B" w14:textId="77777777" w:rsidR="008D0D39" w:rsidDel="00296F79" w:rsidRDefault="008D0D39" w:rsidP="0088488C">
                  <w:pPr>
                    <w:rPr>
                      <w:del w:id="411" w:author="Alexandre Dürrenmatt" w:date="2024-04-29T09:27:00Z"/>
                    </w:rPr>
                  </w:pPr>
                  <w:del w:id="412" w:author="Alexandre Dürrenmatt" w:date="2024-04-29T09:27:00Z">
                    <w:r w:rsidDel="00296F79">
                      <w:delText>- Il y a 2 fontaines autour du bâtiment</w:delText>
                    </w:r>
                  </w:del>
                </w:p>
              </w:tc>
            </w:tr>
          </w:tbl>
          <w:p w14:paraId="673721EC" w14:textId="77777777" w:rsidR="008D0D39" w:rsidDel="00296F79" w:rsidRDefault="008D0D39" w:rsidP="0088488C">
            <w:pPr>
              <w:rPr>
                <w:del w:id="413" w:author="Alexandre Dürrenmatt" w:date="2024-04-29T09:27:00Z"/>
              </w:rPr>
            </w:pPr>
          </w:p>
        </w:tc>
      </w:tr>
    </w:tbl>
    <w:p w14:paraId="06533992" w14:textId="77777777" w:rsidR="008D0D39" w:rsidDel="00296F79" w:rsidRDefault="008D0D39" w:rsidP="008D0D39">
      <w:pPr>
        <w:rPr>
          <w:del w:id="414" w:author="Alexandre Dürrenmatt" w:date="2024-04-29T09:27:00Z"/>
        </w:rPr>
      </w:pPr>
    </w:p>
    <w:p w14:paraId="41D44638" w14:textId="77777777" w:rsidR="008D0D39" w:rsidDel="00296F79" w:rsidRDefault="008D0D39">
      <w:pPr>
        <w:pStyle w:val="Titre3"/>
        <w:numPr>
          <w:ilvl w:val="0"/>
          <w:numId w:val="0"/>
        </w:numPr>
        <w:rPr>
          <w:del w:id="415" w:author="Alexandre Dürrenmatt" w:date="2024-04-29T09:27:00Z"/>
        </w:rPr>
        <w:pPrChange w:id="416" w:author="Alexandre Dürrenmatt" w:date="2024-04-23T16:18:00Z">
          <w:pPr>
            <w:pStyle w:val="Titre3"/>
          </w:pPr>
        </w:pPrChange>
      </w:pPr>
      <w:del w:id="417" w:author="Alexandre Dürrenmatt" w:date="2024-04-29T09:27:00Z">
        <w:r w:rsidDel="00296F79">
          <w:delText>Salle de classe 2ème étage D11</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8D0D39" w:rsidDel="00296F79" w14:paraId="392A8653" w14:textId="77777777" w:rsidTr="0088488C">
        <w:trPr>
          <w:del w:id="418" w:author="Alexandre Dürrenmatt" w:date="2024-04-29T09:27:00Z"/>
        </w:trPr>
        <w:tc>
          <w:tcPr>
            <w:tcW w:w="0" w:type="auto"/>
          </w:tcPr>
          <w:p w14:paraId="0796A452" w14:textId="77777777" w:rsidR="008D0D39" w:rsidDel="00296F79" w:rsidRDefault="008D0D39" w:rsidP="0088488C">
            <w:pPr>
              <w:rPr>
                <w:del w:id="419" w:author="Alexandre Dürrenmatt" w:date="2024-04-29T09:27:00Z"/>
              </w:rPr>
            </w:pPr>
            <w:del w:id="420" w:author="Alexandre Dürrenmatt" w:date="2024-04-29T09:27:00Z">
              <w:r w:rsidDel="00296F79">
                <w:delText>En tant qu'élève Je veux une salle de classe au 2ème étage (très bien équipée) Pour les cours d'informatique</w:delText>
              </w:r>
            </w:del>
          </w:p>
        </w:tc>
      </w:tr>
      <w:tr w:rsidR="008D0D39" w:rsidDel="00296F79" w14:paraId="0FCCAA2D" w14:textId="77777777" w:rsidTr="0088488C">
        <w:trPr>
          <w:del w:id="421" w:author="Alexandre Dürrenmatt" w:date="2024-04-29T09:27:00Z"/>
        </w:trPr>
        <w:tc>
          <w:tcPr>
            <w:tcW w:w="0" w:type="auto"/>
          </w:tcPr>
          <w:p w14:paraId="2F700242" w14:textId="77777777" w:rsidR="008D0D39" w:rsidDel="00296F79" w:rsidRDefault="008D0D39" w:rsidP="0088488C">
            <w:pPr>
              <w:jc w:val="center"/>
              <w:rPr>
                <w:del w:id="422" w:author="Alexandre Dürrenmatt" w:date="2024-04-29T09:27:00Z"/>
              </w:rPr>
            </w:pPr>
            <w:del w:id="423"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331"/>
              <w:gridCol w:w="7709"/>
            </w:tblGrid>
            <w:tr w:rsidR="008D0D39" w:rsidDel="00296F79" w14:paraId="4F4C6F7D" w14:textId="77777777" w:rsidTr="0088488C">
              <w:trPr>
                <w:del w:id="424" w:author="Alexandre Dürrenmatt" w:date="2024-04-29T09:27:00Z"/>
              </w:trPr>
              <w:tc>
                <w:tcPr>
                  <w:tcW w:w="0" w:type="auto"/>
                </w:tcPr>
                <w:p w14:paraId="77136B39" w14:textId="77777777" w:rsidR="008D0D39" w:rsidDel="00296F79" w:rsidRDefault="008D0D39" w:rsidP="0088488C">
                  <w:pPr>
                    <w:rPr>
                      <w:del w:id="425" w:author="Alexandre Dürrenmatt" w:date="2024-04-29T09:27:00Z"/>
                    </w:rPr>
                  </w:pPr>
                  <w:del w:id="426" w:author="Alexandre Dürrenmatt" w:date="2024-04-29T09:27:00Z">
                    <w:r w:rsidDel="00296F79">
                      <w:delText>Tables</w:delText>
                    </w:r>
                  </w:del>
                </w:p>
              </w:tc>
              <w:tc>
                <w:tcPr>
                  <w:tcW w:w="0" w:type="auto"/>
                </w:tcPr>
                <w:p w14:paraId="3F057453" w14:textId="77777777" w:rsidR="008D0D39" w:rsidDel="00296F79" w:rsidRDefault="008D0D39" w:rsidP="0088488C">
                  <w:pPr>
                    <w:rPr>
                      <w:del w:id="427" w:author="Alexandre Dürrenmatt" w:date="2024-04-29T09:27:00Z"/>
                    </w:rPr>
                  </w:pPr>
                  <w:del w:id="428" w:author="Alexandre Dürrenmatt" w:date="2024-04-29T09:27:00Z">
                    <w:r w:rsidDel="00296F79">
                      <w:delText>Il y aura 17 tables gamer en boite avec la place pour deux écrans, ils seront placées en groupes de 4, une table sera pour l'enseignant.</w:delText>
                    </w:r>
                  </w:del>
                </w:p>
              </w:tc>
            </w:tr>
            <w:tr w:rsidR="008D0D39" w:rsidDel="00296F79" w14:paraId="6AEA159D" w14:textId="77777777" w:rsidTr="0088488C">
              <w:trPr>
                <w:del w:id="429" w:author="Alexandre Dürrenmatt" w:date="2024-04-29T09:27:00Z"/>
              </w:trPr>
              <w:tc>
                <w:tcPr>
                  <w:tcW w:w="0" w:type="auto"/>
                </w:tcPr>
                <w:p w14:paraId="425DF85C" w14:textId="77777777" w:rsidR="008D0D39" w:rsidDel="00296F79" w:rsidRDefault="008D0D39" w:rsidP="0088488C">
                  <w:pPr>
                    <w:rPr>
                      <w:del w:id="430" w:author="Alexandre Dürrenmatt" w:date="2024-04-29T09:27:00Z"/>
                    </w:rPr>
                  </w:pPr>
                  <w:del w:id="431" w:author="Alexandre Dürrenmatt" w:date="2024-04-29T09:27:00Z">
                    <w:r w:rsidDel="00296F79">
                      <w:delText>Pillones</w:delText>
                    </w:r>
                  </w:del>
                </w:p>
              </w:tc>
              <w:tc>
                <w:tcPr>
                  <w:tcW w:w="0" w:type="auto"/>
                </w:tcPr>
                <w:p w14:paraId="2A0DB51E" w14:textId="77777777" w:rsidR="008D0D39" w:rsidDel="00296F79" w:rsidRDefault="008D0D39" w:rsidP="0088488C">
                  <w:pPr>
                    <w:rPr>
                      <w:del w:id="432" w:author="Alexandre Dürrenmatt" w:date="2024-04-29T09:27:00Z"/>
                    </w:rPr>
                  </w:pPr>
                  <w:del w:id="433" w:author="Alexandre Dürrenmatt" w:date="2024-04-29T09:27:00Z">
                    <w:r w:rsidDel="00296F79">
                      <w:delText>Il aura 4 pillones avec des prises electriques, ils seront placées au milieu des groupes de 4 tables.</w:delText>
                    </w:r>
                  </w:del>
                </w:p>
              </w:tc>
            </w:tr>
            <w:tr w:rsidR="008D0D39" w:rsidDel="00296F79" w14:paraId="2E400903" w14:textId="77777777" w:rsidTr="0088488C">
              <w:trPr>
                <w:del w:id="434" w:author="Alexandre Dürrenmatt" w:date="2024-04-29T09:27:00Z"/>
              </w:trPr>
              <w:tc>
                <w:tcPr>
                  <w:tcW w:w="0" w:type="auto"/>
                </w:tcPr>
                <w:p w14:paraId="314C2072" w14:textId="77777777" w:rsidR="008D0D39" w:rsidDel="00296F79" w:rsidRDefault="008D0D39" w:rsidP="0088488C">
                  <w:pPr>
                    <w:rPr>
                      <w:del w:id="435" w:author="Alexandre Dürrenmatt" w:date="2024-04-29T09:27:00Z"/>
                    </w:rPr>
                  </w:pPr>
                  <w:del w:id="436" w:author="Alexandre Dürrenmatt" w:date="2024-04-29T09:27:00Z">
                    <w:r w:rsidDel="00296F79">
                      <w:delText>TV</w:delText>
                    </w:r>
                  </w:del>
                </w:p>
              </w:tc>
              <w:tc>
                <w:tcPr>
                  <w:tcW w:w="0" w:type="auto"/>
                </w:tcPr>
                <w:p w14:paraId="50858B5B" w14:textId="77777777" w:rsidR="008D0D39" w:rsidDel="00296F79" w:rsidRDefault="008D0D39" w:rsidP="0088488C">
                  <w:pPr>
                    <w:rPr>
                      <w:del w:id="437" w:author="Alexandre Dürrenmatt" w:date="2024-04-29T09:27:00Z"/>
                    </w:rPr>
                  </w:pPr>
                  <w:del w:id="438" w:author="Alexandre Dürrenmatt" w:date="2024-04-29T09:27:00Z">
                    <w:r w:rsidDel="00296F79">
                      <w:delText>Il y aura un TV de 65 pouces au mur, derrière de la place de l'enseignant.</w:delText>
                    </w:r>
                  </w:del>
                </w:p>
              </w:tc>
            </w:tr>
            <w:tr w:rsidR="008D0D39" w:rsidDel="00296F79" w14:paraId="61F5AA93" w14:textId="77777777" w:rsidTr="0088488C">
              <w:trPr>
                <w:del w:id="439" w:author="Alexandre Dürrenmatt" w:date="2024-04-29T09:27:00Z"/>
              </w:trPr>
              <w:tc>
                <w:tcPr>
                  <w:tcW w:w="0" w:type="auto"/>
                </w:tcPr>
                <w:p w14:paraId="69A68198" w14:textId="77777777" w:rsidR="008D0D39" w:rsidDel="00296F79" w:rsidRDefault="008D0D39" w:rsidP="0088488C">
                  <w:pPr>
                    <w:rPr>
                      <w:del w:id="440" w:author="Alexandre Dürrenmatt" w:date="2024-04-29T09:27:00Z"/>
                    </w:rPr>
                  </w:pPr>
                  <w:del w:id="441" w:author="Alexandre Dürrenmatt" w:date="2024-04-29T09:27:00Z">
                    <w:r w:rsidDel="00296F79">
                      <w:delText>Chaisses</w:delText>
                    </w:r>
                  </w:del>
                </w:p>
              </w:tc>
              <w:tc>
                <w:tcPr>
                  <w:tcW w:w="0" w:type="auto"/>
                </w:tcPr>
                <w:p w14:paraId="33C68554" w14:textId="77777777" w:rsidR="008D0D39" w:rsidDel="00296F79" w:rsidRDefault="008D0D39" w:rsidP="0088488C">
                  <w:pPr>
                    <w:rPr>
                      <w:del w:id="442" w:author="Alexandre Dürrenmatt" w:date="2024-04-29T09:27:00Z"/>
                    </w:rPr>
                  </w:pPr>
                  <w:del w:id="443" w:author="Alexandre Dürrenmatt" w:date="2024-04-29T09:27:00Z">
                    <w:r w:rsidDel="00296F79">
                      <w:delText>Il y aura 17 chaisses gamer, une pour chaque poste</w:delText>
                    </w:r>
                  </w:del>
                </w:p>
              </w:tc>
            </w:tr>
            <w:tr w:rsidR="008D0D39" w:rsidDel="00296F79" w14:paraId="766ADCBC" w14:textId="77777777" w:rsidTr="0088488C">
              <w:trPr>
                <w:del w:id="444" w:author="Alexandre Dürrenmatt" w:date="2024-04-29T09:27:00Z"/>
              </w:trPr>
              <w:tc>
                <w:tcPr>
                  <w:tcW w:w="0" w:type="auto"/>
                </w:tcPr>
                <w:p w14:paraId="289DB90C" w14:textId="77777777" w:rsidR="008D0D39" w:rsidDel="00296F79" w:rsidRDefault="008D0D39" w:rsidP="0088488C">
                  <w:pPr>
                    <w:rPr>
                      <w:del w:id="445" w:author="Alexandre Dürrenmatt" w:date="2024-04-29T09:27:00Z"/>
                    </w:rPr>
                  </w:pPr>
                  <w:del w:id="446" w:author="Alexandre Dürrenmatt" w:date="2024-04-29T09:27:00Z">
                    <w:r w:rsidDel="00296F79">
                      <w:delText>Ecrans</w:delText>
                    </w:r>
                  </w:del>
                </w:p>
              </w:tc>
              <w:tc>
                <w:tcPr>
                  <w:tcW w:w="0" w:type="auto"/>
                </w:tcPr>
                <w:p w14:paraId="45D0CD90" w14:textId="77777777" w:rsidR="008D0D39" w:rsidDel="00296F79" w:rsidRDefault="008D0D39" w:rsidP="0088488C">
                  <w:pPr>
                    <w:rPr>
                      <w:del w:id="447" w:author="Alexandre Dürrenmatt" w:date="2024-04-29T09:27:00Z"/>
                    </w:rPr>
                  </w:pPr>
                  <w:del w:id="448" w:author="Alexandre Dürrenmatt" w:date="2024-04-29T09:27:00Z">
                    <w:r w:rsidDel="00296F79">
                      <w:delText>Il y aura deux écrans par poste de travail. Ils seront de 18 puces chacune et ils ne consumiront pas beaucoup d'energie.</w:delText>
                    </w:r>
                  </w:del>
                </w:p>
              </w:tc>
            </w:tr>
            <w:tr w:rsidR="008D0D39" w:rsidDel="00296F79" w14:paraId="39928B20" w14:textId="77777777" w:rsidTr="0088488C">
              <w:trPr>
                <w:del w:id="449" w:author="Alexandre Dürrenmatt" w:date="2024-04-29T09:27:00Z"/>
              </w:trPr>
              <w:tc>
                <w:tcPr>
                  <w:tcW w:w="0" w:type="auto"/>
                </w:tcPr>
                <w:p w14:paraId="7CA306D0" w14:textId="77777777" w:rsidR="008D0D39" w:rsidDel="00296F79" w:rsidRDefault="008D0D39" w:rsidP="0088488C">
                  <w:pPr>
                    <w:rPr>
                      <w:del w:id="450" w:author="Alexandre Dürrenmatt" w:date="2024-04-29T09:27:00Z"/>
                    </w:rPr>
                  </w:pPr>
                  <w:del w:id="451" w:author="Alexandre Dürrenmatt" w:date="2024-04-29T09:27:00Z">
                    <w:r w:rsidDel="00296F79">
                      <w:delText>PC's</w:delText>
                    </w:r>
                  </w:del>
                </w:p>
              </w:tc>
              <w:tc>
                <w:tcPr>
                  <w:tcW w:w="0" w:type="auto"/>
                </w:tcPr>
                <w:p w14:paraId="154956C5" w14:textId="77777777" w:rsidR="008D0D39" w:rsidDel="00296F79" w:rsidRDefault="008D0D39" w:rsidP="0088488C">
                  <w:pPr>
                    <w:rPr>
                      <w:del w:id="452" w:author="Alexandre Dürrenmatt" w:date="2024-04-29T09:27:00Z"/>
                    </w:rPr>
                  </w:pPr>
                  <w:del w:id="453" w:author="Alexandre Dürrenmatt" w:date="2024-04-29T09:27:00Z">
                    <w:r w:rsidDel="00296F79">
                      <w:delText>Il y aura 17 PC's, un PC par poste</w:delText>
                    </w:r>
                  </w:del>
                </w:p>
              </w:tc>
            </w:tr>
            <w:tr w:rsidR="008D0D39" w:rsidDel="00296F79" w14:paraId="78FF1D27" w14:textId="77777777" w:rsidTr="0088488C">
              <w:trPr>
                <w:del w:id="454" w:author="Alexandre Dürrenmatt" w:date="2024-04-29T09:27:00Z"/>
              </w:trPr>
              <w:tc>
                <w:tcPr>
                  <w:tcW w:w="0" w:type="auto"/>
                </w:tcPr>
                <w:p w14:paraId="45F01002" w14:textId="77777777" w:rsidR="008D0D39" w:rsidDel="00296F79" w:rsidRDefault="008D0D39" w:rsidP="0088488C">
                  <w:pPr>
                    <w:rPr>
                      <w:del w:id="455" w:author="Alexandre Dürrenmatt" w:date="2024-04-29T09:27:00Z"/>
                    </w:rPr>
                  </w:pPr>
                  <w:del w:id="456" w:author="Alexandre Dürrenmatt" w:date="2024-04-29T09:27:00Z">
                    <w:r w:rsidDel="00296F79">
                      <w:delText>Fenetres</w:delText>
                    </w:r>
                  </w:del>
                </w:p>
              </w:tc>
              <w:tc>
                <w:tcPr>
                  <w:tcW w:w="0" w:type="auto"/>
                </w:tcPr>
                <w:p w14:paraId="25A2FE36" w14:textId="77777777" w:rsidR="008D0D39" w:rsidDel="00296F79" w:rsidRDefault="008D0D39" w:rsidP="0088488C">
                  <w:pPr>
                    <w:rPr>
                      <w:del w:id="457" w:author="Alexandre Dürrenmatt" w:date="2024-04-29T09:27:00Z"/>
                    </w:rPr>
                  </w:pPr>
                  <w:del w:id="458" w:author="Alexandre Dürrenmatt" w:date="2024-04-29T09:27:00Z">
                    <w:r w:rsidDel="00296F79">
                      <w:delText>Il y aura deux grandes fenetres</w:delText>
                    </w:r>
                  </w:del>
                </w:p>
              </w:tc>
            </w:tr>
            <w:tr w:rsidR="008D0D39" w:rsidDel="00296F79" w14:paraId="424CA1A9" w14:textId="77777777" w:rsidTr="0088488C">
              <w:trPr>
                <w:del w:id="459" w:author="Alexandre Dürrenmatt" w:date="2024-04-29T09:27:00Z"/>
              </w:trPr>
              <w:tc>
                <w:tcPr>
                  <w:tcW w:w="0" w:type="auto"/>
                </w:tcPr>
                <w:p w14:paraId="6E0E6291" w14:textId="77777777" w:rsidR="008D0D39" w:rsidDel="00296F79" w:rsidRDefault="008D0D39" w:rsidP="0088488C">
                  <w:pPr>
                    <w:rPr>
                      <w:del w:id="460" w:author="Alexandre Dürrenmatt" w:date="2024-04-29T09:27:00Z"/>
                    </w:rPr>
                  </w:pPr>
                  <w:del w:id="461" w:author="Alexandre Dürrenmatt" w:date="2024-04-29T09:27:00Z">
                    <w:r w:rsidDel="00296F79">
                      <w:delText>Tapis</w:delText>
                    </w:r>
                  </w:del>
                </w:p>
              </w:tc>
              <w:tc>
                <w:tcPr>
                  <w:tcW w:w="0" w:type="auto"/>
                </w:tcPr>
                <w:p w14:paraId="38E84931" w14:textId="77777777" w:rsidR="008D0D39" w:rsidDel="00296F79" w:rsidRDefault="008D0D39" w:rsidP="0088488C">
                  <w:pPr>
                    <w:rPr>
                      <w:del w:id="462" w:author="Alexandre Dürrenmatt" w:date="2024-04-29T09:27:00Z"/>
                    </w:rPr>
                  </w:pPr>
                  <w:del w:id="463" w:author="Alexandre Dürrenmatt" w:date="2024-04-29T09:27:00Z">
                    <w:r w:rsidDel="00296F79">
                      <w:delText>Il y aura un grand tapis dans la salle</w:delText>
                    </w:r>
                  </w:del>
                </w:p>
              </w:tc>
            </w:tr>
            <w:tr w:rsidR="008D0D39" w:rsidDel="00296F79" w14:paraId="2E113408" w14:textId="77777777" w:rsidTr="0088488C">
              <w:trPr>
                <w:del w:id="464" w:author="Alexandre Dürrenmatt" w:date="2024-04-29T09:27:00Z"/>
              </w:trPr>
              <w:tc>
                <w:tcPr>
                  <w:tcW w:w="0" w:type="auto"/>
                </w:tcPr>
                <w:p w14:paraId="10E2A777" w14:textId="77777777" w:rsidR="008D0D39" w:rsidDel="00296F79" w:rsidRDefault="008D0D39" w:rsidP="0088488C">
                  <w:pPr>
                    <w:rPr>
                      <w:del w:id="465" w:author="Alexandre Dürrenmatt" w:date="2024-04-29T09:27:00Z"/>
                    </w:rPr>
                  </w:pPr>
                  <w:del w:id="466" w:author="Alexandre Dürrenmatt" w:date="2024-04-29T09:27:00Z">
                    <w:r w:rsidDel="00296F79">
                      <w:delText>Etagère</w:delText>
                    </w:r>
                  </w:del>
                </w:p>
              </w:tc>
              <w:tc>
                <w:tcPr>
                  <w:tcW w:w="0" w:type="auto"/>
                </w:tcPr>
                <w:p w14:paraId="623F3641" w14:textId="77777777" w:rsidR="008D0D39" w:rsidDel="00296F79" w:rsidRDefault="008D0D39" w:rsidP="0088488C">
                  <w:pPr>
                    <w:rPr>
                      <w:del w:id="467" w:author="Alexandre Dürrenmatt" w:date="2024-04-29T09:27:00Z"/>
                    </w:rPr>
                  </w:pPr>
                  <w:del w:id="468" w:author="Alexandre Dürrenmatt" w:date="2024-04-29T09:27:00Z">
                    <w:r w:rsidDel="00296F79">
                      <w:delText>Il y aura un étagère pour les chaussures.</w:delText>
                    </w:r>
                  </w:del>
                </w:p>
              </w:tc>
            </w:tr>
            <w:tr w:rsidR="008D0D39" w:rsidDel="00296F79" w14:paraId="6E37F303" w14:textId="77777777" w:rsidTr="0088488C">
              <w:trPr>
                <w:del w:id="469" w:author="Alexandre Dürrenmatt" w:date="2024-04-29T09:27:00Z"/>
              </w:trPr>
              <w:tc>
                <w:tcPr>
                  <w:tcW w:w="0" w:type="auto"/>
                </w:tcPr>
                <w:p w14:paraId="6505D745" w14:textId="77777777" w:rsidR="008D0D39" w:rsidDel="00296F79" w:rsidRDefault="008D0D39" w:rsidP="0088488C">
                  <w:pPr>
                    <w:rPr>
                      <w:del w:id="470" w:author="Alexandre Dürrenmatt" w:date="2024-04-29T09:27:00Z"/>
                    </w:rPr>
                  </w:pPr>
                  <w:del w:id="471" w:author="Alexandre Dürrenmatt" w:date="2024-04-29T09:27:00Z">
                    <w:r w:rsidDel="00296F79">
                      <w:delText>Porte-manteaux</w:delText>
                    </w:r>
                  </w:del>
                </w:p>
              </w:tc>
              <w:tc>
                <w:tcPr>
                  <w:tcW w:w="0" w:type="auto"/>
                </w:tcPr>
                <w:p w14:paraId="2C204D08" w14:textId="77777777" w:rsidR="008D0D39" w:rsidDel="00296F79" w:rsidRDefault="008D0D39" w:rsidP="0088488C">
                  <w:pPr>
                    <w:rPr>
                      <w:del w:id="472" w:author="Alexandre Dürrenmatt" w:date="2024-04-29T09:27:00Z"/>
                    </w:rPr>
                  </w:pPr>
                  <w:del w:id="473" w:author="Alexandre Dürrenmatt" w:date="2024-04-29T09:27:00Z">
                    <w:r w:rsidDel="00296F79">
                      <w:delText>Il y aura un porte-manteux tout au fond de la classe, au coin.</w:delText>
                    </w:r>
                  </w:del>
                </w:p>
              </w:tc>
            </w:tr>
          </w:tbl>
          <w:p w14:paraId="7372A263" w14:textId="77777777" w:rsidR="008D0D39" w:rsidDel="00296F79" w:rsidRDefault="008D0D39" w:rsidP="0088488C">
            <w:pPr>
              <w:rPr>
                <w:del w:id="474" w:author="Alexandre Dürrenmatt" w:date="2024-04-29T09:27:00Z"/>
              </w:rPr>
            </w:pPr>
          </w:p>
        </w:tc>
      </w:tr>
    </w:tbl>
    <w:p w14:paraId="39A93DB7" w14:textId="77777777" w:rsidR="008D0D39" w:rsidDel="00296F79" w:rsidRDefault="008D0D39" w:rsidP="008D0D39">
      <w:pPr>
        <w:rPr>
          <w:del w:id="475" w:author="Alexandre Dürrenmatt" w:date="2024-04-29T09:27:00Z"/>
        </w:rPr>
      </w:pPr>
    </w:p>
    <w:p w14:paraId="2CB16641" w14:textId="77777777" w:rsidR="008D0D39" w:rsidDel="00296F79" w:rsidRDefault="008D0D39">
      <w:pPr>
        <w:pStyle w:val="Titre3"/>
        <w:numPr>
          <w:ilvl w:val="0"/>
          <w:numId w:val="0"/>
        </w:numPr>
        <w:rPr>
          <w:del w:id="476" w:author="Alexandre Dürrenmatt" w:date="2024-04-29T09:27:00Z"/>
        </w:rPr>
        <w:pPrChange w:id="477" w:author="Alexandre Dürrenmatt" w:date="2024-04-23T16:18:00Z">
          <w:pPr>
            <w:pStyle w:val="Titre3"/>
          </w:pPr>
        </w:pPrChange>
      </w:pPr>
      <w:del w:id="478" w:author="Alexandre Dürrenmatt" w:date="2024-04-29T09:27:00Z">
        <w:r w:rsidDel="00296F79">
          <w:delText>Extérieur bâtiment</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8D0D39" w:rsidDel="00296F79" w14:paraId="753A717C" w14:textId="77777777" w:rsidTr="0088488C">
        <w:trPr>
          <w:del w:id="479" w:author="Alexandre Dürrenmatt" w:date="2024-04-29T09:27:00Z"/>
        </w:trPr>
        <w:tc>
          <w:tcPr>
            <w:tcW w:w="0" w:type="auto"/>
          </w:tcPr>
          <w:p w14:paraId="2CAC9E1C" w14:textId="77777777" w:rsidR="008D0D39" w:rsidDel="00296F79" w:rsidRDefault="008D0D39" w:rsidP="0088488C">
            <w:pPr>
              <w:rPr>
                <w:del w:id="480" w:author="Alexandre Dürrenmatt" w:date="2024-04-29T09:27:00Z"/>
              </w:rPr>
            </w:pPr>
            <w:del w:id="481" w:author="Alexandre Dürrenmatt" w:date="2024-04-29T09:27:00Z">
              <w:r w:rsidDel="00296F79">
                <w:delText>En tant que élève Je veux un extérieur du bâtiment Pour améliorer le point visuel de notre collège</w:delText>
              </w:r>
            </w:del>
          </w:p>
        </w:tc>
      </w:tr>
      <w:tr w:rsidR="008D0D39" w:rsidDel="00296F79" w14:paraId="40FABE78" w14:textId="77777777" w:rsidTr="0088488C">
        <w:trPr>
          <w:del w:id="482" w:author="Alexandre Dürrenmatt" w:date="2024-04-29T09:27:00Z"/>
        </w:trPr>
        <w:tc>
          <w:tcPr>
            <w:tcW w:w="0" w:type="auto"/>
          </w:tcPr>
          <w:p w14:paraId="5E208FAA" w14:textId="77777777" w:rsidR="008D0D39" w:rsidDel="00296F79" w:rsidRDefault="008D0D39" w:rsidP="0088488C">
            <w:pPr>
              <w:jc w:val="center"/>
              <w:rPr>
                <w:del w:id="483" w:author="Alexandre Dürrenmatt" w:date="2024-04-29T09:27:00Z"/>
              </w:rPr>
            </w:pPr>
            <w:del w:id="484"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072"/>
              <w:gridCol w:w="7747"/>
            </w:tblGrid>
            <w:tr w:rsidR="008D0D39" w:rsidDel="00296F79" w14:paraId="22AB1E75" w14:textId="77777777" w:rsidTr="0088488C">
              <w:trPr>
                <w:del w:id="485" w:author="Alexandre Dürrenmatt" w:date="2024-04-29T09:27:00Z"/>
              </w:trPr>
              <w:tc>
                <w:tcPr>
                  <w:tcW w:w="0" w:type="auto"/>
                </w:tcPr>
                <w:p w14:paraId="22346312" w14:textId="77777777" w:rsidR="008D0D39" w:rsidDel="00296F79" w:rsidRDefault="008D0D39" w:rsidP="0088488C">
                  <w:pPr>
                    <w:rPr>
                      <w:del w:id="486" w:author="Alexandre Dürrenmatt" w:date="2024-04-29T09:27:00Z"/>
                    </w:rPr>
                  </w:pPr>
                  <w:del w:id="487" w:author="Alexandre Dürrenmatt" w:date="2024-04-29T09:27:00Z">
                    <w:r w:rsidDel="00296F79">
                      <w:delText>fontaine</w:delText>
                    </w:r>
                  </w:del>
                </w:p>
              </w:tc>
              <w:tc>
                <w:tcPr>
                  <w:tcW w:w="0" w:type="auto"/>
                </w:tcPr>
                <w:p w14:paraId="4EC97C1C" w14:textId="77777777" w:rsidR="008D0D39" w:rsidDel="00296F79" w:rsidRDefault="008D0D39" w:rsidP="0088488C">
                  <w:pPr>
                    <w:rPr>
                      <w:del w:id="488" w:author="Alexandre Dürrenmatt" w:date="2024-04-29T09:27:00Z"/>
                    </w:rPr>
                  </w:pPr>
                  <w:del w:id="489" w:author="Alexandre Dürrenmatt" w:date="2024-04-29T09:27:00Z">
                    <w:r w:rsidDel="00296F79">
                      <w:delText>Quand je sort du bâtiment, à 5 mètres devant moi je vois une fontaine blanche.</w:delText>
                    </w:r>
                  </w:del>
                </w:p>
              </w:tc>
            </w:tr>
            <w:tr w:rsidR="008D0D39" w:rsidDel="00296F79" w14:paraId="3862FD19" w14:textId="77777777" w:rsidTr="0088488C">
              <w:trPr>
                <w:del w:id="490" w:author="Alexandre Dürrenmatt" w:date="2024-04-29T09:27:00Z"/>
              </w:trPr>
              <w:tc>
                <w:tcPr>
                  <w:tcW w:w="0" w:type="auto"/>
                </w:tcPr>
                <w:p w14:paraId="19BC31A4" w14:textId="77777777" w:rsidR="008D0D39" w:rsidDel="00296F79" w:rsidRDefault="008D0D39" w:rsidP="0088488C">
                  <w:pPr>
                    <w:rPr>
                      <w:del w:id="491" w:author="Alexandre Dürrenmatt" w:date="2024-04-29T09:27:00Z"/>
                    </w:rPr>
                  </w:pPr>
                  <w:del w:id="492" w:author="Alexandre Dürrenmatt" w:date="2024-04-29T09:27:00Z">
                    <w:r w:rsidDel="00296F79">
                      <w:delText>parking</w:delText>
                    </w:r>
                  </w:del>
                </w:p>
              </w:tc>
              <w:tc>
                <w:tcPr>
                  <w:tcW w:w="0" w:type="auto"/>
                </w:tcPr>
                <w:p w14:paraId="63C930D3" w14:textId="77777777" w:rsidR="008D0D39" w:rsidDel="00296F79" w:rsidRDefault="008D0D39" w:rsidP="0088488C">
                  <w:pPr>
                    <w:rPr>
                      <w:del w:id="493" w:author="Alexandre Dürrenmatt" w:date="2024-04-29T09:27:00Z"/>
                    </w:rPr>
                  </w:pPr>
                  <w:del w:id="494" w:author="Alexandre Dürrenmatt" w:date="2024-04-29T09:27:00Z">
                    <w:r w:rsidDel="00296F79">
                      <w:delText>à droite de la fontaine il y'a deux places de parking de voitures</w:delText>
                    </w:r>
                  </w:del>
                </w:p>
              </w:tc>
            </w:tr>
            <w:tr w:rsidR="008D0D39" w:rsidDel="00296F79" w14:paraId="48925DD2" w14:textId="77777777" w:rsidTr="0088488C">
              <w:trPr>
                <w:del w:id="495" w:author="Alexandre Dürrenmatt" w:date="2024-04-29T09:27:00Z"/>
              </w:trPr>
              <w:tc>
                <w:tcPr>
                  <w:tcW w:w="0" w:type="auto"/>
                </w:tcPr>
                <w:p w14:paraId="489477E1" w14:textId="77777777" w:rsidR="008D0D39" w:rsidDel="00296F79" w:rsidRDefault="008D0D39" w:rsidP="0088488C">
                  <w:pPr>
                    <w:rPr>
                      <w:del w:id="496" w:author="Alexandre Dürrenmatt" w:date="2024-04-29T09:27:00Z"/>
                    </w:rPr>
                  </w:pPr>
                  <w:del w:id="497" w:author="Alexandre Dürrenmatt" w:date="2024-04-29T09:27:00Z">
                    <w:r w:rsidDel="00296F79">
                      <w:delText>arbre</w:delText>
                    </w:r>
                  </w:del>
                </w:p>
              </w:tc>
              <w:tc>
                <w:tcPr>
                  <w:tcW w:w="0" w:type="auto"/>
                </w:tcPr>
                <w:p w14:paraId="02C7DDBD" w14:textId="77777777" w:rsidR="008D0D39" w:rsidDel="00296F79" w:rsidRDefault="008D0D39" w:rsidP="0088488C">
                  <w:pPr>
                    <w:rPr>
                      <w:del w:id="498" w:author="Alexandre Dürrenmatt" w:date="2024-04-29T09:27:00Z"/>
                    </w:rPr>
                  </w:pPr>
                  <w:del w:id="499" w:author="Alexandre Dürrenmatt" w:date="2024-04-29T09:27:00Z">
                    <w:r w:rsidDel="00296F79">
                      <w:delText>Quand je sort du bâtiment, à 3 mètres à gauche je vois une arbre.</w:delText>
                    </w:r>
                  </w:del>
                </w:p>
              </w:tc>
            </w:tr>
            <w:tr w:rsidR="008D0D39" w:rsidDel="00296F79" w14:paraId="7694FF52" w14:textId="77777777" w:rsidTr="0088488C">
              <w:trPr>
                <w:del w:id="500" w:author="Alexandre Dürrenmatt" w:date="2024-04-29T09:27:00Z"/>
              </w:trPr>
              <w:tc>
                <w:tcPr>
                  <w:tcW w:w="0" w:type="auto"/>
                </w:tcPr>
                <w:p w14:paraId="32262A0B" w14:textId="77777777" w:rsidR="008D0D39" w:rsidDel="00296F79" w:rsidRDefault="008D0D39" w:rsidP="0088488C">
                  <w:pPr>
                    <w:rPr>
                      <w:del w:id="501" w:author="Alexandre Dürrenmatt" w:date="2024-04-29T09:27:00Z"/>
                    </w:rPr>
                  </w:pPr>
                  <w:del w:id="502" w:author="Alexandre Dürrenmatt" w:date="2024-04-29T09:27:00Z">
                    <w:r w:rsidDel="00296F79">
                      <w:delText>banc</w:delText>
                    </w:r>
                  </w:del>
                </w:p>
              </w:tc>
              <w:tc>
                <w:tcPr>
                  <w:tcW w:w="0" w:type="auto"/>
                </w:tcPr>
                <w:p w14:paraId="7D27AFED" w14:textId="77777777" w:rsidR="008D0D39" w:rsidDel="00296F79" w:rsidRDefault="008D0D39" w:rsidP="0088488C">
                  <w:pPr>
                    <w:rPr>
                      <w:del w:id="503" w:author="Alexandre Dürrenmatt" w:date="2024-04-29T09:27:00Z"/>
                    </w:rPr>
                  </w:pPr>
                  <w:del w:id="504" w:author="Alexandre Dürrenmatt" w:date="2024-04-29T09:27:00Z">
                    <w:r w:rsidDel="00296F79">
                      <w:delText>Devant l'arbre y'a un banc.</w:delText>
                    </w:r>
                  </w:del>
                </w:p>
              </w:tc>
            </w:tr>
            <w:tr w:rsidR="008D0D39" w:rsidDel="00296F79" w14:paraId="40A6E0FB" w14:textId="77777777" w:rsidTr="0088488C">
              <w:trPr>
                <w:del w:id="505" w:author="Alexandre Dürrenmatt" w:date="2024-04-29T09:27:00Z"/>
              </w:trPr>
              <w:tc>
                <w:tcPr>
                  <w:tcW w:w="0" w:type="auto"/>
                </w:tcPr>
                <w:p w14:paraId="4D13E01A" w14:textId="77777777" w:rsidR="008D0D39" w:rsidDel="00296F79" w:rsidRDefault="008D0D39" w:rsidP="0088488C">
                  <w:pPr>
                    <w:rPr>
                      <w:del w:id="506" w:author="Alexandre Dürrenmatt" w:date="2024-04-29T09:27:00Z"/>
                    </w:rPr>
                  </w:pPr>
                  <w:del w:id="507" w:author="Alexandre Dürrenmatt" w:date="2024-04-29T09:27:00Z">
                    <w:r w:rsidDel="00296F79">
                      <w:delText>chaise</w:delText>
                    </w:r>
                  </w:del>
                </w:p>
              </w:tc>
              <w:tc>
                <w:tcPr>
                  <w:tcW w:w="0" w:type="auto"/>
                </w:tcPr>
                <w:p w14:paraId="0E893445" w14:textId="77777777" w:rsidR="008D0D39" w:rsidDel="00296F79" w:rsidRDefault="008D0D39" w:rsidP="0088488C">
                  <w:pPr>
                    <w:rPr>
                      <w:del w:id="508" w:author="Alexandre Dürrenmatt" w:date="2024-04-29T09:27:00Z"/>
                    </w:rPr>
                  </w:pPr>
                  <w:del w:id="509" w:author="Alexandre Dürrenmatt" w:date="2024-04-29T09:27:00Z">
                    <w:r w:rsidDel="00296F79">
                      <w:delText>A 50 cm de ce banc à gauche il y'a une chaise.</w:delText>
                    </w:r>
                  </w:del>
                </w:p>
              </w:tc>
            </w:tr>
            <w:tr w:rsidR="008D0D39" w:rsidDel="00296F79" w14:paraId="4F68C79D" w14:textId="77777777" w:rsidTr="0088488C">
              <w:trPr>
                <w:del w:id="510" w:author="Alexandre Dürrenmatt" w:date="2024-04-29T09:27:00Z"/>
              </w:trPr>
              <w:tc>
                <w:tcPr>
                  <w:tcW w:w="0" w:type="auto"/>
                </w:tcPr>
                <w:p w14:paraId="5D11D393" w14:textId="77777777" w:rsidR="008D0D39" w:rsidDel="00296F79" w:rsidRDefault="008D0D39" w:rsidP="0088488C">
                  <w:pPr>
                    <w:rPr>
                      <w:del w:id="511" w:author="Alexandre Dürrenmatt" w:date="2024-04-29T09:27:00Z"/>
                    </w:rPr>
                  </w:pPr>
                  <w:del w:id="512" w:author="Alexandre Dürrenmatt" w:date="2024-04-29T09:27:00Z">
                    <w:r w:rsidDel="00296F79">
                      <w:delText>buissons</w:delText>
                    </w:r>
                  </w:del>
                </w:p>
              </w:tc>
              <w:tc>
                <w:tcPr>
                  <w:tcW w:w="0" w:type="auto"/>
                </w:tcPr>
                <w:p w14:paraId="0FEE98CE" w14:textId="77777777" w:rsidR="008D0D39" w:rsidDel="00296F79" w:rsidRDefault="008D0D39" w:rsidP="0088488C">
                  <w:pPr>
                    <w:rPr>
                      <w:del w:id="513" w:author="Alexandre Dürrenmatt" w:date="2024-04-29T09:27:00Z"/>
                    </w:rPr>
                  </w:pPr>
                  <w:del w:id="514" w:author="Alexandre Dürrenmatt" w:date="2024-04-29T09:27:00Z">
                    <w:r w:rsidDel="00296F79">
                      <w:delText>Derrière l'arbre se trouvent trois buissons.</w:delText>
                    </w:r>
                  </w:del>
                </w:p>
              </w:tc>
            </w:tr>
            <w:tr w:rsidR="008D0D39" w:rsidDel="00296F79" w14:paraId="4A7C67DD" w14:textId="77777777" w:rsidTr="0088488C">
              <w:trPr>
                <w:del w:id="515" w:author="Alexandre Dürrenmatt" w:date="2024-04-29T09:27:00Z"/>
              </w:trPr>
              <w:tc>
                <w:tcPr>
                  <w:tcW w:w="0" w:type="auto"/>
                </w:tcPr>
                <w:p w14:paraId="01BEB565" w14:textId="77777777" w:rsidR="008D0D39" w:rsidDel="00296F79" w:rsidRDefault="008D0D39" w:rsidP="0088488C">
                  <w:pPr>
                    <w:rPr>
                      <w:del w:id="516" w:author="Alexandre Dürrenmatt" w:date="2024-04-29T09:27:00Z"/>
                    </w:rPr>
                  </w:pPr>
                  <w:del w:id="517" w:author="Alexandre Dürrenmatt" w:date="2024-04-29T09:27:00Z">
                    <w:r w:rsidDel="00296F79">
                      <w:delText>fleurs</w:delText>
                    </w:r>
                  </w:del>
                </w:p>
              </w:tc>
              <w:tc>
                <w:tcPr>
                  <w:tcW w:w="0" w:type="auto"/>
                </w:tcPr>
                <w:p w14:paraId="0C4191A0" w14:textId="77777777" w:rsidR="008D0D39" w:rsidDel="00296F79" w:rsidRDefault="008D0D39" w:rsidP="0088488C">
                  <w:pPr>
                    <w:rPr>
                      <w:del w:id="518" w:author="Alexandre Dürrenmatt" w:date="2024-04-29T09:27:00Z"/>
                    </w:rPr>
                  </w:pPr>
                  <w:del w:id="519" w:author="Alexandre Dürrenmatt" w:date="2024-04-29T09:27:00Z">
                    <w:r w:rsidDel="00296F79">
                      <w:delText>Tout autours de ces buissons je vois des fleurs rouges.</w:delText>
                    </w:r>
                  </w:del>
                </w:p>
              </w:tc>
            </w:tr>
            <w:tr w:rsidR="008D0D39" w:rsidDel="00296F79" w14:paraId="4EBBDFBE" w14:textId="77777777" w:rsidTr="0088488C">
              <w:trPr>
                <w:del w:id="520" w:author="Alexandre Dürrenmatt" w:date="2024-04-29T09:27:00Z"/>
              </w:trPr>
              <w:tc>
                <w:tcPr>
                  <w:tcW w:w="0" w:type="auto"/>
                </w:tcPr>
                <w:p w14:paraId="21A977B9" w14:textId="77777777" w:rsidR="008D0D39" w:rsidDel="00296F79" w:rsidRDefault="008D0D39" w:rsidP="0088488C">
                  <w:pPr>
                    <w:rPr>
                      <w:del w:id="521" w:author="Alexandre Dürrenmatt" w:date="2024-04-29T09:27:00Z"/>
                    </w:rPr>
                  </w:pPr>
                  <w:del w:id="522" w:author="Alexandre Dürrenmatt" w:date="2024-04-29T09:27:00Z">
                    <w:r w:rsidDel="00296F79">
                      <w:delText>tobogan</w:delText>
                    </w:r>
                  </w:del>
                </w:p>
              </w:tc>
              <w:tc>
                <w:tcPr>
                  <w:tcW w:w="0" w:type="auto"/>
                </w:tcPr>
                <w:p w14:paraId="7D62B4B8" w14:textId="77777777" w:rsidR="008D0D39" w:rsidDel="00296F79" w:rsidRDefault="008D0D39" w:rsidP="0088488C">
                  <w:pPr>
                    <w:rPr>
                      <w:del w:id="523" w:author="Alexandre Dürrenmatt" w:date="2024-04-29T09:27:00Z"/>
                    </w:rPr>
                  </w:pPr>
                  <w:del w:id="524" w:author="Alexandre Dürrenmatt" w:date="2024-04-29T09:27:00Z">
                    <w:r w:rsidDel="00296F79">
                      <w:delText>A 3 mètres à droite de l'arbre je vois un tobogan.</w:delText>
                    </w:r>
                  </w:del>
                </w:p>
              </w:tc>
            </w:tr>
            <w:tr w:rsidR="008D0D39" w:rsidDel="00296F79" w14:paraId="6608FFC6" w14:textId="77777777" w:rsidTr="0088488C">
              <w:trPr>
                <w:del w:id="525" w:author="Alexandre Dürrenmatt" w:date="2024-04-29T09:27:00Z"/>
              </w:trPr>
              <w:tc>
                <w:tcPr>
                  <w:tcW w:w="0" w:type="auto"/>
                </w:tcPr>
                <w:p w14:paraId="18836141" w14:textId="77777777" w:rsidR="008D0D39" w:rsidDel="00296F79" w:rsidRDefault="008D0D39" w:rsidP="0088488C">
                  <w:pPr>
                    <w:rPr>
                      <w:del w:id="526" w:author="Alexandre Dürrenmatt" w:date="2024-04-29T09:27:00Z"/>
                    </w:rPr>
                  </w:pPr>
                  <w:del w:id="527" w:author="Alexandre Dürrenmatt" w:date="2024-04-29T09:27:00Z">
                    <w:r w:rsidDel="00296F79">
                      <w:delText>trampoline</w:delText>
                    </w:r>
                  </w:del>
                </w:p>
              </w:tc>
              <w:tc>
                <w:tcPr>
                  <w:tcW w:w="0" w:type="auto"/>
                </w:tcPr>
                <w:p w14:paraId="0336BD4E" w14:textId="77777777" w:rsidR="008D0D39" w:rsidDel="00296F79" w:rsidRDefault="008D0D39" w:rsidP="0088488C">
                  <w:pPr>
                    <w:rPr>
                      <w:del w:id="528" w:author="Alexandre Dürrenmatt" w:date="2024-04-29T09:27:00Z"/>
                    </w:rPr>
                  </w:pPr>
                  <w:del w:id="529" w:author="Alexandre Dürrenmatt" w:date="2024-04-29T09:27:00Z">
                    <w:r w:rsidDel="00296F79">
                      <w:delText>à trois mètres à gauche de l'arbre je vois une trampoline.</w:delText>
                    </w:r>
                  </w:del>
                </w:p>
              </w:tc>
            </w:tr>
            <w:tr w:rsidR="008D0D39" w:rsidDel="00296F79" w14:paraId="7B60F0AD" w14:textId="77777777" w:rsidTr="0088488C">
              <w:trPr>
                <w:del w:id="530" w:author="Alexandre Dürrenmatt" w:date="2024-04-29T09:27:00Z"/>
              </w:trPr>
              <w:tc>
                <w:tcPr>
                  <w:tcW w:w="0" w:type="auto"/>
                </w:tcPr>
                <w:p w14:paraId="02492FBE" w14:textId="77777777" w:rsidR="008D0D39" w:rsidDel="00296F79" w:rsidRDefault="008D0D39" w:rsidP="0088488C">
                  <w:pPr>
                    <w:rPr>
                      <w:del w:id="531" w:author="Alexandre Dürrenmatt" w:date="2024-04-29T09:27:00Z"/>
                    </w:rPr>
                  </w:pPr>
                  <w:del w:id="532" w:author="Alexandre Dürrenmatt" w:date="2024-04-29T09:27:00Z">
                    <w:r w:rsidDel="00296F79">
                      <w:delText>roses</w:delText>
                    </w:r>
                  </w:del>
                </w:p>
              </w:tc>
              <w:tc>
                <w:tcPr>
                  <w:tcW w:w="0" w:type="auto"/>
                </w:tcPr>
                <w:p w14:paraId="4CB94A37" w14:textId="77777777" w:rsidR="008D0D39" w:rsidDel="00296F79" w:rsidRDefault="008D0D39" w:rsidP="0088488C">
                  <w:pPr>
                    <w:rPr>
                      <w:del w:id="533" w:author="Alexandre Dürrenmatt" w:date="2024-04-29T09:27:00Z"/>
                    </w:rPr>
                  </w:pPr>
                  <w:del w:id="534" w:author="Alexandre Dürrenmatt" w:date="2024-04-29T09:27:00Z">
                    <w:r w:rsidDel="00296F79">
                      <w:delText>à côté du tobogan je vois des roses de différentes couleurs.</w:delText>
                    </w:r>
                  </w:del>
                </w:p>
              </w:tc>
            </w:tr>
          </w:tbl>
          <w:p w14:paraId="50FE25BE" w14:textId="77777777" w:rsidR="008D0D39" w:rsidDel="00296F79" w:rsidRDefault="008D0D39" w:rsidP="0088488C">
            <w:pPr>
              <w:rPr>
                <w:del w:id="535" w:author="Alexandre Dürrenmatt" w:date="2024-04-29T09:27:00Z"/>
              </w:rPr>
            </w:pPr>
          </w:p>
        </w:tc>
      </w:tr>
    </w:tbl>
    <w:p w14:paraId="6E69D044" w14:textId="77777777" w:rsidR="008D0D39" w:rsidDel="00296F79" w:rsidRDefault="008D0D39" w:rsidP="008D0D39">
      <w:pPr>
        <w:rPr>
          <w:del w:id="536" w:author="Alexandre Dürrenmatt" w:date="2024-04-29T09:27:00Z"/>
        </w:rPr>
      </w:pPr>
    </w:p>
    <w:p w14:paraId="6C67B643" w14:textId="77777777" w:rsidR="008D0D39" w:rsidDel="00296F79" w:rsidRDefault="008D0D39">
      <w:pPr>
        <w:pStyle w:val="Titre3"/>
        <w:numPr>
          <w:ilvl w:val="0"/>
          <w:numId w:val="0"/>
        </w:numPr>
        <w:rPr>
          <w:del w:id="537" w:author="Alexandre Dürrenmatt" w:date="2024-04-29T09:27:00Z"/>
        </w:rPr>
        <w:pPrChange w:id="538" w:author="Alexandre Dürrenmatt" w:date="2024-04-23T16:18:00Z">
          <w:pPr>
            <w:pStyle w:val="Titre3"/>
          </w:pPr>
        </w:pPrChange>
      </w:pPr>
      <w:del w:id="539" w:author="Alexandre Dürrenmatt" w:date="2024-04-29T09:27:00Z">
        <w:r w:rsidDel="00296F79">
          <w:delText>Salle d'imprimante D14</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8D0D39" w:rsidDel="00296F79" w14:paraId="56C26E80" w14:textId="77777777" w:rsidTr="0088488C">
        <w:trPr>
          <w:del w:id="540" w:author="Alexandre Dürrenmatt" w:date="2024-04-29T09:27:00Z"/>
        </w:trPr>
        <w:tc>
          <w:tcPr>
            <w:tcW w:w="0" w:type="auto"/>
          </w:tcPr>
          <w:p w14:paraId="61C82864" w14:textId="77777777" w:rsidR="008D0D39" w:rsidDel="00296F79" w:rsidRDefault="008D0D39" w:rsidP="0088488C">
            <w:pPr>
              <w:rPr>
                <w:del w:id="541" w:author="Alexandre Dürrenmatt" w:date="2024-04-29T09:27:00Z"/>
              </w:rPr>
            </w:pPr>
            <w:del w:id="542" w:author="Alexandre Dürrenmatt" w:date="2024-04-29T09:27:00Z">
              <w:r w:rsidDel="00296F79">
                <w:delText>En tant qu'élève Je veux une salle d'imprimante Afin de pouvoir imprimer des papiers si j'en ai besoin</w:delText>
              </w:r>
            </w:del>
          </w:p>
        </w:tc>
      </w:tr>
      <w:tr w:rsidR="008D0D39" w:rsidDel="00296F79" w14:paraId="3702B655" w14:textId="77777777" w:rsidTr="0088488C">
        <w:trPr>
          <w:del w:id="543" w:author="Alexandre Dürrenmatt" w:date="2024-04-29T09:27:00Z"/>
        </w:trPr>
        <w:tc>
          <w:tcPr>
            <w:tcW w:w="0" w:type="auto"/>
          </w:tcPr>
          <w:p w14:paraId="7C160D19" w14:textId="77777777" w:rsidR="008D0D39" w:rsidDel="00296F79" w:rsidRDefault="008D0D39" w:rsidP="0088488C">
            <w:pPr>
              <w:jc w:val="center"/>
              <w:rPr>
                <w:del w:id="544" w:author="Alexandre Dürrenmatt" w:date="2024-04-29T09:27:00Z"/>
              </w:rPr>
            </w:pPr>
            <w:del w:id="545"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134"/>
              <w:gridCol w:w="3814"/>
            </w:tblGrid>
            <w:tr w:rsidR="008D0D39" w:rsidDel="00296F79" w14:paraId="30C0C331" w14:textId="77777777" w:rsidTr="0088488C">
              <w:trPr>
                <w:del w:id="546" w:author="Alexandre Dürrenmatt" w:date="2024-04-29T09:27:00Z"/>
              </w:trPr>
              <w:tc>
                <w:tcPr>
                  <w:tcW w:w="0" w:type="auto"/>
                </w:tcPr>
                <w:p w14:paraId="750167CC" w14:textId="77777777" w:rsidR="008D0D39" w:rsidDel="00296F79" w:rsidRDefault="008D0D39" w:rsidP="0088488C">
                  <w:pPr>
                    <w:rPr>
                      <w:del w:id="547" w:author="Alexandre Dürrenmatt" w:date="2024-04-29T09:27:00Z"/>
                    </w:rPr>
                  </w:pPr>
                  <w:del w:id="548" w:author="Alexandre Dürrenmatt" w:date="2024-04-29T09:27:00Z">
                    <w:r w:rsidDel="00296F79">
                      <w:delText>Imprimante</w:delText>
                    </w:r>
                  </w:del>
                </w:p>
              </w:tc>
              <w:tc>
                <w:tcPr>
                  <w:tcW w:w="0" w:type="auto"/>
                </w:tcPr>
                <w:p w14:paraId="51F7F6B8" w14:textId="77777777" w:rsidR="008D0D39" w:rsidDel="00296F79" w:rsidRDefault="008D0D39" w:rsidP="0088488C">
                  <w:pPr>
                    <w:rPr>
                      <w:del w:id="549" w:author="Alexandre Dürrenmatt" w:date="2024-04-29T09:27:00Z"/>
                    </w:rPr>
                  </w:pPr>
                  <w:del w:id="550" w:author="Alexandre Dürrenmatt" w:date="2024-04-29T09:27:00Z">
                    <w:r w:rsidDel="00296F79">
                      <w:delText>- Il y a 1 imprimante dans la salle</w:delText>
                    </w:r>
                  </w:del>
                </w:p>
              </w:tc>
            </w:tr>
            <w:tr w:rsidR="008D0D39" w:rsidDel="00296F79" w14:paraId="60B794D1" w14:textId="77777777" w:rsidTr="0088488C">
              <w:trPr>
                <w:del w:id="551" w:author="Alexandre Dürrenmatt" w:date="2024-04-29T09:27:00Z"/>
              </w:trPr>
              <w:tc>
                <w:tcPr>
                  <w:tcW w:w="0" w:type="auto"/>
                </w:tcPr>
                <w:p w14:paraId="6E0CFA2D" w14:textId="77777777" w:rsidR="008D0D39" w:rsidDel="00296F79" w:rsidRDefault="008D0D39" w:rsidP="0088488C">
                  <w:pPr>
                    <w:rPr>
                      <w:del w:id="552" w:author="Alexandre Dürrenmatt" w:date="2024-04-29T09:27:00Z"/>
                    </w:rPr>
                  </w:pPr>
                  <w:del w:id="553" w:author="Alexandre Dürrenmatt" w:date="2024-04-29T09:27:00Z">
                    <w:r w:rsidDel="00296F79">
                      <w:delText>Fenêtre</w:delText>
                    </w:r>
                  </w:del>
                </w:p>
              </w:tc>
              <w:tc>
                <w:tcPr>
                  <w:tcW w:w="0" w:type="auto"/>
                </w:tcPr>
                <w:p w14:paraId="02E68637" w14:textId="77777777" w:rsidR="008D0D39" w:rsidDel="00296F79" w:rsidRDefault="008D0D39" w:rsidP="0088488C">
                  <w:pPr>
                    <w:rPr>
                      <w:del w:id="554" w:author="Alexandre Dürrenmatt" w:date="2024-04-29T09:27:00Z"/>
                    </w:rPr>
                  </w:pPr>
                  <w:del w:id="555" w:author="Alexandre Dürrenmatt" w:date="2024-04-29T09:27:00Z">
                    <w:r w:rsidDel="00296F79">
                      <w:delText>- Il y a 1 fenêtre dans la pièce</w:delText>
                    </w:r>
                  </w:del>
                </w:p>
              </w:tc>
            </w:tr>
            <w:tr w:rsidR="008D0D39" w:rsidDel="00296F79" w14:paraId="46E3BC8A" w14:textId="77777777" w:rsidTr="0088488C">
              <w:trPr>
                <w:del w:id="556" w:author="Alexandre Dürrenmatt" w:date="2024-04-29T09:27:00Z"/>
              </w:trPr>
              <w:tc>
                <w:tcPr>
                  <w:tcW w:w="0" w:type="auto"/>
                </w:tcPr>
                <w:p w14:paraId="7DD4EF8A" w14:textId="77777777" w:rsidR="008D0D39" w:rsidDel="00296F79" w:rsidRDefault="008D0D39" w:rsidP="0088488C">
                  <w:pPr>
                    <w:rPr>
                      <w:del w:id="557" w:author="Alexandre Dürrenmatt" w:date="2024-04-29T09:27:00Z"/>
                    </w:rPr>
                  </w:pPr>
                  <w:del w:id="558" w:author="Alexandre Dürrenmatt" w:date="2024-04-29T09:27:00Z">
                    <w:r w:rsidDel="00296F79">
                      <w:delText>Armoire</w:delText>
                    </w:r>
                  </w:del>
                </w:p>
              </w:tc>
              <w:tc>
                <w:tcPr>
                  <w:tcW w:w="0" w:type="auto"/>
                </w:tcPr>
                <w:p w14:paraId="6CF67B43" w14:textId="77777777" w:rsidR="008D0D39" w:rsidDel="00296F79" w:rsidRDefault="008D0D39" w:rsidP="0088488C">
                  <w:pPr>
                    <w:rPr>
                      <w:del w:id="559" w:author="Alexandre Dürrenmatt" w:date="2024-04-29T09:27:00Z"/>
                    </w:rPr>
                  </w:pPr>
                  <w:del w:id="560" w:author="Alexandre Dürrenmatt" w:date="2024-04-29T09:27:00Z">
                    <w:r w:rsidDel="00296F79">
                      <w:delText>- Il y a 1 armoire pour stocker du papier</w:delText>
                    </w:r>
                  </w:del>
                </w:p>
              </w:tc>
            </w:tr>
            <w:tr w:rsidR="008D0D39" w:rsidDel="00296F79" w14:paraId="05586552" w14:textId="77777777" w:rsidTr="0088488C">
              <w:trPr>
                <w:del w:id="561" w:author="Alexandre Dürrenmatt" w:date="2024-04-29T09:27:00Z"/>
              </w:trPr>
              <w:tc>
                <w:tcPr>
                  <w:tcW w:w="0" w:type="auto"/>
                </w:tcPr>
                <w:p w14:paraId="29C4D612" w14:textId="77777777" w:rsidR="008D0D39" w:rsidDel="00296F79" w:rsidRDefault="008D0D39" w:rsidP="0088488C">
                  <w:pPr>
                    <w:rPr>
                      <w:del w:id="562" w:author="Alexandre Dürrenmatt" w:date="2024-04-29T09:27:00Z"/>
                    </w:rPr>
                  </w:pPr>
                  <w:del w:id="563" w:author="Alexandre Dürrenmatt" w:date="2024-04-29T09:27:00Z">
                    <w:r w:rsidDel="00296F79">
                      <w:delText>Murs</w:delText>
                    </w:r>
                  </w:del>
                </w:p>
              </w:tc>
              <w:tc>
                <w:tcPr>
                  <w:tcW w:w="0" w:type="auto"/>
                </w:tcPr>
                <w:p w14:paraId="7F554581" w14:textId="77777777" w:rsidR="008D0D39" w:rsidDel="00296F79" w:rsidRDefault="008D0D39" w:rsidP="0088488C">
                  <w:pPr>
                    <w:rPr>
                      <w:del w:id="564" w:author="Alexandre Dürrenmatt" w:date="2024-04-29T09:27:00Z"/>
                    </w:rPr>
                  </w:pPr>
                  <w:del w:id="565" w:author="Alexandre Dürrenmatt" w:date="2024-04-29T09:27:00Z">
                    <w:r w:rsidDel="00296F79">
                      <w:delText>- Il y a des murs gris clair</w:delText>
                    </w:r>
                  </w:del>
                </w:p>
              </w:tc>
            </w:tr>
            <w:tr w:rsidR="008D0D39" w:rsidDel="00296F79" w14:paraId="39F2C9CC" w14:textId="77777777" w:rsidTr="0088488C">
              <w:trPr>
                <w:del w:id="566" w:author="Alexandre Dürrenmatt" w:date="2024-04-29T09:27:00Z"/>
              </w:trPr>
              <w:tc>
                <w:tcPr>
                  <w:tcW w:w="0" w:type="auto"/>
                </w:tcPr>
                <w:p w14:paraId="2B33AD38" w14:textId="77777777" w:rsidR="008D0D39" w:rsidDel="00296F79" w:rsidRDefault="008D0D39" w:rsidP="0088488C">
                  <w:pPr>
                    <w:rPr>
                      <w:del w:id="567" w:author="Alexandre Dürrenmatt" w:date="2024-04-29T09:27:00Z"/>
                    </w:rPr>
                  </w:pPr>
                  <w:del w:id="568" w:author="Alexandre Dürrenmatt" w:date="2024-04-29T09:27:00Z">
                    <w:r w:rsidDel="00296F79">
                      <w:delText>Poubelle</w:delText>
                    </w:r>
                  </w:del>
                </w:p>
              </w:tc>
              <w:tc>
                <w:tcPr>
                  <w:tcW w:w="0" w:type="auto"/>
                </w:tcPr>
                <w:p w14:paraId="7888FA2F" w14:textId="77777777" w:rsidR="008D0D39" w:rsidDel="00296F79" w:rsidRDefault="008D0D39" w:rsidP="0088488C">
                  <w:pPr>
                    <w:rPr>
                      <w:del w:id="569" w:author="Alexandre Dürrenmatt" w:date="2024-04-29T09:27:00Z"/>
                    </w:rPr>
                  </w:pPr>
                  <w:del w:id="570" w:author="Alexandre Dürrenmatt" w:date="2024-04-29T09:27:00Z">
                    <w:r w:rsidDel="00296F79">
                      <w:delText>- Il y a une poubelle</w:delText>
                    </w:r>
                  </w:del>
                </w:p>
              </w:tc>
            </w:tr>
            <w:tr w:rsidR="008D0D39" w:rsidDel="00296F79" w14:paraId="7F14FB28" w14:textId="77777777" w:rsidTr="0088488C">
              <w:trPr>
                <w:del w:id="571" w:author="Alexandre Dürrenmatt" w:date="2024-04-29T09:27:00Z"/>
              </w:trPr>
              <w:tc>
                <w:tcPr>
                  <w:tcW w:w="0" w:type="auto"/>
                </w:tcPr>
                <w:p w14:paraId="3234602A" w14:textId="77777777" w:rsidR="008D0D39" w:rsidDel="00296F79" w:rsidRDefault="008D0D39" w:rsidP="0088488C">
                  <w:pPr>
                    <w:rPr>
                      <w:del w:id="572" w:author="Alexandre Dürrenmatt" w:date="2024-04-29T09:27:00Z"/>
                    </w:rPr>
                  </w:pPr>
                  <w:del w:id="573" w:author="Alexandre Dürrenmatt" w:date="2024-04-29T09:27:00Z">
                    <w:r w:rsidDel="00296F79">
                      <w:delText>Sol</w:delText>
                    </w:r>
                  </w:del>
                </w:p>
              </w:tc>
              <w:tc>
                <w:tcPr>
                  <w:tcW w:w="0" w:type="auto"/>
                </w:tcPr>
                <w:p w14:paraId="1E5A08EC" w14:textId="77777777" w:rsidR="008D0D39" w:rsidDel="00296F79" w:rsidRDefault="008D0D39" w:rsidP="0088488C">
                  <w:pPr>
                    <w:rPr>
                      <w:del w:id="574" w:author="Alexandre Dürrenmatt" w:date="2024-04-29T09:27:00Z"/>
                    </w:rPr>
                  </w:pPr>
                  <w:del w:id="575" w:author="Alexandre Dürrenmatt" w:date="2024-04-29T09:27:00Z">
                    <w:r w:rsidDel="00296F79">
                      <w:delText>- Il y a un sol noir</w:delText>
                    </w:r>
                  </w:del>
                </w:p>
              </w:tc>
            </w:tr>
            <w:tr w:rsidR="008D0D39" w:rsidDel="00296F79" w14:paraId="798A6EEC" w14:textId="77777777" w:rsidTr="0088488C">
              <w:trPr>
                <w:del w:id="576" w:author="Alexandre Dürrenmatt" w:date="2024-04-29T09:27:00Z"/>
              </w:trPr>
              <w:tc>
                <w:tcPr>
                  <w:tcW w:w="0" w:type="auto"/>
                </w:tcPr>
                <w:p w14:paraId="62F41AED" w14:textId="77777777" w:rsidR="008D0D39" w:rsidDel="00296F79" w:rsidRDefault="008D0D39" w:rsidP="0088488C">
                  <w:pPr>
                    <w:rPr>
                      <w:del w:id="577" w:author="Alexandre Dürrenmatt" w:date="2024-04-29T09:27:00Z"/>
                    </w:rPr>
                  </w:pPr>
                  <w:del w:id="578" w:author="Alexandre Dürrenmatt" w:date="2024-04-29T09:27:00Z">
                    <w:r w:rsidDel="00296F79">
                      <w:delText>Porte</w:delText>
                    </w:r>
                  </w:del>
                </w:p>
              </w:tc>
              <w:tc>
                <w:tcPr>
                  <w:tcW w:w="0" w:type="auto"/>
                </w:tcPr>
                <w:p w14:paraId="49B9D76E" w14:textId="77777777" w:rsidR="008D0D39" w:rsidDel="00296F79" w:rsidRDefault="008D0D39" w:rsidP="0088488C">
                  <w:pPr>
                    <w:rPr>
                      <w:del w:id="579" w:author="Alexandre Dürrenmatt" w:date="2024-04-29T09:27:00Z"/>
                    </w:rPr>
                  </w:pPr>
                  <w:del w:id="580" w:author="Alexandre Dürrenmatt" w:date="2024-04-29T09:27:00Z">
                    <w:r w:rsidDel="00296F79">
                      <w:delText>- Il y a une porte en bois</w:delText>
                    </w:r>
                  </w:del>
                </w:p>
              </w:tc>
            </w:tr>
            <w:tr w:rsidR="008D0D39" w:rsidDel="00296F79" w14:paraId="2087A268" w14:textId="77777777" w:rsidTr="0088488C">
              <w:trPr>
                <w:del w:id="581" w:author="Alexandre Dürrenmatt" w:date="2024-04-29T09:27:00Z"/>
              </w:trPr>
              <w:tc>
                <w:tcPr>
                  <w:tcW w:w="0" w:type="auto"/>
                </w:tcPr>
                <w:p w14:paraId="4ECE5D61" w14:textId="77777777" w:rsidR="008D0D39" w:rsidDel="00296F79" w:rsidRDefault="008D0D39" w:rsidP="0088488C">
                  <w:pPr>
                    <w:rPr>
                      <w:del w:id="582" w:author="Alexandre Dürrenmatt" w:date="2024-04-29T09:27:00Z"/>
                    </w:rPr>
                  </w:pPr>
                  <w:del w:id="583" w:author="Alexandre Dürrenmatt" w:date="2024-04-29T09:27:00Z">
                    <w:r w:rsidDel="00296F79">
                      <w:delText>Tapis</w:delText>
                    </w:r>
                  </w:del>
                </w:p>
              </w:tc>
              <w:tc>
                <w:tcPr>
                  <w:tcW w:w="0" w:type="auto"/>
                </w:tcPr>
                <w:p w14:paraId="5DE11FA3" w14:textId="77777777" w:rsidR="008D0D39" w:rsidDel="00296F79" w:rsidRDefault="008D0D39" w:rsidP="0088488C">
                  <w:pPr>
                    <w:rPr>
                      <w:del w:id="584" w:author="Alexandre Dürrenmatt" w:date="2024-04-29T09:27:00Z"/>
                    </w:rPr>
                  </w:pPr>
                  <w:del w:id="585" w:author="Alexandre Dürrenmatt" w:date="2024-04-29T09:27:00Z">
                    <w:r w:rsidDel="00296F79">
                      <w:delText>- Il y a un tapis sous l'imprimante</w:delText>
                    </w:r>
                  </w:del>
                </w:p>
              </w:tc>
            </w:tr>
          </w:tbl>
          <w:p w14:paraId="0E6E42BB" w14:textId="77777777" w:rsidR="008D0D39" w:rsidDel="00296F79" w:rsidRDefault="008D0D39" w:rsidP="0088488C">
            <w:pPr>
              <w:rPr>
                <w:del w:id="586" w:author="Alexandre Dürrenmatt" w:date="2024-04-29T09:27:00Z"/>
              </w:rPr>
            </w:pPr>
          </w:p>
        </w:tc>
      </w:tr>
    </w:tbl>
    <w:p w14:paraId="7E19AFC5" w14:textId="77777777" w:rsidR="008D0D39" w:rsidDel="00296F79" w:rsidRDefault="008D0D39" w:rsidP="008D0D39">
      <w:pPr>
        <w:rPr>
          <w:del w:id="587" w:author="Alexandre Dürrenmatt" w:date="2024-04-29T09:27:00Z"/>
        </w:rPr>
      </w:pPr>
    </w:p>
    <w:p w14:paraId="3A79110D" w14:textId="77777777" w:rsidR="008D0D39" w:rsidDel="00296F79" w:rsidRDefault="008D0D39">
      <w:pPr>
        <w:pStyle w:val="Titre3"/>
        <w:numPr>
          <w:ilvl w:val="0"/>
          <w:numId w:val="0"/>
        </w:numPr>
        <w:rPr>
          <w:del w:id="588" w:author="Alexandre Dürrenmatt" w:date="2024-04-29T09:27:00Z"/>
        </w:rPr>
        <w:pPrChange w:id="589" w:author="Alexandre Dürrenmatt" w:date="2024-04-23T16:18:00Z">
          <w:pPr>
            <w:pStyle w:val="Titre3"/>
          </w:pPr>
        </w:pPrChange>
      </w:pPr>
      <w:del w:id="590" w:author="Alexandre Dürrenmatt" w:date="2024-04-29T09:27:00Z">
        <w:r w:rsidDel="00296F79">
          <w:delText>Salle d'imprimante D04</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8D0D39" w:rsidDel="00296F79" w14:paraId="1BD8D5D0" w14:textId="77777777" w:rsidTr="0088488C">
        <w:trPr>
          <w:del w:id="591" w:author="Alexandre Dürrenmatt" w:date="2024-04-29T09:27:00Z"/>
        </w:trPr>
        <w:tc>
          <w:tcPr>
            <w:tcW w:w="0" w:type="auto"/>
          </w:tcPr>
          <w:p w14:paraId="518FFC8F" w14:textId="77777777" w:rsidR="008D0D39" w:rsidDel="00296F79" w:rsidRDefault="008D0D39" w:rsidP="0088488C">
            <w:pPr>
              <w:rPr>
                <w:del w:id="592" w:author="Alexandre Dürrenmatt" w:date="2024-04-29T09:27:00Z"/>
              </w:rPr>
            </w:pPr>
            <w:del w:id="593" w:author="Alexandre Dürrenmatt" w:date="2024-04-29T09:27:00Z">
              <w:r w:rsidDel="00296F79">
                <w:delText>En tant qu'élève Je veux une salle d'imprimante Afin de pouvoir imprimer des papiers si j'en ai besoin</w:delText>
              </w:r>
            </w:del>
          </w:p>
        </w:tc>
      </w:tr>
      <w:tr w:rsidR="008D0D39" w:rsidDel="00296F79" w14:paraId="28A563A4" w14:textId="77777777" w:rsidTr="0088488C">
        <w:trPr>
          <w:del w:id="594" w:author="Alexandre Dürrenmatt" w:date="2024-04-29T09:27:00Z"/>
        </w:trPr>
        <w:tc>
          <w:tcPr>
            <w:tcW w:w="0" w:type="auto"/>
          </w:tcPr>
          <w:p w14:paraId="688F5A90" w14:textId="77777777" w:rsidR="008D0D39" w:rsidDel="00296F79" w:rsidRDefault="008D0D39" w:rsidP="0088488C">
            <w:pPr>
              <w:jc w:val="center"/>
              <w:rPr>
                <w:del w:id="595" w:author="Alexandre Dürrenmatt" w:date="2024-04-29T09:27:00Z"/>
              </w:rPr>
            </w:pPr>
            <w:del w:id="596"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134"/>
              <w:gridCol w:w="4077"/>
            </w:tblGrid>
            <w:tr w:rsidR="008D0D39" w:rsidDel="00296F79" w14:paraId="1AC63394" w14:textId="77777777" w:rsidTr="0088488C">
              <w:trPr>
                <w:del w:id="597" w:author="Alexandre Dürrenmatt" w:date="2024-04-29T09:27:00Z"/>
              </w:trPr>
              <w:tc>
                <w:tcPr>
                  <w:tcW w:w="0" w:type="auto"/>
                </w:tcPr>
                <w:p w14:paraId="5E922386" w14:textId="77777777" w:rsidR="008D0D39" w:rsidDel="00296F79" w:rsidRDefault="008D0D39" w:rsidP="0088488C">
                  <w:pPr>
                    <w:rPr>
                      <w:del w:id="598" w:author="Alexandre Dürrenmatt" w:date="2024-04-29T09:27:00Z"/>
                    </w:rPr>
                  </w:pPr>
                  <w:del w:id="599" w:author="Alexandre Dürrenmatt" w:date="2024-04-29T09:27:00Z">
                    <w:r w:rsidDel="00296F79">
                      <w:delText>Imprimante</w:delText>
                    </w:r>
                  </w:del>
                </w:p>
              </w:tc>
              <w:tc>
                <w:tcPr>
                  <w:tcW w:w="0" w:type="auto"/>
                </w:tcPr>
                <w:p w14:paraId="2769A406" w14:textId="77777777" w:rsidR="008D0D39" w:rsidDel="00296F79" w:rsidRDefault="008D0D39" w:rsidP="0088488C">
                  <w:pPr>
                    <w:rPr>
                      <w:del w:id="600" w:author="Alexandre Dürrenmatt" w:date="2024-04-29T09:27:00Z"/>
                    </w:rPr>
                  </w:pPr>
                  <w:del w:id="601" w:author="Alexandre Dürrenmatt" w:date="2024-04-29T09:27:00Z">
                    <w:r w:rsidDel="00296F79">
                      <w:delText>- Il y a 1 imprimante dans la salle</w:delText>
                    </w:r>
                  </w:del>
                </w:p>
              </w:tc>
            </w:tr>
            <w:tr w:rsidR="008D0D39" w:rsidDel="00296F79" w14:paraId="35BC1FE7" w14:textId="77777777" w:rsidTr="0088488C">
              <w:trPr>
                <w:del w:id="602" w:author="Alexandre Dürrenmatt" w:date="2024-04-29T09:27:00Z"/>
              </w:trPr>
              <w:tc>
                <w:tcPr>
                  <w:tcW w:w="0" w:type="auto"/>
                </w:tcPr>
                <w:p w14:paraId="40B56D7D" w14:textId="77777777" w:rsidR="008D0D39" w:rsidDel="00296F79" w:rsidRDefault="008D0D39" w:rsidP="0088488C">
                  <w:pPr>
                    <w:rPr>
                      <w:del w:id="603" w:author="Alexandre Dürrenmatt" w:date="2024-04-29T09:27:00Z"/>
                    </w:rPr>
                  </w:pPr>
                  <w:del w:id="604" w:author="Alexandre Dürrenmatt" w:date="2024-04-29T09:27:00Z">
                    <w:r w:rsidDel="00296F79">
                      <w:delText>Fenêtre</w:delText>
                    </w:r>
                  </w:del>
                </w:p>
              </w:tc>
              <w:tc>
                <w:tcPr>
                  <w:tcW w:w="0" w:type="auto"/>
                </w:tcPr>
                <w:p w14:paraId="0B361B25" w14:textId="77777777" w:rsidR="008D0D39" w:rsidDel="00296F79" w:rsidRDefault="008D0D39" w:rsidP="0088488C">
                  <w:pPr>
                    <w:rPr>
                      <w:del w:id="605" w:author="Alexandre Dürrenmatt" w:date="2024-04-29T09:27:00Z"/>
                    </w:rPr>
                  </w:pPr>
                  <w:del w:id="606" w:author="Alexandre Dürrenmatt" w:date="2024-04-29T09:27:00Z">
                    <w:r w:rsidDel="00296F79">
                      <w:delText>- Il y a 1 fenêtre dans la pièce</w:delText>
                    </w:r>
                  </w:del>
                </w:p>
              </w:tc>
            </w:tr>
            <w:tr w:rsidR="008D0D39" w:rsidDel="00296F79" w14:paraId="61F549DA" w14:textId="77777777" w:rsidTr="0088488C">
              <w:trPr>
                <w:del w:id="607" w:author="Alexandre Dürrenmatt" w:date="2024-04-29T09:27:00Z"/>
              </w:trPr>
              <w:tc>
                <w:tcPr>
                  <w:tcW w:w="0" w:type="auto"/>
                </w:tcPr>
                <w:p w14:paraId="0D20A302" w14:textId="77777777" w:rsidR="008D0D39" w:rsidDel="00296F79" w:rsidRDefault="008D0D39" w:rsidP="0088488C">
                  <w:pPr>
                    <w:rPr>
                      <w:del w:id="608" w:author="Alexandre Dürrenmatt" w:date="2024-04-29T09:27:00Z"/>
                    </w:rPr>
                  </w:pPr>
                  <w:del w:id="609" w:author="Alexandre Dürrenmatt" w:date="2024-04-29T09:27:00Z">
                    <w:r w:rsidDel="00296F79">
                      <w:delText>Armoire</w:delText>
                    </w:r>
                  </w:del>
                </w:p>
              </w:tc>
              <w:tc>
                <w:tcPr>
                  <w:tcW w:w="0" w:type="auto"/>
                </w:tcPr>
                <w:p w14:paraId="381A3F25" w14:textId="77777777" w:rsidR="008D0D39" w:rsidDel="00296F79" w:rsidRDefault="008D0D39" w:rsidP="0088488C">
                  <w:pPr>
                    <w:rPr>
                      <w:del w:id="610" w:author="Alexandre Dürrenmatt" w:date="2024-04-29T09:27:00Z"/>
                    </w:rPr>
                  </w:pPr>
                  <w:del w:id="611" w:author="Alexandre Dürrenmatt" w:date="2024-04-29T09:27:00Z">
                    <w:r w:rsidDel="00296F79">
                      <w:delText>- Il y a une armoire pour stocker du papier</w:delText>
                    </w:r>
                  </w:del>
                </w:p>
              </w:tc>
            </w:tr>
            <w:tr w:rsidR="008D0D39" w:rsidDel="00296F79" w14:paraId="190A7944" w14:textId="77777777" w:rsidTr="0088488C">
              <w:trPr>
                <w:del w:id="612" w:author="Alexandre Dürrenmatt" w:date="2024-04-29T09:27:00Z"/>
              </w:trPr>
              <w:tc>
                <w:tcPr>
                  <w:tcW w:w="0" w:type="auto"/>
                </w:tcPr>
                <w:p w14:paraId="1A1F211D" w14:textId="77777777" w:rsidR="008D0D39" w:rsidDel="00296F79" w:rsidRDefault="008D0D39" w:rsidP="0088488C">
                  <w:pPr>
                    <w:rPr>
                      <w:del w:id="613" w:author="Alexandre Dürrenmatt" w:date="2024-04-29T09:27:00Z"/>
                    </w:rPr>
                  </w:pPr>
                  <w:del w:id="614" w:author="Alexandre Dürrenmatt" w:date="2024-04-29T09:27:00Z">
                    <w:r w:rsidDel="00296F79">
                      <w:delText>Murs</w:delText>
                    </w:r>
                  </w:del>
                </w:p>
              </w:tc>
              <w:tc>
                <w:tcPr>
                  <w:tcW w:w="0" w:type="auto"/>
                </w:tcPr>
                <w:p w14:paraId="3746251C" w14:textId="77777777" w:rsidR="008D0D39" w:rsidDel="00296F79" w:rsidRDefault="008D0D39" w:rsidP="0088488C">
                  <w:pPr>
                    <w:rPr>
                      <w:del w:id="615" w:author="Alexandre Dürrenmatt" w:date="2024-04-29T09:27:00Z"/>
                    </w:rPr>
                  </w:pPr>
                  <w:del w:id="616" w:author="Alexandre Dürrenmatt" w:date="2024-04-29T09:27:00Z">
                    <w:r w:rsidDel="00296F79">
                      <w:delText>- Je veux des murs gris clair</w:delText>
                    </w:r>
                  </w:del>
                </w:p>
              </w:tc>
            </w:tr>
            <w:tr w:rsidR="008D0D39" w:rsidDel="00296F79" w14:paraId="0D9D5A86" w14:textId="77777777" w:rsidTr="0088488C">
              <w:trPr>
                <w:del w:id="617" w:author="Alexandre Dürrenmatt" w:date="2024-04-29T09:27:00Z"/>
              </w:trPr>
              <w:tc>
                <w:tcPr>
                  <w:tcW w:w="0" w:type="auto"/>
                </w:tcPr>
                <w:p w14:paraId="41DAF43A" w14:textId="77777777" w:rsidR="008D0D39" w:rsidDel="00296F79" w:rsidRDefault="008D0D39" w:rsidP="0088488C">
                  <w:pPr>
                    <w:rPr>
                      <w:del w:id="618" w:author="Alexandre Dürrenmatt" w:date="2024-04-29T09:27:00Z"/>
                    </w:rPr>
                  </w:pPr>
                  <w:del w:id="619" w:author="Alexandre Dürrenmatt" w:date="2024-04-29T09:27:00Z">
                    <w:r w:rsidDel="00296F79">
                      <w:delText>Poubelle</w:delText>
                    </w:r>
                  </w:del>
                </w:p>
              </w:tc>
              <w:tc>
                <w:tcPr>
                  <w:tcW w:w="0" w:type="auto"/>
                </w:tcPr>
                <w:p w14:paraId="07D83CB3" w14:textId="77777777" w:rsidR="008D0D39" w:rsidDel="00296F79" w:rsidRDefault="008D0D39" w:rsidP="0088488C">
                  <w:pPr>
                    <w:rPr>
                      <w:del w:id="620" w:author="Alexandre Dürrenmatt" w:date="2024-04-29T09:27:00Z"/>
                    </w:rPr>
                  </w:pPr>
                  <w:del w:id="621" w:author="Alexandre Dürrenmatt" w:date="2024-04-29T09:27:00Z">
                    <w:r w:rsidDel="00296F79">
                      <w:delText>- Il y a une poubelle</w:delText>
                    </w:r>
                  </w:del>
                </w:p>
              </w:tc>
            </w:tr>
            <w:tr w:rsidR="008D0D39" w:rsidDel="00296F79" w14:paraId="6FED25D0" w14:textId="77777777" w:rsidTr="0088488C">
              <w:trPr>
                <w:del w:id="622" w:author="Alexandre Dürrenmatt" w:date="2024-04-29T09:27:00Z"/>
              </w:trPr>
              <w:tc>
                <w:tcPr>
                  <w:tcW w:w="0" w:type="auto"/>
                </w:tcPr>
                <w:p w14:paraId="68A682B2" w14:textId="77777777" w:rsidR="008D0D39" w:rsidDel="00296F79" w:rsidRDefault="008D0D39" w:rsidP="0088488C">
                  <w:pPr>
                    <w:rPr>
                      <w:del w:id="623" w:author="Alexandre Dürrenmatt" w:date="2024-04-29T09:27:00Z"/>
                    </w:rPr>
                  </w:pPr>
                  <w:del w:id="624" w:author="Alexandre Dürrenmatt" w:date="2024-04-29T09:27:00Z">
                    <w:r w:rsidDel="00296F79">
                      <w:delText>Sol</w:delText>
                    </w:r>
                  </w:del>
                </w:p>
              </w:tc>
              <w:tc>
                <w:tcPr>
                  <w:tcW w:w="0" w:type="auto"/>
                </w:tcPr>
                <w:p w14:paraId="56F0D375" w14:textId="77777777" w:rsidR="008D0D39" w:rsidDel="00296F79" w:rsidRDefault="008D0D39" w:rsidP="0088488C">
                  <w:pPr>
                    <w:rPr>
                      <w:del w:id="625" w:author="Alexandre Dürrenmatt" w:date="2024-04-29T09:27:00Z"/>
                    </w:rPr>
                  </w:pPr>
                  <w:del w:id="626" w:author="Alexandre Dürrenmatt" w:date="2024-04-29T09:27:00Z">
                    <w:r w:rsidDel="00296F79">
                      <w:delText>- Il y a un sol noir</w:delText>
                    </w:r>
                  </w:del>
                </w:p>
              </w:tc>
            </w:tr>
            <w:tr w:rsidR="008D0D39" w:rsidDel="00296F79" w14:paraId="6DEFF72F" w14:textId="77777777" w:rsidTr="0088488C">
              <w:trPr>
                <w:del w:id="627" w:author="Alexandre Dürrenmatt" w:date="2024-04-29T09:27:00Z"/>
              </w:trPr>
              <w:tc>
                <w:tcPr>
                  <w:tcW w:w="0" w:type="auto"/>
                </w:tcPr>
                <w:p w14:paraId="77D0957E" w14:textId="77777777" w:rsidR="008D0D39" w:rsidDel="00296F79" w:rsidRDefault="008D0D39" w:rsidP="0088488C">
                  <w:pPr>
                    <w:rPr>
                      <w:del w:id="628" w:author="Alexandre Dürrenmatt" w:date="2024-04-29T09:27:00Z"/>
                    </w:rPr>
                  </w:pPr>
                  <w:del w:id="629" w:author="Alexandre Dürrenmatt" w:date="2024-04-29T09:27:00Z">
                    <w:r w:rsidDel="00296F79">
                      <w:delText>Porte</w:delText>
                    </w:r>
                  </w:del>
                </w:p>
              </w:tc>
              <w:tc>
                <w:tcPr>
                  <w:tcW w:w="0" w:type="auto"/>
                </w:tcPr>
                <w:p w14:paraId="18040992" w14:textId="77777777" w:rsidR="008D0D39" w:rsidDel="00296F79" w:rsidRDefault="008D0D39" w:rsidP="0088488C">
                  <w:pPr>
                    <w:rPr>
                      <w:del w:id="630" w:author="Alexandre Dürrenmatt" w:date="2024-04-29T09:27:00Z"/>
                    </w:rPr>
                  </w:pPr>
                  <w:del w:id="631" w:author="Alexandre Dürrenmatt" w:date="2024-04-29T09:27:00Z">
                    <w:r w:rsidDel="00296F79">
                      <w:delText>- Il y a une porte en bois</w:delText>
                    </w:r>
                  </w:del>
                </w:p>
              </w:tc>
            </w:tr>
            <w:tr w:rsidR="008D0D39" w:rsidDel="00296F79" w14:paraId="6FA96B36" w14:textId="77777777" w:rsidTr="0088488C">
              <w:trPr>
                <w:del w:id="632" w:author="Alexandre Dürrenmatt" w:date="2024-04-29T09:27:00Z"/>
              </w:trPr>
              <w:tc>
                <w:tcPr>
                  <w:tcW w:w="0" w:type="auto"/>
                </w:tcPr>
                <w:p w14:paraId="29EABB6A" w14:textId="77777777" w:rsidR="008D0D39" w:rsidDel="00296F79" w:rsidRDefault="008D0D39" w:rsidP="0088488C">
                  <w:pPr>
                    <w:rPr>
                      <w:del w:id="633" w:author="Alexandre Dürrenmatt" w:date="2024-04-29T09:27:00Z"/>
                    </w:rPr>
                  </w:pPr>
                  <w:del w:id="634" w:author="Alexandre Dürrenmatt" w:date="2024-04-29T09:27:00Z">
                    <w:r w:rsidDel="00296F79">
                      <w:delText>Tapis</w:delText>
                    </w:r>
                  </w:del>
                </w:p>
              </w:tc>
              <w:tc>
                <w:tcPr>
                  <w:tcW w:w="0" w:type="auto"/>
                </w:tcPr>
                <w:p w14:paraId="2D24965E" w14:textId="77777777" w:rsidR="008D0D39" w:rsidDel="00296F79" w:rsidRDefault="008D0D39" w:rsidP="0088488C">
                  <w:pPr>
                    <w:rPr>
                      <w:del w:id="635" w:author="Alexandre Dürrenmatt" w:date="2024-04-29T09:27:00Z"/>
                    </w:rPr>
                  </w:pPr>
                  <w:del w:id="636" w:author="Alexandre Dürrenmatt" w:date="2024-04-29T09:27:00Z">
                    <w:r w:rsidDel="00296F79">
                      <w:delText>- Il y a un tapis sous l'imprimante</w:delText>
                    </w:r>
                  </w:del>
                </w:p>
              </w:tc>
            </w:tr>
          </w:tbl>
          <w:p w14:paraId="5182F95E" w14:textId="77777777" w:rsidR="008D0D39" w:rsidDel="00296F79" w:rsidRDefault="008D0D39" w:rsidP="0088488C">
            <w:pPr>
              <w:rPr>
                <w:del w:id="637" w:author="Alexandre Dürrenmatt" w:date="2024-04-29T09:27:00Z"/>
              </w:rPr>
            </w:pPr>
          </w:p>
        </w:tc>
      </w:tr>
    </w:tbl>
    <w:p w14:paraId="6BEC51E8" w14:textId="77777777" w:rsidR="008D0D39" w:rsidDel="00296F79" w:rsidRDefault="008D0D39" w:rsidP="008D0D39">
      <w:pPr>
        <w:rPr>
          <w:del w:id="638" w:author="Alexandre Dürrenmatt" w:date="2024-04-29T09:27:00Z"/>
        </w:rPr>
      </w:pPr>
    </w:p>
    <w:p w14:paraId="640F2E7C" w14:textId="77777777" w:rsidR="008D0D39" w:rsidDel="00296F79" w:rsidRDefault="008D0D39">
      <w:pPr>
        <w:pStyle w:val="Titre3"/>
        <w:numPr>
          <w:ilvl w:val="0"/>
          <w:numId w:val="0"/>
        </w:numPr>
        <w:rPr>
          <w:del w:id="639" w:author="Alexandre Dürrenmatt" w:date="2024-04-29T09:27:00Z"/>
        </w:rPr>
        <w:pPrChange w:id="640" w:author="Alexandre Dürrenmatt" w:date="2024-04-23T16:18:00Z">
          <w:pPr>
            <w:pStyle w:val="Titre3"/>
          </w:pPr>
        </w:pPrChange>
      </w:pPr>
      <w:del w:id="641" w:author="Alexandre Dürrenmatt" w:date="2024-04-29T09:27:00Z">
        <w:r w:rsidDel="00296F79">
          <w:delText>Toilettes D12</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8107"/>
      </w:tblGrid>
      <w:tr w:rsidR="008D0D39" w:rsidDel="00296F79" w14:paraId="39D1477A" w14:textId="77777777" w:rsidTr="0088488C">
        <w:trPr>
          <w:del w:id="642" w:author="Alexandre Dürrenmatt" w:date="2024-04-29T09:27:00Z"/>
        </w:trPr>
        <w:tc>
          <w:tcPr>
            <w:tcW w:w="0" w:type="auto"/>
          </w:tcPr>
          <w:p w14:paraId="357738F8" w14:textId="77777777" w:rsidR="008D0D39" w:rsidDel="00296F79" w:rsidRDefault="008D0D39" w:rsidP="0088488C">
            <w:pPr>
              <w:rPr>
                <w:del w:id="643" w:author="Alexandre Dürrenmatt" w:date="2024-04-29T09:27:00Z"/>
              </w:rPr>
            </w:pPr>
            <w:del w:id="644" w:author="Alexandre Dürrenmatt" w:date="2024-04-29T09:27:00Z">
              <w:r w:rsidDel="00296F79">
                <w:delText>En tant qu'élèves Je veux des toilettes Pour pouvoir faire mes besoins</w:delText>
              </w:r>
            </w:del>
          </w:p>
        </w:tc>
      </w:tr>
      <w:tr w:rsidR="008D0D39" w:rsidDel="00296F79" w14:paraId="243C087B" w14:textId="77777777" w:rsidTr="0088488C">
        <w:trPr>
          <w:del w:id="645" w:author="Alexandre Dürrenmatt" w:date="2024-04-29T09:27:00Z"/>
        </w:trPr>
        <w:tc>
          <w:tcPr>
            <w:tcW w:w="0" w:type="auto"/>
          </w:tcPr>
          <w:p w14:paraId="2CAFF4CE" w14:textId="77777777" w:rsidR="008D0D39" w:rsidDel="00296F79" w:rsidRDefault="008D0D39" w:rsidP="0088488C">
            <w:pPr>
              <w:jc w:val="center"/>
              <w:rPr>
                <w:del w:id="646" w:author="Alexandre Dürrenmatt" w:date="2024-04-29T09:27:00Z"/>
              </w:rPr>
            </w:pPr>
            <w:del w:id="647"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2069"/>
              <w:gridCol w:w="6018"/>
            </w:tblGrid>
            <w:tr w:rsidR="008D0D39" w:rsidDel="00296F79" w14:paraId="5C17DA28" w14:textId="77777777" w:rsidTr="0088488C">
              <w:trPr>
                <w:del w:id="648" w:author="Alexandre Dürrenmatt" w:date="2024-04-29T09:27:00Z"/>
              </w:trPr>
              <w:tc>
                <w:tcPr>
                  <w:tcW w:w="0" w:type="auto"/>
                </w:tcPr>
                <w:p w14:paraId="754F425F" w14:textId="77777777" w:rsidR="008D0D39" w:rsidDel="00296F79" w:rsidRDefault="008D0D39" w:rsidP="0088488C">
                  <w:pPr>
                    <w:rPr>
                      <w:del w:id="649" w:author="Alexandre Dürrenmatt" w:date="2024-04-29T09:27:00Z"/>
                    </w:rPr>
                  </w:pPr>
                  <w:del w:id="650" w:author="Alexandre Dürrenmatt" w:date="2024-04-29T09:27:00Z">
                    <w:r w:rsidDel="00296F79">
                      <w:delText>Toilette</w:delText>
                    </w:r>
                  </w:del>
                </w:p>
              </w:tc>
              <w:tc>
                <w:tcPr>
                  <w:tcW w:w="0" w:type="auto"/>
                </w:tcPr>
                <w:p w14:paraId="7CB237E9" w14:textId="77777777" w:rsidR="008D0D39" w:rsidDel="00296F79" w:rsidRDefault="008D0D39" w:rsidP="0088488C">
                  <w:pPr>
                    <w:rPr>
                      <w:del w:id="651" w:author="Alexandre Dürrenmatt" w:date="2024-04-29T09:27:00Z"/>
                    </w:rPr>
                  </w:pPr>
                  <w:del w:id="652" w:author="Alexandre Dürrenmatt" w:date="2024-04-29T09:27:00Z">
                    <w:r w:rsidDel="00296F79">
                      <w:delText>- Il y a 3 petites pièces différente avec des toilettes a l'intérieur</w:delText>
                    </w:r>
                  </w:del>
                </w:p>
              </w:tc>
            </w:tr>
            <w:tr w:rsidR="008D0D39" w:rsidDel="00296F79" w14:paraId="57D6CB19" w14:textId="77777777" w:rsidTr="0088488C">
              <w:trPr>
                <w:del w:id="653" w:author="Alexandre Dürrenmatt" w:date="2024-04-29T09:27:00Z"/>
              </w:trPr>
              <w:tc>
                <w:tcPr>
                  <w:tcW w:w="0" w:type="auto"/>
                </w:tcPr>
                <w:p w14:paraId="1A191BC2" w14:textId="77777777" w:rsidR="008D0D39" w:rsidDel="00296F79" w:rsidRDefault="008D0D39" w:rsidP="0088488C">
                  <w:pPr>
                    <w:rPr>
                      <w:del w:id="654" w:author="Alexandre Dürrenmatt" w:date="2024-04-29T09:27:00Z"/>
                    </w:rPr>
                  </w:pPr>
                  <w:del w:id="655" w:author="Alexandre Dürrenmatt" w:date="2024-04-29T09:27:00Z">
                    <w:r w:rsidDel="00296F79">
                      <w:delText>Lavabo</w:delText>
                    </w:r>
                  </w:del>
                </w:p>
              </w:tc>
              <w:tc>
                <w:tcPr>
                  <w:tcW w:w="0" w:type="auto"/>
                </w:tcPr>
                <w:p w14:paraId="504A922E" w14:textId="77777777" w:rsidR="008D0D39" w:rsidDel="00296F79" w:rsidRDefault="008D0D39" w:rsidP="0088488C">
                  <w:pPr>
                    <w:rPr>
                      <w:del w:id="656" w:author="Alexandre Dürrenmatt" w:date="2024-04-29T09:27:00Z"/>
                    </w:rPr>
                  </w:pPr>
                  <w:del w:id="657" w:author="Alexandre Dürrenmatt" w:date="2024-04-29T09:27:00Z">
                    <w:r w:rsidDel="00296F79">
                      <w:delText>- Il y a un lavabo par toilette</w:delText>
                    </w:r>
                  </w:del>
                </w:p>
              </w:tc>
            </w:tr>
            <w:tr w:rsidR="008D0D39" w:rsidDel="00296F79" w14:paraId="3266F540" w14:textId="77777777" w:rsidTr="0088488C">
              <w:trPr>
                <w:del w:id="658" w:author="Alexandre Dürrenmatt" w:date="2024-04-29T09:27:00Z"/>
              </w:trPr>
              <w:tc>
                <w:tcPr>
                  <w:tcW w:w="0" w:type="auto"/>
                </w:tcPr>
                <w:p w14:paraId="663A567F" w14:textId="77777777" w:rsidR="008D0D39" w:rsidDel="00296F79" w:rsidRDefault="008D0D39" w:rsidP="0088488C">
                  <w:pPr>
                    <w:rPr>
                      <w:del w:id="659" w:author="Alexandre Dürrenmatt" w:date="2024-04-29T09:27:00Z"/>
                    </w:rPr>
                  </w:pPr>
                  <w:del w:id="660" w:author="Alexandre Dürrenmatt" w:date="2024-04-29T09:27:00Z">
                    <w:r w:rsidDel="00296F79">
                      <w:delText>Savon</w:delText>
                    </w:r>
                  </w:del>
                </w:p>
              </w:tc>
              <w:tc>
                <w:tcPr>
                  <w:tcW w:w="0" w:type="auto"/>
                </w:tcPr>
                <w:p w14:paraId="67152CDD" w14:textId="77777777" w:rsidR="008D0D39" w:rsidDel="00296F79" w:rsidRDefault="008D0D39" w:rsidP="0088488C">
                  <w:pPr>
                    <w:rPr>
                      <w:del w:id="661" w:author="Alexandre Dürrenmatt" w:date="2024-04-29T09:27:00Z"/>
                    </w:rPr>
                  </w:pPr>
                  <w:del w:id="662" w:author="Alexandre Dürrenmatt" w:date="2024-04-29T09:27:00Z">
                    <w:r w:rsidDel="00296F79">
                      <w:delText>- Il y a une boite de savon par toilettes</w:delText>
                    </w:r>
                  </w:del>
                </w:p>
              </w:tc>
            </w:tr>
            <w:tr w:rsidR="008D0D39" w:rsidDel="00296F79" w14:paraId="28C1B345" w14:textId="77777777" w:rsidTr="0088488C">
              <w:trPr>
                <w:del w:id="663" w:author="Alexandre Dürrenmatt" w:date="2024-04-29T09:27:00Z"/>
              </w:trPr>
              <w:tc>
                <w:tcPr>
                  <w:tcW w:w="0" w:type="auto"/>
                </w:tcPr>
                <w:p w14:paraId="32DB5F5C" w14:textId="77777777" w:rsidR="008D0D39" w:rsidDel="00296F79" w:rsidRDefault="008D0D39" w:rsidP="0088488C">
                  <w:pPr>
                    <w:rPr>
                      <w:del w:id="664" w:author="Alexandre Dürrenmatt" w:date="2024-04-29T09:27:00Z"/>
                    </w:rPr>
                  </w:pPr>
                  <w:del w:id="665" w:author="Alexandre Dürrenmatt" w:date="2024-04-29T09:27:00Z">
                    <w:r w:rsidDel="00296F79">
                      <w:delText>Papier pour les mains</w:delText>
                    </w:r>
                  </w:del>
                </w:p>
              </w:tc>
              <w:tc>
                <w:tcPr>
                  <w:tcW w:w="0" w:type="auto"/>
                </w:tcPr>
                <w:p w14:paraId="24E60E5C" w14:textId="77777777" w:rsidR="008D0D39" w:rsidDel="00296F79" w:rsidRDefault="008D0D39" w:rsidP="0088488C">
                  <w:pPr>
                    <w:rPr>
                      <w:del w:id="666" w:author="Alexandre Dürrenmatt" w:date="2024-04-29T09:27:00Z"/>
                    </w:rPr>
                  </w:pPr>
                  <w:del w:id="667" w:author="Alexandre Dürrenmatt" w:date="2024-04-29T09:27:00Z">
                    <w:r w:rsidDel="00296F79">
                      <w:delText>- Il y a 1 distributeur de papier pour les mains par toilette</w:delText>
                    </w:r>
                  </w:del>
                </w:p>
              </w:tc>
            </w:tr>
            <w:tr w:rsidR="008D0D39" w:rsidDel="00296F79" w14:paraId="491221B0" w14:textId="77777777" w:rsidTr="0088488C">
              <w:trPr>
                <w:del w:id="668" w:author="Alexandre Dürrenmatt" w:date="2024-04-29T09:27:00Z"/>
              </w:trPr>
              <w:tc>
                <w:tcPr>
                  <w:tcW w:w="0" w:type="auto"/>
                </w:tcPr>
                <w:p w14:paraId="2A071B5C" w14:textId="77777777" w:rsidR="008D0D39" w:rsidDel="00296F79" w:rsidRDefault="008D0D39" w:rsidP="0088488C">
                  <w:pPr>
                    <w:rPr>
                      <w:del w:id="669" w:author="Alexandre Dürrenmatt" w:date="2024-04-29T09:27:00Z"/>
                    </w:rPr>
                  </w:pPr>
                  <w:del w:id="670" w:author="Alexandre Dürrenmatt" w:date="2024-04-29T09:27:00Z">
                    <w:r w:rsidDel="00296F79">
                      <w:delText>Poubelle</w:delText>
                    </w:r>
                  </w:del>
                </w:p>
              </w:tc>
              <w:tc>
                <w:tcPr>
                  <w:tcW w:w="0" w:type="auto"/>
                </w:tcPr>
                <w:p w14:paraId="6DB16239" w14:textId="77777777" w:rsidR="008D0D39" w:rsidDel="00296F79" w:rsidRDefault="008D0D39" w:rsidP="0088488C">
                  <w:pPr>
                    <w:rPr>
                      <w:del w:id="671" w:author="Alexandre Dürrenmatt" w:date="2024-04-29T09:27:00Z"/>
                    </w:rPr>
                  </w:pPr>
                  <w:del w:id="672" w:author="Alexandre Dürrenmatt" w:date="2024-04-29T09:27:00Z">
                    <w:r w:rsidDel="00296F79">
                      <w:delText>- Il y a une poubelle dans chaque toilettes</w:delText>
                    </w:r>
                  </w:del>
                </w:p>
              </w:tc>
            </w:tr>
            <w:tr w:rsidR="008D0D39" w:rsidDel="00296F79" w14:paraId="3A97836F" w14:textId="77777777" w:rsidTr="0088488C">
              <w:trPr>
                <w:del w:id="673" w:author="Alexandre Dürrenmatt" w:date="2024-04-29T09:27:00Z"/>
              </w:trPr>
              <w:tc>
                <w:tcPr>
                  <w:tcW w:w="0" w:type="auto"/>
                </w:tcPr>
                <w:p w14:paraId="57A335E0" w14:textId="77777777" w:rsidR="008D0D39" w:rsidDel="00296F79" w:rsidRDefault="008D0D39" w:rsidP="0088488C">
                  <w:pPr>
                    <w:rPr>
                      <w:del w:id="674" w:author="Alexandre Dürrenmatt" w:date="2024-04-29T09:27:00Z"/>
                    </w:rPr>
                  </w:pPr>
                  <w:del w:id="675" w:author="Alexandre Dürrenmatt" w:date="2024-04-29T09:27:00Z">
                    <w:r w:rsidDel="00296F79">
                      <w:delText>Murs</w:delText>
                    </w:r>
                  </w:del>
                </w:p>
              </w:tc>
              <w:tc>
                <w:tcPr>
                  <w:tcW w:w="0" w:type="auto"/>
                </w:tcPr>
                <w:p w14:paraId="2B56C385" w14:textId="77777777" w:rsidR="008D0D39" w:rsidDel="00296F79" w:rsidRDefault="008D0D39" w:rsidP="0088488C">
                  <w:pPr>
                    <w:rPr>
                      <w:del w:id="676" w:author="Alexandre Dürrenmatt" w:date="2024-04-29T09:27:00Z"/>
                    </w:rPr>
                  </w:pPr>
                  <w:del w:id="677" w:author="Alexandre Dürrenmatt" w:date="2024-04-29T09:27:00Z">
                    <w:r w:rsidDel="00296F79">
                      <w:delText>- Il y a tout les murs blanc par toilette</w:delText>
                    </w:r>
                  </w:del>
                </w:p>
              </w:tc>
            </w:tr>
            <w:tr w:rsidR="008D0D39" w:rsidDel="00296F79" w14:paraId="3926AC5C" w14:textId="77777777" w:rsidTr="0088488C">
              <w:trPr>
                <w:del w:id="678" w:author="Alexandre Dürrenmatt" w:date="2024-04-29T09:27:00Z"/>
              </w:trPr>
              <w:tc>
                <w:tcPr>
                  <w:tcW w:w="0" w:type="auto"/>
                </w:tcPr>
                <w:p w14:paraId="619A030D" w14:textId="77777777" w:rsidR="008D0D39" w:rsidDel="00296F79" w:rsidRDefault="008D0D39" w:rsidP="0088488C">
                  <w:pPr>
                    <w:rPr>
                      <w:del w:id="679" w:author="Alexandre Dürrenmatt" w:date="2024-04-29T09:27:00Z"/>
                    </w:rPr>
                  </w:pPr>
                  <w:del w:id="680" w:author="Alexandre Dürrenmatt" w:date="2024-04-29T09:27:00Z">
                    <w:r w:rsidDel="00296F79">
                      <w:delText>Interrupteur</w:delText>
                    </w:r>
                  </w:del>
                </w:p>
              </w:tc>
              <w:tc>
                <w:tcPr>
                  <w:tcW w:w="0" w:type="auto"/>
                </w:tcPr>
                <w:p w14:paraId="6C73FFBB" w14:textId="77777777" w:rsidR="008D0D39" w:rsidDel="00296F79" w:rsidRDefault="008D0D39" w:rsidP="0088488C">
                  <w:pPr>
                    <w:rPr>
                      <w:del w:id="681" w:author="Alexandre Dürrenmatt" w:date="2024-04-29T09:27:00Z"/>
                    </w:rPr>
                  </w:pPr>
                  <w:del w:id="682" w:author="Alexandre Dürrenmatt" w:date="2024-04-29T09:27:00Z">
                    <w:r w:rsidDel="00296F79">
                      <w:delText>- Il y a un interrupteur pour la lumière dans chaque toilette</w:delText>
                    </w:r>
                  </w:del>
                </w:p>
              </w:tc>
            </w:tr>
            <w:tr w:rsidR="008D0D39" w:rsidDel="00296F79" w14:paraId="1E492DC9" w14:textId="77777777" w:rsidTr="0088488C">
              <w:trPr>
                <w:del w:id="683" w:author="Alexandre Dürrenmatt" w:date="2024-04-29T09:27:00Z"/>
              </w:trPr>
              <w:tc>
                <w:tcPr>
                  <w:tcW w:w="0" w:type="auto"/>
                </w:tcPr>
                <w:p w14:paraId="1BAF0FFA" w14:textId="77777777" w:rsidR="008D0D39" w:rsidDel="00296F79" w:rsidRDefault="008D0D39" w:rsidP="0088488C">
                  <w:pPr>
                    <w:rPr>
                      <w:del w:id="684" w:author="Alexandre Dürrenmatt" w:date="2024-04-29T09:27:00Z"/>
                    </w:rPr>
                  </w:pPr>
                  <w:del w:id="685" w:author="Alexandre Dürrenmatt" w:date="2024-04-29T09:27:00Z">
                    <w:r w:rsidDel="00296F79">
                      <w:delText>Porte</w:delText>
                    </w:r>
                  </w:del>
                </w:p>
              </w:tc>
              <w:tc>
                <w:tcPr>
                  <w:tcW w:w="0" w:type="auto"/>
                </w:tcPr>
                <w:p w14:paraId="2604B965" w14:textId="77777777" w:rsidR="008D0D39" w:rsidDel="00296F79" w:rsidRDefault="008D0D39" w:rsidP="0088488C">
                  <w:pPr>
                    <w:rPr>
                      <w:del w:id="686" w:author="Alexandre Dürrenmatt" w:date="2024-04-29T09:27:00Z"/>
                    </w:rPr>
                  </w:pPr>
                  <w:del w:id="687" w:author="Alexandre Dürrenmatt" w:date="2024-04-29T09:27:00Z">
                    <w:r w:rsidDel="00296F79">
                      <w:delText>- Il y a une porte en bois claire</w:delText>
                    </w:r>
                  </w:del>
                </w:p>
              </w:tc>
            </w:tr>
            <w:tr w:rsidR="008D0D39" w:rsidDel="00296F79" w14:paraId="2A7DC932" w14:textId="77777777" w:rsidTr="0088488C">
              <w:trPr>
                <w:del w:id="688" w:author="Alexandre Dürrenmatt" w:date="2024-04-29T09:27:00Z"/>
              </w:trPr>
              <w:tc>
                <w:tcPr>
                  <w:tcW w:w="0" w:type="auto"/>
                </w:tcPr>
                <w:p w14:paraId="786E468B" w14:textId="77777777" w:rsidR="008D0D39" w:rsidDel="00296F79" w:rsidRDefault="008D0D39" w:rsidP="0088488C">
                  <w:pPr>
                    <w:rPr>
                      <w:del w:id="689" w:author="Alexandre Dürrenmatt" w:date="2024-04-29T09:27:00Z"/>
                    </w:rPr>
                  </w:pPr>
                  <w:del w:id="690" w:author="Alexandre Dürrenmatt" w:date="2024-04-29T09:27:00Z">
                    <w:r w:rsidDel="00296F79">
                      <w:delText>Papier toilette</w:delText>
                    </w:r>
                  </w:del>
                </w:p>
              </w:tc>
              <w:tc>
                <w:tcPr>
                  <w:tcW w:w="0" w:type="auto"/>
                </w:tcPr>
                <w:p w14:paraId="39952A1F" w14:textId="77777777" w:rsidR="008D0D39" w:rsidDel="00296F79" w:rsidRDefault="008D0D39" w:rsidP="0088488C">
                  <w:pPr>
                    <w:rPr>
                      <w:del w:id="691" w:author="Alexandre Dürrenmatt" w:date="2024-04-29T09:27:00Z"/>
                    </w:rPr>
                  </w:pPr>
                  <w:del w:id="692" w:author="Alexandre Dürrenmatt" w:date="2024-04-29T09:27:00Z">
                    <w:r w:rsidDel="00296F79">
                      <w:delText>- Il y un rouleau de papier toilette par toilette</w:delText>
                    </w:r>
                  </w:del>
                </w:p>
              </w:tc>
            </w:tr>
          </w:tbl>
          <w:p w14:paraId="369C4627" w14:textId="77777777" w:rsidR="008D0D39" w:rsidDel="00296F79" w:rsidRDefault="008D0D39" w:rsidP="0088488C">
            <w:pPr>
              <w:rPr>
                <w:del w:id="693" w:author="Alexandre Dürrenmatt" w:date="2024-04-29T09:27:00Z"/>
              </w:rPr>
            </w:pPr>
          </w:p>
        </w:tc>
      </w:tr>
    </w:tbl>
    <w:p w14:paraId="2E1E2702" w14:textId="77777777" w:rsidR="008D0D39" w:rsidDel="00296F79" w:rsidRDefault="008D0D39" w:rsidP="008D0D39">
      <w:pPr>
        <w:rPr>
          <w:del w:id="694" w:author="Alexandre Dürrenmatt" w:date="2024-04-29T09:27:00Z"/>
        </w:rPr>
      </w:pPr>
    </w:p>
    <w:p w14:paraId="55CB46C6" w14:textId="77777777" w:rsidR="008D0D39" w:rsidDel="00296F79" w:rsidRDefault="008D0D39">
      <w:pPr>
        <w:pStyle w:val="Titre3"/>
        <w:numPr>
          <w:ilvl w:val="0"/>
          <w:numId w:val="0"/>
        </w:numPr>
        <w:rPr>
          <w:del w:id="695" w:author="Alexandre Dürrenmatt" w:date="2024-04-29T09:27:00Z"/>
        </w:rPr>
        <w:pPrChange w:id="696" w:author="Alexandre Dürrenmatt" w:date="2024-04-23T16:18:00Z">
          <w:pPr>
            <w:pStyle w:val="Titre3"/>
          </w:pPr>
        </w:pPrChange>
      </w:pPr>
      <w:del w:id="697" w:author="Alexandre Dürrenmatt" w:date="2024-04-29T09:27:00Z">
        <w:r w:rsidDel="00296F79">
          <w:delText>Salle de classe étage D08</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8D0D39" w:rsidDel="00296F79" w14:paraId="76431477" w14:textId="77777777" w:rsidTr="0088488C">
        <w:trPr>
          <w:del w:id="698" w:author="Alexandre Dürrenmatt" w:date="2024-04-29T09:27:00Z"/>
        </w:trPr>
        <w:tc>
          <w:tcPr>
            <w:tcW w:w="0" w:type="auto"/>
          </w:tcPr>
          <w:p w14:paraId="72670BF8" w14:textId="77777777" w:rsidR="008D0D39" w:rsidDel="00296F79" w:rsidRDefault="008D0D39" w:rsidP="0088488C">
            <w:pPr>
              <w:rPr>
                <w:del w:id="699" w:author="Alexandre Dürrenmatt" w:date="2024-04-29T09:27:00Z"/>
              </w:rPr>
            </w:pPr>
            <w:del w:id="700" w:author="Alexandre Dürrenmatt" w:date="2024-04-29T09:27:00Z">
              <w:r w:rsidDel="00296F79">
                <w:delText>En tant que élève Je veux une salle de classe en 1er étage Pour enseigner des élèves</w:delText>
              </w:r>
            </w:del>
          </w:p>
        </w:tc>
      </w:tr>
      <w:tr w:rsidR="008D0D39" w:rsidDel="00296F79" w14:paraId="277772DE" w14:textId="77777777" w:rsidTr="0088488C">
        <w:trPr>
          <w:del w:id="701" w:author="Alexandre Dürrenmatt" w:date="2024-04-29T09:27:00Z"/>
        </w:trPr>
        <w:tc>
          <w:tcPr>
            <w:tcW w:w="0" w:type="auto"/>
          </w:tcPr>
          <w:p w14:paraId="0674FE50" w14:textId="77777777" w:rsidR="008D0D39" w:rsidDel="00296F79" w:rsidRDefault="008D0D39" w:rsidP="0088488C">
            <w:pPr>
              <w:jc w:val="center"/>
              <w:rPr>
                <w:del w:id="702" w:author="Alexandre Dürrenmatt" w:date="2024-04-29T09:27:00Z"/>
              </w:rPr>
            </w:pPr>
            <w:del w:id="703"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947"/>
              <w:gridCol w:w="7093"/>
            </w:tblGrid>
            <w:tr w:rsidR="008D0D39" w:rsidDel="00296F79" w14:paraId="612F7341" w14:textId="77777777" w:rsidTr="0088488C">
              <w:trPr>
                <w:del w:id="704" w:author="Alexandre Dürrenmatt" w:date="2024-04-29T09:27:00Z"/>
              </w:trPr>
              <w:tc>
                <w:tcPr>
                  <w:tcW w:w="0" w:type="auto"/>
                </w:tcPr>
                <w:p w14:paraId="514CF7E3" w14:textId="77777777" w:rsidR="008D0D39" w:rsidDel="00296F79" w:rsidRDefault="008D0D39" w:rsidP="0088488C">
                  <w:pPr>
                    <w:rPr>
                      <w:del w:id="705" w:author="Alexandre Dürrenmatt" w:date="2024-04-29T09:27:00Z"/>
                    </w:rPr>
                  </w:pPr>
                  <w:del w:id="706" w:author="Alexandre Dürrenmatt" w:date="2024-04-29T09:27:00Z">
                    <w:r w:rsidDel="00296F79">
                      <w:delText>rangée de tables</w:delText>
                    </w:r>
                  </w:del>
                </w:p>
              </w:tc>
              <w:tc>
                <w:tcPr>
                  <w:tcW w:w="0" w:type="auto"/>
                </w:tcPr>
                <w:p w14:paraId="10CE9B7B" w14:textId="77777777" w:rsidR="008D0D39" w:rsidDel="00296F79" w:rsidRDefault="008D0D39" w:rsidP="0088488C">
                  <w:pPr>
                    <w:rPr>
                      <w:del w:id="707" w:author="Alexandre Dürrenmatt" w:date="2024-04-29T09:27:00Z"/>
                    </w:rPr>
                  </w:pPr>
                  <w:del w:id="708" w:author="Alexandre Dürrenmatt" w:date="2024-04-29T09:27:00Z">
                    <w:r w:rsidDel="00296F79">
                      <w:delText>Quand j'entre dans la classe il y'a trois rangées de  4 tables chacune.</w:delText>
                    </w:r>
                  </w:del>
                </w:p>
              </w:tc>
            </w:tr>
            <w:tr w:rsidR="008D0D39" w:rsidDel="00296F79" w14:paraId="59A63F27" w14:textId="77777777" w:rsidTr="0088488C">
              <w:trPr>
                <w:del w:id="709" w:author="Alexandre Dürrenmatt" w:date="2024-04-29T09:27:00Z"/>
              </w:trPr>
              <w:tc>
                <w:tcPr>
                  <w:tcW w:w="0" w:type="auto"/>
                </w:tcPr>
                <w:p w14:paraId="74657FF1" w14:textId="77777777" w:rsidR="008D0D39" w:rsidDel="00296F79" w:rsidRDefault="008D0D39" w:rsidP="0088488C">
                  <w:pPr>
                    <w:rPr>
                      <w:del w:id="710" w:author="Alexandre Dürrenmatt" w:date="2024-04-29T09:27:00Z"/>
                    </w:rPr>
                  </w:pPr>
                  <w:del w:id="711" w:author="Alexandre Dürrenmatt" w:date="2024-04-29T09:27:00Z">
                    <w:r w:rsidDel="00296F79">
                      <w:delText>bibliothèque</w:delText>
                    </w:r>
                  </w:del>
                </w:p>
              </w:tc>
              <w:tc>
                <w:tcPr>
                  <w:tcW w:w="0" w:type="auto"/>
                </w:tcPr>
                <w:p w14:paraId="74EA4000" w14:textId="77777777" w:rsidR="008D0D39" w:rsidDel="00296F79" w:rsidRDefault="008D0D39" w:rsidP="0088488C">
                  <w:pPr>
                    <w:rPr>
                      <w:del w:id="712" w:author="Alexandre Dürrenmatt" w:date="2024-04-29T09:27:00Z"/>
                    </w:rPr>
                  </w:pPr>
                  <w:del w:id="713" w:author="Alexandre Dürrenmatt" w:date="2024-04-29T09:27:00Z">
                    <w:r w:rsidDel="00296F79">
                      <w:delText>Quand j'entre dans la salle je vois une bibliothèque à ma droite.</w:delText>
                    </w:r>
                  </w:del>
                </w:p>
              </w:tc>
            </w:tr>
            <w:tr w:rsidR="008D0D39" w:rsidDel="00296F79" w14:paraId="138B23AC" w14:textId="77777777" w:rsidTr="0088488C">
              <w:trPr>
                <w:del w:id="714" w:author="Alexandre Dürrenmatt" w:date="2024-04-29T09:27:00Z"/>
              </w:trPr>
              <w:tc>
                <w:tcPr>
                  <w:tcW w:w="0" w:type="auto"/>
                </w:tcPr>
                <w:p w14:paraId="59D19E72" w14:textId="77777777" w:rsidR="008D0D39" w:rsidDel="00296F79" w:rsidRDefault="008D0D39" w:rsidP="0088488C">
                  <w:pPr>
                    <w:rPr>
                      <w:del w:id="715" w:author="Alexandre Dürrenmatt" w:date="2024-04-29T09:27:00Z"/>
                    </w:rPr>
                  </w:pPr>
                  <w:del w:id="716" w:author="Alexandre Dürrenmatt" w:date="2024-04-29T09:27:00Z">
                    <w:r w:rsidDel="00296F79">
                      <w:delText>fenêtres</w:delText>
                    </w:r>
                  </w:del>
                </w:p>
              </w:tc>
              <w:tc>
                <w:tcPr>
                  <w:tcW w:w="0" w:type="auto"/>
                </w:tcPr>
                <w:p w14:paraId="59B86F1A" w14:textId="77777777" w:rsidR="008D0D39" w:rsidDel="00296F79" w:rsidRDefault="008D0D39" w:rsidP="0088488C">
                  <w:pPr>
                    <w:rPr>
                      <w:del w:id="717" w:author="Alexandre Dürrenmatt" w:date="2024-04-29T09:27:00Z"/>
                    </w:rPr>
                  </w:pPr>
                  <w:del w:id="718" w:author="Alexandre Dürrenmatt" w:date="2024-04-29T09:27:00Z">
                    <w:r w:rsidDel="00296F79">
                      <w:delText>Quand j'entre dans la salle je vois deux fenêtres séparés de deux mètres à l'horizontale à ma gauche.</w:delText>
                    </w:r>
                  </w:del>
                </w:p>
              </w:tc>
            </w:tr>
            <w:tr w:rsidR="008D0D39" w:rsidDel="00296F79" w14:paraId="59814E11" w14:textId="77777777" w:rsidTr="0088488C">
              <w:trPr>
                <w:del w:id="719" w:author="Alexandre Dürrenmatt" w:date="2024-04-29T09:27:00Z"/>
              </w:trPr>
              <w:tc>
                <w:tcPr>
                  <w:tcW w:w="0" w:type="auto"/>
                </w:tcPr>
                <w:p w14:paraId="5BE42E30" w14:textId="77777777" w:rsidR="008D0D39" w:rsidDel="00296F79" w:rsidRDefault="008D0D39" w:rsidP="0088488C">
                  <w:pPr>
                    <w:rPr>
                      <w:del w:id="720" w:author="Alexandre Dürrenmatt" w:date="2024-04-29T09:27:00Z"/>
                    </w:rPr>
                  </w:pPr>
                  <w:del w:id="721" w:author="Alexandre Dürrenmatt" w:date="2024-04-29T09:27:00Z">
                    <w:r w:rsidDel="00296F79">
                      <w:delText>chaises</w:delText>
                    </w:r>
                  </w:del>
                </w:p>
              </w:tc>
              <w:tc>
                <w:tcPr>
                  <w:tcW w:w="0" w:type="auto"/>
                </w:tcPr>
                <w:p w14:paraId="5BCCC3D3" w14:textId="77777777" w:rsidR="008D0D39" w:rsidDel="00296F79" w:rsidRDefault="008D0D39" w:rsidP="0088488C">
                  <w:pPr>
                    <w:rPr>
                      <w:del w:id="722" w:author="Alexandre Dürrenmatt" w:date="2024-04-29T09:27:00Z"/>
                    </w:rPr>
                  </w:pPr>
                  <w:del w:id="723" w:author="Alexandre Dürrenmatt" w:date="2024-04-29T09:27:00Z">
                    <w:r w:rsidDel="00296F79">
                      <w:delText>Les chaises sont devant les tables</w:delText>
                    </w:r>
                  </w:del>
                </w:p>
              </w:tc>
            </w:tr>
            <w:tr w:rsidR="008D0D39" w:rsidDel="00296F79" w14:paraId="49FE4535" w14:textId="77777777" w:rsidTr="0088488C">
              <w:trPr>
                <w:del w:id="724" w:author="Alexandre Dürrenmatt" w:date="2024-04-29T09:27:00Z"/>
              </w:trPr>
              <w:tc>
                <w:tcPr>
                  <w:tcW w:w="0" w:type="auto"/>
                </w:tcPr>
                <w:p w14:paraId="509CC8E7" w14:textId="77777777" w:rsidR="008D0D39" w:rsidDel="00296F79" w:rsidRDefault="008D0D39" w:rsidP="0088488C">
                  <w:pPr>
                    <w:rPr>
                      <w:del w:id="725" w:author="Alexandre Dürrenmatt" w:date="2024-04-29T09:27:00Z"/>
                    </w:rPr>
                  </w:pPr>
                  <w:del w:id="726" w:author="Alexandre Dürrenmatt" w:date="2024-04-29T09:27:00Z">
                    <w:r w:rsidDel="00296F79">
                      <w:delText>tableau blanc</w:delText>
                    </w:r>
                  </w:del>
                </w:p>
              </w:tc>
              <w:tc>
                <w:tcPr>
                  <w:tcW w:w="0" w:type="auto"/>
                </w:tcPr>
                <w:p w14:paraId="29D420E2" w14:textId="77777777" w:rsidR="008D0D39" w:rsidDel="00296F79" w:rsidRDefault="008D0D39" w:rsidP="0088488C">
                  <w:pPr>
                    <w:rPr>
                      <w:del w:id="727" w:author="Alexandre Dürrenmatt" w:date="2024-04-29T09:27:00Z"/>
                    </w:rPr>
                  </w:pPr>
                  <w:del w:id="728" w:author="Alexandre Dürrenmatt" w:date="2024-04-29T09:27:00Z">
                    <w:r w:rsidDel="00296F79">
                      <w:delText>Devant les tables se positionne un tableau blanc</w:delText>
                    </w:r>
                  </w:del>
                </w:p>
              </w:tc>
            </w:tr>
            <w:tr w:rsidR="008D0D39" w:rsidDel="00296F79" w14:paraId="0BF5E89E" w14:textId="77777777" w:rsidTr="0088488C">
              <w:trPr>
                <w:del w:id="729" w:author="Alexandre Dürrenmatt" w:date="2024-04-29T09:27:00Z"/>
              </w:trPr>
              <w:tc>
                <w:tcPr>
                  <w:tcW w:w="0" w:type="auto"/>
                </w:tcPr>
                <w:p w14:paraId="3AB1EA8E" w14:textId="77777777" w:rsidR="008D0D39" w:rsidDel="00296F79" w:rsidRDefault="008D0D39" w:rsidP="0088488C">
                  <w:pPr>
                    <w:rPr>
                      <w:del w:id="730" w:author="Alexandre Dürrenmatt" w:date="2024-04-29T09:27:00Z"/>
                    </w:rPr>
                  </w:pPr>
                  <w:del w:id="731" w:author="Alexandre Dürrenmatt" w:date="2024-04-29T09:27:00Z">
                    <w:r w:rsidDel="00296F79">
                      <w:delText>écrans claviers et souris</w:delText>
                    </w:r>
                  </w:del>
                </w:p>
              </w:tc>
              <w:tc>
                <w:tcPr>
                  <w:tcW w:w="0" w:type="auto"/>
                </w:tcPr>
                <w:p w14:paraId="56801D6E" w14:textId="77777777" w:rsidR="008D0D39" w:rsidDel="00296F79" w:rsidRDefault="008D0D39" w:rsidP="0088488C">
                  <w:pPr>
                    <w:rPr>
                      <w:del w:id="732" w:author="Alexandre Dürrenmatt" w:date="2024-04-29T09:27:00Z"/>
                    </w:rPr>
                  </w:pPr>
                  <w:del w:id="733" w:author="Alexandre Dürrenmatt" w:date="2024-04-29T09:27:00Z">
                    <w:r w:rsidDel="00296F79">
                      <w:delText>Sur chaque table se trouvent deux écrans avec un clavier et souris</w:delText>
                    </w:r>
                  </w:del>
                </w:p>
              </w:tc>
            </w:tr>
            <w:tr w:rsidR="008D0D39" w:rsidDel="00296F79" w14:paraId="170EC82B" w14:textId="77777777" w:rsidTr="0088488C">
              <w:trPr>
                <w:del w:id="734" w:author="Alexandre Dürrenmatt" w:date="2024-04-29T09:27:00Z"/>
              </w:trPr>
              <w:tc>
                <w:tcPr>
                  <w:tcW w:w="0" w:type="auto"/>
                </w:tcPr>
                <w:p w14:paraId="73E9BF33" w14:textId="77777777" w:rsidR="008D0D39" w:rsidDel="00296F79" w:rsidRDefault="008D0D39" w:rsidP="0088488C">
                  <w:pPr>
                    <w:rPr>
                      <w:del w:id="735" w:author="Alexandre Dürrenmatt" w:date="2024-04-29T09:27:00Z"/>
                    </w:rPr>
                  </w:pPr>
                  <w:del w:id="736" w:author="Alexandre Dürrenmatt" w:date="2024-04-29T09:27:00Z">
                    <w:r w:rsidDel="00296F79">
                      <w:delText>canapé</w:delText>
                    </w:r>
                  </w:del>
                </w:p>
              </w:tc>
              <w:tc>
                <w:tcPr>
                  <w:tcW w:w="0" w:type="auto"/>
                </w:tcPr>
                <w:p w14:paraId="69590481" w14:textId="77777777" w:rsidR="008D0D39" w:rsidDel="00296F79" w:rsidRDefault="008D0D39" w:rsidP="0088488C">
                  <w:pPr>
                    <w:rPr>
                      <w:del w:id="737" w:author="Alexandre Dürrenmatt" w:date="2024-04-29T09:27:00Z"/>
                    </w:rPr>
                  </w:pPr>
                  <w:del w:id="738" w:author="Alexandre Dürrenmatt" w:date="2024-04-29T09:27:00Z">
                    <w:r w:rsidDel="00296F79">
                      <w:delText>Au fond de la salle, dans le coin à droite se trouve un canapé à quatre places</w:delText>
                    </w:r>
                  </w:del>
                </w:p>
              </w:tc>
            </w:tr>
            <w:tr w:rsidR="008D0D39" w:rsidDel="00296F79" w14:paraId="33FBAE80" w14:textId="77777777" w:rsidTr="0088488C">
              <w:trPr>
                <w:del w:id="739" w:author="Alexandre Dürrenmatt" w:date="2024-04-29T09:27:00Z"/>
              </w:trPr>
              <w:tc>
                <w:tcPr>
                  <w:tcW w:w="0" w:type="auto"/>
                </w:tcPr>
                <w:p w14:paraId="2D21E467" w14:textId="77777777" w:rsidR="008D0D39" w:rsidDel="00296F79" w:rsidRDefault="008D0D39" w:rsidP="0088488C">
                  <w:pPr>
                    <w:rPr>
                      <w:del w:id="740" w:author="Alexandre Dürrenmatt" w:date="2024-04-29T09:27:00Z"/>
                    </w:rPr>
                  </w:pPr>
                  <w:del w:id="741" w:author="Alexandre Dürrenmatt" w:date="2024-04-29T09:27:00Z">
                    <w:r w:rsidDel="00296F79">
                      <w:delText>poufs</w:delText>
                    </w:r>
                  </w:del>
                </w:p>
              </w:tc>
              <w:tc>
                <w:tcPr>
                  <w:tcW w:w="0" w:type="auto"/>
                </w:tcPr>
                <w:p w14:paraId="0844018A" w14:textId="77777777" w:rsidR="008D0D39" w:rsidDel="00296F79" w:rsidRDefault="008D0D39" w:rsidP="0088488C">
                  <w:pPr>
                    <w:rPr>
                      <w:del w:id="742" w:author="Alexandre Dürrenmatt" w:date="2024-04-29T09:27:00Z"/>
                    </w:rPr>
                  </w:pPr>
                  <w:del w:id="743" w:author="Alexandre Dürrenmatt" w:date="2024-04-29T09:27:00Z">
                    <w:r w:rsidDel="00296F79">
                      <w:delText>Devant ce canapé se trouvent deux poufs</w:delText>
                    </w:r>
                  </w:del>
                </w:p>
              </w:tc>
            </w:tr>
          </w:tbl>
          <w:p w14:paraId="59623426" w14:textId="77777777" w:rsidR="008D0D39" w:rsidDel="00296F79" w:rsidRDefault="008D0D39" w:rsidP="0088488C">
            <w:pPr>
              <w:rPr>
                <w:del w:id="744" w:author="Alexandre Dürrenmatt" w:date="2024-04-29T09:27:00Z"/>
              </w:rPr>
            </w:pPr>
          </w:p>
        </w:tc>
      </w:tr>
    </w:tbl>
    <w:p w14:paraId="2C7E790E" w14:textId="77777777" w:rsidR="008D0D39" w:rsidDel="00296F79" w:rsidRDefault="008D0D39" w:rsidP="008D0D39">
      <w:pPr>
        <w:rPr>
          <w:del w:id="745" w:author="Alexandre Dürrenmatt" w:date="2024-04-29T09:27:00Z"/>
        </w:rPr>
      </w:pPr>
    </w:p>
    <w:p w14:paraId="0AF6CFBA" w14:textId="77777777" w:rsidR="008D0D39" w:rsidDel="00296F79" w:rsidRDefault="008D0D39">
      <w:pPr>
        <w:pStyle w:val="Titre3"/>
        <w:numPr>
          <w:ilvl w:val="0"/>
          <w:numId w:val="0"/>
        </w:numPr>
        <w:rPr>
          <w:del w:id="746" w:author="Alexandre Dürrenmatt" w:date="2024-04-29T09:27:00Z"/>
        </w:rPr>
        <w:pPrChange w:id="747" w:author="Alexandre Dürrenmatt" w:date="2024-04-23T16:18:00Z">
          <w:pPr>
            <w:pStyle w:val="Titre3"/>
          </w:pPr>
        </w:pPrChange>
      </w:pPr>
      <w:del w:id="748" w:author="Alexandre Dürrenmatt" w:date="2024-04-29T09:27:00Z">
        <w:r w:rsidDel="00296F79">
          <w:delText>Salle de classe 1er étage D03</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8D0D39" w:rsidDel="00296F79" w14:paraId="42E60446" w14:textId="77777777" w:rsidTr="0088488C">
        <w:trPr>
          <w:del w:id="749" w:author="Alexandre Dürrenmatt" w:date="2024-04-29T09:27:00Z"/>
        </w:trPr>
        <w:tc>
          <w:tcPr>
            <w:tcW w:w="0" w:type="auto"/>
          </w:tcPr>
          <w:p w14:paraId="398BCA8B" w14:textId="77777777" w:rsidR="008D0D39" w:rsidDel="00296F79" w:rsidRDefault="008D0D39" w:rsidP="0088488C">
            <w:pPr>
              <w:rPr>
                <w:del w:id="750" w:author="Alexandre Dürrenmatt" w:date="2024-04-29T09:27:00Z"/>
              </w:rPr>
            </w:pPr>
            <w:del w:id="751" w:author="Alexandre Dürrenmatt" w:date="2024-04-29T09:27:00Z">
              <w:r w:rsidDel="00296F79">
                <w:delText>En tant que élève Je veux une salle de classe en 1er étage Pour enseigner des élèves</w:delText>
              </w:r>
            </w:del>
          </w:p>
        </w:tc>
      </w:tr>
      <w:tr w:rsidR="008D0D39" w:rsidDel="00296F79" w14:paraId="5C5B47E2" w14:textId="77777777" w:rsidTr="0088488C">
        <w:trPr>
          <w:del w:id="752" w:author="Alexandre Dürrenmatt" w:date="2024-04-29T09:27:00Z"/>
        </w:trPr>
        <w:tc>
          <w:tcPr>
            <w:tcW w:w="0" w:type="auto"/>
          </w:tcPr>
          <w:p w14:paraId="0D3EB9BD" w14:textId="77777777" w:rsidR="008D0D39" w:rsidDel="00296F79" w:rsidRDefault="008D0D39" w:rsidP="0088488C">
            <w:pPr>
              <w:jc w:val="center"/>
              <w:rPr>
                <w:del w:id="753" w:author="Alexandre Dürrenmatt" w:date="2024-04-29T09:27:00Z"/>
              </w:rPr>
            </w:pPr>
            <w:del w:id="754"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947"/>
              <w:gridCol w:w="7093"/>
            </w:tblGrid>
            <w:tr w:rsidR="008D0D39" w:rsidDel="00296F79" w14:paraId="6952CC80" w14:textId="77777777" w:rsidTr="0088488C">
              <w:trPr>
                <w:del w:id="755" w:author="Alexandre Dürrenmatt" w:date="2024-04-29T09:27:00Z"/>
              </w:trPr>
              <w:tc>
                <w:tcPr>
                  <w:tcW w:w="0" w:type="auto"/>
                </w:tcPr>
                <w:p w14:paraId="3A684600" w14:textId="77777777" w:rsidR="008D0D39" w:rsidDel="00296F79" w:rsidRDefault="008D0D39" w:rsidP="0088488C">
                  <w:pPr>
                    <w:rPr>
                      <w:del w:id="756" w:author="Alexandre Dürrenmatt" w:date="2024-04-29T09:27:00Z"/>
                    </w:rPr>
                  </w:pPr>
                  <w:del w:id="757" w:author="Alexandre Dürrenmatt" w:date="2024-04-29T09:27:00Z">
                    <w:r w:rsidDel="00296F79">
                      <w:delText>rangée de tables</w:delText>
                    </w:r>
                  </w:del>
                </w:p>
              </w:tc>
              <w:tc>
                <w:tcPr>
                  <w:tcW w:w="0" w:type="auto"/>
                </w:tcPr>
                <w:p w14:paraId="4D524CA2" w14:textId="77777777" w:rsidR="008D0D39" w:rsidDel="00296F79" w:rsidRDefault="008D0D39" w:rsidP="0088488C">
                  <w:pPr>
                    <w:rPr>
                      <w:del w:id="758" w:author="Alexandre Dürrenmatt" w:date="2024-04-29T09:27:00Z"/>
                    </w:rPr>
                  </w:pPr>
                  <w:del w:id="759" w:author="Alexandre Dürrenmatt" w:date="2024-04-29T09:27:00Z">
                    <w:r w:rsidDel="00296F79">
                      <w:delText>Quand j'entre dans la classe il y'a trois rangées de  4 tables chacune.</w:delText>
                    </w:r>
                  </w:del>
                </w:p>
              </w:tc>
            </w:tr>
            <w:tr w:rsidR="008D0D39" w:rsidDel="00296F79" w14:paraId="11FE4DD8" w14:textId="77777777" w:rsidTr="0088488C">
              <w:trPr>
                <w:del w:id="760" w:author="Alexandre Dürrenmatt" w:date="2024-04-29T09:27:00Z"/>
              </w:trPr>
              <w:tc>
                <w:tcPr>
                  <w:tcW w:w="0" w:type="auto"/>
                </w:tcPr>
                <w:p w14:paraId="287C28B0" w14:textId="77777777" w:rsidR="008D0D39" w:rsidDel="00296F79" w:rsidRDefault="008D0D39" w:rsidP="0088488C">
                  <w:pPr>
                    <w:rPr>
                      <w:del w:id="761" w:author="Alexandre Dürrenmatt" w:date="2024-04-29T09:27:00Z"/>
                    </w:rPr>
                  </w:pPr>
                  <w:del w:id="762" w:author="Alexandre Dürrenmatt" w:date="2024-04-29T09:27:00Z">
                    <w:r w:rsidDel="00296F79">
                      <w:delText>bibliothèque</w:delText>
                    </w:r>
                  </w:del>
                </w:p>
              </w:tc>
              <w:tc>
                <w:tcPr>
                  <w:tcW w:w="0" w:type="auto"/>
                </w:tcPr>
                <w:p w14:paraId="3E31A7C7" w14:textId="77777777" w:rsidR="008D0D39" w:rsidDel="00296F79" w:rsidRDefault="008D0D39" w:rsidP="0088488C">
                  <w:pPr>
                    <w:rPr>
                      <w:del w:id="763" w:author="Alexandre Dürrenmatt" w:date="2024-04-29T09:27:00Z"/>
                    </w:rPr>
                  </w:pPr>
                  <w:del w:id="764" w:author="Alexandre Dürrenmatt" w:date="2024-04-29T09:27:00Z">
                    <w:r w:rsidDel="00296F79">
                      <w:delText>Quand j'entre dans la salle je vois une bibliothèque à ma droite.</w:delText>
                    </w:r>
                  </w:del>
                </w:p>
              </w:tc>
            </w:tr>
            <w:tr w:rsidR="008D0D39" w:rsidDel="00296F79" w14:paraId="3446A61F" w14:textId="77777777" w:rsidTr="0088488C">
              <w:trPr>
                <w:del w:id="765" w:author="Alexandre Dürrenmatt" w:date="2024-04-29T09:27:00Z"/>
              </w:trPr>
              <w:tc>
                <w:tcPr>
                  <w:tcW w:w="0" w:type="auto"/>
                </w:tcPr>
                <w:p w14:paraId="63FD150F" w14:textId="77777777" w:rsidR="008D0D39" w:rsidDel="00296F79" w:rsidRDefault="008D0D39" w:rsidP="0088488C">
                  <w:pPr>
                    <w:rPr>
                      <w:del w:id="766" w:author="Alexandre Dürrenmatt" w:date="2024-04-29T09:27:00Z"/>
                    </w:rPr>
                  </w:pPr>
                  <w:del w:id="767" w:author="Alexandre Dürrenmatt" w:date="2024-04-29T09:27:00Z">
                    <w:r w:rsidDel="00296F79">
                      <w:delText>fenêtres</w:delText>
                    </w:r>
                  </w:del>
                </w:p>
              </w:tc>
              <w:tc>
                <w:tcPr>
                  <w:tcW w:w="0" w:type="auto"/>
                </w:tcPr>
                <w:p w14:paraId="7F1DC620" w14:textId="77777777" w:rsidR="008D0D39" w:rsidDel="00296F79" w:rsidRDefault="008D0D39" w:rsidP="0088488C">
                  <w:pPr>
                    <w:rPr>
                      <w:del w:id="768" w:author="Alexandre Dürrenmatt" w:date="2024-04-29T09:27:00Z"/>
                    </w:rPr>
                  </w:pPr>
                  <w:del w:id="769" w:author="Alexandre Dürrenmatt" w:date="2024-04-29T09:27:00Z">
                    <w:r w:rsidDel="00296F79">
                      <w:delText>Quand j'entre dans la salle je vois deux fenêtres séparés de deux mètres à l'horizontale à ma gauche.</w:delText>
                    </w:r>
                  </w:del>
                </w:p>
              </w:tc>
            </w:tr>
            <w:tr w:rsidR="008D0D39" w:rsidDel="00296F79" w14:paraId="5312176A" w14:textId="77777777" w:rsidTr="0088488C">
              <w:trPr>
                <w:del w:id="770" w:author="Alexandre Dürrenmatt" w:date="2024-04-29T09:27:00Z"/>
              </w:trPr>
              <w:tc>
                <w:tcPr>
                  <w:tcW w:w="0" w:type="auto"/>
                </w:tcPr>
                <w:p w14:paraId="155FCDB4" w14:textId="77777777" w:rsidR="008D0D39" w:rsidDel="00296F79" w:rsidRDefault="008D0D39" w:rsidP="0088488C">
                  <w:pPr>
                    <w:rPr>
                      <w:del w:id="771" w:author="Alexandre Dürrenmatt" w:date="2024-04-29T09:27:00Z"/>
                    </w:rPr>
                  </w:pPr>
                  <w:del w:id="772" w:author="Alexandre Dürrenmatt" w:date="2024-04-29T09:27:00Z">
                    <w:r w:rsidDel="00296F79">
                      <w:delText>chaises</w:delText>
                    </w:r>
                  </w:del>
                </w:p>
              </w:tc>
              <w:tc>
                <w:tcPr>
                  <w:tcW w:w="0" w:type="auto"/>
                </w:tcPr>
                <w:p w14:paraId="17632F16" w14:textId="77777777" w:rsidR="008D0D39" w:rsidDel="00296F79" w:rsidRDefault="008D0D39" w:rsidP="0088488C">
                  <w:pPr>
                    <w:rPr>
                      <w:del w:id="773" w:author="Alexandre Dürrenmatt" w:date="2024-04-29T09:27:00Z"/>
                    </w:rPr>
                  </w:pPr>
                  <w:del w:id="774" w:author="Alexandre Dürrenmatt" w:date="2024-04-29T09:27:00Z">
                    <w:r w:rsidDel="00296F79">
                      <w:delText>Les chaises sont devant les tables</w:delText>
                    </w:r>
                  </w:del>
                </w:p>
              </w:tc>
            </w:tr>
            <w:tr w:rsidR="008D0D39" w:rsidDel="00296F79" w14:paraId="468A0567" w14:textId="77777777" w:rsidTr="0088488C">
              <w:trPr>
                <w:del w:id="775" w:author="Alexandre Dürrenmatt" w:date="2024-04-29T09:27:00Z"/>
              </w:trPr>
              <w:tc>
                <w:tcPr>
                  <w:tcW w:w="0" w:type="auto"/>
                </w:tcPr>
                <w:p w14:paraId="78190EBA" w14:textId="77777777" w:rsidR="008D0D39" w:rsidDel="00296F79" w:rsidRDefault="008D0D39" w:rsidP="0088488C">
                  <w:pPr>
                    <w:rPr>
                      <w:del w:id="776" w:author="Alexandre Dürrenmatt" w:date="2024-04-29T09:27:00Z"/>
                    </w:rPr>
                  </w:pPr>
                  <w:del w:id="777" w:author="Alexandre Dürrenmatt" w:date="2024-04-29T09:27:00Z">
                    <w:r w:rsidDel="00296F79">
                      <w:delText>tableau blanc</w:delText>
                    </w:r>
                  </w:del>
                </w:p>
              </w:tc>
              <w:tc>
                <w:tcPr>
                  <w:tcW w:w="0" w:type="auto"/>
                </w:tcPr>
                <w:p w14:paraId="7456F1E0" w14:textId="77777777" w:rsidR="008D0D39" w:rsidDel="00296F79" w:rsidRDefault="008D0D39" w:rsidP="0088488C">
                  <w:pPr>
                    <w:rPr>
                      <w:del w:id="778" w:author="Alexandre Dürrenmatt" w:date="2024-04-29T09:27:00Z"/>
                    </w:rPr>
                  </w:pPr>
                  <w:del w:id="779" w:author="Alexandre Dürrenmatt" w:date="2024-04-29T09:27:00Z">
                    <w:r w:rsidDel="00296F79">
                      <w:delText>Devant les tables se positionne un tableau blanc</w:delText>
                    </w:r>
                  </w:del>
                </w:p>
              </w:tc>
            </w:tr>
            <w:tr w:rsidR="008D0D39" w:rsidDel="00296F79" w14:paraId="5CDC9A40" w14:textId="77777777" w:rsidTr="0088488C">
              <w:trPr>
                <w:del w:id="780" w:author="Alexandre Dürrenmatt" w:date="2024-04-29T09:27:00Z"/>
              </w:trPr>
              <w:tc>
                <w:tcPr>
                  <w:tcW w:w="0" w:type="auto"/>
                </w:tcPr>
                <w:p w14:paraId="37FE10F7" w14:textId="77777777" w:rsidR="008D0D39" w:rsidDel="00296F79" w:rsidRDefault="008D0D39" w:rsidP="0088488C">
                  <w:pPr>
                    <w:rPr>
                      <w:del w:id="781" w:author="Alexandre Dürrenmatt" w:date="2024-04-29T09:27:00Z"/>
                    </w:rPr>
                  </w:pPr>
                  <w:del w:id="782" w:author="Alexandre Dürrenmatt" w:date="2024-04-29T09:27:00Z">
                    <w:r w:rsidDel="00296F79">
                      <w:delText>écrans claviers et souris</w:delText>
                    </w:r>
                  </w:del>
                </w:p>
              </w:tc>
              <w:tc>
                <w:tcPr>
                  <w:tcW w:w="0" w:type="auto"/>
                </w:tcPr>
                <w:p w14:paraId="28DDB7B0" w14:textId="77777777" w:rsidR="008D0D39" w:rsidDel="00296F79" w:rsidRDefault="008D0D39" w:rsidP="0088488C">
                  <w:pPr>
                    <w:rPr>
                      <w:del w:id="783" w:author="Alexandre Dürrenmatt" w:date="2024-04-29T09:27:00Z"/>
                    </w:rPr>
                  </w:pPr>
                  <w:del w:id="784" w:author="Alexandre Dürrenmatt" w:date="2024-04-29T09:27:00Z">
                    <w:r w:rsidDel="00296F79">
                      <w:delText>Sur chaque table se trouvent deux écrans avec un clavier et souris</w:delText>
                    </w:r>
                  </w:del>
                </w:p>
              </w:tc>
            </w:tr>
            <w:tr w:rsidR="008D0D39" w:rsidDel="00296F79" w14:paraId="583653B5" w14:textId="77777777" w:rsidTr="0088488C">
              <w:trPr>
                <w:del w:id="785" w:author="Alexandre Dürrenmatt" w:date="2024-04-29T09:27:00Z"/>
              </w:trPr>
              <w:tc>
                <w:tcPr>
                  <w:tcW w:w="0" w:type="auto"/>
                </w:tcPr>
                <w:p w14:paraId="161675C0" w14:textId="77777777" w:rsidR="008D0D39" w:rsidDel="00296F79" w:rsidRDefault="008D0D39" w:rsidP="0088488C">
                  <w:pPr>
                    <w:rPr>
                      <w:del w:id="786" w:author="Alexandre Dürrenmatt" w:date="2024-04-29T09:27:00Z"/>
                    </w:rPr>
                  </w:pPr>
                  <w:del w:id="787" w:author="Alexandre Dürrenmatt" w:date="2024-04-29T09:27:00Z">
                    <w:r w:rsidDel="00296F79">
                      <w:delText>canapé</w:delText>
                    </w:r>
                  </w:del>
                </w:p>
              </w:tc>
              <w:tc>
                <w:tcPr>
                  <w:tcW w:w="0" w:type="auto"/>
                </w:tcPr>
                <w:p w14:paraId="76AFFAD2" w14:textId="77777777" w:rsidR="008D0D39" w:rsidDel="00296F79" w:rsidRDefault="008D0D39" w:rsidP="0088488C">
                  <w:pPr>
                    <w:rPr>
                      <w:del w:id="788" w:author="Alexandre Dürrenmatt" w:date="2024-04-29T09:27:00Z"/>
                    </w:rPr>
                  </w:pPr>
                  <w:del w:id="789" w:author="Alexandre Dürrenmatt" w:date="2024-04-29T09:27:00Z">
                    <w:r w:rsidDel="00296F79">
                      <w:delText>Au fond de la salle, dans le coin à droite se trouve un canapé à quatre places</w:delText>
                    </w:r>
                  </w:del>
                </w:p>
              </w:tc>
            </w:tr>
            <w:tr w:rsidR="008D0D39" w:rsidDel="00296F79" w14:paraId="39807CC9" w14:textId="77777777" w:rsidTr="0088488C">
              <w:trPr>
                <w:del w:id="790" w:author="Alexandre Dürrenmatt" w:date="2024-04-29T09:27:00Z"/>
              </w:trPr>
              <w:tc>
                <w:tcPr>
                  <w:tcW w:w="0" w:type="auto"/>
                </w:tcPr>
                <w:p w14:paraId="373625B0" w14:textId="77777777" w:rsidR="008D0D39" w:rsidDel="00296F79" w:rsidRDefault="008D0D39" w:rsidP="0088488C">
                  <w:pPr>
                    <w:rPr>
                      <w:del w:id="791" w:author="Alexandre Dürrenmatt" w:date="2024-04-29T09:27:00Z"/>
                    </w:rPr>
                  </w:pPr>
                  <w:del w:id="792" w:author="Alexandre Dürrenmatt" w:date="2024-04-29T09:27:00Z">
                    <w:r w:rsidDel="00296F79">
                      <w:delText>poufs</w:delText>
                    </w:r>
                  </w:del>
                </w:p>
              </w:tc>
              <w:tc>
                <w:tcPr>
                  <w:tcW w:w="0" w:type="auto"/>
                </w:tcPr>
                <w:p w14:paraId="3350B019" w14:textId="77777777" w:rsidR="008D0D39" w:rsidDel="00296F79" w:rsidRDefault="008D0D39" w:rsidP="0088488C">
                  <w:pPr>
                    <w:rPr>
                      <w:del w:id="793" w:author="Alexandre Dürrenmatt" w:date="2024-04-29T09:27:00Z"/>
                    </w:rPr>
                  </w:pPr>
                  <w:del w:id="794" w:author="Alexandre Dürrenmatt" w:date="2024-04-29T09:27:00Z">
                    <w:r w:rsidDel="00296F79">
                      <w:delText>Devant ce canapé se trouvent deux poufs</w:delText>
                    </w:r>
                  </w:del>
                </w:p>
              </w:tc>
            </w:tr>
          </w:tbl>
          <w:p w14:paraId="113FEC5C" w14:textId="77777777" w:rsidR="008D0D39" w:rsidDel="00296F79" w:rsidRDefault="008D0D39" w:rsidP="0088488C">
            <w:pPr>
              <w:rPr>
                <w:del w:id="795" w:author="Alexandre Dürrenmatt" w:date="2024-04-29T09:27:00Z"/>
              </w:rPr>
            </w:pPr>
          </w:p>
        </w:tc>
      </w:tr>
    </w:tbl>
    <w:p w14:paraId="34E1875D" w14:textId="77777777" w:rsidR="008D0D39" w:rsidDel="00296F79" w:rsidRDefault="008D0D39" w:rsidP="008D0D39">
      <w:pPr>
        <w:rPr>
          <w:del w:id="796" w:author="Alexandre Dürrenmatt" w:date="2024-04-29T09:27:00Z"/>
        </w:rPr>
      </w:pPr>
    </w:p>
    <w:p w14:paraId="4B12C198" w14:textId="77777777" w:rsidR="008D0D39" w:rsidDel="00296F79" w:rsidRDefault="008D0D39">
      <w:pPr>
        <w:pStyle w:val="Titre3"/>
        <w:numPr>
          <w:ilvl w:val="0"/>
          <w:numId w:val="0"/>
        </w:numPr>
        <w:rPr>
          <w:del w:id="797" w:author="Alexandre Dürrenmatt" w:date="2024-04-29T09:27:00Z"/>
        </w:rPr>
        <w:pPrChange w:id="798" w:author="Alexandre Dürrenmatt" w:date="2024-04-23T16:18:00Z">
          <w:pPr>
            <w:pStyle w:val="Titre3"/>
          </w:pPr>
        </w:pPrChange>
      </w:pPr>
      <w:del w:id="799" w:author="Alexandre Dürrenmatt" w:date="2024-04-29T09:27:00Z">
        <w:r w:rsidDel="00296F79">
          <w:delText>Salle de classe étage D01</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8D0D39" w:rsidDel="00296F79" w14:paraId="081A8E46" w14:textId="77777777" w:rsidTr="0088488C">
        <w:trPr>
          <w:del w:id="800" w:author="Alexandre Dürrenmatt" w:date="2024-04-29T09:27:00Z"/>
        </w:trPr>
        <w:tc>
          <w:tcPr>
            <w:tcW w:w="0" w:type="auto"/>
          </w:tcPr>
          <w:p w14:paraId="2999B0A6" w14:textId="77777777" w:rsidR="008D0D39" w:rsidDel="00296F79" w:rsidRDefault="008D0D39" w:rsidP="0088488C">
            <w:pPr>
              <w:rPr>
                <w:del w:id="801" w:author="Alexandre Dürrenmatt" w:date="2024-04-29T09:27:00Z"/>
              </w:rPr>
            </w:pPr>
            <w:del w:id="802" w:author="Alexandre Dürrenmatt" w:date="2024-04-29T09:27:00Z">
              <w:r w:rsidDel="00296F79">
                <w:delText>En tant que élève Je veux une salle de classe en 1er étage Pour suivre les cours</w:delText>
              </w:r>
            </w:del>
          </w:p>
        </w:tc>
      </w:tr>
      <w:tr w:rsidR="008D0D39" w:rsidDel="00296F79" w14:paraId="4CCE52D9" w14:textId="77777777" w:rsidTr="0088488C">
        <w:trPr>
          <w:del w:id="803" w:author="Alexandre Dürrenmatt" w:date="2024-04-29T09:27:00Z"/>
        </w:trPr>
        <w:tc>
          <w:tcPr>
            <w:tcW w:w="0" w:type="auto"/>
          </w:tcPr>
          <w:p w14:paraId="7DD0CF38" w14:textId="77777777" w:rsidR="008D0D39" w:rsidDel="00296F79" w:rsidRDefault="008D0D39" w:rsidP="0088488C">
            <w:pPr>
              <w:jc w:val="center"/>
              <w:rPr>
                <w:del w:id="804" w:author="Alexandre Dürrenmatt" w:date="2024-04-29T09:27:00Z"/>
              </w:rPr>
            </w:pPr>
            <w:del w:id="805"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947"/>
              <w:gridCol w:w="7093"/>
            </w:tblGrid>
            <w:tr w:rsidR="008D0D39" w:rsidDel="00296F79" w14:paraId="25F80483" w14:textId="77777777" w:rsidTr="0088488C">
              <w:trPr>
                <w:del w:id="806" w:author="Alexandre Dürrenmatt" w:date="2024-04-29T09:27:00Z"/>
              </w:trPr>
              <w:tc>
                <w:tcPr>
                  <w:tcW w:w="0" w:type="auto"/>
                </w:tcPr>
                <w:p w14:paraId="4EAA9599" w14:textId="77777777" w:rsidR="008D0D39" w:rsidDel="00296F79" w:rsidRDefault="008D0D39" w:rsidP="0088488C">
                  <w:pPr>
                    <w:rPr>
                      <w:del w:id="807" w:author="Alexandre Dürrenmatt" w:date="2024-04-29T09:27:00Z"/>
                    </w:rPr>
                  </w:pPr>
                  <w:del w:id="808" w:author="Alexandre Dürrenmatt" w:date="2024-04-29T09:27:00Z">
                    <w:r w:rsidDel="00296F79">
                      <w:delText>rangée de tables</w:delText>
                    </w:r>
                  </w:del>
                </w:p>
              </w:tc>
              <w:tc>
                <w:tcPr>
                  <w:tcW w:w="0" w:type="auto"/>
                </w:tcPr>
                <w:p w14:paraId="0139EAF9" w14:textId="77777777" w:rsidR="008D0D39" w:rsidDel="00296F79" w:rsidRDefault="008D0D39" w:rsidP="0088488C">
                  <w:pPr>
                    <w:rPr>
                      <w:del w:id="809" w:author="Alexandre Dürrenmatt" w:date="2024-04-29T09:27:00Z"/>
                    </w:rPr>
                  </w:pPr>
                  <w:del w:id="810" w:author="Alexandre Dürrenmatt" w:date="2024-04-29T09:27:00Z">
                    <w:r w:rsidDel="00296F79">
                      <w:delText>Quand j'entre dans la classe il y'a trois rangées de  4 tables chacune.</w:delText>
                    </w:r>
                  </w:del>
                </w:p>
              </w:tc>
            </w:tr>
            <w:tr w:rsidR="008D0D39" w:rsidDel="00296F79" w14:paraId="33B45987" w14:textId="77777777" w:rsidTr="0088488C">
              <w:trPr>
                <w:del w:id="811" w:author="Alexandre Dürrenmatt" w:date="2024-04-29T09:27:00Z"/>
              </w:trPr>
              <w:tc>
                <w:tcPr>
                  <w:tcW w:w="0" w:type="auto"/>
                </w:tcPr>
                <w:p w14:paraId="36D1D5F5" w14:textId="77777777" w:rsidR="008D0D39" w:rsidDel="00296F79" w:rsidRDefault="008D0D39" w:rsidP="0088488C">
                  <w:pPr>
                    <w:rPr>
                      <w:del w:id="812" w:author="Alexandre Dürrenmatt" w:date="2024-04-29T09:27:00Z"/>
                    </w:rPr>
                  </w:pPr>
                  <w:del w:id="813" w:author="Alexandre Dürrenmatt" w:date="2024-04-29T09:27:00Z">
                    <w:r w:rsidDel="00296F79">
                      <w:delText>bibliothèque</w:delText>
                    </w:r>
                  </w:del>
                </w:p>
              </w:tc>
              <w:tc>
                <w:tcPr>
                  <w:tcW w:w="0" w:type="auto"/>
                </w:tcPr>
                <w:p w14:paraId="2B09D81B" w14:textId="77777777" w:rsidR="008D0D39" w:rsidDel="00296F79" w:rsidRDefault="008D0D39" w:rsidP="0088488C">
                  <w:pPr>
                    <w:rPr>
                      <w:del w:id="814" w:author="Alexandre Dürrenmatt" w:date="2024-04-29T09:27:00Z"/>
                    </w:rPr>
                  </w:pPr>
                  <w:del w:id="815" w:author="Alexandre Dürrenmatt" w:date="2024-04-29T09:27:00Z">
                    <w:r w:rsidDel="00296F79">
                      <w:delText>Quand j'entre dans la salle je vois une bibliothèque à ma droite.</w:delText>
                    </w:r>
                  </w:del>
                </w:p>
              </w:tc>
            </w:tr>
            <w:tr w:rsidR="008D0D39" w:rsidDel="00296F79" w14:paraId="044984B2" w14:textId="77777777" w:rsidTr="0088488C">
              <w:trPr>
                <w:del w:id="816" w:author="Alexandre Dürrenmatt" w:date="2024-04-29T09:27:00Z"/>
              </w:trPr>
              <w:tc>
                <w:tcPr>
                  <w:tcW w:w="0" w:type="auto"/>
                </w:tcPr>
                <w:p w14:paraId="28DB6217" w14:textId="77777777" w:rsidR="008D0D39" w:rsidDel="00296F79" w:rsidRDefault="008D0D39" w:rsidP="0088488C">
                  <w:pPr>
                    <w:rPr>
                      <w:del w:id="817" w:author="Alexandre Dürrenmatt" w:date="2024-04-29T09:27:00Z"/>
                    </w:rPr>
                  </w:pPr>
                  <w:del w:id="818" w:author="Alexandre Dürrenmatt" w:date="2024-04-29T09:27:00Z">
                    <w:r w:rsidDel="00296F79">
                      <w:delText>fenêtres</w:delText>
                    </w:r>
                  </w:del>
                </w:p>
              </w:tc>
              <w:tc>
                <w:tcPr>
                  <w:tcW w:w="0" w:type="auto"/>
                </w:tcPr>
                <w:p w14:paraId="034EE23A" w14:textId="77777777" w:rsidR="008D0D39" w:rsidDel="00296F79" w:rsidRDefault="008D0D39" w:rsidP="0088488C">
                  <w:pPr>
                    <w:rPr>
                      <w:del w:id="819" w:author="Alexandre Dürrenmatt" w:date="2024-04-29T09:27:00Z"/>
                    </w:rPr>
                  </w:pPr>
                  <w:del w:id="820" w:author="Alexandre Dürrenmatt" w:date="2024-04-29T09:27:00Z">
                    <w:r w:rsidDel="00296F79">
                      <w:delText>Quand j'entre dans la salle je vois deux fenêtres séparés de deux mètres à l'horizontale à ma gauche.</w:delText>
                    </w:r>
                  </w:del>
                </w:p>
              </w:tc>
            </w:tr>
            <w:tr w:rsidR="008D0D39" w:rsidDel="00296F79" w14:paraId="45C1E149" w14:textId="77777777" w:rsidTr="0088488C">
              <w:trPr>
                <w:del w:id="821" w:author="Alexandre Dürrenmatt" w:date="2024-04-29T09:27:00Z"/>
              </w:trPr>
              <w:tc>
                <w:tcPr>
                  <w:tcW w:w="0" w:type="auto"/>
                </w:tcPr>
                <w:p w14:paraId="137447EF" w14:textId="77777777" w:rsidR="008D0D39" w:rsidDel="00296F79" w:rsidRDefault="008D0D39" w:rsidP="0088488C">
                  <w:pPr>
                    <w:rPr>
                      <w:del w:id="822" w:author="Alexandre Dürrenmatt" w:date="2024-04-29T09:27:00Z"/>
                    </w:rPr>
                  </w:pPr>
                  <w:del w:id="823" w:author="Alexandre Dürrenmatt" w:date="2024-04-29T09:27:00Z">
                    <w:r w:rsidDel="00296F79">
                      <w:delText>chaises</w:delText>
                    </w:r>
                  </w:del>
                </w:p>
              </w:tc>
              <w:tc>
                <w:tcPr>
                  <w:tcW w:w="0" w:type="auto"/>
                </w:tcPr>
                <w:p w14:paraId="6EF846D2" w14:textId="77777777" w:rsidR="008D0D39" w:rsidDel="00296F79" w:rsidRDefault="008D0D39" w:rsidP="0088488C">
                  <w:pPr>
                    <w:rPr>
                      <w:del w:id="824" w:author="Alexandre Dürrenmatt" w:date="2024-04-29T09:27:00Z"/>
                    </w:rPr>
                  </w:pPr>
                  <w:del w:id="825" w:author="Alexandre Dürrenmatt" w:date="2024-04-29T09:27:00Z">
                    <w:r w:rsidDel="00296F79">
                      <w:delText>Les chaises sont devant les tables</w:delText>
                    </w:r>
                  </w:del>
                </w:p>
              </w:tc>
            </w:tr>
            <w:tr w:rsidR="008D0D39" w:rsidDel="00296F79" w14:paraId="22CE9AEB" w14:textId="77777777" w:rsidTr="0088488C">
              <w:trPr>
                <w:del w:id="826" w:author="Alexandre Dürrenmatt" w:date="2024-04-29T09:27:00Z"/>
              </w:trPr>
              <w:tc>
                <w:tcPr>
                  <w:tcW w:w="0" w:type="auto"/>
                </w:tcPr>
                <w:p w14:paraId="39EC7A79" w14:textId="77777777" w:rsidR="008D0D39" w:rsidDel="00296F79" w:rsidRDefault="008D0D39" w:rsidP="0088488C">
                  <w:pPr>
                    <w:rPr>
                      <w:del w:id="827" w:author="Alexandre Dürrenmatt" w:date="2024-04-29T09:27:00Z"/>
                    </w:rPr>
                  </w:pPr>
                  <w:del w:id="828" w:author="Alexandre Dürrenmatt" w:date="2024-04-29T09:27:00Z">
                    <w:r w:rsidDel="00296F79">
                      <w:delText>tableau blanc</w:delText>
                    </w:r>
                  </w:del>
                </w:p>
              </w:tc>
              <w:tc>
                <w:tcPr>
                  <w:tcW w:w="0" w:type="auto"/>
                </w:tcPr>
                <w:p w14:paraId="40233C57" w14:textId="77777777" w:rsidR="008D0D39" w:rsidDel="00296F79" w:rsidRDefault="008D0D39" w:rsidP="0088488C">
                  <w:pPr>
                    <w:rPr>
                      <w:del w:id="829" w:author="Alexandre Dürrenmatt" w:date="2024-04-29T09:27:00Z"/>
                    </w:rPr>
                  </w:pPr>
                  <w:del w:id="830" w:author="Alexandre Dürrenmatt" w:date="2024-04-29T09:27:00Z">
                    <w:r w:rsidDel="00296F79">
                      <w:delText>Devant les tables se positionne un tableau blanc</w:delText>
                    </w:r>
                  </w:del>
                </w:p>
              </w:tc>
            </w:tr>
            <w:tr w:rsidR="008D0D39" w:rsidDel="00296F79" w14:paraId="688FE157" w14:textId="77777777" w:rsidTr="0088488C">
              <w:trPr>
                <w:del w:id="831" w:author="Alexandre Dürrenmatt" w:date="2024-04-29T09:27:00Z"/>
              </w:trPr>
              <w:tc>
                <w:tcPr>
                  <w:tcW w:w="0" w:type="auto"/>
                </w:tcPr>
                <w:p w14:paraId="6B19DD85" w14:textId="77777777" w:rsidR="008D0D39" w:rsidDel="00296F79" w:rsidRDefault="008D0D39" w:rsidP="0088488C">
                  <w:pPr>
                    <w:rPr>
                      <w:del w:id="832" w:author="Alexandre Dürrenmatt" w:date="2024-04-29T09:27:00Z"/>
                    </w:rPr>
                  </w:pPr>
                  <w:del w:id="833" w:author="Alexandre Dürrenmatt" w:date="2024-04-29T09:27:00Z">
                    <w:r w:rsidDel="00296F79">
                      <w:delText>écrans claviers et souris</w:delText>
                    </w:r>
                  </w:del>
                </w:p>
              </w:tc>
              <w:tc>
                <w:tcPr>
                  <w:tcW w:w="0" w:type="auto"/>
                </w:tcPr>
                <w:p w14:paraId="5A542157" w14:textId="77777777" w:rsidR="008D0D39" w:rsidDel="00296F79" w:rsidRDefault="008D0D39" w:rsidP="0088488C">
                  <w:pPr>
                    <w:rPr>
                      <w:del w:id="834" w:author="Alexandre Dürrenmatt" w:date="2024-04-29T09:27:00Z"/>
                    </w:rPr>
                  </w:pPr>
                  <w:del w:id="835" w:author="Alexandre Dürrenmatt" w:date="2024-04-29T09:27:00Z">
                    <w:r w:rsidDel="00296F79">
                      <w:delText>Sur chaque table se trouvent deux écrans avec un clavier et souris</w:delText>
                    </w:r>
                  </w:del>
                </w:p>
              </w:tc>
            </w:tr>
            <w:tr w:rsidR="008D0D39" w:rsidDel="00296F79" w14:paraId="45DF7056" w14:textId="77777777" w:rsidTr="0088488C">
              <w:trPr>
                <w:del w:id="836" w:author="Alexandre Dürrenmatt" w:date="2024-04-29T09:27:00Z"/>
              </w:trPr>
              <w:tc>
                <w:tcPr>
                  <w:tcW w:w="0" w:type="auto"/>
                </w:tcPr>
                <w:p w14:paraId="72C4C588" w14:textId="77777777" w:rsidR="008D0D39" w:rsidDel="00296F79" w:rsidRDefault="008D0D39" w:rsidP="0088488C">
                  <w:pPr>
                    <w:rPr>
                      <w:del w:id="837" w:author="Alexandre Dürrenmatt" w:date="2024-04-29T09:27:00Z"/>
                    </w:rPr>
                  </w:pPr>
                  <w:del w:id="838" w:author="Alexandre Dürrenmatt" w:date="2024-04-29T09:27:00Z">
                    <w:r w:rsidDel="00296F79">
                      <w:delText>canapé</w:delText>
                    </w:r>
                  </w:del>
                </w:p>
              </w:tc>
              <w:tc>
                <w:tcPr>
                  <w:tcW w:w="0" w:type="auto"/>
                </w:tcPr>
                <w:p w14:paraId="01DAE713" w14:textId="77777777" w:rsidR="008D0D39" w:rsidDel="00296F79" w:rsidRDefault="008D0D39" w:rsidP="0088488C">
                  <w:pPr>
                    <w:rPr>
                      <w:del w:id="839" w:author="Alexandre Dürrenmatt" w:date="2024-04-29T09:27:00Z"/>
                    </w:rPr>
                  </w:pPr>
                  <w:del w:id="840" w:author="Alexandre Dürrenmatt" w:date="2024-04-29T09:27:00Z">
                    <w:r w:rsidDel="00296F79">
                      <w:delText>Au fond de la salle, dans le coin à droite se trouve un canapé à quatre places</w:delText>
                    </w:r>
                  </w:del>
                </w:p>
              </w:tc>
            </w:tr>
            <w:tr w:rsidR="008D0D39" w:rsidDel="00296F79" w14:paraId="072E5DBC" w14:textId="77777777" w:rsidTr="0088488C">
              <w:trPr>
                <w:del w:id="841" w:author="Alexandre Dürrenmatt" w:date="2024-04-29T09:27:00Z"/>
              </w:trPr>
              <w:tc>
                <w:tcPr>
                  <w:tcW w:w="0" w:type="auto"/>
                </w:tcPr>
                <w:p w14:paraId="27E56212" w14:textId="77777777" w:rsidR="008D0D39" w:rsidDel="00296F79" w:rsidRDefault="008D0D39" w:rsidP="0088488C">
                  <w:pPr>
                    <w:rPr>
                      <w:del w:id="842" w:author="Alexandre Dürrenmatt" w:date="2024-04-29T09:27:00Z"/>
                    </w:rPr>
                  </w:pPr>
                  <w:del w:id="843" w:author="Alexandre Dürrenmatt" w:date="2024-04-29T09:27:00Z">
                    <w:r w:rsidDel="00296F79">
                      <w:delText>poufs</w:delText>
                    </w:r>
                  </w:del>
                </w:p>
              </w:tc>
              <w:tc>
                <w:tcPr>
                  <w:tcW w:w="0" w:type="auto"/>
                </w:tcPr>
                <w:p w14:paraId="25F01A51" w14:textId="77777777" w:rsidR="008D0D39" w:rsidDel="00296F79" w:rsidRDefault="008D0D39" w:rsidP="0088488C">
                  <w:pPr>
                    <w:rPr>
                      <w:del w:id="844" w:author="Alexandre Dürrenmatt" w:date="2024-04-29T09:27:00Z"/>
                    </w:rPr>
                  </w:pPr>
                  <w:del w:id="845" w:author="Alexandre Dürrenmatt" w:date="2024-04-29T09:27:00Z">
                    <w:r w:rsidDel="00296F79">
                      <w:delText>Devant ce canapé se trouvent deux poufs</w:delText>
                    </w:r>
                  </w:del>
                </w:p>
              </w:tc>
            </w:tr>
          </w:tbl>
          <w:p w14:paraId="18CEB3A4" w14:textId="77777777" w:rsidR="008D0D39" w:rsidDel="00296F79" w:rsidRDefault="008D0D39" w:rsidP="0088488C">
            <w:pPr>
              <w:rPr>
                <w:del w:id="846" w:author="Alexandre Dürrenmatt" w:date="2024-04-29T09:27:00Z"/>
              </w:rPr>
            </w:pPr>
          </w:p>
        </w:tc>
      </w:tr>
    </w:tbl>
    <w:p w14:paraId="224D387C" w14:textId="77777777" w:rsidR="008D0D39" w:rsidDel="00296F79" w:rsidRDefault="008D0D39" w:rsidP="008D0D39">
      <w:pPr>
        <w:rPr>
          <w:del w:id="847" w:author="Alexandre Dürrenmatt" w:date="2024-04-29T09:27:00Z"/>
        </w:rPr>
      </w:pPr>
    </w:p>
    <w:p w14:paraId="077CA4DF" w14:textId="77777777" w:rsidR="008D0D39" w:rsidDel="00296F79" w:rsidRDefault="008D0D39">
      <w:pPr>
        <w:pStyle w:val="Titre3"/>
        <w:numPr>
          <w:ilvl w:val="0"/>
          <w:numId w:val="0"/>
        </w:numPr>
        <w:rPr>
          <w:del w:id="848" w:author="Alexandre Dürrenmatt" w:date="2024-04-29T09:27:00Z"/>
        </w:rPr>
        <w:pPrChange w:id="849" w:author="Alexandre Dürrenmatt" w:date="2024-04-23T16:18:00Z">
          <w:pPr>
            <w:pStyle w:val="Titre3"/>
          </w:pPr>
        </w:pPrChange>
      </w:pPr>
      <w:del w:id="850" w:author="Alexandre Dürrenmatt" w:date="2024-04-29T09:27:00Z">
        <w:r w:rsidDel="00296F79">
          <w:delText>Salle de classe 1er étage D06</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8D0D39" w:rsidDel="00296F79" w14:paraId="171F81BF" w14:textId="77777777" w:rsidTr="0088488C">
        <w:trPr>
          <w:del w:id="851" w:author="Alexandre Dürrenmatt" w:date="2024-04-29T09:27:00Z"/>
        </w:trPr>
        <w:tc>
          <w:tcPr>
            <w:tcW w:w="0" w:type="auto"/>
          </w:tcPr>
          <w:p w14:paraId="53CDBEDA" w14:textId="77777777" w:rsidR="008D0D39" w:rsidDel="00296F79" w:rsidRDefault="008D0D39" w:rsidP="0088488C">
            <w:pPr>
              <w:rPr>
                <w:del w:id="852" w:author="Alexandre Dürrenmatt" w:date="2024-04-29T09:27:00Z"/>
              </w:rPr>
            </w:pPr>
            <w:del w:id="853" w:author="Alexandre Dürrenmatt" w:date="2024-04-29T09:27:00Z">
              <w:r w:rsidDel="00296F79">
                <w:delText>En tant que élève Je veux une salle de classe en 1er étage Pour enseigner des élèves</w:delText>
              </w:r>
            </w:del>
          </w:p>
        </w:tc>
      </w:tr>
      <w:tr w:rsidR="008D0D39" w:rsidDel="00296F79" w14:paraId="424B834D" w14:textId="77777777" w:rsidTr="0088488C">
        <w:trPr>
          <w:del w:id="854" w:author="Alexandre Dürrenmatt" w:date="2024-04-29T09:27:00Z"/>
        </w:trPr>
        <w:tc>
          <w:tcPr>
            <w:tcW w:w="0" w:type="auto"/>
          </w:tcPr>
          <w:p w14:paraId="2EC139FB" w14:textId="77777777" w:rsidR="008D0D39" w:rsidDel="00296F79" w:rsidRDefault="008D0D39" w:rsidP="0088488C">
            <w:pPr>
              <w:jc w:val="center"/>
              <w:rPr>
                <w:del w:id="855" w:author="Alexandre Dürrenmatt" w:date="2024-04-29T09:27:00Z"/>
              </w:rPr>
            </w:pPr>
            <w:del w:id="856"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2365"/>
              <w:gridCol w:w="6675"/>
            </w:tblGrid>
            <w:tr w:rsidR="008D0D39" w:rsidDel="00296F79" w14:paraId="39BD1E4A" w14:textId="77777777" w:rsidTr="0088488C">
              <w:trPr>
                <w:del w:id="857" w:author="Alexandre Dürrenmatt" w:date="2024-04-29T09:27:00Z"/>
              </w:trPr>
              <w:tc>
                <w:tcPr>
                  <w:tcW w:w="0" w:type="auto"/>
                </w:tcPr>
                <w:p w14:paraId="45DA117F" w14:textId="77777777" w:rsidR="008D0D39" w:rsidDel="00296F79" w:rsidRDefault="008D0D39" w:rsidP="0088488C">
                  <w:pPr>
                    <w:rPr>
                      <w:del w:id="858" w:author="Alexandre Dürrenmatt" w:date="2024-04-29T09:27:00Z"/>
                    </w:rPr>
                  </w:pPr>
                  <w:del w:id="859" w:author="Alexandre Dürrenmatt" w:date="2024-04-29T09:27:00Z">
                    <w:r w:rsidDel="00296F79">
                      <w:delText>rangée de tables</w:delText>
                    </w:r>
                  </w:del>
                </w:p>
              </w:tc>
              <w:tc>
                <w:tcPr>
                  <w:tcW w:w="0" w:type="auto"/>
                </w:tcPr>
                <w:p w14:paraId="59DE21A2" w14:textId="77777777" w:rsidR="008D0D39" w:rsidDel="00296F79" w:rsidRDefault="008D0D39" w:rsidP="0088488C">
                  <w:pPr>
                    <w:rPr>
                      <w:del w:id="860" w:author="Alexandre Dürrenmatt" w:date="2024-04-29T09:27:00Z"/>
                    </w:rPr>
                  </w:pPr>
                  <w:del w:id="861" w:author="Alexandre Dürrenmatt" w:date="2024-04-29T09:27:00Z">
                    <w:r w:rsidDel="00296F79">
                      <w:delText>Quand j'entre dans la classe il y a trois rangées de 4 tables chacune.</w:delText>
                    </w:r>
                  </w:del>
                </w:p>
              </w:tc>
            </w:tr>
            <w:tr w:rsidR="008D0D39" w:rsidDel="00296F79" w14:paraId="155699AF" w14:textId="77777777" w:rsidTr="0088488C">
              <w:trPr>
                <w:del w:id="862" w:author="Alexandre Dürrenmatt" w:date="2024-04-29T09:27:00Z"/>
              </w:trPr>
              <w:tc>
                <w:tcPr>
                  <w:tcW w:w="0" w:type="auto"/>
                </w:tcPr>
                <w:p w14:paraId="273FDFF1" w14:textId="77777777" w:rsidR="008D0D39" w:rsidDel="00296F79" w:rsidRDefault="008D0D39" w:rsidP="0088488C">
                  <w:pPr>
                    <w:rPr>
                      <w:del w:id="863" w:author="Alexandre Dürrenmatt" w:date="2024-04-29T09:27:00Z"/>
                    </w:rPr>
                  </w:pPr>
                  <w:del w:id="864" w:author="Alexandre Dürrenmatt" w:date="2024-04-29T09:27:00Z">
                    <w:r w:rsidDel="00296F79">
                      <w:delText>bibliothèque</w:delText>
                    </w:r>
                  </w:del>
                </w:p>
              </w:tc>
              <w:tc>
                <w:tcPr>
                  <w:tcW w:w="0" w:type="auto"/>
                </w:tcPr>
                <w:p w14:paraId="587ED8F8" w14:textId="77777777" w:rsidR="008D0D39" w:rsidDel="00296F79" w:rsidRDefault="008D0D39" w:rsidP="0088488C">
                  <w:pPr>
                    <w:rPr>
                      <w:del w:id="865" w:author="Alexandre Dürrenmatt" w:date="2024-04-29T09:27:00Z"/>
                    </w:rPr>
                  </w:pPr>
                  <w:del w:id="866" w:author="Alexandre Dürrenmatt" w:date="2024-04-29T09:27:00Z">
                    <w:r w:rsidDel="00296F79">
                      <w:delText>Quand j'entre dans la salle je vois une bibliothèque à ma droite.</w:delText>
                    </w:r>
                  </w:del>
                </w:p>
              </w:tc>
            </w:tr>
            <w:tr w:rsidR="008D0D39" w:rsidDel="00296F79" w14:paraId="4905BFC4" w14:textId="77777777" w:rsidTr="0088488C">
              <w:trPr>
                <w:del w:id="867" w:author="Alexandre Dürrenmatt" w:date="2024-04-29T09:27:00Z"/>
              </w:trPr>
              <w:tc>
                <w:tcPr>
                  <w:tcW w:w="0" w:type="auto"/>
                </w:tcPr>
                <w:p w14:paraId="36527E28" w14:textId="77777777" w:rsidR="008D0D39" w:rsidDel="00296F79" w:rsidRDefault="008D0D39" w:rsidP="0088488C">
                  <w:pPr>
                    <w:rPr>
                      <w:del w:id="868" w:author="Alexandre Dürrenmatt" w:date="2024-04-29T09:27:00Z"/>
                    </w:rPr>
                  </w:pPr>
                  <w:del w:id="869" w:author="Alexandre Dürrenmatt" w:date="2024-04-29T09:27:00Z">
                    <w:r w:rsidDel="00296F79">
                      <w:delText>fenêtres</w:delText>
                    </w:r>
                  </w:del>
                </w:p>
              </w:tc>
              <w:tc>
                <w:tcPr>
                  <w:tcW w:w="0" w:type="auto"/>
                </w:tcPr>
                <w:p w14:paraId="15BE851F" w14:textId="77777777" w:rsidR="008D0D39" w:rsidDel="00296F79" w:rsidRDefault="008D0D39" w:rsidP="0088488C">
                  <w:pPr>
                    <w:rPr>
                      <w:del w:id="870" w:author="Alexandre Dürrenmatt" w:date="2024-04-29T09:27:00Z"/>
                    </w:rPr>
                  </w:pPr>
                  <w:del w:id="871" w:author="Alexandre Dürrenmatt" w:date="2024-04-29T09:27:00Z">
                    <w:r w:rsidDel="00296F79">
                      <w:delText>Quand j'entre dans la salle je vois deux fenêtres séparés de deux mètres à l'horizontale à ma gauche.</w:delText>
                    </w:r>
                  </w:del>
                </w:p>
              </w:tc>
            </w:tr>
            <w:tr w:rsidR="008D0D39" w:rsidDel="00296F79" w14:paraId="3C504FFB" w14:textId="77777777" w:rsidTr="0088488C">
              <w:trPr>
                <w:del w:id="872" w:author="Alexandre Dürrenmatt" w:date="2024-04-29T09:27:00Z"/>
              </w:trPr>
              <w:tc>
                <w:tcPr>
                  <w:tcW w:w="0" w:type="auto"/>
                </w:tcPr>
                <w:p w14:paraId="7C9AA34F" w14:textId="77777777" w:rsidR="008D0D39" w:rsidDel="00296F79" w:rsidRDefault="008D0D39" w:rsidP="0088488C">
                  <w:pPr>
                    <w:rPr>
                      <w:del w:id="873" w:author="Alexandre Dürrenmatt" w:date="2024-04-29T09:27:00Z"/>
                    </w:rPr>
                  </w:pPr>
                  <w:del w:id="874" w:author="Alexandre Dürrenmatt" w:date="2024-04-29T09:27:00Z">
                    <w:r w:rsidDel="00296F79">
                      <w:delText>chaises</w:delText>
                    </w:r>
                  </w:del>
                </w:p>
              </w:tc>
              <w:tc>
                <w:tcPr>
                  <w:tcW w:w="0" w:type="auto"/>
                </w:tcPr>
                <w:p w14:paraId="5377F71F" w14:textId="77777777" w:rsidR="008D0D39" w:rsidDel="00296F79" w:rsidRDefault="008D0D39" w:rsidP="0088488C">
                  <w:pPr>
                    <w:rPr>
                      <w:del w:id="875" w:author="Alexandre Dürrenmatt" w:date="2024-04-29T09:27:00Z"/>
                    </w:rPr>
                  </w:pPr>
                  <w:del w:id="876" w:author="Alexandre Dürrenmatt" w:date="2024-04-29T09:27:00Z">
                    <w:r w:rsidDel="00296F79">
                      <w:delText>Les chaises sont devant les tables par poste</w:delText>
                    </w:r>
                  </w:del>
                </w:p>
              </w:tc>
            </w:tr>
            <w:tr w:rsidR="008D0D39" w:rsidDel="00296F79" w14:paraId="0F9C2965" w14:textId="77777777" w:rsidTr="0088488C">
              <w:trPr>
                <w:del w:id="877" w:author="Alexandre Dürrenmatt" w:date="2024-04-29T09:27:00Z"/>
              </w:trPr>
              <w:tc>
                <w:tcPr>
                  <w:tcW w:w="0" w:type="auto"/>
                </w:tcPr>
                <w:p w14:paraId="7019235A" w14:textId="77777777" w:rsidR="008D0D39" w:rsidDel="00296F79" w:rsidRDefault="008D0D39" w:rsidP="0088488C">
                  <w:pPr>
                    <w:rPr>
                      <w:del w:id="878" w:author="Alexandre Dürrenmatt" w:date="2024-04-29T09:27:00Z"/>
                    </w:rPr>
                  </w:pPr>
                  <w:del w:id="879" w:author="Alexandre Dürrenmatt" w:date="2024-04-29T09:27:00Z">
                    <w:r w:rsidDel="00296F79">
                      <w:delText>tableau blanc</w:delText>
                    </w:r>
                  </w:del>
                </w:p>
              </w:tc>
              <w:tc>
                <w:tcPr>
                  <w:tcW w:w="0" w:type="auto"/>
                </w:tcPr>
                <w:p w14:paraId="0F6E255D" w14:textId="77777777" w:rsidR="008D0D39" w:rsidDel="00296F79" w:rsidRDefault="008D0D39" w:rsidP="0088488C">
                  <w:pPr>
                    <w:rPr>
                      <w:del w:id="880" w:author="Alexandre Dürrenmatt" w:date="2024-04-29T09:27:00Z"/>
                    </w:rPr>
                  </w:pPr>
                  <w:del w:id="881" w:author="Alexandre Dürrenmatt" w:date="2024-04-29T09:27:00Z">
                    <w:r w:rsidDel="00296F79">
                      <w:delText>Devant les tables se positionne un tableau blanc</w:delText>
                    </w:r>
                  </w:del>
                </w:p>
              </w:tc>
            </w:tr>
            <w:tr w:rsidR="008D0D39" w:rsidDel="00296F79" w14:paraId="0D57522B" w14:textId="77777777" w:rsidTr="0088488C">
              <w:trPr>
                <w:del w:id="882" w:author="Alexandre Dürrenmatt" w:date="2024-04-29T09:27:00Z"/>
              </w:trPr>
              <w:tc>
                <w:tcPr>
                  <w:tcW w:w="0" w:type="auto"/>
                </w:tcPr>
                <w:p w14:paraId="74ECBB8A" w14:textId="77777777" w:rsidR="008D0D39" w:rsidDel="00296F79" w:rsidRDefault="008D0D39" w:rsidP="0088488C">
                  <w:pPr>
                    <w:rPr>
                      <w:del w:id="883" w:author="Alexandre Dürrenmatt" w:date="2024-04-29T09:27:00Z"/>
                    </w:rPr>
                  </w:pPr>
                  <w:del w:id="884" w:author="Alexandre Dürrenmatt" w:date="2024-04-29T09:27:00Z">
                    <w:r w:rsidDel="00296F79">
                      <w:delText>écrans claviers et souris</w:delText>
                    </w:r>
                  </w:del>
                </w:p>
              </w:tc>
              <w:tc>
                <w:tcPr>
                  <w:tcW w:w="0" w:type="auto"/>
                </w:tcPr>
                <w:p w14:paraId="38E391A6" w14:textId="77777777" w:rsidR="008D0D39" w:rsidDel="00296F79" w:rsidRDefault="008D0D39" w:rsidP="0088488C">
                  <w:pPr>
                    <w:rPr>
                      <w:del w:id="885" w:author="Alexandre Dürrenmatt" w:date="2024-04-29T09:27:00Z"/>
                    </w:rPr>
                  </w:pPr>
                  <w:del w:id="886" w:author="Alexandre Dürrenmatt" w:date="2024-04-29T09:27:00Z">
                    <w:r w:rsidDel="00296F79">
                      <w:delText>Sur chaque table se trouvent deux écrans avec un clavier et souris</w:delText>
                    </w:r>
                  </w:del>
                </w:p>
              </w:tc>
            </w:tr>
            <w:tr w:rsidR="008D0D39" w:rsidDel="00296F79" w14:paraId="057E6E8D" w14:textId="77777777" w:rsidTr="0088488C">
              <w:trPr>
                <w:del w:id="887" w:author="Alexandre Dürrenmatt" w:date="2024-04-29T09:27:00Z"/>
              </w:trPr>
              <w:tc>
                <w:tcPr>
                  <w:tcW w:w="0" w:type="auto"/>
                </w:tcPr>
                <w:p w14:paraId="69F7EC52" w14:textId="77777777" w:rsidR="008D0D39" w:rsidDel="00296F79" w:rsidRDefault="008D0D39" w:rsidP="0088488C">
                  <w:pPr>
                    <w:rPr>
                      <w:del w:id="888" w:author="Alexandre Dürrenmatt" w:date="2024-04-29T09:27:00Z"/>
                    </w:rPr>
                  </w:pPr>
                  <w:del w:id="889" w:author="Alexandre Dürrenmatt" w:date="2024-04-29T09:27:00Z">
                    <w:r w:rsidDel="00296F79">
                      <w:delText>canapéxxxx TVVVV</w:delText>
                    </w:r>
                  </w:del>
                </w:p>
              </w:tc>
              <w:tc>
                <w:tcPr>
                  <w:tcW w:w="0" w:type="auto"/>
                </w:tcPr>
                <w:p w14:paraId="67320889" w14:textId="77777777" w:rsidR="008D0D39" w:rsidDel="00296F79" w:rsidRDefault="008D0D39" w:rsidP="0088488C">
                  <w:pPr>
                    <w:rPr>
                      <w:del w:id="890" w:author="Alexandre Dürrenmatt" w:date="2024-04-29T09:27:00Z"/>
                    </w:rPr>
                  </w:pPr>
                  <w:del w:id="891" w:author="Alexandre Dürrenmatt" w:date="2024-04-29T09:27:00Z">
                    <w:r w:rsidDel="00296F79">
                      <w:delText>Au fond de la salle, dans le coin à droite se trouve un canapé à quatre places</w:delText>
                    </w:r>
                  </w:del>
                </w:p>
              </w:tc>
            </w:tr>
            <w:tr w:rsidR="008D0D39" w:rsidDel="00296F79" w14:paraId="70B0FF9C" w14:textId="77777777" w:rsidTr="0088488C">
              <w:trPr>
                <w:del w:id="892" w:author="Alexandre Dürrenmatt" w:date="2024-04-29T09:27:00Z"/>
              </w:trPr>
              <w:tc>
                <w:tcPr>
                  <w:tcW w:w="0" w:type="auto"/>
                </w:tcPr>
                <w:p w14:paraId="5E63D796" w14:textId="77777777" w:rsidR="008D0D39" w:rsidDel="00296F79" w:rsidRDefault="008D0D39" w:rsidP="0088488C">
                  <w:pPr>
                    <w:rPr>
                      <w:del w:id="893" w:author="Alexandre Dürrenmatt" w:date="2024-04-29T09:27:00Z"/>
                    </w:rPr>
                  </w:pPr>
                  <w:del w:id="894" w:author="Alexandre Dürrenmatt" w:date="2024-04-29T09:27:00Z">
                    <w:r w:rsidDel="00296F79">
                      <w:delText>poufsxxxxxx PRISES/PILONNES</w:delText>
                    </w:r>
                  </w:del>
                </w:p>
              </w:tc>
              <w:tc>
                <w:tcPr>
                  <w:tcW w:w="0" w:type="auto"/>
                </w:tcPr>
                <w:p w14:paraId="37527075" w14:textId="77777777" w:rsidR="008D0D39" w:rsidDel="00296F79" w:rsidRDefault="008D0D39" w:rsidP="0088488C">
                  <w:pPr>
                    <w:rPr>
                      <w:del w:id="895" w:author="Alexandre Dürrenmatt" w:date="2024-04-29T09:27:00Z"/>
                    </w:rPr>
                  </w:pPr>
                  <w:del w:id="896" w:author="Alexandre Dürrenmatt" w:date="2024-04-29T09:27:00Z">
                    <w:r w:rsidDel="00296F79">
                      <w:delText>Devant ce canapé se trouvent deux poufs</w:delText>
                    </w:r>
                  </w:del>
                </w:p>
              </w:tc>
            </w:tr>
          </w:tbl>
          <w:p w14:paraId="514AEBF9" w14:textId="77777777" w:rsidR="008D0D39" w:rsidDel="00296F79" w:rsidRDefault="008D0D39" w:rsidP="0088488C">
            <w:pPr>
              <w:rPr>
                <w:del w:id="897" w:author="Alexandre Dürrenmatt" w:date="2024-04-29T09:27:00Z"/>
              </w:rPr>
            </w:pPr>
          </w:p>
        </w:tc>
      </w:tr>
    </w:tbl>
    <w:p w14:paraId="65F904A0" w14:textId="77777777" w:rsidR="008D0D39" w:rsidDel="00296F79" w:rsidRDefault="008D0D39" w:rsidP="008D0D39">
      <w:pPr>
        <w:rPr>
          <w:del w:id="898" w:author="Alexandre Dürrenmatt" w:date="2024-04-29T09:27:00Z"/>
        </w:rPr>
      </w:pPr>
    </w:p>
    <w:p w14:paraId="1D335E4C" w14:textId="77777777" w:rsidR="008D0D39" w:rsidDel="00296F79" w:rsidRDefault="008D0D39">
      <w:pPr>
        <w:pStyle w:val="Titre3"/>
        <w:numPr>
          <w:ilvl w:val="0"/>
          <w:numId w:val="0"/>
        </w:numPr>
        <w:rPr>
          <w:del w:id="899" w:author="Alexandre Dürrenmatt" w:date="2024-04-29T09:27:00Z"/>
        </w:rPr>
        <w:pPrChange w:id="900" w:author="Alexandre Dürrenmatt" w:date="2024-04-23T16:18:00Z">
          <w:pPr>
            <w:pStyle w:val="Titre3"/>
          </w:pPr>
        </w:pPrChange>
      </w:pPr>
      <w:del w:id="901" w:author="Alexandre Dürrenmatt" w:date="2024-04-29T09:27:00Z">
        <w:r w:rsidDel="00296F79">
          <w:delText>Salle de classe 2ème étage D18</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8D0D39" w:rsidDel="00296F79" w14:paraId="0179AC3B" w14:textId="77777777" w:rsidTr="0088488C">
        <w:trPr>
          <w:del w:id="902" w:author="Alexandre Dürrenmatt" w:date="2024-04-29T09:27:00Z"/>
        </w:trPr>
        <w:tc>
          <w:tcPr>
            <w:tcW w:w="0" w:type="auto"/>
          </w:tcPr>
          <w:p w14:paraId="56B539DD" w14:textId="77777777" w:rsidR="008D0D39" w:rsidDel="00296F79" w:rsidRDefault="008D0D39" w:rsidP="0088488C">
            <w:pPr>
              <w:rPr>
                <w:del w:id="903" w:author="Alexandre Dürrenmatt" w:date="2024-04-29T09:27:00Z"/>
              </w:rPr>
            </w:pPr>
            <w:del w:id="904" w:author="Alexandre Dürrenmatt" w:date="2024-04-29T09:27:00Z">
              <w:r w:rsidDel="00296F79">
                <w:delText>En tant qu'élève Je veux une salle de classe au 2ème étage (très bien équipée) Pour les cours d'informatique</w:delText>
              </w:r>
            </w:del>
          </w:p>
        </w:tc>
      </w:tr>
      <w:tr w:rsidR="008D0D39" w:rsidDel="00296F79" w14:paraId="7A908F31" w14:textId="77777777" w:rsidTr="0088488C">
        <w:trPr>
          <w:del w:id="905" w:author="Alexandre Dürrenmatt" w:date="2024-04-29T09:27:00Z"/>
        </w:trPr>
        <w:tc>
          <w:tcPr>
            <w:tcW w:w="0" w:type="auto"/>
          </w:tcPr>
          <w:p w14:paraId="33D0F7DA" w14:textId="77777777" w:rsidR="008D0D39" w:rsidDel="00296F79" w:rsidRDefault="008D0D39" w:rsidP="0088488C">
            <w:pPr>
              <w:jc w:val="center"/>
              <w:rPr>
                <w:del w:id="906" w:author="Alexandre Dürrenmatt" w:date="2024-04-29T09:27:00Z"/>
              </w:rPr>
            </w:pPr>
            <w:del w:id="907"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331"/>
              <w:gridCol w:w="7709"/>
            </w:tblGrid>
            <w:tr w:rsidR="008D0D39" w:rsidDel="00296F79" w14:paraId="2F81A995" w14:textId="77777777" w:rsidTr="0088488C">
              <w:trPr>
                <w:del w:id="908" w:author="Alexandre Dürrenmatt" w:date="2024-04-29T09:27:00Z"/>
              </w:trPr>
              <w:tc>
                <w:tcPr>
                  <w:tcW w:w="0" w:type="auto"/>
                </w:tcPr>
                <w:p w14:paraId="72C1244F" w14:textId="77777777" w:rsidR="008D0D39" w:rsidDel="00296F79" w:rsidRDefault="008D0D39" w:rsidP="0088488C">
                  <w:pPr>
                    <w:rPr>
                      <w:del w:id="909" w:author="Alexandre Dürrenmatt" w:date="2024-04-29T09:27:00Z"/>
                    </w:rPr>
                  </w:pPr>
                  <w:del w:id="910" w:author="Alexandre Dürrenmatt" w:date="2024-04-29T09:27:00Z">
                    <w:r w:rsidDel="00296F79">
                      <w:delText>Tables</w:delText>
                    </w:r>
                  </w:del>
                </w:p>
              </w:tc>
              <w:tc>
                <w:tcPr>
                  <w:tcW w:w="0" w:type="auto"/>
                </w:tcPr>
                <w:p w14:paraId="769AE64A" w14:textId="77777777" w:rsidR="008D0D39" w:rsidDel="00296F79" w:rsidRDefault="008D0D39" w:rsidP="0088488C">
                  <w:pPr>
                    <w:rPr>
                      <w:del w:id="911" w:author="Alexandre Dürrenmatt" w:date="2024-04-29T09:27:00Z"/>
                    </w:rPr>
                  </w:pPr>
                  <w:del w:id="912" w:author="Alexandre Dürrenmatt" w:date="2024-04-29T09:27:00Z">
                    <w:r w:rsidDel="00296F79">
                      <w:delText>Il y aura 17 tables gamer en boite avec la place pour deux écrans, ils seront placées en groupes de 4, une table sera pour l'enseignant.</w:delText>
                    </w:r>
                  </w:del>
                </w:p>
              </w:tc>
            </w:tr>
            <w:tr w:rsidR="008D0D39" w:rsidDel="00296F79" w14:paraId="59F9DB16" w14:textId="77777777" w:rsidTr="0088488C">
              <w:trPr>
                <w:del w:id="913" w:author="Alexandre Dürrenmatt" w:date="2024-04-29T09:27:00Z"/>
              </w:trPr>
              <w:tc>
                <w:tcPr>
                  <w:tcW w:w="0" w:type="auto"/>
                </w:tcPr>
                <w:p w14:paraId="1C5386FB" w14:textId="77777777" w:rsidR="008D0D39" w:rsidDel="00296F79" w:rsidRDefault="008D0D39" w:rsidP="0088488C">
                  <w:pPr>
                    <w:rPr>
                      <w:del w:id="914" w:author="Alexandre Dürrenmatt" w:date="2024-04-29T09:27:00Z"/>
                    </w:rPr>
                  </w:pPr>
                  <w:del w:id="915" w:author="Alexandre Dürrenmatt" w:date="2024-04-29T09:27:00Z">
                    <w:r w:rsidDel="00296F79">
                      <w:delText>Pillones</w:delText>
                    </w:r>
                  </w:del>
                </w:p>
              </w:tc>
              <w:tc>
                <w:tcPr>
                  <w:tcW w:w="0" w:type="auto"/>
                </w:tcPr>
                <w:p w14:paraId="4B6E1A75" w14:textId="77777777" w:rsidR="008D0D39" w:rsidDel="00296F79" w:rsidRDefault="008D0D39" w:rsidP="0088488C">
                  <w:pPr>
                    <w:rPr>
                      <w:del w:id="916" w:author="Alexandre Dürrenmatt" w:date="2024-04-29T09:27:00Z"/>
                    </w:rPr>
                  </w:pPr>
                  <w:del w:id="917" w:author="Alexandre Dürrenmatt" w:date="2024-04-29T09:27:00Z">
                    <w:r w:rsidDel="00296F79">
                      <w:delText>Il aura 4 pillones avec des prises electriques, ils seront placées au milieu des groupes de 4 tables.</w:delText>
                    </w:r>
                  </w:del>
                </w:p>
              </w:tc>
            </w:tr>
            <w:tr w:rsidR="008D0D39" w:rsidDel="00296F79" w14:paraId="134F5392" w14:textId="77777777" w:rsidTr="0088488C">
              <w:trPr>
                <w:del w:id="918" w:author="Alexandre Dürrenmatt" w:date="2024-04-29T09:27:00Z"/>
              </w:trPr>
              <w:tc>
                <w:tcPr>
                  <w:tcW w:w="0" w:type="auto"/>
                </w:tcPr>
                <w:p w14:paraId="6156BA00" w14:textId="77777777" w:rsidR="008D0D39" w:rsidDel="00296F79" w:rsidRDefault="008D0D39" w:rsidP="0088488C">
                  <w:pPr>
                    <w:rPr>
                      <w:del w:id="919" w:author="Alexandre Dürrenmatt" w:date="2024-04-29T09:27:00Z"/>
                    </w:rPr>
                  </w:pPr>
                  <w:del w:id="920" w:author="Alexandre Dürrenmatt" w:date="2024-04-29T09:27:00Z">
                    <w:r w:rsidDel="00296F79">
                      <w:delText>TV</w:delText>
                    </w:r>
                  </w:del>
                </w:p>
              </w:tc>
              <w:tc>
                <w:tcPr>
                  <w:tcW w:w="0" w:type="auto"/>
                </w:tcPr>
                <w:p w14:paraId="572A7820" w14:textId="77777777" w:rsidR="008D0D39" w:rsidDel="00296F79" w:rsidRDefault="008D0D39" w:rsidP="0088488C">
                  <w:pPr>
                    <w:rPr>
                      <w:del w:id="921" w:author="Alexandre Dürrenmatt" w:date="2024-04-29T09:27:00Z"/>
                    </w:rPr>
                  </w:pPr>
                  <w:del w:id="922" w:author="Alexandre Dürrenmatt" w:date="2024-04-29T09:27:00Z">
                    <w:r w:rsidDel="00296F79">
                      <w:delText>Il y aura un TV de 65 pouces au mur, derrière de la place de l'enseignant.</w:delText>
                    </w:r>
                  </w:del>
                </w:p>
              </w:tc>
            </w:tr>
            <w:tr w:rsidR="008D0D39" w:rsidDel="00296F79" w14:paraId="28C3D2BE" w14:textId="77777777" w:rsidTr="0088488C">
              <w:trPr>
                <w:del w:id="923" w:author="Alexandre Dürrenmatt" w:date="2024-04-29T09:27:00Z"/>
              </w:trPr>
              <w:tc>
                <w:tcPr>
                  <w:tcW w:w="0" w:type="auto"/>
                </w:tcPr>
                <w:p w14:paraId="6545C9C0" w14:textId="77777777" w:rsidR="008D0D39" w:rsidDel="00296F79" w:rsidRDefault="008D0D39" w:rsidP="0088488C">
                  <w:pPr>
                    <w:rPr>
                      <w:del w:id="924" w:author="Alexandre Dürrenmatt" w:date="2024-04-29T09:27:00Z"/>
                    </w:rPr>
                  </w:pPr>
                  <w:del w:id="925" w:author="Alexandre Dürrenmatt" w:date="2024-04-29T09:27:00Z">
                    <w:r w:rsidDel="00296F79">
                      <w:delText>Chaisses</w:delText>
                    </w:r>
                  </w:del>
                </w:p>
              </w:tc>
              <w:tc>
                <w:tcPr>
                  <w:tcW w:w="0" w:type="auto"/>
                </w:tcPr>
                <w:p w14:paraId="4159B00E" w14:textId="77777777" w:rsidR="008D0D39" w:rsidDel="00296F79" w:rsidRDefault="008D0D39" w:rsidP="0088488C">
                  <w:pPr>
                    <w:rPr>
                      <w:del w:id="926" w:author="Alexandre Dürrenmatt" w:date="2024-04-29T09:27:00Z"/>
                    </w:rPr>
                  </w:pPr>
                  <w:del w:id="927" w:author="Alexandre Dürrenmatt" w:date="2024-04-29T09:27:00Z">
                    <w:r w:rsidDel="00296F79">
                      <w:delText>Il y aura 17 chaisses gamer, une pour chaque poste</w:delText>
                    </w:r>
                  </w:del>
                </w:p>
              </w:tc>
            </w:tr>
            <w:tr w:rsidR="008D0D39" w:rsidDel="00296F79" w14:paraId="083D2683" w14:textId="77777777" w:rsidTr="0088488C">
              <w:trPr>
                <w:del w:id="928" w:author="Alexandre Dürrenmatt" w:date="2024-04-29T09:27:00Z"/>
              </w:trPr>
              <w:tc>
                <w:tcPr>
                  <w:tcW w:w="0" w:type="auto"/>
                </w:tcPr>
                <w:p w14:paraId="7B788BB3" w14:textId="77777777" w:rsidR="008D0D39" w:rsidDel="00296F79" w:rsidRDefault="008D0D39" w:rsidP="0088488C">
                  <w:pPr>
                    <w:rPr>
                      <w:del w:id="929" w:author="Alexandre Dürrenmatt" w:date="2024-04-29T09:27:00Z"/>
                    </w:rPr>
                  </w:pPr>
                  <w:del w:id="930" w:author="Alexandre Dürrenmatt" w:date="2024-04-29T09:27:00Z">
                    <w:r w:rsidDel="00296F79">
                      <w:delText>Ecrans</w:delText>
                    </w:r>
                  </w:del>
                </w:p>
              </w:tc>
              <w:tc>
                <w:tcPr>
                  <w:tcW w:w="0" w:type="auto"/>
                </w:tcPr>
                <w:p w14:paraId="5A945992" w14:textId="77777777" w:rsidR="008D0D39" w:rsidDel="00296F79" w:rsidRDefault="008D0D39" w:rsidP="0088488C">
                  <w:pPr>
                    <w:rPr>
                      <w:del w:id="931" w:author="Alexandre Dürrenmatt" w:date="2024-04-29T09:27:00Z"/>
                    </w:rPr>
                  </w:pPr>
                  <w:del w:id="932" w:author="Alexandre Dürrenmatt" w:date="2024-04-29T09:27:00Z">
                    <w:r w:rsidDel="00296F79">
                      <w:delText>Il y aura deux écrans par poste de travail. Ils seront de 18 puces chacune et ils ne consumiront pas beaucoup d'energie.</w:delText>
                    </w:r>
                  </w:del>
                </w:p>
              </w:tc>
            </w:tr>
            <w:tr w:rsidR="008D0D39" w:rsidDel="00296F79" w14:paraId="3A3FF03B" w14:textId="77777777" w:rsidTr="0088488C">
              <w:trPr>
                <w:del w:id="933" w:author="Alexandre Dürrenmatt" w:date="2024-04-29T09:27:00Z"/>
              </w:trPr>
              <w:tc>
                <w:tcPr>
                  <w:tcW w:w="0" w:type="auto"/>
                </w:tcPr>
                <w:p w14:paraId="2CFB155B" w14:textId="77777777" w:rsidR="008D0D39" w:rsidDel="00296F79" w:rsidRDefault="008D0D39" w:rsidP="0088488C">
                  <w:pPr>
                    <w:rPr>
                      <w:del w:id="934" w:author="Alexandre Dürrenmatt" w:date="2024-04-29T09:27:00Z"/>
                    </w:rPr>
                  </w:pPr>
                  <w:del w:id="935" w:author="Alexandre Dürrenmatt" w:date="2024-04-29T09:27:00Z">
                    <w:r w:rsidDel="00296F79">
                      <w:delText>PC's</w:delText>
                    </w:r>
                  </w:del>
                </w:p>
              </w:tc>
              <w:tc>
                <w:tcPr>
                  <w:tcW w:w="0" w:type="auto"/>
                </w:tcPr>
                <w:p w14:paraId="376F0C84" w14:textId="77777777" w:rsidR="008D0D39" w:rsidDel="00296F79" w:rsidRDefault="008D0D39" w:rsidP="0088488C">
                  <w:pPr>
                    <w:rPr>
                      <w:del w:id="936" w:author="Alexandre Dürrenmatt" w:date="2024-04-29T09:27:00Z"/>
                    </w:rPr>
                  </w:pPr>
                  <w:del w:id="937" w:author="Alexandre Dürrenmatt" w:date="2024-04-29T09:27:00Z">
                    <w:r w:rsidDel="00296F79">
                      <w:delText>Il y aura 17 PC's, un PC par poste</w:delText>
                    </w:r>
                  </w:del>
                </w:p>
              </w:tc>
            </w:tr>
            <w:tr w:rsidR="008D0D39" w:rsidDel="00296F79" w14:paraId="551013DD" w14:textId="77777777" w:rsidTr="0088488C">
              <w:trPr>
                <w:del w:id="938" w:author="Alexandre Dürrenmatt" w:date="2024-04-29T09:27:00Z"/>
              </w:trPr>
              <w:tc>
                <w:tcPr>
                  <w:tcW w:w="0" w:type="auto"/>
                </w:tcPr>
                <w:p w14:paraId="41EFDDD3" w14:textId="77777777" w:rsidR="008D0D39" w:rsidDel="00296F79" w:rsidRDefault="008D0D39" w:rsidP="0088488C">
                  <w:pPr>
                    <w:rPr>
                      <w:del w:id="939" w:author="Alexandre Dürrenmatt" w:date="2024-04-29T09:27:00Z"/>
                    </w:rPr>
                  </w:pPr>
                  <w:del w:id="940" w:author="Alexandre Dürrenmatt" w:date="2024-04-29T09:27:00Z">
                    <w:r w:rsidDel="00296F79">
                      <w:delText>Fenetres</w:delText>
                    </w:r>
                  </w:del>
                </w:p>
              </w:tc>
              <w:tc>
                <w:tcPr>
                  <w:tcW w:w="0" w:type="auto"/>
                </w:tcPr>
                <w:p w14:paraId="2A1DD20D" w14:textId="77777777" w:rsidR="008D0D39" w:rsidDel="00296F79" w:rsidRDefault="008D0D39" w:rsidP="0088488C">
                  <w:pPr>
                    <w:rPr>
                      <w:del w:id="941" w:author="Alexandre Dürrenmatt" w:date="2024-04-29T09:27:00Z"/>
                    </w:rPr>
                  </w:pPr>
                  <w:del w:id="942" w:author="Alexandre Dürrenmatt" w:date="2024-04-29T09:27:00Z">
                    <w:r w:rsidDel="00296F79">
                      <w:delText>Il y aura deux grandes fenetres</w:delText>
                    </w:r>
                  </w:del>
                </w:p>
              </w:tc>
            </w:tr>
            <w:tr w:rsidR="008D0D39" w:rsidDel="00296F79" w14:paraId="7312E51C" w14:textId="77777777" w:rsidTr="0088488C">
              <w:trPr>
                <w:del w:id="943" w:author="Alexandre Dürrenmatt" w:date="2024-04-29T09:27:00Z"/>
              </w:trPr>
              <w:tc>
                <w:tcPr>
                  <w:tcW w:w="0" w:type="auto"/>
                </w:tcPr>
                <w:p w14:paraId="64D6E8A3" w14:textId="77777777" w:rsidR="008D0D39" w:rsidDel="00296F79" w:rsidRDefault="008D0D39" w:rsidP="0088488C">
                  <w:pPr>
                    <w:rPr>
                      <w:del w:id="944" w:author="Alexandre Dürrenmatt" w:date="2024-04-29T09:27:00Z"/>
                    </w:rPr>
                  </w:pPr>
                  <w:del w:id="945" w:author="Alexandre Dürrenmatt" w:date="2024-04-29T09:27:00Z">
                    <w:r w:rsidDel="00296F79">
                      <w:delText>Tapis</w:delText>
                    </w:r>
                  </w:del>
                </w:p>
              </w:tc>
              <w:tc>
                <w:tcPr>
                  <w:tcW w:w="0" w:type="auto"/>
                </w:tcPr>
                <w:p w14:paraId="23A7AFE0" w14:textId="77777777" w:rsidR="008D0D39" w:rsidDel="00296F79" w:rsidRDefault="008D0D39" w:rsidP="0088488C">
                  <w:pPr>
                    <w:rPr>
                      <w:del w:id="946" w:author="Alexandre Dürrenmatt" w:date="2024-04-29T09:27:00Z"/>
                    </w:rPr>
                  </w:pPr>
                  <w:del w:id="947" w:author="Alexandre Dürrenmatt" w:date="2024-04-29T09:27:00Z">
                    <w:r w:rsidDel="00296F79">
                      <w:delText>Il y aura un grand tapis dans la salle</w:delText>
                    </w:r>
                  </w:del>
                </w:p>
              </w:tc>
            </w:tr>
            <w:tr w:rsidR="008D0D39" w:rsidDel="00296F79" w14:paraId="36A2169F" w14:textId="77777777" w:rsidTr="0088488C">
              <w:trPr>
                <w:del w:id="948" w:author="Alexandre Dürrenmatt" w:date="2024-04-29T09:27:00Z"/>
              </w:trPr>
              <w:tc>
                <w:tcPr>
                  <w:tcW w:w="0" w:type="auto"/>
                </w:tcPr>
                <w:p w14:paraId="36EC60FA" w14:textId="77777777" w:rsidR="008D0D39" w:rsidDel="00296F79" w:rsidRDefault="008D0D39" w:rsidP="0088488C">
                  <w:pPr>
                    <w:rPr>
                      <w:del w:id="949" w:author="Alexandre Dürrenmatt" w:date="2024-04-29T09:27:00Z"/>
                    </w:rPr>
                  </w:pPr>
                  <w:del w:id="950" w:author="Alexandre Dürrenmatt" w:date="2024-04-29T09:27:00Z">
                    <w:r w:rsidDel="00296F79">
                      <w:delText>Etagère</w:delText>
                    </w:r>
                  </w:del>
                </w:p>
              </w:tc>
              <w:tc>
                <w:tcPr>
                  <w:tcW w:w="0" w:type="auto"/>
                </w:tcPr>
                <w:p w14:paraId="25512FC3" w14:textId="77777777" w:rsidR="008D0D39" w:rsidDel="00296F79" w:rsidRDefault="008D0D39" w:rsidP="0088488C">
                  <w:pPr>
                    <w:rPr>
                      <w:del w:id="951" w:author="Alexandre Dürrenmatt" w:date="2024-04-29T09:27:00Z"/>
                    </w:rPr>
                  </w:pPr>
                  <w:del w:id="952" w:author="Alexandre Dürrenmatt" w:date="2024-04-29T09:27:00Z">
                    <w:r w:rsidDel="00296F79">
                      <w:delText>Il y aura un étagère pour les chaussures.</w:delText>
                    </w:r>
                  </w:del>
                </w:p>
              </w:tc>
            </w:tr>
            <w:tr w:rsidR="008D0D39" w:rsidDel="00296F79" w14:paraId="3446EF3F" w14:textId="77777777" w:rsidTr="0088488C">
              <w:trPr>
                <w:del w:id="953" w:author="Alexandre Dürrenmatt" w:date="2024-04-29T09:27:00Z"/>
              </w:trPr>
              <w:tc>
                <w:tcPr>
                  <w:tcW w:w="0" w:type="auto"/>
                </w:tcPr>
                <w:p w14:paraId="034A8FE2" w14:textId="77777777" w:rsidR="008D0D39" w:rsidDel="00296F79" w:rsidRDefault="008D0D39" w:rsidP="0088488C">
                  <w:pPr>
                    <w:rPr>
                      <w:del w:id="954" w:author="Alexandre Dürrenmatt" w:date="2024-04-29T09:27:00Z"/>
                    </w:rPr>
                  </w:pPr>
                  <w:del w:id="955" w:author="Alexandre Dürrenmatt" w:date="2024-04-29T09:27:00Z">
                    <w:r w:rsidDel="00296F79">
                      <w:delText>Porte-manteaux</w:delText>
                    </w:r>
                  </w:del>
                </w:p>
              </w:tc>
              <w:tc>
                <w:tcPr>
                  <w:tcW w:w="0" w:type="auto"/>
                </w:tcPr>
                <w:p w14:paraId="5E7E7477" w14:textId="77777777" w:rsidR="008D0D39" w:rsidDel="00296F79" w:rsidRDefault="008D0D39" w:rsidP="0088488C">
                  <w:pPr>
                    <w:rPr>
                      <w:del w:id="956" w:author="Alexandre Dürrenmatt" w:date="2024-04-29T09:27:00Z"/>
                    </w:rPr>
                  </w:pPr>
                  <w:del w:id="957" w:author="Alexandre Dürrenmatt" w:date="2024-04-29T09:27:00Z">
                    <w:r w:rsidDel="00296F79">
                      <w:delText>Il y aura un porte-manteux tout au fond de la classe, au coin.</w:delText>
                    </w:r>
                  </w:del>
                </w:p>
              </w:tc>
            </w:tr>
          </w:tbl>
          <w:p w14:paraId="20551197" w14:textId="77777777" w:rsidR="008D0D39" w:rsidDel="00296F79" w:rsidRDefault="008D0D39" w:rsidP="0088488C">
            <w:pPr>
              <w:rPr>
                <w:del w:id="958" w:author="Alexandre Dürrenmatt" w:date="2024-04-29T09:27:00Z"/>
              </w:rPr>
            </w:pPr>
          </w:p>
        </w:tc>
      </w:tr>
    </w:tbl>
    <w:p w14:paraId="16D233A1" w14:textId="77777777" w:rsidR="008D0D39" w:rsidDel="00296F79" w:rsidRDefault="008D0D39" w:rsidP="008D0D39">
      <w:pPr>
        <w:rPr>
          <w:del w:id="959" w:author="Alexandre Dürrenmatt" w:date="2024-04-29T09:27:00Z"/>
        </w:rPr>
      </w:pPr>
    </w:p>
    <w:p w14:paraId="19135F76" w14:textId="77777777" w:rsidR="008D0D39" w:rsidDel="00296F79" w:rsidRDefault="008D0D39">
      <w:pPr>
        <w:pStyle w:val="Titre3"/>
        <w:numPr>
          <w:ilvl w:val="0"/>
          <w:numId w:val="0"/>
        </w:numPr>
        <w:rPr>
          <w:del w:id="960" w:author="Alexandre Dürrenmatt" w:date="2024-04-29T09:27:00Z"/>
        </w:rPr>
        <w:pPrChange w:id="961" w:author="Alexandre Dürrenmatt" w:date="2024-04-23T16:18:00Z">
          <w:pPr>
            <w:pStyle w:val="Titre3"/>
          </w:pPr>
        </w:pPrChange>
      </w:pPr>
      <w:del w:id="962" w:author="Alexandre Dürrenmatt" w:date="2024-04-29T09:27:00Z">
        <w:r w:rsidDel="00296F79">
          <w:delText>Salle de classe 2ème étage D13</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8D0D39" w:rsidDel="00296F79" w14:paraId="59F9253F" w14:textId="77777777" w:rsidTr="0088488C">
        <w:trPr>
          <w:del w:id="963" w:author="Alexandre Dürrenmatt" w:date="2024-04-29T09:27:00Z"/>
        </w:trPr>
        <w:tc>
          <w:tcPr>
            <w:tcW w:w="0" w:type="auto"/>
          </w:tcPr>
          <w:p w14:paraId="1741FFA5" w14:textId="77777777" w:rsidR="008D0D39" w:rsidDel="00296F79" w:rsidRDefault="008D0D39" w:rsidP="0088488C">
            <w:pPr>
              <w:rPr>
                <w:del w:id="964" w:author="Alexandre Dürrenmatt" w:date="2024-04-29T09:27:00Z"/>
              </w:rPr>
            </w:pPr>
            <w:del w:id="965" w:author="Alexandre Dürrenmatt" w:date="2024-04-29T09:27:00Z">
              <w:r w:rsidDel="00296F79">
                <w:delText>En tant qu'élève Je veux une salle de classe au 2ème étage  Pour les cours d'informatique</w:delText>
              </w:r>
            </w:del>
          </w:p>
        </w:tc>
      </w:tr>
      <w:tr w:rsidR="008D0D39" w:rsidDel="00296F79" w14:paraId="5BADC3EC" w14:textId="77777777" w:rsidTr="0088488C">
        <w:trPr>
          <w:del w:id="966" w:author="Alexandre Dürrenmatt" w:date="2024-04-29T09:27:00Z"/>
        </w:trPr>
        <w:tc>
          <w:tcPr>
            <w:tcW w:w="0" w:type="auto"/>
          </w:tcPr>
          <w:p w14:paraId="4616C697" w14:textId="77777777" w:rsidR="008D0D39" w:rsidDel="00296F79" w:rsidRDefault="008D0D39" w:rsidP="0088488C">
            <w:pPr>
              <w:jc w:val="center"/>
              <w:rPr>
                <w:del w:id="967" w:author="Alexandre Dürrenmatt" w:date="2024-04-29T09:27:00Z"/>
              </w:rPr>
            </w:pPr>
            <w:del w:id="968" w:author="Alexandre Dürrenmatt" w:date="2024-04-29T09:27:00Z">
              <w:r w:rsidDel="00296F79">
                <w:delText xml:space="preserve">Tests d'acceptance: </w:delText>
              </w:r>
            </w:del>
          </w:p>
          <w:tbl>
            <w:tblPr>
              <w:tblW w:w="100" w:type="auto"/>
              <w:tblCellMar>
                <w:left w:w="10" w:type="dxa"/>
                <w:right w:w="10" w:type="dxa"/>
              </w:tblCellMar>
              <w:tblLook w:val="0000" w:firstRow="0" w:lastRow="0" w:firstColumn="0" w:lastColumn="0" w:noHBand="0" w:noVBand="0"/>
            </w:tblPr>
            <w:tblGrid>
              <w:gridCol w:w="1373"/>
              <w:gridCol w:w="7667"/>
            </w:tblGrid>
            <w:tr w:rsidR="008D0D39" w:rsidDel="00296F79" w14:paraId="47CFA3C9" w14:textId="77777777" w:rsidTr="0088488C">
              <w:trPr>
                <w:del w:id="969" w:author="Alexandre Dürrenmatt" w:date="2024-04-29T09:27:00Z"/>
              </w:trPr>
              <w:tc>
                <w:tcPr>
                  <w:tcW w:w="0" w:type="auto"/>
                </w:tcPr>
                <w:p w14:paraId="72CD6D7D" w14:textId="77777777" w:rsidR="008D0D39" w:rsidDel="00296F79" w:rsidRDefault="008D0D39" w:rsidP="0088488C">
                  <w:pPr>
                    <w:rPr>
                      <w:del w:id="970" w:author="Alexandre Dürrenmatt" w:date="2024-04-29T09:27:00Z"/>
                    </w:rPr>
                  </w:pPr>
                  <w:del w:id="971" w:author="Alexandre Dürrenmatt" w:date="2024-04-29T09:27:00Z">
                    <w:r w:rsidDel="00296F79">
                      <w:delText>Tables</w:delText>
                    </w:r>
                  </w:del>
                </w:p>
              </w:tc>
              <w:tc>
                <w:tcPr>
                  <w:tcW w:w="0" w:type="auto"/>
                </w:tcPr>
                <w:p w14:paraId="4DEE3E0F" w14:textId="77777777" w:rsidR="008D0D39" w:rsidDel="00296F79" w:rsidRDefault="008D0D39" w:rsidP="0088488C">
                  <w:pPr>
                    <w:rPr>
                      <w:del w:id="972" w:author="Alexandre Dürrenmatt" w:date="2024-04-29T09:27:00Z"/>
                    </w:rPr>
                  </w:pPr>
                  <w:del w:id="973" w:author="Alexandre Dürrenmatt" w:date="2024-04-29T09:27:00Z">
                    <w:r w:rsidDel="00296F79">
                      <w:delText>Il y aura 17 tables en boite, ils seront placées en groupes de 4, une table sera pour l'enseignant.</w:delText>
                    </w:r>
                  </w:del>
                </w:p>
              </w:tc>
            </w:tr>
            <w:tr w:rsidR="008D0D39" w:rsidDel="00296F79" w14:paraId="798DF435" w14:textId="77777777" w:rsidTr="0088488C">
              <w:trPr>
                <w:del w:id="974" w:author="Alexandre Dürrenmatt" w:date="2024-04-29T09:27:00Z"/>
              </w:trPr>
              <w:tc>
                <w:tcPr>
                  <w:tcW w:w="0" w:type="auto"/>
                </w:tcPr>
                <w:p w14:paraId="03CB23CD" w14:textId="77777777" w:rsidR="008D0D39" w:rsidDel="00296F79" w:rsidRDefault="008D0D39" w:rsidP="0088488C">
                  <w:pPr>
                    <w:rPr>
                      <w:del w:id="975" w:author="Alexandre Dürrenmatt" w:date="2024-04-29T09:27:00Z"/>
                    </w:rPr>
                  </w:pPr>
                  <w:del w:id="976" w:author="Alexandre Dürrenmatt" w:date="2024-04-29T09:27:00Z">
                    <w:r w:rsidDel="00296F79">
                      <w:delText>Pillones</w:delText>
                    </w:r>
                  </w:del>
                </w:p>
              </w:tc>
              <w:tc>
                <w:tcPr>
                  <w:tcW w:w="0" w:type="auto"/>
                </w:tcPr>
                <w:p w14:paraId="2329116B" w14:textId="77777777" w:rsidR="008D0D39" w:rsidDel="00296F79" w:rsidRDefault="008D0D39" w:rsidP="0088488C">
                  <w:pPr>
                    <w:rPr>
                      <w:del w:id="977" w:author="Alexandre Dürrenmatt" w:date="2024-04-29T09:27:00Z"/>
                    </w:rPr>
                  </w:pPr>
                  <w:del w:id="978" w:author="Alexandre Dürrenmatt" w:date="2024-04-29T09:27:00Z">
                    <w:r w:rsidDel="00296F79">
                      <w:delText>Il aura 4 pillones avec des prises electriques, ils seront placées au milieu des groupes de 4 tables.</w:delText>
                    </w:r>
                  </w:del>
                </w:p>
              </w:tc>
            </w:tr>
            <w:tr w:rsidR="008D0D39" w:rsidDel="00296F79" w14:paraId="72D79F9C" w14:textId="77777777" w:rsidTr="0088488C">
              <w:trPr>
                <w:del w:id="979" w:author="Alexandre Dürrenmatt" w:date="2024-04-29T09:27:00Z"/>
              </w:trPr>
              <w:tc>
                <w:tcPr>
                  <w:tcW w:w="0" w:type="auto"/>
                </w:tcPr>
                <w:p w14:paraId="55DE9A40" w14:textId="77777777" w:rsidR="008D0D39" w:rsidDel="00296F79" w:rsidRDefault="008D0D39" w:rsidP="0088488C">
                  <w:pPr>
                    <w:rPr>
                      <w:del w:id="980" w:author="Alexandre Dürrenmatt" w:date="2024-04-29T09:27:00Z"/>
                    </w:rPr>
                  </w:pPr>
                  <w:del w:id="981" w:author="Alexandre Dürrenmatt" w:date="2024-04-29T09:27:00Z">
                    <w:r w:rsidDel="00296F79">
                      <w:delText>TV</w:delText>
                    </w:r>
                  </w:del>
                </w:p>
              </w:tc>
              <w:tc>
                <w:tcPr>
                  <w:tcW w:w="0" w:type="auto"/>
                </w:tcPr>
                <w:p w14:paraId="57D072F9" w14:textId="77777777" w:rsidR="008D0D39" w:rsidDel="00296F79" w:rsidRDefault="008D0D39" w:rsidP="0088488C">
                  <w:pPr>
                    <w:rPr>
                      <w:del w:id="982" w:author="Alexandre Dürrenmatt" w:date="2024-04-29T09:27:00Z"/>
                    </w:rPr>
                  </w:pPr>
                  <w:del w:id="983" w:author="Alexandre Dürrenmatt" w:date="2024-04-29T09:27:00Z">
                    <w:r w:rsidDel="00296F79">
                      <w:delText>Il y aura un TV de 65 pouces au mur, derrière de la place de l'enseignant.</w:delText>
                    </w:r>
                  </w:del>
                </w:p>
              </w:tc>
            </w:tr>
            <w:tr w:rsidR="008D0D39" w:rsidDel="00296F79" w14:paraId="3CE8AF93" w14:textId="77777777" w:rsidTr="0088488C">
              <w:trPr>
                <w:del w:id="984" w:author="Alexandre Dürrenmatt" w:date="2024-04-29T09:27:00Z"/>
              </w:trPr>
              <w:tc>
                <w:tcPr>
                  <w:tcW w:w="0" w:type="auto"/>
                </w:tcPr>
                <w:p w14:paraId="551305C1" w14:textId="77777777" w:rsidR="008D0D39" w:rsidDel="00296F79" w:rsidRDefault="008D0D39" w:rsidP="0088488C">
                  <w:pPr>
                    <w:rPr>
                      <w:del w:id="985" w:author="Alexandre Dürrenmatt" w:date="2024-04-29T09:27:00Z"/>
                    </w:rPr>
                  </w:pPr>
                  <w:del w:id="986" w:author="Alexandre Dürrenmatt" w:date="2024-04-29T09:27:00Z">
                    <w:r w:rsidDel="00296F79">
                      <w:delText>Chaisses</w:delText>
                    </w:r>
                  </w:del>
                </w:p>
              </w:tc>
              <w:tc>
                <w:tcPr>
                  <w:tcW w:w="0" w:type="auto"/>
                </w:tcPr>
                <w:p w14:paraId="55D08E1C" w14:textId="77777777" w:rsidR="008D0D39" w:rsidDel="00296F79" w:rsidRDefault="008D0D39" w:rsidP="0088488C">
                  <w:pPr>
                    <w:rPr>
                      <w:del w:id="987" w:author="Alexandre Dürrenmatt" w:date="2024-04-29T09:27:00Z"/>
                    </w:rPr>
                  </w:pPr>
                  <w:del w:id="988" w:author="Alexandre Dürrenmatt" w:date="2024-04-29T09:27:00Z">
                    <w:r w:rsidDel="00296F79">
                      <w:delText>Il y aura 17 chaisses, une pour chaque poste</w:delText>
                    </w:r>
                  </w:del>
                </w:p>
              </w:tc>
            </w:tr>
            <w:tr w:rsidR="008D0D39" w:rsidDel="00296F79" w14:paraId="46B8725C" w14:textId="77777777" w:rsidTr="0088488C">
              <w:trPr>
                <w:del w:id="989" w:author="Alexandre Dürrenmatt" w:date="2024-04-29T09:27:00Z"/>
              </w:trPr>
              <w:tc>
                <w:tcPr>
                  <w:tcW w:w="0" w:type="auto"/>
                </w:tcPr>
                <w:p w14:paraId="45A4675B" w14:textId="77777777" w:rsidR="008D0D39" w:rsidDel="00296F79" w:rsidRDefault="008D0D39" w:rsidP="0088488C">
                  <w:pPr>
                    <w:rPr>
                      <w:del w:id="990" w:author="Alexandre Dürrenmatt" w:date="2024-04-29T09:27:00Z"/>
                    </w:rPr>
                  </w:pPr>
                  <w:del w:id="991" w:author="Alexandre Dürrenmatt" w:date="2024-04-29T09:27:00Z">
                    <w:r w:rsidDel="00296F79">
                      <w:delText>Ecrans</w:delText>
                    </w:r>
                  </w:del>
                </w:p>
              </w:tc>
              <w:tc>
                <w:tcPr>
                  <w:tcW w:w="0" w:type="auto"/>
                </w:tcPr>
                <w:p w14:paraId="4F1DD670" w14:textId="77777777" w:rsidR="008D0D39" w:rsidDel="00296F79" w:rsidRDefault="008D0D39" w:rsidP="0088488C">
                  <w:pPr>
                    <w:rPr>
                      <w:del w:id="992" w:author="Alexandre Dürrenmatt" w:date="2024-04-29T09:27:00Z"/>
                    </w:rPr>
                  </w:pPr>
                  <w:del w:id="993" w:author="Alexandre Dürrenmatt" w:date="2024-04-29T09:27:00Z">
                    <w:r w:rsidDel="00296F79">
                      <w:delText>Il y aura deux écrans par poste de travail. Ils seront de 18 puces chacune et ils ne consumiront pas beaucoup d'energie.</w:delText>
                    </w:r>
                  </w:del>
                </w:p>
              </w:tc>
            </w:tr>
            <w:tr w:rsidR="008D0D39" w:rsidDel="00296F79" w14:paraId="3768267F" w14:textId="77777777" w:rsidTr="0088488C">
              <w:trPr>
                <w:del w:id="994" w:author="Alexandre Dürrenmatt" w:date="2024-04-29T09:27:00Z"/>
              </w:trPr>
              <w:tc>
                <w:tcPr>
                  <w:tcW w:w="0" w:type="auto"/>
                </w:tcPr>
                <w:p w14:paraId="2D080DF0" w14:textId="77777777" w:rsidR="008D0D39" w:rsidDel="00296F79" w:rsidRDefault="008D0D39" w:rsidP="0088488C">
                  <w:pPr>
                    <w:rPr>
                      <w:del w:id="995" w:author="Alexandre Dürrenmatt" w:date="2024-04-29T09:27:00Z"/>
                    </w:rPr>
                  </w:pPr>
                  <w:del w:id="996" w:author="Alexandre Dürrenmatt" w:date="2024-04-29T09:27:00Z">
                    <w:r w:rsidDel="00296F79">
                      <w:delText>PC's</w:delText>
                    </w:r>
                  </w:del>
                </w:p>
              </w:tc>
              <w:tc>
                <w:tcPr>
                  <w:tcW w:w="0" w:type="auto"/>
                </w:tcPr>
                <w:p w14:paraId="290B73D9" w14:textId="77777777" w:rsidR="008D0D39" w:rsidDel="00296F79" w:rsidRDefault="008D0D39" w:rsidP="0088488C">
                  <w:pPr>
                    <w:rPr>
                      <w:del w:id="997" w:author="Alexandre Dürrenmatt" w:date="2024-04-29T09:27:00Z"/>
                    </w:rPr>
                  </w:pPr>
                  <w:del w:id="998" w:author="Alexandre Dürrenmatt" w:date="2024-04-29T09:27:00Z">
                    <w:r w:rsidDel="00296F79">
                      <w:delText>Il y aura 17 PC's, un PC par poste</w:delText>
                    </w:r>
                  </w:del>
                </w:p>
              </w:tc>
            </w:tr>
            <w:tr w:rsidR="008D0D39" w:rsidDel="00296F79" w14:paraId="09AFCA32" w14:textId="77777777" w:rsidTr="0088488C">
              <w:trPr>
                <w:del w:id="999" w:author="Alexandre Dürrenmatt" w:date="2024-04-29T09:27:00Z"/>
              </w:trPr>
              <w:tc>
                <w:tcPr>
                  <w:tcW w:w="0" w:type="auto"/>
                </w:tcPr>
                <w:p w14:paraId="3199A7BC" w14:textId="77777777" w:rsidR="008D0D39" w:rsidDel="00296F79" w:rsidRDefault="008D0D39" w:rsidP="0088488C">
                  <w:pPr>
                    <w:rPr>
                      <w:del w:id="1000" w:author="Alexandre Dürrenmatt" w:date="2024-04-29T09:27:00Z"/>
                    </w:rPr>
                  </w:pPr>
                  <w:del w:id="1001" w:author="Alexandre Dürrenmatt" w:date="2024-04-29T09:27:00Z">
                    <w:r w:rsidDel="00296F79">
                      <w:delText>Fenetres</w:delText>
                    </w:r>
                  </w:del>
                </w:p>
              </w:tc>
              <w:tc>
                <w:tcPr>
                  <w:tcW w:w="0" w:type="auto"/>
                </w:tcPr>
                <w:p w14:paraId="6EC4A9B7" w14:textId="77777777" w:rsidR="008D0D39" w:rsidDel="00296F79" w:rsidRDefault="008D0D39" w:rsidP="0088488C">
                  <w:pPr>
                    <w:rPr>
                      <w:del w:id="1002" w:author="Alexandre Dürrenmatt" w:date="2024-04-29T09:27:00Z"/>
                    </w:rPr>
                  </w:pPr>
                  <w:del w:id="1003" w:author="Alexandre Dürrenmatt" w:date="2024-04-29T09:27:00Z">
                    <w:r w:rsidDel="00296F79">
                      <w:delText>Il y aura deux grandes fenetres</w:delText>
                    </w:r>
                  </w:del>
                </w:p>
              </w:tc>
            </w:tr>
            <w:tr w:rsidR="008D0D39" w:rsidDel="00296F79" w14:paraId="0E2121A3" w14:textId="77777777" w:rsidTr="0088488C">
              <w:trPr>
                <w:del w:id="1004" w:author="Alexandre Dürrenmatt" w:date="2024-04-29T09:27:00Z"/>
              </w:trPr>
              <w:tc>
                <w:tcPr>
                  <w:tcW w:w="0" w:type="auto"/>
                </w:tcPr>
                <w:p w14:paraId="37EC8541" w14:textId="77777777" w:rsidR="008D0D39" w:rsidDel="00296F79" w:rsidRDefault="008D0D39" w:rsidP="0088488C">
                  <w:pPr>
                    <w:rPr>
                      <w:del w:id="1005" w:author="Alexandre Dürrenmatt" w:date="2024-04-29T09:27:00Z"/>
                    </w:rPr>
                  </w:pPr>
                  <w:del w:id="1006" w:author="Alexandre Dürrenmatt" w:date="2024-04-29T09:27:00Z">
                    <w:r w:rsidDel="00296F79">
                      <w:delText>Tapis</w:delText>
                    </w:r>
                  </w:del>
                </w:p>
              </w:tc>
              <w:tc>
                <w:tcPr>
                  <w:tcW w:w="0" w:type="auto"/>
                </w:tcPr>
                <w:p w14:paraId="07C0E516" w14:textId="77777777" w:rsidR="008D0D39" w:rsidDel="00296F79" w:rsidRDefault="008D0D39" w:rsidP="0088488C">
                  <w:pPr>
                    <w:rPr>
                      <w:del w:id="1007" w:author="Alexandre Dürrenmatt" w:date="2024-04-29T09:27:00Z"/>
                    </w:rPr>
                  </w:pPr>
                  <w:del w:id="1008" w:author="Alexandre Dürrenmatt" w:date="2024-04-29T09:27:00Z">
                    <w:r w:rsidDel="00296F79">
                      <w:delText>Il y aura un grand tapis dans la salle</w:delText>
                    </w:r>
                  </w:del>
                </w:p>
              </w:tc>
            </w:tr>
            <w:tr w:rsidR="008D0D39" w:rsidDel="00296F79" w14:paraId="1092E5CD" w14:textId="77777777" w:rsidTr="0088488C">
              <w:trPr>
                <w:del w:id="1009" w:author="Alexandre Dürrenmatt" w:date="2024-04-29T09:27:00Z"/>
              </w:trPr>
              <w:tc>
                <w:tcPr>
                  <w:tcW w:w="0" w:type="auto"/>
                </w:tcPr>
                <w:p w14:paraId="281416E0" w14:textId="77777777" w:rsidR="008D0D39" w:rsidDel="00296F79" w:rsidRDefault="008D0D39" w:rsidP="0088488C">
                  <w:pPr>
                    <w:rPr>
                      <w:del w:id="1010" w:author="Alexandre Dürrenmatt" w:date="2024-04-29T09:27:00Z"/>
                    </w:rPr>
                  </w:pPr>
                  <w:del w:id="1011" w:author="Alexandre Dürrenmatt" w:date="2024-04-29T09:27:00Z">
                    <w:r w:rsidDel="00296F79">
                      <w:delText>Etagère</w:delText>
                    </w:r>
                  </w:del>
                </w:p>
              </w:tc>
              <w:tc>
                <w:tcPr>
                  <w:tcW w:w="0" w:type="auto"/>
                </w:tcPr>
                <w:p w14:paraId="25BE4CBE" w14:textId="77777777" w:rsidR="008D0D39" w:rsidDel="00296F79" w:rsidRDefault="008D0D39" w:rsidP="0088488C">
                  <w:pPr>
                    <w:rPr>
                      <w:del w:id="1012" w:author="Alexandre Dürrenmatt" w:date="2024-04-29T09:27:00Z"/>
                    </w:rPr>
                  </w:pPr>
                  <w:del w:id="1013" w:author="Alexandre Dürrenmatt" w:date="2024-04-29T09:27:00Z">
                    <w:r w:rsidDel="00296F79">
                      <w:delText>Il y aura un étagère pour les chaussures.</w:delText>
                    </w:r>
                  </w:del>
                </w:p>
              </w:tc>
            </w:tr>
            <w:tr w:rsidR="008D0D39" w:rsidDel="00296F79" w14:paraId="20BDA562" w14:textId="77777777" w:rsidTr="0088488C">
              <w:trPr>
                <w:del w:id="1014" w:author="Alexandre Dürrenmatt" w:date="2024-04-29T09:27:00Z"/>
              </w:trPr>
              <w:tc>
                <w:tcPr>
                  <w:tcW w:w="0" w:type="auto"/>
                </w:tcPr>
                <w:p w14:paraId="6E86959A" w14:textId="77777777" w:rsidR="008D0D39" w:rsidDel="00296F79" w:rsidRDefault="008D0D39" w:rsidP="0088488C">
                  <w:pPr>
                    <w:rPr>
                      <w:del w:id="1015" w:author="Alexandre Dürrenmatt" w:date="2024-04-29T09:27:00Z"/>
                    </w:rPr>
                  </w:pPr>
                  <w:del w:id="1016" w:author="Alexandre Dürrenmatt" w:date="2024-04-29T09:27:00Z">
                    <w:r w:rsidDel="00296F79">
                      <w:delText>Porte-manteaux</w:delText>
                    </w:r>
                  </w:del>
                </w:p>
              </w:tc>
              <w:tc>
                <w:tcPr>
                  <w:tcW w:w="0" w:type="auto"/>
                </w:tcPr>
                <w:p w14:paraId="3C2634A0" w14:textId="77777777" w:rsidR="008D0D39" w:rsidDel="00296F79" w:rsidRDefault="008D0D39" w:rsidP="0088488C">
                  <w:pPr>
                    <w:rPr>
                      <w:del w:id="1017" w:author="Alexandre Dürrenmatt" w:date="2024-04-29T09:27:00Z"/>
                    </w:rPr>
                  </w:pPr>
                  <w:del w:id="1018" w:author="Alexandre Dürrenmatt" w:date="2024-04-29T09:27:00Z">
                    <w:r w:rsidDel="00296F79">
                      <w:delText>Il y aura un porte-manteux tout au fond de la classe, au coin.</w:delText>
                    </w:r>
                  </w:del>
                </w:p>
              </w:tc>
            </w:tr>
          </w:tbl>
          <w:p w14:paraId="267E707A" w14:textId="77777777" w:rsidR="008D0D39" w:rsidDel="00296F79" w:rsidRDefault="008D0D39" w:rsidP="0088488C">
            <w:pPr>
              <w:rPr>
                <w:del w:id="1019" w:author="Alexandre Dürrenmatt" w:date="2024-04-29T09:27:00Z"/>
              </w:rPr>
            </w:pPr>
          </w:p>
        </w:tc>
      </w:tr>
    </w:tbl>
    <w:p w14:paraId="6F9DCA18" w14:textId="77777777" w:rsidR="008D0D39" w:rsidDel="00296F79" w:rsidRDefault="008D0D39" w:rsidP="008D0D39">
      <w:pPr>
        <w:rPr>
          <w:del w:id="1020" w:author="Alexandre Dürrenmatt" w:date="2024-04-29T09:27:00Z"/>
        </w:rPr>
      </w:pPr>
    </w:p>
    <w:p w14:paraId="135EE4D2" w14:textId="77777777" w:rsidR="008D0D39" w:rsidRDefault="008D0D39" w:rsidP="008D0D39">
      <w:pPr>
        <w:pStyle w:val="Retraitcorpsdetexte"/>
      </w:pPr>
    </w:p>
    <w:p w14:paraId="1085851B" w14:textId="77777777" w:rsidR="00BE54DD" w:rsidRPr="00BE54DD" w:rsidRDefault="00BE54DD" w:rsidP="00BE54DD">
      <w:pPr>
        <w:pStyle w:val="Corpsdetexte"/>
      </w:pPr>
    </w:p>
    <w:p w14:paraId="63E7DE93" w14:textId="77777777" w:rsidR="007F30AE" w:rsidRPr="007F30AE" w:rsidRDefault="007F30AE" w:rsidP="008E53F9">
      <w:pPr>
        <w:pStyle w:val="Titre1"/>
      </w:pPr>
      <w:bookmarkStart w:id="1021" w:name="_Toc532179964"/>
      <w:bookmarkStart w:id="1022" w:name="_Toc165969648"/>
      <w:bookmarkStart w:id="1023" w:name="_Toc167804875"/>
      <w:r w:rsidRPr="007F30AE">
        <w:t>Réalisation</w:t>
      </w:r>
      <w:bookmarkEnd w:id="1021"/>
      <w:bookmarkEnd w:id="1022"/>
      <w:bookmarkEnd w:id="1023"/>
    </w:p>
    <w:p w14:paraId="51528C1C" w14:textId="77777777" w:rsidR="007F30AE" w:rsidRDefault="00116F07" w:rsidP="008E53F9">
      <w:pPr>
        <w:pStyle w:val="Titre2"/>
      </w:pPr>
      <w:bookmarkStart w:id="1024" w:name="_Toc167804876"/>
      <w:r>
        <w:t>Installation de l’e</w:t>
      </w:r>
      <w:r w:rsidR="005C1848">
        <w:t>nvironnement de travail</w:t>
      </w:r>
      <w:bookmarkEnd w:id="1024"/>
    </w:p>
    <w:p w14:paraId="5CF6E541" w14:textId="77777777" w:rsidR="009860F2" w:rsidRPr="009860F2" w:rsidRDefault="009860F2" w:rsidP="009860F2">
      <w:pPr>
        <w:pStyle w:val="Retraitcorpsdetexte"/>
      </w:pPr>
    </w:p>
    <w:p w14:paraId="3507F222" w14:textId="58398145" w:rsidR="009860F2" w:rsidRDefault="009860F2" w:rsidP="009860F2">
      <w:pPr>
        <w:pStyle w:val="Retraitcorpsdetexte"/>
      </w:pPr>
      <w:r w:rsidRPr="009860F2">
        <w:t xml:space="preserve">Il va déjà falloir avoir un pc et installer l’application SweetHome 3D, aller sur internet et rejoindre notre groupe sur Scrum afin de pouvoir accès à toutes les </w:t>
      </w:r>
      <w:r w:rsidRPr="009860F2">
        <w:t>User Stories</w:t>
      </w:r>
      <w:r w:rsidRPr="009860F2">
        <w:t xml:space="preserve">, aux sprint etc…, il faudra aussi avoir GitHub pour rejoindre le repository où se trouve toutes les explications et pouvoir faire les livraisons. Il faudra aussi rejoindre notre canal Teams pour pouvoir déposer les constructions et les donné </w:t>
      </w:r>
      <w:r w:rsidRPr="009860F2">
        <w:t>à</w:t>
      </w:r>
      <w:r w:rsidRPr="009860F2">
        <w:t xml:space="preserve"> celui qui s’occupe de faire l’intégrations.</w:t>
      </w:r>
    </w:p>
    <w:p w14:paraId="79FB6F8F" w14:textId="77777777" w:rsidR="00102CD7" w:rsidRPr="009860F2" w:rsidRDefault="00102CD7" w:rsidP="009860F2">
      <w:pPr>
        <w:pStyle w:val="Retraitcorpsdetexte"/>
      </w:pPr>
    </w:p>
    <w:p w14:paraId="163F6758" w14:textId="77777777" w:rsidR="00E07F66" w:rsidRDefault="00106156" w:rsidP="005C1848">
      <w:pPr>
        <w:pStyle w:val="Titre2"/>
      </w:pPr>
      <w:bookmarkStart w:id="1025" w:name="_Toc167804877"/>
      <w:r>
        <w:t>Ressources extérieures</w:t>
      </w:r>
      <w:bookmarkEnd w:id="1025"/>
    </w:p>
    <w:p w14:paraId="6980EB13" w14:textId="77777777" w:rsidR="00680CD5" w:rsidRPr="00680CD5" w:rsidRDefault="00680CD5" w:rsidP="00680CD5">
      <w:pPr>
        <w:pStyle w:val="Retraitcorpsdetexte"/>
      </w:pPr>
    </w:p>
    <w:p w14:paraId="348621F8" w14:textId="72D711C7" w:rsidR="00680CD5" w:rsidRDefault="00680CD5" w:rsidP="00680CD5">
      <w:pPr>
        <w:pStyle w:val="Retraitcorpsdetexte"/>
      </w:pPr>
      <w:r w:rsidRPr="00680CD5">
        <w:t>Nous avons Free 3D Models de SweetHome 3D ou 3D WareHouse pour télécharger des modèles qui ne sont pas disponibles sur l’application de base pour avoir plus de possibilités de création.</w:t>
      </w:r>
    </w:p>
    <w:p w14:paraId="1FF7558E" w14:textId="77777777" w:rsidR="00680CD5" w:rsidRPr="00680CD5" w:rsidRDefault="00680CD5" w:rsidP="00680CD5">
      <w:pPr>
        <w:pStyle w:val="Retraitcorpsdetexte"/>
      </w:pPr>
    </w:p>
    <w:p w14:paraId="7ECC23BD" w14:textId="39EC9A61" w:rsidR="002B1E09" w:rsidRDefault="00D95D32" w:rsidP="004F73ED">
      <w:pPr>
        <w:pStyle w:val="Titre2"/>
      </w:pPr>
      <w:bookmarkStart w:id="1026" w:name="_Toc167804878"/>
      <w:r>
        <w:t>Déroulement effectif</w:t>
      </w:r>
      <w:bookmarkStart w:id="1027" w:name="_Toc532179961"/>
      <w:bookmarkEnd w:id="1026"/>
    </w:p>
    <w:p w14:paraId="158F1EAA" w14:textId="77777777" w:rsidR="004F73ED" w:rsidRDefault="004F73ED" w:rsidP="004F73ED">
      <w:pPr>
        <w:pStyle w:val="Retraitcorpsdetexte"/>
      </w:pPr>
    </w:p>
    <w:p w14:paraId="1A9941B6" w14:textId="2EB29F1E" w:rsidR="004F73ED" w:rsidRDefault="004F73ED" w:rsidP="004F73ED">
      <w:pPr>
        <w:pStyle w:val="Retraitcorpsdetexte"/>
      </w:pPr>
      <w:r>
        <w:t>Sprint 2</w:t>
      </w:r>
    </w:p>
    <w:p w14:paraId="047AA489" w14:textId="77777777" w:rsidR="004F73ED" w:rsidRDefault="004F73ED" w:rsidP="004F73ED">
      <w:pPr>
        <w:pStyle w:val="Retraitcorpsdetexte"/>
        <w:numPr>
          <w:ilvl w:val="0"/>
          <w:numId w:val="13"/>
        </w:numPr>
      </w:pPr>
      <w:r w:rsidRPr="007D274B">
        <w:rPr>
          <w:b/>
          <w:bCs/>
        </w:rPr>
        <w:t>Mykola</w:t>
      </w:r>
      <w:r>
        <w:t xml:space="preserve"> a fini ces suivants users histories :</w:t>
      </w:r>
    </w:p>
    <w:p w14:paraId="7006BED5" w14:textId="77777777" w:rsidR="004F73ED" w:rsidRDefault="004F73ED" w:rsidP="004F73ED">
      <w:pPr>
        <w:pStyle w:val="Retraitcorpsdetexte"/>
        <w:ind w:left="1494"/>
      </w:pPr>
      <w:r>
        <w:t>Salle de serveur 1</w:t>
      </w:r>
      <w:r w:rsidRPr="00AF6D0D">
        <w:rPr>
          <w:vertAlign w:val="superscript"/>
        </w:rPr>
        <w:t>er</w:t>
      </w:r>
      <w:r>
        <w:t xml:space="preserve"> étage</w:t>
      </w:r>
    </w:p>
    <w:p w14:paraId="4DD3F1E1" w14:textId="77777777" w:rsidR="004F73ED" w:rsidRDefault="004F73ED" w:rsidP="004F73ED">
      <w:pPr>
        <w:pStyle w:val="Retraitcorpsdetexte"/>
        <w:ind w:left="1494"/>
      </w:pPr>
      <w:r>
        <w:t>Salle de serveur 2</w:t>
      </w:r>
      <w:r w:rsidRPr="00AF6D0D">
        <w:rPr>
          <w:vertAlign w:val="superscript"/>
        </w:rPr>
        <w:t>ème</w:t>
      </w:r>
      <w:r>
        <w:t xml:space="preserve"> étage</w:t>
      </w:r>
    </w:p>
    <w:p w14:paraId="56F3325B" w14:textId="77777777" w:rsidR="004F73ED" w:rsidRDefault="004F73ED" w:rsidP="004F73ED">
      <w:pPr>
        <w:pStyle w:val="Retraitcorpsdetexte"/>
        <w:ind w:left="1494"/>
      </w:pPr>
      <w:r>
        <w:t>Couloir 1</w:t>
      </w:r>
      <w:r w:rsidRPr="00AF6D0D">
        <w:rPr>
          <w:vertAlign w:val="superscript"/>
        </w:rPr>
        <w:t>er</w:t>
      </w:r>
      <w:r>
        <w:t xml:space="preserve"> étage</w:t>
      </w:r>
    </w:p>
    <w:p w14:paraId="4ADFC34C" w14:textId="77777777" w:rsidR="004F73ED" w:rsidRDefault="004F73ED" w:rsidP="004F73ED">
      <w:pPr>
        <w:pStyle w:val="Retraitcorpsdetexte"/>
        <w:ind w:left="1494"/>
      </w:pPr>
      <w:r>
        <w:t>Cela étant, il a commencé l’extérieur du bâtiment, il n’a pas pu finir parce-que c’était la fin de l’après-midi.</w:t>
      </w:r>
    </w:p>
    <w:p w14:paraId="05540637" w14:textId="77777777" w:rsidR="004F73ED" w:rsidRDefault="004F73ED" w:rsidP="004F73ED">
      <w:pPr>
        <w:pStyle w:val="Retraitcorpsdetexte"/>
        <w:numPr>
          <w:ilvl w:val="0"/>
          <w:numId w:val="13"/>
        </w:numPr>
      </w:pPr>
      <w:r w:rsidRPr="007D274B">
        <w:rPr>
          <w:b/>
          <w:bCs/>
        </w:rPr>
        <w:t xml:space="preserve">Alexandre </w:t>
      </w:r>
      <w:r>
        <w:t>a fini ces suivants users histories :</w:t>
      </w:r>
    </w:p>
    <w:p w14:paraId="037F2A06" w14:textId="77777777" w:rsidR="004F73ED" w:rsidRDefault="004F73ED" w:rsidP="004F73ED">
      <w:pPr>
        <w:pStyle w:val="Retraitcorpsdetexte"/>
        <w:ind w:left="1494"/>
      </w:pPr>
      <w:r>
        <w:t>Toilettes 1</w:t>
      </w:r>
      <w:r w:rsidRPr="00AF6D0D">
        <w:rPr>
          <w:vertAlign w:val="superscript"/>
        </w:rPr>
        <w:t>er</w:t>
      </w:r>
      <w:r>
        <w:t xml:space="preserve"> étage</w:t>
      </w:r>
    </w:p>
    <w:p w14:paraId="407BEAF1" w14:textId="77777777" w:rsidR="004F73ED" w:rsidRDefault="004F73ED" w:rsidP="004F73ED">
      <w:pPr>
        <w:pStyle w:val="Retraitcorpsdetexte"/>
        <w:ind w:left="1494"/>
      </w:pPr>
      <w:r>
        <w:t>Toilettes 2</w:t>
      </w:r>
      <w:r w:rsidRPr="00AF6D0D">
        <w:rPr>
          <w:vertAlign w:val="superscript"/>
        </w:rPr>
        <w:t>ème</w:t>
      </w:r>
      <w:r>
        <w:t xml:space="preserve"> étage</w:t>
      </w:r>
    </w:p>
    <w:p w14:paraId="6CF0F351" w14:textId="77777777" w:rsidR="004F73ED" w:rsidRDefault="004F73ED" w:rsidP="004F73ED">
      <w:pPr>
        <w:pStyle w:val="Retraitcorpsdetexte"/>
        <w:numPr>
          <w:ilvl w:val="0"/>
          <w:numId w:val="13"/>
        </w:numPr>
      </w:pPr>
      <w:r w:rsidRPr="007D274B">
        <w:rPr>
          <w:b/>
          <w:bCs/>
        </w:rPr>
        <w:t>Gonzalo</w:t>
      </w:r>
      <w:r>
        <w:t xml:space="preserve"> a fait une salle de classe du deuxième étage, mais il n’a pas pu finir car son logiciel bug puis il finira la semaine prochaine.</w:t>
      </w:r>
    </w:p>
    <w:p w14:paraId="72B36D79" w14:textId="77777777" w:rsidR="004F73ED" w:rsidRDefault="004F73ED" w:rsidP="004F73ED">
      <w:pPr>
        <w:pStyle w:val="Retraitcorpsdetexte"/>
        <w:ind w:left="1494"/>
      </w:pPr>
    </w:p>
    <w:p w14:paraId="687BAF52" w14:textId="77777777" w:rsidR="004F73ED" w:rsidRDefault="004F73ED" w:rsidP="004F73ED">
      <w:pPr>
        <w:pStyle w:val="Retraitcorpsdetexte"/>
      </w:pPr>
      <w:r>
        <w:t>Sprint 3</w:t>
      </w:r>
    </w:p>
    <w:p w14:paraId="6C01BA13" w14:textId="77777777" w:rsidR="004F73ED" w:rsidRDefault="004F73ED" w:rsidP="004F73ED">
      <w:pPr>
        <w:pStyle w:val="Retraitcorpsdetexte"/>
        <w:numPr>
          <w:ilvl w:val="0"/>
          <w:numId w:val="13"/>
        </w:numPr>
      </w:pPr>
      <w:r w:rsidRPr="000424F4">
        <w:rPr>
          <w:b/>
          <w:bCs/>
        </w:rPr>
        <w:t>Mykola</w:t>
      </w:r>
      <w:r>
        <w:t xml:space="preserve"> a fini extérieur du bâtiment, mais il aura fait plus de choses mais son logiciel crash.</w:t>
      </w:r>
    </w:p>
    <w:p w14:paraId="194C4A37" w14:textId="77777777" w:rsidR="004F73ED" w:rsidRDefault="004F73ED" w:rsidP="004F73ED">
      <w:pPr>
        <w:pStyle w:val="Retraitcorpsdetexte"/>
        <w:numPr>
          <w:ilvl w:val="0"/>
          <w:numId w:val="13"/>
        </w:numPr>
      </w:pPr>
      <w:r w:rsidRPr="00FC5284">
        <w:rPr>
          <w:b/>
          <w:bCs/>
        </w:rPr>
        <w:t>Alexandre</w:t>
      </w:r>
      <w:r>
        <w:t xml:space="preserve"> a fait la structure du rapport et après il a fait les deux salles d’imprimantes, 1</w:t>
      </w:r>
      <w:r w:rsidRPr="007D274B">
        <w:rPr>
          <w:vertAlign w:val="superscript"/>
        </w:rPr>
        <w:t>er</w:t>
      </w:r>
      <w:r>
        <w:t xml:space="preserve"> étage et 2</w:t>
      </w:r>
      <w:r w:rsidRPr="007D274B">
        <w:rPr>
          <w:vertAlign w:val="superscript"/>
        </w:rPr>
        <w:t>ème</w:t>
      </w:r>
      <w:r>
        <w:t xml:space="preserve"> étage.</w:t>
      </w:r>
    </w:p>
    <w:p w14:paraId="1EC7D542" w14:textId="77777777" w:rsidR="004F73ED" w:rsidRDefault="004F73ED" w:rsidP="004F73ED">
      <w:pPr>
        <w:pStyle w:val="Retraitcorpsdetexte"/>
        <w:numPr>
          <w:ilvl w:val="0"/>
          <w:numId w:val="13"/>
        </w:numPr>
      </w:pPr>
      <w:r w:rsidRPr="00FC5284">
        <w:rPr>
          <w:b/>
          <w:bCs/>
        </w:rPr>
        <w:t>Gonzalo</w:t>
      </w:r>
      <w:r>
        <w:t xml:space="preserve"> a fini avec une salle du deuxième étage et il a commencé avec la deuxième salle. Il a perdu du temps en attendant que le logiciel redémarre car il crash.</w:t>
      </w:r>
    </w:p>
    <w:p w14:paraId="734CFE12" w14:textId="77777777" w:rsidR="004F73ED" w:rsidRDefault="004F73ED" w:rsidP="004F73ED">
      <w:pPr>
        <w:pStyle w:val="Retraitcorpsdetexte"/>
        <w:ind w:left="1494"/>
      </w:pPr>
    </w:p>
    <w:p w14:paraId="6BBBE21C" w14:textId="77777777" w:rsidR="004F73ED" w:rsidRDefault="004F73ED" w:rsidP="004F73ED">
      <w:pPr>
        <w:pStyle w:val="Retraitcorpsdetexte"/>
      </w:pPr>
      <w:r>
        <w:t>Sprint 4</w:t>
      </w:r>
    </w:p>
    <w:p w14:paraId="21DE49D4" w14:textId="77777777" w:rsidR="004F73ED" w:rsidRDefault="004F73ED" w:rsidP="004F73ED">
      <w:pPr>
        <w:pStyle w:val="Retraitcorpsdetexte"/>
        <w:numPr>
          <w:ilvl w:val="0"/>
          <w:numId w:val="13"/>
        </w:numPr>
      </w:pPr>
      <w:r w:rsidRPr="0062215E">
        <w:rPr>
          <w:b/>
          <w:bCs/>
        </w:rPr>
        <w:t xml:space="preserve">Mykola </w:t>
      </w:r>
      <w:r>
        <w:t>a</w:t>
      </w:r>
      <w:r>
        <w:rPr>
          <w:rStyle w:val="ui-provider"/>
        </w:rPr>
        <w:t xml:space="preserve"> fini les salles de classe D03 et D08.</w:t>
      </w:r>
    </w:p>
    <w:p w14:paraId="67C31504" w14:textId="77777777" w:rsidR="004F73ED" w:rsidRDefault="004F73ED" w:rsidP="004F73ED">
      <w:pPr>
        <w:pStyle w:val="Retraitcorpsdetexte"/>
        <w:numPr>
          <w:ilvl w:val="0"/>
          <w:numId w:val="13"/>
        </w:numPr>
      </w:pPr>
      <w:r w:rsidRPr="000424F4">
        <w:rPr>
          <w:b/>
          <w:bCs/>
        </w:rPr>
        <w:t xml:space="preserve">Gonzalo </w:t>
      </w:r>
      <w:r>
        <w:t>a fini avec sa deuxième salle de classe du deuxième étage et il a fait aussi sa troisième salle de classe. Il a fait aussi l’intégration du bâtiment de ce sprint.</w:t>
      </w:r>
    </w:p>
    <w:p w14:paraId="420A33D6" w14:textId="77777777" w:rsidR="004F73ED" w:rsidRDefault="004F73ED" w:rsidP="004F73ED">
      <w:pPr>
        <w:pStyle w:val="Retraitcorpsdetexte"/>
        <w:numPr>
          <w:ilvl w:val="0"/>
          <w:numId w:val="13"/>
        </w:numPr>
      </w:pPr>
      <w:r w:rsidRPr="0062215E">
        <w:rPr>
          <w:b/>
          <w:bCs/>
        </w:rPr>
        <w:lastRenderedPageBreak/>
        <w:t>Alexandre</w:t>
      </w:r>
      <w:r>
        <w:t xml:space="preserve"> a </w:t>
      </w:r>
      <w:r w:rsidRPr="0062215E">
        <w:t xml:space="preserve">commencé et </w:t>
      </w:r>
      <w:r>
        <w:t xml:space="preserve">a </w:t>
      </w:r>
      <w:r w:rsidRPr="0062215E">
        <w:t>termin</w:t>
      </w:r>
      <w:r>
        <w:t>é</w:t>
      </w:r>
      <w:r w:rsidRPr="0062215E">
        <w:t xml:space="preserve"> de la faire la terrasse sur le toit du bâtiment</w:t>
      </w:r>
    </w:p>
    <w:p w14:paraId="1C737C79" w14:textId="77777777" w:rsidR="004F73ED" w:rsidRDefault="004F73ED" w:rsidP="004F73ED">
      <w:pPr>
        <w:pStyle w:val="Retraitcorpsdetexte"/>
      </w:pPr>
    </w:p>
    <w:p w14:paraId="157AFEBC" w14:textId="77777777" w:rsidR="004F73ED" w:rsidRDefault="004F73ED" w:rsidP="004F73ED">
      <w:pPr>
        <w:pStyle w:val="Retraitcorpsdetexte"/>
      </w:pPr>
    </w:p>
    <w:p w14:paraId="2A8B1E6E" w14:textId="77777777" w:rsidR="004F73ED" w:rsidRDefault="004F73ED" w:rsidP="004F73ED">
      <w:pPr>
        <w:pStyle w:val="Retraitcorpsdetexte"/>
      </w:pPr>
    </w:p>
    <w:p w14:paraId="3361B2F9" w14:textId="77777777" w:rsidR="00BF2026" w:rsidRDefault="00BF2026" w:rsidP="004F73ED">
      <w:pPr>
        <w:pStyle w:val="Retraitcorpsdetexte"/>
      </w:pPr>
    </w:p>
    <w:p w14:paraId="361B3B47" w14:textId="77777777" w:rsidR="004F73ED" w:rsidRDefault="004F73ED" w:rsidP="004F73ED">
      <w:pPr>
        <w:pStyle w:val="Retraitcorpsdetexte"/>
      </w:pPr>
      <w:r>
        <w:t>Sprint 5</w:t>
      </w:r>
    </w:p>
    <w:p w14:paraId="4DBDDA0D" w14:textId="77777777" w:rsidR="004F73ED" w:rsidRDefault="004F73ED" w:rsidP="004F73ED">
      <w:pPr>
        <w:pStyle w:val="Retraitcorpsdetexte"/>
        <w:numPr>
          <w:ilvl w:val="0"/>
          <w:numId w:val="13"/>
        </w:numPr>
      </w:pPr>
      <w:r w:rsidRPr="004F73ED">
        <w:rPr>
          <w:b/>
          <w:bCs/>
        </w:rPr>
        <w:t>Mykola</w:t>
      </w:r>
      <w:r>
        <w:t xml:space="preserve"> a fini les deux salles de classes du premier étage qui restaient et il a fait un User Story pour l’écologie du bâtiment avec 8 tests.</w:t>
      </w:r>
    </w:p>
    <w:p w14:paraId="0762F49A" w14:textId="77777777" w:rsidR="004F73ED" w:rsidRDefault="004F73ED" w:rsidP="004F73ED">
      <w:pPr>
        <w:pStyle w:val="Retraitcorpsdetexte"/>
        <w:numPr>
          <w:ilvl w:val="0"/>
          <w:numId w:val="13"/>
        </w:numPr>
      </w:pPr>
      <w:r w:rsidRPr="004F73ED">
        <w:rPr>
          <w:b/>
          <w:bCs/>
        </w:rPr>
        <w:t>Gonzalo</w:t>
      </w:r>
      <w:r>
        <w:t xml:space="preserve"> n’a pas pu faire ses deux salles car il devait finir l’intégration du sprint 4, il a fini l’intégration du sprint 4 et aussi a fini l’intégration du sprint 5.</w:t>
      </w:r>
    </w:p>
    <w:p w14:paraId="7A4E5D2E" w14:textId="77777777" w:rsidR="004F73ED" w:rsidRDefault="004F73ED" w:rsidP="004F73ED">
      <w:pPr>
        <w:pStyle w:val="Retraitcorpsdetexte"/>
        <w:numPr>
          <w:ilvl w:val="0"/>
          <w:numId w:val="13"/>
        </w:numPr>
      </w:pPr>
      <w:r w:rsidRPr="004F73ED">
        <w:rPr>
          <w:b/>
          <w:bCs/>
        </w:rPr>
        <w:t>Alexandre</w:t>
      </w:r>
      <w:r>
        <w:t xml:space="preserve"> était absent.</w:t>
      </w:r>
    </w:p>
    <w:p w14:paraId="2A946D6B" w14:textId="77777777" w:rsidR="00AB7E26" w:rsidRDefault="00AB7E26" w:rsidP="00AB7E26">
      <w:pPr>
        <w:pStyle w:val="Retraitcorpsdetexte"/>
      </w:pPr>
    </w:p>
    <w:p w14:paraId="1182E5D5" w14:textId="474E3BBC" w:rsidR="00AB7E26" w:rsidRDefault="00AB7E26" w:rsidP="00AB7E26">
      <w:pPr>
        <w:pStyle w:val="Retraitcorpsdetexte"/>
      </w:pPr>
      <w:r>
        <w:t>Sprint 6</w:t>
      </w:r>
    </w:p>
    <w:p w14:paraId="52B782D6" w14:textId="1A5F7DEB" w:rsidR="00AB7E26" w:rsidRDefault="00AB7E26" w:rsidP="00AB7E26">
      <w:pPr>
        <w:pStyle w:val="Retraitcorpsdetexte"/>
        <w:numPr>
          <w:ilvl w:val="0"/>
          <w:numId w:val="13"/>
        </w:numPr>
      </w:pPr>
      <w:r>
        <w:t>Gonzalo a fait le couloir du rez-de-chaussée et une salle de classe du deuxième étage et a fini avec les intégrations et vérification des constructions.</w:t>
      </w:r>
    </w:p>
    <w:p w14:paraId="5346B89C" w14:textId="074B2615" w:rsidR="00AB7E26" w:rsidRDefault="00D46DB3" w:rsidP="00AB7E26">
      <w:pPr>
        <w:pStyle w:val="Retraitcorpsdetexte"/>
        <w:numPr>
          <w:ilvl w:val="0"/>
          <w:numId w:val="13"/>
        </w:numPr>
      </w:pPr>
      <w:r w:rsidRPr="00D46DB3">
        <w:t>Alexandre a fait la salle de détente et à vérifier l’intégrations du premier étage du bâtiment</w:t>
      </w:r>
      <w:r w:rsidR="00052197">
        <w:t>.</w:t>
      </w:r>
    </w:p>
    <w:p w14:paraId="07C763C5" w14:textId="333D8155" w:rsidR="00052197" w:rsidRPr="000424F4" w:rsidRDefault="00052197" w:rsidP="00AB7E26">
      <w:pPr>
        <w:pStyle w:val="Retraitcorpsdetexte"/>
        <w:numPr>
          <w:ilvl w:val="0"/>
          <w:numId w:val="13"/>
        </w:numPr>
      </w:pPr>
      <w:r w:rsidRPr="00052197">
        <w:t>Mykola a fini l'entrée du bâtiment et l'écologie du bâtiment</w:t>
      </w:r>
    </w:p>
    <w:p w14:paraId="107CB0D9" w14:textId="77777777" w:rsidR="004F73ED" w:rsidRPr="004F73ED" w:rsidRDefault="004F73ED" w:rsidP="004F73ED">
      <w:pPr>
        <w:pStyle w:val="Retraitcorpsdetexte"/>
      </w:pPr>
    </w:p>
    <w:p w14:paraId="7884170C" w14:textId="77777777" w:rsidR="00505421" w:rsidRDefault="00F16ADE" w:rsidP="008E53F9">
      <w:pPr>
        <w:pStyle w:val="Titre2"/>
      </w:pPr>
      <w:bookmarkStart w:id="1028" w:name="_Toc167804879"/>
      <w:bookmarkEnd w:id="1027"/>
      <w:r>
        <w:t xml:space="preserve">Journal de </w:t>
      </w:r>
      <w:r w:rsidR="00E07F66">
        <w:t>travail</w:t>
      </w:r>
      <w:bookmarkEnd w:id="1028"/>
    </w:p>
    <w:p w14:paraId="2FEACCB4" w14:textId="259AD215" w:rsidR="00773AA5" w:rsidRPr="00773AA5" w:rsidRDefault="00773AA5" w:rsidP="00773AA5">
      <w:pPr>
        <w:pStyle w:val="Retraitcorpsdetexte"/>
      </w:pPr>
      <w:r w:rsidRPr="00773AA5">
        <w:t>Mon journal de travail sera envoyé au format PDF avec le rapport. Il est maintenu au fil du projet en remplissant la taskboard dans IceScrum et je vais le récupérer après pour l’exporter en PDF grâce à IceTools.</w:t>
      </w:r>
    </w:p>
    <w:p w14:paraId="7E751E44" w14:textId="77777777" w:rsidR="00E07F66" w:rsidRDefault="00E07F66" w:rsidP="002B1E09">
      <w:pPr>
        <w:pStyle w:val="Informations"/>
      </w:pPr>
    </w:p>
    <w:p w14:paraId="0661F21C" w14:textId="77777777" w:rsidR="007F30AE" w:rsidRPr="007F30AE" w:rsidRDefault="007F30AE" w:rsidP="008E53F9">
      <w:pPr>
        <w:pStyle w:val="Titre1"/>
      </w:pPr>
      <w:bookmarkStart w:id="1029" w:name="_Toc532179966"/>
      <w:bookmarkStart w:id="1030" w:name="_Toc165969650"/>
      <w:bookmarkStart w:id="1031" w:name="_Toc167804880"/>
      <w:r w:rsidRPr="007F30AE">
        <w:t>Tests</w:t>
      </w:r>
      <w:bookmarkEnd w:id="1029"/>
      <w:bookmarkEnd w:id="1030"/>
      <w:bookmarkEnd w:id="1031"/>
    </w:p>
    <w:p w14:paraId="7691D377" w14:textId="77777777" w:rsidR="005C1848" w:rsidRDefault="005C1848" w:rsidP="008E53F9">
      <w:pPr>
        <w:pStyle w:val="Titre2"/>
      </w:pPr>
      <w:bookmarkStart w:id="1032" w:name="_Toc532179968"/>
      <w:bookmarkStart w:id="1033" w:name="_Toc165969652"/>
      <w:bookmarkStart w:id="1034" w:name="_Ref308525868"/>
      <w:bookmarkStart w:id="1035" w:name="_Toc167804881"/>
      <w:r>
        <w:t>Stratégie de test</w:t>
      </w:r>
      <w:bookmarkEnd w:id="1035"/>
    </w:p>
    <w:p w14:paraId="49A4AD04" w14:textId="77777777" w:rsidR="003B58FA" w:rsidRPr="003B58FA" w:rsidRDefault="003B58FA" w:rsidP="003B58FA">
      <w:pPr>
        <w:pStyle w:val="Retraitcorpsdetexte"/>
      </w:pPr>
    </w:p>
    <w:p w14:paraId="404927D3" w14:textId="0091A485" w:rsidR="003B58FA" w:rsidRDefault="003B58FA" w:rsidP="003B58FA">
      <w:pPr>
        <w:pStyle w:val="Retraitcorpsdetexte"/>
      </w:pPr>
      <w:r w:rsidRPr="003B58FA">
        <w:t>Pour la stratégie de test, on commence toujours avec un DailyScrum et on vérifie qu’on a bien fait nos constructions la semaine passée. Après on compare notre pièce crée avec les UserStorys crées et on vérifie si c’est bien fait. Pour l’intégration c’est Gonzalo qui le fait, il prendra toutes les constructions dans le dossier groupal qui sera sur Teams, il les copiera et il fera un copy et colle sur le fichier d’intégration. Finalement on vérifie que les pièces ont été bien intégrées et après il sauvegarde sur le dossier groupal sur Teams.</w:t>
      </w:r>
    </w:p>
    <w:p w14:paraId="696D4FC2" w14:textId="77777777" w:rsidR="003B58FA" w:rsidRPr="003B58FA" w:rsidRDefault="003B58FA" w:rsidP="003B58FA">
      <w:pPr>
        <w:pStyle w:val="Retraitcorpsdetexte"/>
      </w:pPr>
    </w:p>
    <w:p w14:paraId="2FFBF0EF" w14:textId="298F3AF0" w:rsidR="007F30AE" w:rsidRDefault="007F30AE" w:rsidP="003B58FA">
      <w:pPr>
        <w:pStyle w:val="Titre2"/>
      </w:pPr>
      <w:bookmarkStart w:id="1036" w:name="_Toc167804882"/>
      <w:r w:rsidRPr="007F30AE">
        <w:t>Dossier des tests</w:t>
      </w:r>
      <w:bookmarkEnd w:id="1032"/>
      <w:bookmarkEnd w:id="1033"/>
      <w:bookmarkEnd w:id="1034"/>
      <w:bookmarkEnd w:id="1036"/>
    </w:p>
    <w:p w14:paraId="67D5D246" w14:textId="77777777" w:rsidR="003B58FA" w:rsidRDefault="003B58FA" w:rsidP="003B58FA">
      <w:pPr>
        <w:pStyle w:val="Titre3"/>
      </w:pPr>
      <w:bookmarkStart w:id="1037" w:name="_Toc167804883"/>
      <w:r>
        <w:t>Sprint 1</w:t>
      </w:r>
      <w:bookmarkEnd w:id="1037"/>
    </w:p>
    <w:p w14:paraId="10F0C77C" w14:textId="77777777" w:rsidR="003B58FA" w:rsidRDefault="003B58FA" w:rsidP="003B58FA">
      <w:pPr>
        <w:pStyle w:val="Titre3"/>
      </w:pPr>
      <w:bookmarkStart w:id="1038" w:name="_Toc167804884"/>
      <w:r>
        <w:t>Sprint 2</w:t>
      </w:r>
      <w:bookmarkEnd w:id="1038"/>
    </w:p>
    <w:p w14:paraId="0021A3C9" w14:textId="77777777" w:rsidR="003B58FA" w:rsidRDefault="003B58FA" w:rsidP="003B58FA">
      <w:pPr>
        <w:pStyle w:val="Titre4"/>
      </w:pPr>
      <w:r>
        <w:t>Toilettes D12</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69"/>
        <w:gridCol w:w="6739"/>
        <w:gridCol w:w="552"/>
      </w:tblGrid>
      <w:tr w:rsidR="003B58FA" w14:paraId="035A11C5" w14:textId="77777777" w:rsidTr="0088488C">
        <w:tc>
          <w:tcPr>
            <w:tcW w:w="0" w:type="auto"/>
          </w:tcPr>
          <w:p w14:paraId="2595114A" w14:textId="77777777" w:rsidR="003B58FA" w:rsidRDefault="003B58FA" w:rsidP="0088488C">
            <w:r>
              <w:t>Toilette</w:t>
            </w:r>
          </w:p>
        </w:tc>
        <w:tc>
          <w:tcPr>
            <w:tcW w:w="0" w:type="auto"/>
          </w:tcPr>
          <w:p w14:paraId="62C5115C" w14:textId="77777777" w:rsidR="003B58FA" w:rsidRDefault="003B58FA" w:rsidP="0088488C">
            <w:r>
              <w:t>- Il y a 3 pièces d'une taille de 1/3 de la pièce entière avec des toilettes a l'intérieure</w:t>
            </w:r>
          </w:p>
        </w:tc>
        <w:tc>
          <w:tcPr>
            <w:tcW w:w="0" w:type="auto"/>
          </w:tcPr>
          <w:p w14:paraId="3D37D79B" w14:textId="77777777" w:rsidR="003B58FA" w:rsidRDefault="003B58FA" w:rsidP="0088488C">
            <w:r>
              <w:t>OK</w:t>
            </w:r>
          </w:p>
          <w:p w14:paraId="22571F57" w14:textId="77777777" w:rsidR="003B58FA" w:rsidRDefault="003B58FA" w:rsidP="0088488C">
            <w:r>
              <w:t>30 Apr</w:t>
            </w:r>
          </w:p>
        </w:tc>
      </w:tr>
      <w:tr w:rsidR="003B58FA" w14:paraId="3149225E" w14:textId="77777777" w:rsidTr="0088488C">
        <w:tc>
          <w:tcPr>
            <w:tcW w:w="0" w:type="auto"/>
          </w:tcPr>
          <w:p w14:paraId="316858C8" w14:textId="77777777" w:rsidR="003B58FA" w:rsidRDefault="003B58FA" w:rsidP="0088488C">
            <w:r>
              <w:t>Lavabo</w:t>
            </w:r>
          </w:p>
        </w:tc>
        <w:tc>
          <w:tcPr>
            <w:tcW w:w="0" w:type="auto"/>
          </w:tcPr>
          <w:p w14:paraId="0B22BC90" w14:textId="77777777" w:rsidR="003B58FA" w:rsidRDefault="003B58FA" w:rsidP="0088488C">
            <w:r>
              <w:t>- Il y a un lavabo par toilette au milieu du mur de droite</w:t>
            </w:r>
          </w:p>
        </w:tc>
        <w:tc>
          <w:tcPr>
            <w:tcW w:w="0" w:type="auto"/>
          </w:tcPr>
          <w:p w14:paraId="4EA893DD" w14:textId="77777777" w:rsidR="003B58FA" w:rsidRDefault="003B58FA" w:rsidP="0088488C">
            <w:r>
              <w:t>OK</w:t>
            </w:r>
          </w:p>
          <w:p w14:paraId="343D5DED" w14:textId="77777777" w:rsidR="003B58FA" w:rsidRDefault="003B58FA" w:rsidP="0088488C">
            <w:r>
              <w:t>30 Apr</w:t>
            </w:r>
          </w:p>
        </w:tc>
      </w:tr>
      <w:tr w:rsidR="003B58FA" w14:paraId="5D6F5E45" w14:textId="77777777" w:rsidTr="0088488C">
        <w:tc>
          <w:tcPr>
            <w:tcW w:w="0" w:type="auto"/>
          </w:tcPr>
          <w:p w14:paraId="5DB83EBF" w14:textId="77777777" w:rsidR="003B58FA" w:rsidRDefault="003B58FA" w:rsidP="0088488C">
            <w:r>
              <w:t>Savon</w:t>
            </w:r>
          </w:p>
        </w:tc>
        <w:tc>
          <w:tcPr>
            <w:tcW w:w="0" w:type="auto"/>
          </w:tcPr>
          <w:p w14:paraId="004C13FC" w14:textId="25ED844C" w:rsidR="003B58FA" w:rsidRDefault="003B58FA" w:rsidP="0088488C">
            <w:r>
              <w:t>- Il y a une boite de savon par toilettes en haut à droite du lavabo</w:t>
            </w:r>
          </w:p>
        </w:tc>
        <w:tc>
          <w:tcPr>
            <w:tcW w:w="0" w:type="auto"/>
          </w:tcPr>
          <w:p w14:paraId="01A761EC" w14:textId="77777777" w:rsidR="003B58FA" w:rsidRDefault="003B58FA" w:rsidP="0088488C">
            <w:r>
              <w:t>OK</w:t>
            </w:r>
          </w:p>
          <w:p w14:paraId="0D645722" w14:textId="77777777" w:rsidR="003B58FA" w:rsidRDefault="003B58FA" w:rsidP="0088488C">
            <w:r>
              <w:lastRenderedPageBreak/>
              <w:t>30 Apr</w:t>
            </w:r>
          </w:p>
        </w:tc>
      </w:tr>
      <w:tr w:rsidR="003B58FA" w14:paraId="7303F512" w14:textId="77777777" w:rsidTr="0088488C">
        <w:tc>
          <w:tcPr>
            <w:tcW w:w="0" w:type="auto"/>
          </w:tcPr>
          <w:p w14:paraId="148074F4" w14:textId="77777777" w:rsidR="003B58FA" w:rsidRDefault="003B58FA" w:rsidP="0088488C">
            <w:r>
              <w:lastRenderedPageBreak/>
              <w:t>Papier pour les mains</w:t>
            </w:r>
          </w:p>
        </w:tc>
        <w:tc>
          <w:tcPr>
            <w:tcW w:w="0" w:type="auto"/>
          </w:tcPr>
          <w:p w14:paraId="1F138019" w14:textId="2821CF04" w:rsidR="003B58FA" w:rsidRDefault="003B58FA" w:rsidP="0088488C">
            <w:r>
              <w:t>- Il y a 1 distributeur de papier pour les mains par toilette en haut à gauche du lavabo</w:t>
            </w:r>
          </w:p>
        </w:tc>
        <w:tc>
          <w:tcPr>
            <w:tcW w:w="0" w:type="auto"/>
          </w:tcPr>
          <w:p w14:paraId="4A25EF30" w14:textId="77777777" w:rsidR="003B58FA" w:rsidRDefault="003B58FA" w:rsidP="0088488C">
            <w:r>
              <w:t>OK</w:t>
            </w:r>
          </w:p>
          <w:p w14:paraId="2C55CF71" w14:textId="77777777" w:rsidR="003B58FA" w:rsidRDefault="003B58FA" w:rsidP="0088488C">
            <w:r>
              <w:t>30 Apr</w:t>
            </w:r>
          </w:p>
        </w:tc>
      </w:tr>
      <w:tr w:rsidR="003B58FA" w14:paraId="133888B1" w14:textId="77777777" w:rsidTr="0088488C">
        <w:tc>
          <w:tcPr>
            <w:tcW w:w="0" w:type="auto"/>
          </w:tcPr>
          <w:p w14:paraId="79DD9744" w14:textId="77777777" w:rsidR="003B58FA" w:rsidRDefault="003B58FA" w:rsidP="0088488C">
            <w:r>
              <w:t>Poubelle</w:t>
            </w:r>
          </w:p>
        </w:tc>
        <w:tc>
          <w:tcPr>
            <w:tcW w:w="0" w:type="auto"/>
          </w:tcPr>
          <w:p w14:paraId="450102EA" w14:textId="4550BA13" w:rsidR="003B58FA" w:rsidRDefault="003B58FA" w:rsidP="0088488C">
            <w:r>
              <w:t>- Il y a une poubelle dans chaque toilette sous le lavabo</w:t>
            </w:r>
          </w:p>
        </w:tc>
        <w:tc>
          <w:tcPr>
            <w:tcW w:w="0" w:type="auto"/>
          </w:tcPr>
          <w:p w14:paraId="52D9A48C" w14:textId="77777777" w:rsidR="003B58FA" w:rsidRDefault="003B58FA" w:rsidP="0088488C">
            <w:r>
              <w:t>OK</w:t>
            </w:r>
          </w:p>
          <w:p w14:paraId="028A6B06" w14:textId="77777777" w:rsidR="003B58FA" w:rsidRDefault="003B58FA" w:rsidP="0088488C">
            <w:r>
              <w:t>30 Apr</w:t>
            </w:r>
          </w:p>
        </w:tc>
      </w:tr>
      <w:tr w:rsidR="003B58FA" w14:paraId="21FBF8B2" w14:textId="77777777" w:rsidTr="0088488C">
        <w:tc>
          <w:tcPr>
            <w:tcW w:w="0" w:type="auto"/>
          </w:tcPr>
          <w:p w14:paraId="7AE0BB07" w14:textId="77777777" w:rsidR="003B58FA" w:rsidRDefault="003B58FA" w:rsidP="0088488C">
            <w:r>
              <w:t>Murs</w:t>
            </w:r>
          </w:p>
        </w:tc>
        <w:tc>
          <w:tcPr>
            <w:tcW w:w="0" w:type="auto"/>
          </w:tcPr>
          <w:p w14:paraId="1A73EC63" w14:textId="70245B43" w:rsidR="003B58FA" w:rsidRDefault="003B58FA" w:rsidP="0088488C">
            <w:r>
              <w:t>- Il y a tous les murs blancs par toilette</w:t>
            </w:r>
          </w:p>
        </w:tc>
        <w:tc>
          <w:tcPr>
            <w:tcW w:w="0" w:type="auto"/>
          </w:tcPr>
          <w:p w14:paraId="6C405AB8" w14:textId="77777777" w:rsidR="003B58FA" w:rsidRDefault="003B58FA" w:rsidP="0088488C">
            <w:r>
              <w:t>OK</w:t>
            </w:r>
          </w:p>
          <w:p w14:paraId="7BE52CFE" w14:textId="77777777" w:rsidR="003B58FA" w:rsidRDefault="003B58FA" w:rsidP="0088488C">
            <w:r>
              <w:t>30 Apr</w:t>
            </w:r>
          </w:p>
        </w:tc>
      </w:tr>
      <w:tr w:rsidR="003B58FA" w14:paraId="3EF4F205" w14:textId="77777777" w:rsidTr="0088488C">
        <w:tc>
          <w:tcPr>
            <w:tcW w:w="0" w:type="auto"/>
          </w:tcPr>
          <w:p w14:paraId="5A809835" w14:textId="77777777" w:rsidR="003B58FA" w:rsidRDefault="003B58FA" w:rsidP="0088488C">
            <w:r>
              <w:t>Interrupteur</w:t>
            </w:r>
          </w:p>
        </w:tc>
        <w:tc>
          <w:tcPr>
            <w:tcW w:w="0" w:type="auto"/>
          </w:tcPr>
          <w:p w14:paraId="125C1767" w14:textId="52103A9B" w:rsidR="003B58FA" w:rsidRDefault="003B58FA" w:rsidP="0088488C">
            <w:r>
              <w:t>- Il y a un interrupteur pour la lumière dans chaque toilette juste à gauche de la porte en rentrant</w:t>
            </w:r>
          </w:p>
        </w:tc>
        <w:tc>
          <w:tcPr>
            <w:tcW w:w="0" w:type="auto"/>
          </w:tcPr>
          <w:p w14:paraId="71FA7E57" w14:textId="77777777" w:rsidR="003B58FA" w:rsidRDefault="003B58FA" w:rsidP="0088488C">
            <w:r>
              <w:t>OK</w:t>
            </w:r>
          </w:p>
          <w:p w14:paraId="31CDCB17" w14:textId="77777777" w:rsidR="003B58FA" w:rsidRDefault="003B58FA" w:rsidP="0088488C">
            <w:r>
              <w:t>30 Apr</w:t>
            </w:r>
          </w:p>
        </w:tc>
      </w:tr>
      <w:tr w:rsidR="003B58FA" w14:paraId="623439BA" w14:textId="77777777" w:rsidTr="0088488C">
        <w:tc>
          <w:tcPr>
            <w:tcW w:w="0" w:type="auto"/>
          </w:tcPr>
          <w:p w14:paraId="55F57A4A" w14:textId="77777777" w:rsidR="003B58FA" w:rsidRDefault="003B58FA" w:rsidP="0088488C">
            <w:r>
              <w:t>Porte</w:t>
            </w:r>
          </w:p>
        </w:tc>
        <w:tc>
          <w:tcPr>
            <w:tcW w:w="0" w:type="auto"/>
          </w:tcPr>
          <w:p w14:paraId="456145DE" w14:textId="77777777" w:rsidR="003B58FA" w:rsidRDefault="003B58FA" w:rsidP="0088488C">
            <w:r>
              <w:t>- Il y a une porte en bois claire</w:t>
            </w:r>
          </w:p>
        </w:tc>
        <w:tc>
          <w:tcPr>
            <w:tcW w:w="0" w:type="auto"/>
          </w:tcPr>
          <w:p w14:paraId="3FC23F73" w14:textId="77777777" w:rsidR="003B58FA" w:rsidRDefault="003B58FA" w:rsidP="0088488C">
            <w:r>
              <w:t>OK</w:t>
            </w:r>
          </w:p>
          <w:p w14:paraId="1A08E48A" w14:textId="77777777" w:rsidR="003B58FA" w:rsidRDefault="003B58FA" w:rsidP="0088488C">
            <w:r>
              <w:t>30 Apr</w:t>
            </w:r>
          </w:p>
        </w:tc>
      </w:tr>
      <w:tr w:rsidR="003B58FA" w14:paraId="39108648" w14:textId="77777777" w:rsidTr="0088488C">
        <w:tc>
          <w:tcPr>
            <w:tcW w:w="0" w:type="auto"/>
          </w:tcPr>
          <w:p w14:paraId="08978C3C" w14:textId="77777777" w:rsidR="003B58FA" w:rsidRDefault="003B58FA" w:rsidP="0088488C">
            <w:r>
              <w:t>Papier toilette</w:t>
            </w:r>
          </w:p>
        </w:tc>
        <w:tc>
          <w:tcPr>
            <w:tcW w:w="0" w:type="auto"/>
          </w:tcPr>
          <w:p w14:paraId="38EB9058" w14:textId="77777777" w:rsidR="003B58FA" w:rsidRDefault="003B58FA" w:rsidP="0088488C">
            <w:r>
              <w:t>- Il y un rouleau de papier toilette par toilette sur le mur de gauche juste à côté des toilettes</w:t>
            </w:r>
          </w:p>
        </w:tc>
        <w:tc>
          <w:tcPr>
            <w:tcW w:w="0" w:type="auto"/>
          </w:tcPr>
          <w:p w14:paraId="400D62CD" w14:textId="77777777" w:rsidR="003B58FA" w:rsidRDefault="003B58FA" w:rsidP="0088488C">
            <w:r>
              <w:t>OK</w:t>
            </w:r>
          </w:p>
          <w:p w14:paraId="5C941C5A" w14:textId="77777777" w:rsidR="003B58FA" w:rsidRDefault="003B58FA" w:rsidP="0088488C">
            <w:r>
              <w:t>30 Apr</w:t>
            </w:r>
          </w:p>
        </w:tc>
      </w:tr>
      <w:tr w:rsidR="003B58FA" w14:paraId="779E3AE6" w14:textId="77777777" w:rsidTr="0088488C">
        <w:tc>
          <w:tcPr>
            <w:tcW w:w="0" w:type="auto"/>
          </w:tcPr>
          <w:p w14:paraId="49FC4CFA" w14:textId="77777777" w:rsidR="003B58FA" w:rsidRDefault="003B58FA" w:rsidP="0088488C">
            <w:r>
              <w:t>Miroir</w:t>
            </w:r>
          </w:p>
        </w:tc>
        <w:tc>
          <w:tcPr>
            <w:tcW w:w="0" w:type="auto"/>
          </w:tcPr>
          <w:p w14:paraId="6F21DDF9" w14:textId="16C96B1B" w:rsidR="003B58FA" w:rsidRDefault="003B58FA" w:rsidP="0088488C">
            <w:r>
              <w:t xml:space="preserve">- Il y a un miroir </w:t>
            </w:r>
            <w:r w:rsidR="00C9200B">
              <w:t>au-dessus</w:t>
            </w:r>
            <w:r>
              <w:t xml:space="preserve"> de chaque miroir</w:t>
            </w:r>
          </w:p>
        </w:tc>
        <w:tc>
          <w:tcPr>
            <w:tcW w:w="0" w:type="auto"/>
          </w:tcPr>
          <w:p w14:paraId="014D7A6B" w14:textId="77777777" w:rsidR="003B58FA" w:rsidRDefault="003B58FA" w:rsidP="0088488C">
            <w:r>
              <w:t>OK</w:t>
            </w:r>
          </w:p>
          <w:p w14:paraId="145E1026" w14:textId="77777777" w:rsidR="003B58FA" w:rsidRDefault="003B58FA" w:rsidP="0088488C">
            <w:r>
              <w:t>30 Apr</w:t>
            </w:r>
          </w:p>
        </w:tc>
      </w:tr>
    </w:tbl>
    <w:p w14:paraId="0C467EA2" w14:textId="77777777" w:rsidR="003B58FA" w:rsidRDefault="003B58FA" w:rsidP="003B58FA">
      <w:pPr>
        <w:pStyle w:val="Titre4"/>
      </w:pPr>
      <w:r>
        <w:t>Toilettes D02</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69"/>
        <w:gridCol w:w="6739"/>
        <w:gridCol w:w="552"/>
      </w:tblGrid>
      <w:tr w:rsidR="003B58FA" w14:paraId="764F690D" w14:textId="77777777" w:rsidTr="0088488C">
        <w:tc>
          <w:tcPr>
            <w:tcW w:w="0" w:type="auto"/>
          </w:tcPr>
          <w:p w14:paraId="0774CC78" w14:textId="77777777" w:rsidR="003B58FA" w:rsidRDefault="003B58FA" w:rsidP="0088488C">
            <w:r>
              <w:t>Toilette</w:t>
            </w:r>
          </w:p>
        </w:tc>
        <w:tc>
          <w:tcPr>
            <w:tcW w:w="0" w:type="auto"/>
          </w:tcPr>
          <w:p w14:paraId="26D4D33D" w14:textId="77777777" w:rsidR="003B58FA" w:rsidRDefault="003B58FA" w:rsidP="0088488C">
            <w:r>
              <w:t>- Il y a 3 pièces d'une taille de 1/3 de la pièce entière avec des toilettes a l'intérieure</w:t>
            </w:r>
          </w:p>
        </w:tc>
        <w:tc>
          <w:tcPr>
            <w:tcW w:w="0" w:type="auto"/>
          </w:tcPr>
          <w:p w14:paraId="4DB8951D" w14:textId="77777777" w:rsidR="003B58FA" w:rsidRDefault="003B58FA" w:rsidP="0088488C">
            <w:r>
              <w:t>OK</w:t>
            </w:r>
          </w:p>
          <w:p w14:paraId="3D3D5E17" w14:textId="77777777" w:rsidR="003B58FA" w:rsidRDefault="003B58FA" w:rsidP="0088488C">
            <w:r>
              <w:t>30 Apr</w:t>
            </w:r>
          </w:p>
        </w:tc>
      </w:tr>
      <w:tr w:rsidR="003B58FA" w14:paraId="0C058E37" w14:textId="77777777" w:rsidTr="0088488C">
        <w:tc>
          <w:tcPr>
            <w:tcW w:w="0" w:type="auto"/>
          </w:tcPr>
          <w:p w14:paraId="5F7E099D" w14:textId="77777777" w:rsidR="003B58FA" w:rsidRDefault="003B58FA" w:rsidP="0088488C">
            <w:r>
              <w:t>Lavabo</w:t>
            </w:r>
          </w:p>
        </w:tc>
        <w:tc>
          <w:tcPr>
            <w:tcW w:w="0" w:type="auto"/>
          </w:tcPr>
          <w:p w14:paraId="0143A97A" w14:textId="77777777" w:rsidR="003B58FA" w:rsidRDefault="003B58FA" w:rsidP="0088488C">
            <w:r>
              <w:t>- Il y a un lavabo par toilette sur le mur de droite</w:t>
            </w:r>
          </w:p>
        </w:tc>
        <w:tc>
          <w:tcPr>
            <w:tcW w:w="0" w:type="auto"/>
          </w:tcPr>
          <w:p w14:paraId="1BC94DD7" w14:textId="77777777" w:rsidR="003B58FA" w:rsidRDefault="003B58FA" w:rsidP="0088488C">
            <w:r>
              <w:t>OK</w:t>
            </w:r>
          </w:p>
          <w:p w14:paraId="14BC0481" w14:textId="77777777" w:rsidR="003B58FA" w:rsidRDefault="003B58FA" w:rsidP="0088488C">
            <w:r>
              <w:t>30 Apr</w:t>
            </w:r>
          </w:p>
        </w:tc>
      </w:tr>
      <w:tr w:rsidR="003B58FA" w14:paraId="5C0415C9" w14:textId="77777777" w:rsidTr="0088488C">
        <w:tc>
          <w:tcPr>
            <w:tcW w:w="0" w:type="auto"/>
          </w:tcPr>
          <w:p w14:paraId="4C2D786F" w14:textId="77777777" w:rsidR="003B58FA" w:rsidRDefault="003B58FA" w:rsidP="0088488C">
            <w:r>
              <w:t>Savon</w:t>
            </w:r>
          </w:p>
        </w:tc>
        <w:tc>
          <w:tcPr>
            <w:tcW w:w="0" w:type="auto"/>
          </w:tcPr>
          <w:p w14:paraId="07720F1C" w14:textId="59FE8471" w:rsidR="003B58FA" w:rsidRDefault="003B58FA" w:rsidP="0088488C">
            <w:r>
              <w:t xml:space="preserve">- Il y a une boite de savon par toilettes en haut </w:t>
            </w:r>
            <w:r w:rsidR="00C9200B">
              <w:t>à</w:t>
            </w:r>
            <w:r>
              <w:t xml:space="preserve"> droite du lavabo</w:t>
            </w:r>
          </w:p>
        </w:tc>
        <w:tc>
          <w:tcPr>
            <w:tcW w:w="0" w:type="auto"/>
          </w:tcPr>
          <w:p w14:paraId="3DBA599F" w14:textId="77777777" w:rsidR="003B58FA" w:rsidRDefault="003B58FA" w:rsidP="0088488C">
            <w:r>
              <w:t>OK</w:t>
            </w:r>
          </w:p>
          <w:p w14:paraId="310D084C" w14:textId="77777777" w:rsidR="003B58FA" w:rsidRDefault="003B58FA" w:rsidP="0088488C">
            <w:r>
              <w:t>30 Apr</w:t>
            </w:r>
          </w:p>
        </w:tc>
      </w:tr>
      <w:tr w:rsidR="003B58FA" w14:paraId="2460752D" w14:textId="77777777" w:rsidTr="0088488C">
        <w:tc>
          <w:tcPr>
            <w:tcW w:w="0" w:type="auto"/>
          </w:tcPr>
          <w:p w14:paraId="23C4B97B" w14:textId="77777777" w:rsidR="003B58FA" w:rsidRDefault="003B58FA" w:rsidP="0088488C">
            <w:r>
              <w:t>Papier pour les mains</w:t>
            </w:r>
          </w:p>
        </w:tc>
        <w:tc>
          <w:tcPr>
            <w:tcW w:w="0" w:type="auto"/>
          </w:tcPr>
          <w:p w14:paraId="4D0C6805" w14:textId="6C3F70E7" w:rsidR="003B58FA" w:rsidRDefault="003B58FA" w:rsidP="0088488C">
            <w:r>
              <w:t xml:space="preserve">- Il y a 1 distributeur de papier pour les mains par toilette en haut </w:t>
            </w:r>
            <w:r w:rsidR="00C9200B">
              <w:t>à</w:t>
            </w:r>
            <w:r>
              <w:t xml:space="preserve"> gauche du lavabo</w:t>
            </w:r>
          </w:p>
        </w:tc>
        <w:tc>
          <w:tcPr>
            <w:tcW w:w="0" w:type="auto"/>
          </w:tcPr>
          <w:p w14:paraId="6FFF5477" w14:textId="77777777" w:rsidR="003B58FA" w:rsidRDefault="003B58FA" w:rsidP="0088488C">
            <w:r>
              <w:t>OK</w:t>
            </w:r>
          </w:p>
          <w:p w14:paraId="31585277" w14:textId="77777777" w:rsidR="003B58FA" w:rsidRDefault="003B58FA" w:rsidP="0088488C">
            <w:r>
              <w:t>30 Apr</w:t>
            </w:r>
          </w:p>
        </w:tc>
      </w:tr>
      <w:tr w:rsidR="003B58FA" w14:paraId="0B0BAB8A" w14:textId="77777777" w:rsidTr="0088488C">
        <w:tc>
          <w:tcPr>
            <w:tcW w:w="0" w:type="auto"/>
          </w:tcPr>
          <w:p w14:paraId="237BFFF0" w14:textId="77777777" w:rsidR="003B58FA" w:rsidRDefault="003B58FA" w:rsidP="0088488C">
            <w:r>
              <w:t>Poubelle</w:t>
            </w:r>
          </w:p>
        </w:tc>
        <w:tc>
          <w:tcPr>
            <w:tcW w:w="0" w:type="auto"/>
          </w:tcPr>
          <w:p w14:paraId="671663B1" w14:textId="7025AEDF" w:rsidR="003B58FA" w:rsidRDefault="003B58FA" w:rsidP="0088488C">
            <w:r>
              <w:t xml:space="preserve">- Il y a une poubelle dans chaque </w:t>
            </w:r>
            <w:r w:rsidR="00C9200B">
              <w:t>toilette</w:t>
            </w:r>
            <w:r>
              <w:t xml:space="preserve"> sous le lavabo</w:t>
            </w:r>
          </w:p>
        </w:tc>
        <w:tc>
          <w:tcPr>
            <w:tcW w:w="0" w:type="auto"/>
          </w:tcPr>
          <w:p w14:paraId="60FB5E68" w14:textId="77777777" w:rsidR="003B58FA" w:rsidRDefault="003B58FA" w:rsidP="0088488C">
            <w:r>
              <w:t>OK</w:t>
            </w:r>
          </w:p>
          <w:p w14:paraId="2661A535" w14:textId="77777777" w:rsidR="003B58FA" w:rsidRDefault="003B58FA" w:rsidP="0088488C">
            <w:r>
              <w:t>30 Apr</w:t>
            </w:r>
          </w:p>
        </w:tc>
      </w:tr>
      <w:tr w:rsidR="003B58FA" w14:paraId="2562F4E7" w14:textId="77777777" w:rsidTr="0088488C">
        <w:tc>
          <w:tcPr>
            <w:tcW w:w="0" w:type="auto"/>
          </w:tcPr>
          <w:p w14:paraId="59C072F8" w14:textId="77777777" w:rsidR="003B58FA" w:rsidRDefault="003B58FA" w:rsidP="0088488C">
            <w:r>
              <w:t>Murs</w:t>
            </w:r>
          </w:p>
        </w:tc>
        <w:tc>
          <w:tcPr>
            <w:tcW w:w="0" w:type="auto"/>
          </w:tcPr>
          <w:p w14:paraId="470789E2" w14:textId="3FC6B04A" w:rsidR="003B58FA" w:rsidRDefault="003B58FA" w:rsidP="0088488C">
            <w:r>
              <w:t xml:space="preserve">- Il y a </w:t>
            </w:r>
            <w:r w:rsidR="00C9200B">
              <w:t>tous les murs blancs</w:t>
            </w:r>
            <w:r>
              <w:t xml:space="preserve"> par toilette</w:t>
            </w:r>
          </w:p>
        </w:tc>
        <w:tc>
          <w:tcPr>
            <w:tcW w:w="0" w:type="auto"/>
          </w:tcPr>
          <w:p w14:paraId="07416B43" w14:textId="77777777" w:rsidR="003B58FA" w:rsidRDefault="003B58FA" w:rsidP="0088488C">
            <w:r>
              <w:t>OK</w:t>
            </w:r>
          </w:p>
          <w:p w14:paraId="73BC99BE" w14:textId="77777777" w:rsidR="003B58FA" w:rsidRDefault="003B58FA" w:rsidP="0088488C">
            <w:r>
              <w:t>30 Apr</w:t>
            </w:r>
          </w:p>
        </w:tc>
      </w:tr>
      <w:tr w:rsidR="003B58FA" w14:paraId="0D8E19A4" w14:textId="77777777" w:rsidTr="0088488C">
        <w:tc>
          <w:tcPr>
            <w:tcW w:w="0" w:type="auto"/>
          </w:tcPr>
          <w:p w14:paraId="605A0487" w14:textId="77777777" w:rsidR="003B58FA" w:rsidRDefault="003B58FA" w:rsidP="0088488C">
            <w:r>
              <w:t>Interrupteur</w:t>
            </w:r>
          </w:p>
        </w:tc>
        <w:tc>
          <w:tcPr>
            <w:tcW w:w="0" w:type="auto"/>
          </w:tcPr>
          <w:p w14:paraId="786C9B3C" w14:textId="1179A141" w:rsidR="003B58FA" w:rsidRDefault="003B58FA" w:rsidP="0088488C">
            <w:r>
              <w:t xml:space="preserve">- Il y a un interrupteur pour la lumière dans chaque toilette juste </w:t>
            </w:r>
            <w:r w:rsidR="00C9200B">
              <w:t>à</w:t>
            </w:r>
            <w:r>
              <w:t xml:space="preserve"> gauche de la porte en rentrant</w:t>
            </w:r>
          </w:p>
        </w:tc>
        <w:tc>
          <w:tcPr>
            <w:tcW w:w="0" w:type="auto"/>
          </w:tcPr>
          <w:p w14:paraId="798C5816" w14:textId="77777777" w:rsidR="003B58FA" w:rsidRDefault="003B58FA" w:rsidP="0088488C">
            <w:r>
              <w:t>OK</w:t>
            </w:r>
          </w:p>
          <w:p w14:paraId="181C379C" w14:textId="77777777" w:rsidR="003B58FA" w:rsidRDefault="003B58FA" w:rsidP="0088488C">
            <w:r>
              <w:t>30 Apr</w:t>
            </w:r>
          </w:p>
        </w:tc>
      </w:tr>
      <w:tr w:rsidR="003B58FA" w14:paraId="46C07A16" w14:textId="77777777" w:rsidTr="0088488C">
        <w:tc>
          <w:tcPr>
            <w:tcW w:w="0" w:type="auto"/>
          </w:tcPr>
          <w:p w14:paraId="1F7A6460" w14:textId="77777777" w:rsidR="003B58FA" w:rsidRDefault="003B58FA" w:rsidP="0088488C">
            <w:r>
              <w:t>Porte</w:t>
            </w:r>
          </w:p>
        </w:tc>
        <w:tc>
          <w:tcPr>
            <w:tcW w:w="0" w:type="auto"/>
          </w:tcPr>
          <w:p w14:paraId="35696867" w14:textId="77777777" w:rsidR="003B58FA" w:rsidRDefault="003B58FA" w:rsidP="0088488C">
            <w:r>
              <w:t>- Il y a une porte en bois claire</w:t>
            </w:r>
          </w:p>
        </w:tc>
        <w:tc>
          <w:tcPr>
            <w:tcW w:w="0" w:type="auto"/>
          </w:tcPr>
          <w:p w14:paraId="27D713BB" w14:textId="77777777" w:rsidR="003B58FA" w:rsidRDefault="003B58FA" w:rsidP="0088488C">
            <w:r>
              <w:t>OK</w:t>
            </w:r>
          </w:p>
          <w:p w14:paraId="011CBE63" w14:textId="77777777" w:rsidR="003B58FA" w:rsidRDefault="003B58FA" w:rsidP="0088488C">
            <w:r>
              <w:t>30 Apr</w:t>
            </w:r>
          </w:p>
        </w:tc>
      </w:tr>
      <w:tr w:rsidR="003B58FA" w14:paraId="5589464C" w14:textId="77777777" w:rsidTr="0088488C">
        <w:tc>
          <w:tcPr>
            <w:tcW w:w="0" w:type="auto"/>
          </w:tcPr>
          <w:p w14:paraId="61187894" w14:textId="77777777" w:rsidR="003B58FA" w:rsidRDefault="003B58FA" w:rsidP="0088488C">
            <w:r>
              <w:t>Papier toilette</w:t>
            </w:r>
          </w:p>
        </w:tc>
        <w:tc>
          <w:tcPr>
            <w:tcW w:w="0" w:type="auto"/>
          </w:tcPr>
          <w:p w14:paraId="02D6C23A" w14:textId="77777777" w:rsidR="003B58FA" w:rsidRDefault="003B58FA" w:rsidP="0088488C">
            <w:r>
              <w:t>- Il y un rouleau de papier toilette par toilette sur le mur de gauche juste à côté des toilettes</w:t>
            </w:r>
          </w:p>
        </w:tc>
        <w:tc>
          <w:tcPr>
            <w:tcW w:w="0" w:type="auto"/>
          </w:tcPr>
          <w:p w14:paraId="03E5D33C" w14:textId="77777777" w:rsidR="003B58FA" w:rsidRDefault="003B58FA" w:rsidP="0088488C">
            <w:r>
              <w:t>OK</w:t>
            </w:r>
          </w:p>
          <w:p w14:paraId="22E56610" w14:textId="77777777" w:rsidR="003B58FA" w:rsidRDefault="003B58FA" w:rsidP="0088488C">
            <w:r>
              <w:t>30 Apr</w:t>
            </w:r>
          </w:p>
        </w:tc>
      </w:tr>
      <w:tr w:rsidR="003B58FA" w14:paraId="53495A70" w14:textId="77777777" w:rsidTr="0088488C">
        <w:tc>
          <w:tcPr>
            <w:tcW w:w="0" w:type="auto"/>
          </w:tcPr>
          <w:p w14:paraId="0E5AC20B" w14:textId="77777777" w:rsidR="003B58FA" w:rsidRDefault="003B58FA" w:rsidP="0088488C">
            <w:r>
              <w:t>Miroir</w:t>
            </w:r>
          </w:p>
        </w:tc>
        <w:tc>
          <w:tcPr>
            <w:tcW w:w="0" w:type="auto"/>
          </w:tcPr>
          <w:p w14:paraId="4AD2D57F" w14:textId="6DA3F422" w:rsidR="003B58FA" w:rsidRDefault="003B58FA" w:rsidP="0088488C">
            <w:r>
              <w:t xml:space="preserve">- Il y a un miroir rectangle </w:t>
            </w:r>
            <w:r w:rsidR="00C9200B">
              <w:t>au-dessus</w:t>
            </w:r>
            <w:r>
              <w:t xml:space="preserve"> de chaque lavabo</w:t>
            </w:r>
          </w:p>
        </w:tc>
        <w:tc>
          <w:tcPr>
            <w:tcW w:w="0" w:type="auto"/>
          </w:tcPr>
          <w:p w14:paraId="15553724" w14:textId="77777777" w:rsidR="003B58FA" w:rsidRDefault="003B58FA" w:rsidP="0088488C">
            <w:r>
              <w:t>OK</w:t>
            </w:r>
          </w:p>
          <w:p w14:paraId="013116EE" w14:textId="77777777" w:rsidR="003B58FA" w:rsidRDefault="003B58FA" w:rsidP="0088488C">
            <w:r>
              <w:lastRenderedPageBreak/>
              <w:t>30 Apr</w:t>
            </w:r>
          </w:p>
        </w:tc>
      </w:tr>
    </w:tbl>
    <w:p w14:paraId="401F5A73" w14:textId="77777777" w:rsidR="003B58FA" w:rsidRDefault="003B58FA" w:rsidP="003B58FA">
      <w:pPr>
        <w:pStyle w:val="Titre4"/>
      </w:pPr>
      <w:r>
        <w:lastRenderedPageBreak/>
        <w:t>Couloir 2me étage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479"/>
        <w:gridCol w:w="7084"/>
        <w:gridCol w:w="497"/>
      </w:tblGrid>
      <w:tr w:rsidR="003B58FA" w14:paraId="44E1B720" w14:textId="77777777" w:rsidTr="0088488C">
        <w:tc>
          <w:tcPr>
            <w:tcW w:w="0" w:type="auto"/>
          </w:tcPr>
          <w:p w14:paraId="0DDDB1F7" w14:textId="4A57BC8A" w:rsidR="003B58FA" w:rsidRDefault="00C9200B" w:rsidP="0088488C">
            <w:r>
              <w:t>Tapis</w:t>
            </w:r>
          </w:p>
        </w:tc>
        <w:tc>
          <w:tcPr>
            <w:tcW w:w="0" w:type="auto"/>
          </w:tcPr>
          <w:p w14:paraId="0D010F73" w14:textId="77777777" w:rsidR="003B58FA" w:rsidRDefault="003B58FA" w:rsidP="0088488C">
            <w:r>
              <w:t>Quand je monte les escaliers, juste devant moi, je vois un tapis sur le sol qui prend la moitié de couloir en longueur et tout le couloir en largeur.</w:t>
            </w:r>
          </w:p>
        </w:tc>
        <w:tc>
          <w:tcPr>
            <w:tcW w:w="0" w:type="auto"/>
          </w:tcPr>
          <w:p w14:paraId="7CBA6386" w14:textId="77777777" w:rsidR="003B58FA" w:rsidRDefault="003B58FA" w:rsidP="0088488C">
            <w:r>
              <w:t>OK</w:t>
            </w:r>
          </w:p>
          <w:p w14:paraId="15890717" w14:textId="77777777" w:rsidR="003B58FA" w:rsidRDefault="003B58FA" w:rsidP="0088488C">
            <w:r>
              <w:t>30 Apr</w:t>
            </w:r>
          </w:p>
        </w:tc>
      </w:tr>
      <w:tr w:rsidR="003B58FA" w14:paraId="677D0A56" w14:textId="77777777" w:rsidTr="0088488C">
        <w:tc>
          <w:tcPr>
            <w:tcW w:w="0" w:type="auto"/>
          </w:tcPr>
          <w:p w14:paraId="223B2231" w14:textId="57443E35" w:rsidR="003B58FA" w:rsidRDefault="00C9200B" w:rsidP="0088488C">
            <w:r>
              <w:t>Deuxième</w:t>
            </w:r>
            <w:r w:rsidR="003B58FA">
              <w:t xml:space="preserve"> tapis</w:t>
            </w:r>
          </w:p>
        </w:tc>
        <w:tc>
          <w:tcPr>
            <w:tcW w:w="0" w:type="auto"/>
          </w:tcPr>
          <w:p w14:paraId="519B63ED" w14:textId="08BB87A0" w:rsidR="003B58FA" w:rsidRDefault="00C9200B" w:rsidP="0088488C">
            <w:r>
              <w:t>Devant</w:t>
            </w:r>
            <w:r w:rsidR="003B58FA">
              <w:t xml:space="preserve"> ce tapis je vois un deuxième tapis qui prend l'autre moitié de couloir et tout le couloir en largeur.</w:t>
            </w:r>
          </w:p>
        </w:tc>
        <w:tc>
          <w:tcPr>
            <w:tcW w:w="0" w:type="auto"/>
          </w:tcPr>
          <w:p w14:paraId="515568CB" w14:textId="77777777" w:rsidR="003B58FA" w:rsidRDefault="003B58FA" w:rsidP="0088488C">
            <w:r>
              <w:t>OK</w:t>
            </w:r>
          </w:p>
          <w:p w14:paraId="54A20A96" w14:textId="77777777" w:rsidR="003B58FA" w:rsidRDefault="003B58FA" w:rsidP="0088488C">
            <w:r>
              <w:t>30 Apr</w:t>
            </w:r>
          </w:p>
        </w:tc>
      </w:tr>
      <w:tr w:rsidR="003B58FA" w14:paraId="766035DD" w14:textId="77777777" w:rsidTr="0088488C">
        <w:tc>
          <w:tcPr>
            <w:tcW w:w="0" w:type="auto"/>
          </w:tcPr>
          <w:p w14:paraId="43026A05" w14:textId="32F7D66A" w:rsidR="003B58FA" w:rsidRDefault="00C9200B" w:rsidP="0088488C">
            <w:r>
              <w:t>Peinture</w:t>
            </w:r>
          </w:p>
        </w:tc>
        <w:tc>
          <w:tcPr>
            <w:tcW w:w="0" w:type="auto"/>
          </w:tcPr>
          <w:p w14:paraId="4EAA276B" w14:textId="1139D3DD" w:rsidR="003B58FA" w:rsidRDefault="003B58FA" w:rsidP="0088488C">
            <w:r>
              <w:t xml:space="preserve">A ma droite je vois une peinture. </w:t>
            </w:r>
            <w:r w:rsidR="00C9200B">
              <w:t>Elle</w:t>
            </w:r>
            <w:r>
              <w:t xml:space="preserve"> est collée au </w:t>
            </w:r>
            <w:r w:rsidR="00C9200B">
              <w:t>mur en</w:t>
            </w:r>
            <w:r>
              <w:t xml:space="preserve"> hauteur.</w:t>
            </w:r>
          </w:p>
        </w:tc>
        <w:tc>
          <w:tcPr>
            <w:tcW w:w="0" w:type="auto"/>
          </w:tcPr>
          <w:p w14:paraId="70B71965" w14:textId="77777777" w:rsidR="003B58FA" w:rsidRDefault="003B58FA" w:rsidP="0088488C">
            <w:r>
              <w:t>OK</w:t>
            </w:r>
          </w:p>
          <w:p w14:paraId="3B563C9D" w14:textId="77777777" w:rsidR="003B58FA" w:rsidRDefault="003B58FA" w:rsidP="0088488C">
            <w:r>
              <w:t>30 Apr</w:t>
            </w:r>
          </w:p>
        </w:tc>
      </w:tr>
      <w:tr w:rsidR="003B58FA" w14:paraId="6C21FD8E" w14:textId="77777777" w:rsidTr="0088488C">
        <w:tc>
          <w:tcPr>
            <w:tcW w:w="0" w:type="auto"/>
          </w:tcPr>
          <w:p w14:paraId="63FF4F87" w14:textId="5DB754A5" w:rsidR="003B58FA" w:rsidRDefault="00C9200B" w:rsidP="0088488C">
            <w:r>
              <w:t>Deuxième</w:t>
            </w:r>
            <w:r w:rsidR="003B58FA">
              <w:t xml:space="preserve"> peinture</w:t>
            </w:r>
          </w:p>
        </w:tc>
        <w:tc>
          <w:tcPr>
            <w:tcW w:w="0" w:type="auto"/>
          </w:tcPr>
          <w:p w14:paraId="549ACBC7" w14:textId="499EB74C" w:rsidR="003B58FA" w:rsidRDefault="003B58FA" w:rsidP="0088488C">
            <w:r>
              <w:t xml:space="preserve">A ma gauche je vois </w:t>
            </w:r>
            <w:r w:rsidR="00C9200B">
              <w:t>une autre différente peinture</w:t>
            </w:r>
            <w:r>
              <w:t xml:space="preserve">. </w:t>
            </w:r>
            <w:r w:rsidR="00C9200B">
              <w:t>Elle</w:t>
            </w:r>
            <w:r>
              <w:t xml:space="preserve"> est collée au mur en hauteur.</w:t>
            </w:r>
          </w:p>
        </w:tc>
        <w:tc>
          <w:tcPr>
            <w:tcW w:w="0" w:type="auto"/>
          </w:tcPr>
          <w:p w14:paraId="5188740C" w14:textId="77777777" w:rsidR="003B58FA" w:rsidRDefault="003B58FA" w:rsidP="0088488C">
            <w:r>
              <w:t>OK</w:t>
            </w:r>
          </w:p>
          <w:p w14:paraId="7AD8D9A1" w14:textId="77777777" w:rsidR="003B58FA" w:rsidRDefault="003B58FA" w:rsidP="0088488C">
            <w:r>
              <w:t>30 Apr</w:t>
            </w:r>
          </w:p>
        </w:tc>
      </w:tr>
      <w:tr w:rsidR="003B58FA" w14:paraId="7C0C9122" w14:textId="77777777" w:rsidTr="0088488C">
        <w:tc>
          <w:tcPr>
            <w:tcW w:w="0" w:type="auto"/>
          </w:tcPr>
          <w:p w14:paraId="6F092B64" w14:textId="26449D92" w:rsidR="003B58FA" w:rsidRDefault="00C9200B" w:rsidP="0088488C">
            <w:r>
              <w:t>Troisième</w:t>
            </w:r>
            <w:r w:rsidR="003B58FA">
              <w:t xml:space="preserve"> peinture</w:t>
            </w:r>
          </w:p>
        </w:tc>
        <w:tc>
          <w:tcPr>
            <w:tcW w:w="0" w:type="auto"/>
          </w:tcPr>
          <w:p w14:paraId="4DD29071" w14:textId="57371345" w:rsidR="003B58FA" w:rsidRDefault="00C9200B" w:rsidP="0088488C">
            <w:r>
              <w:t>Plus</w:t>
            </w:r>
            <w:r w:rsidR="003B58FA">
              <w:t xml:space="preserve"> loin à droite je vois une troisième </w:t>
            </w:r>
            <w:r>
              <w:t>peinture elle</w:t>
            </w:r>
            <w:r w:rsidR="003B58FA">
              <w:t xml:space="preserve"> est collée au mur en hauteur.</w:t>
            </w:r>
          </w:p>
        </w:tc>
        <w:tc>
          <w:tcPr>
            <w:tcW w:w="0" w:type="auto"/>
          </w:tcPr>
          <w:p w14:paraId="21FC154C" w14:textId="77777777" w:rsidR="003B58FA" w:rsidRDefault="003B58FA" w:rsidP="0088488C">
            <w:r>
              <w:t>OK</w:t>
            </w:r>
          </w:p>
          <w:p w14:paraId="5EC9BAB5" w14:textId="77777777" w:rsidR="003B58FA" w:rsidRDefault="003B58FA" w:rsidP="0088488C">
            <w:r>
              <w:t>30 Apr</w:t>
            </w:r>
          </w:p>
        </w:tc>
      </w:tr>
      <w:tr w:rsidR="003B58FA" w14:paraId="5261E78A" w14:textId="77777777" w:rsidTr="0088488C">
        <w:tc>
          <w:tcPr>
            <w:tcW w:w="0" w:type="auto"/>
          </w:tcPr>
          <w:p w14:paraId="0928CE53" w14:textId="728FBEAB" w:rsidR="003B58FA" w:rsidRDefault="00C9200B" w:rsidP="0088488C">
            <w:r>
              <w:t>Quatrième</w:t>
            </w:r>
            <w:r w:rsidR="003B58FA">
              <w:t xml:space="preserve"> peinture</w:t>
            </w:r>
          </w:p>
        </w:tc>
        <w:tc>
          <w:tcPr>
            <w:tcW w:w="0" w:type="auto"/>
          </w:tcPr>
          <w:p w14:paraId="7D7FFB20" w14:textId="659AB6D2" w:rsidR="003B58FA" w:rsidRDefault="00C9200B" w:rsidP="0088488C">
            <w:r>
              <w:t>Plus</w:t>
            </w:r>
            <w:r w:rsidR="003B58FA">
              <w:t xml:space="preserve"> loin de la deuxième peinture, à gauche je vois une quatrième peinture elle est collée au mur</w:t>
            </w:r>
          </w:p>
        </w:tc>
        <w:tc>
          <w:tcPr>
            <w:tcW w:w="0" w:type="auto"/>
          </w:tcPr>
          <w:p w14:paraId="31D1E493" w14:textId="77777777" w:rsidR="003B58FA" w:rsidRDefault="003B58FA" w:rsidP="0088488C">
            <w:r>
              <w:t>OK</w:t>
            </w:r>
          </w:p>
          <w:p w14:paraId="5C3AAF3F" w14:textId="77777777" w:rsidR="003B58FA" w:rsidRDefault="003B58FA" w:rsidP="0088488C">
            <w:r>
              <w:t>30 Apr</w:t>
            </w:r>
          </w:p>
        </w:tc>
      </w:tr>
      <w:tr w:rsidR="003B58FA" w14:paraId="7B8B0EF1" w14:textId="77777777" w:rsidTr="0088488C">
        <w:tc>
          <w:tcPr>
            <w:tcW w:w="0" w:type="auto"/>
          </w:tcPr>
          <w:p w14:paraId="10FC894E" w14:textId="37D804B9" w:rsidR="003B58FA" w:rsidRDefault="00C9200B" w:rsidP="0088488C">
            <w:r>
              <w:t>Tabouret</w:t>
            </w:r>
          </w:p>
        </w:tc>
        <w:tc>
          <w:tcPr>
            <w:tcW w:w="0" w:type="auto"/>
          </w:tcPr>
          <w:p w14:paraId="432C2597" w14:textId="77777777" w:rsidR="003B58FA" w:rsidRDefault="003B58FA" w:rsidP="0088488C">
            <w:r>
              <w:t>Entre la peinture 2 et 4 je vois un tabouret</w:t>
            </w:r>
          </w:p>
        </w:tc>
        <w:tc>
          <w:tcPr>
            <w:tcW w:w="0" w:type="auto"/>
          </w:tcPr>
          <w:p w14:paraId="0FAAEACC" w14:textId="77777777" w:rsidR="003B58FA" w:rsidRDefault="003B58FA" w:rsidP="0088488C">
            <w:r>
              <w:t>OK</w:t>
            </w:r>
          </w:p>
          <w:p w14:paraId="2AFE5EE4" w14:textId="77777777" w:rsidR="003B58FA" w:rsidRDefault="003B58FA" w:rsidP="0088488C">
            <w:r>
              <w:t>30 Apr</w:t>
            </w:r>
          </w:p>
        </w:tc>
      </w:tr>
      <w:tr w:rsidR="003B58FA" w14:paraId="37F555EE" w14:textId="77777777" w:rsidTr="0088488C">
        <w:tc>
          <w:tcPr>
            <w:tcW w:w="0" w:type="auto"/>
          </w:tcPr>
          <w:p w14:paraId="20C923A5" w14:textId="4F9D187A" w:rsidR="003B58FA" w:rsidRDefault="00C9200B" w:rsidP="0088488C">
            <w:r>
              <w:t>Chaise</w:t>
            </w:r>
          </w:p>
        </w:tc>
        <w:tc>
          <w:tcPr>
            <w:tcW w:w="0" w:type="auto"/>
          </w:tcPr>
          <w:p w14:paraId="5F694097" w14:textId="77777777" w:rsidR="003B58FA" w:rsidRDefault="003B58FA" w:rsidP="0088488C">
            <w:r>
              <w:t>Entre les peintures 1 et 3 je vois une chaise</w:t>
            </w:r>
          </w:p>
        </w:tc>
        <w:tc>
          <w:tcPr>
            <w:tcW w:w="0" w:type="auto"/>
          </w:tcPr>
          <w:p w14:paraId="63DFBDEA" w14:textId="77777777" w:rsidR="003B58FA" w:rsidRDefault="003B58FA" w:rsidP="0088488C">
            <w:r>
              <w:t>OK</w:t>
            </w:r>
          </w:p>
          <w:p w14:paraId="1985AAC7" w14:textId="77777777" w:rsidR="003B58FA" w:rsidRDefault="003B58FA" w:rsidP="0088488C">
            <w:r>
              <w:t>30 Apr</w:t>
            </w:r>
          </w:p>
        </w:tc>
      </w:tr>
      <w:tr w:rsidR="003B58FA" w14:paraId="0C8977B4" w14:textId="77777777" w:rsidTr="0088488C">
        <w:tc>
          <w:tcPr>
            <w:tcW w:w="0" w:type="auto"/>
          </w:tcPr>
          <w:p w14:paraId="59EE69CB" w14:textId="7AE29887" w:rsidR="003B58FA" w:rsidRDefault="00C9200B" w:rsidP="0088488C">
            <w:r>
              <w:t>Lampe</w:t>
            </w:r>
          </w:p>
        </w:tc>
        <w:tc>
          <w:tcPr>
            <w:tcW w:w="0" w:type="auto"/>
          </w:tcPr>
          <w:p w14:paraId="2A5D84E3" w14:textId="5C0D220C" w:rsidR="003B58FA" w:rsidRDefault="003B58FA" w:rsidP="0088488C">
            <w:r>
              <w:t xml:space="preserve">En haut, sur le </w:t>
            </w:r>
            <w:r w:rsidR="00C9200B">
              <w:t>plafond,</w:t>
            </w:r>
            <w:r>
              <w:t xml:space="preserve"> je vois une </w:t>
            </w:r>
            <w:r w:rsidR="00C9200B">
              <w:t>lampe. (</w:t>
            </w:r>
            <w:r>
              <w:t>ECOLO)</w:t>
            </w:r>
          </w:p>
        </w:tc>
        <w:tc>
          <w:tcPr>
            <w:tcW w:w="0" w:type="auto"/>
          </w:tcPr>
          <w:p w14:paraId="60BFC0C5" w14:textId="77777777" w:rsidR="003B58FA" w:rsidRDefault="003B58FA" w:rsidP="0088488C">
            <w:r>
              <w:t>OK</w:t>
            </w:r>
          </w:p>
          <w:p w14:paraId="37532A45" w14:textId="77777777" w:rsidR="003B58FA" w:rsidRDefault="003B58FA" w:rsidP="0088488C">
            <w:r>
              <w:t>30 Apr</w:t>
            </w:r>
          </w:p>
        </w:tc>
      </w:tr>
      <w:tr w:rsidR="003B58FA" w14:paraId="043E6FCD" w14:textId="77777777" w:rsidTr="0088488C">
        <w:tc>
          <w:tcPr>
            <w:tcW w:w="0" w:type="auto"/>
          </w:tcPr>
          <w:p w14:paraId="10C1F7AE" w14:textId="11235F9F" w:rsidR="003B58FA" w:rsidRDefault="00C9200B" w:rsidP="0088488C">
            <w:r>
              <w:t>Deuxième</w:t>
            </w:r>
            <w:r w:rsidR="003B58FA">
              <w:t xml:space="preserve"> lampe</w:t>
            </w:r>
          </w:p>
        </w:tc>
        <w:tc>
          <w:tcPr>
            <w:tcW w:w="0" w:type="auto"/>
          </w:tcPr>
          <w:p w14:paraId="7C478607" w14:textId="77777777" w:rsidR="003B58FA" w:rsidRDefault="003B58FA" w:rsidP="0088488C">
            <w:r>
              <w:t>A 5 mètres plus loin je vois une deuxième lampe. (ECOLO)</w:t>
            </w:r>
          </w:p>
        </w:tc>
        <w:tc>
          <w:tcPr>
            <w:tcW w:w="0" w:type="auto"/>
          </w:tcPr>
          <w:p w14:paraId="5EEDC71B" w14:textId="77777777" w:rsidR="003B58FA" w:rsidRDefault="003B58FA" w:rsidP="0088488C">
            <w:r>
              <w:t>OK</w:t>
            </w:r>
          </w:p>
          <w:p w14:paraId="62FC4DB8" w14:textId="77777777" w:rsidR="003B58FA" w:rsidRDefault="003B58FA" w:rsidP="0088488C">
            <w:r>
              <w:t>30 Apr</w:t>
            </w:r>
          </w:p>
        </w:tc>
      </w:tr>
    </w:tbl>
    <w:p w14:paraId="6A53CAC9" w14:textId="77777777" w:rsidR="003B58FA" w:rsidRDefault="003B58FA" w:rsidP="003B58FA">
      <w:pPr>
        <w:pStyle w:val="Titre4"/>
      </w:pPr>
      <w:r>
        <w:t>Salle de serveur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29"/>
        <w:gridCol w:w="7228"/>
        <w:gridCol w:w="503"/>
      </w:tblGrid>
      <w:tr w:rsidR="003B58FA" w14:paraId="786B3AED" w14:textId="77777777" w:rsidTr="0088488C">
        <w:tc>
          <w:tcPr>
            <w:tcW w:w="0" w:type="auto"/>
          </w:tcPr>
          <w:p w14:paraId="2B976D84" w14:textId="72187A56" w:rsidR="003B58FA" w:rsidRDefault="00C9200B" w:rsidP="0088488C">
            <w:r>
              <w:t>Blocs</w:t>
            </w:r>
            <w:r w:rsidR="003B58FA">
              <w:t xml:space="preserve"> de serveur</w:t>
            </w:r>
          </w:p>
        </w:tc>
        <w:tc>
          <w:tcPr>
            <w:tcW w:w="0" w:type="auto"/>
          </w:tcPr>
          <w:p w14:paraId="6B513B64" w14:textId="70C414A6" w:rsidR="003B58FA" w:rsidRDefault="003B58FA" w:rsidP="0088488C">
            <w:r>
              <w:t xml:space="preserve">Quand j'entre dans la salle, il </w:t>
            </w:r>
            <w:r w:rsidR="00C9200B">
              <w:t>y’a des</w:t>
            </w:r>
            <w:r>
              <w:t xml:space="preserve"> serveurs tout au fond de la salle je vois trois "blocs" de serveurs l'un collé à l'autre en ligne horizontale.</w:t>
            </w:r>
          </w:p>
        </w:tc>
        <w:tc>
          <w:tcPr>
            <w:tcW w:w="0" w:type="auto"/>
          </w:tcPr>
          <w:p w14:paraId="26604E63" w14:textId="77777777" w:rsidR="003B58FA" w:rsidRDefault="003B58FA" w:rsidP="0088488C">
            <w:r>
              <w:t>OK</w:t>
            </w:r>
          </w:p>
          <w:p w14:paraId="57ABE489" w14:textId="77777777" w:rsidR="003B58FA" w:rsidRDefault="003B58FA" w:rsidP="0088488C">
            <w:r>
              <w:t>30 Apr</w:t>
            </w:r>
          </w:p>
        </w:tc>
      </w:tr>
      <w:tr w:rsidR="003B58FA" w14:paraId="37AC04FD" w14:textId="77777777" w:rsidTr="0088488C">
        <w:tc>
          <w:tcPr>
            <w:tcW w:w="0" w:type="auto"/>
          </w:tcPr>
          <w:p w14:paraId="44C08A29" w14:textId="7539CDEC" w:rsidR="003B58FA" w:rsidRDefault="00C9200B" w:rsidP="0088488C">
            <w:r>
              <w:t>Table</w:t>
            </w:r>
          </w:p>
        </w:tc>
        <w:tc>
          <w:tcPr>
            <w:tcW w:w="0" w:type="auto"/>
          </w:tcPr>
          <w:p w14:paraId="29812EAC" w14:textId="61C3C49F" w:rsidR="003B58FA" w:rsidRDefault="003B58FA" w:rsidP="0088488C">
            <w:proofErr w:type="gramStart"/>
            <w:r>
              <w:t>à</w:t>
            </w:r>
            <w:proofErr w:type="gramEnd"/>
            <w:r>
              <w:t xml:space="preserve"> côté des serveurs, à gauche je </w:t>
            </w:r>
            <w:r w:rsidR="00C9200B">
              <w:t>vois</w:t>
            </w:r>
            <w:r>
              <w:t xml:space="preserve"> une petite table carrée.</w:t>
            </w:r>
          </w:p>
        </w:tc>
        <w:tc>
          <w:tcPr>
            <w:tcW w:w="0" w:type="auto"/>
          </w:tcPr>
          <w:p w14:paraId="5BE845EA" w14:textId="77777777" w:rsidR="003B58FA" w:rsidRDefault="003B58FA" w:rsidP="0088488C">
            <w:r>
              <w:t>OK</w:t>
            </w:r>
          </w:p>
          <w:p w14:paraId="78CEFC25" w14:textId="77777777" w:rsidR="003B58FA" w:rsidRDefault="003B58FA" w:rsidP="0088488C">
            <w:r>
              <w:t>30 Apr</w:t>
            </w:r>
          </w:p>
        </w:tc>
      </w:tr>
      <w:tr w:rsidR="003B58FA" w14:paraId="61FB9FCB" w14:textId="77777777" w:rsidTr="0088488C">
        <w:tc>
          <w:tcPr>
            <w:tcW w:w="0" w:type="auto"/>
          </w:tcPr>
          <w:p w14:paraId="5D4826F7" w14:textId="50A245A9" w:rsidR="003B58FA" w:rsidRDefault="00C9200B" w:rsidP="0088488C">
            <w:r>
              <w:t>Pc</w:t>
            </w:r>
          </w:p>
        </w:tc>
        <w:tc>
          <w:tcPr>
            <w:tcW w:w="0" w:type="auto"/>
          </w:tcPr>
          <w:p w14:paraId="340BAF64" w14:textId="77777777" w:rsidR="003B58FA" w:rsidRDefault="003B58FA" w:rsidP="0088488C">
            <w:r>
              <w:t>Sur la table se trouve un PC portable</w:t>
            </w:r>
          </w:p>
        </w:tc>
        <w:tc>
          <w:tcPr>
            <w:tcW w:w="0" w:type="auto"/>
          </w:tcPr>
          <w:p w14:paraId="3F546B1E" w14:textId="77777777" w:rsidR="003B58FA" w:rsidRDefault="003B58FA" w:rsidP="0088488C">
            <w:r>
              <w:t>OK</w:t>
            </w:r>
          </w:p>
          <w:p w14:paraId="249E24EF" w14:textId="77777777" w:rsidR="003B58FA" w:rsidRDefault="003B58FA" w:rsidP="0088488C">
            <w:r>
              <w:t>30 Apr</w:t>
            </w:r>
          </w:p>
        </w:tc>
      </w:tr>
      <w:tr w:rsidR="003B58FA" w14:paraId="3068A2EF" w14:textId="77777777" w:rsidTr="0088488C">
        <w:tc>
          <w:tcPr>
            <w:tcW w:w="0" w:type="auto"/>
          </w:tcPr>
          <w:p w14:paraId="0D2E06B7" w14:textId="38E48204" w:rsidR="003B58FA" w:rsidRDefault="00C9200B" w:rsidP="0088488C">
            <w:r>
              <w:t>Chaise</w:t>
            </w:r>
          </w:p>
        </w:tc>
        <w:tc>
          <w:tcPr>
            <w:tcW w:w="0" w:type="auto"/>
          </w:tcPr>
          <w:p w14:paraId="39C45766" w14:textId="77777777" w:rsidR="003B58FA" w:rsidRDefault="003B58FA" w:rsidP="0088488C">
            <w:r>
              <w:t>Devant la table se trouve une chaise</w:t>
            </w:r>
          </w:p>
        </w:tc>
        <w:tc>
          <w:tcPr>
            <w:tcW w:w="0" w:type="auto"/>
          </w:tcPr>
          <w:p w14:paraId="3C59B162" w14:textId="77777777" w:rsidR="003B58FA" w:rsidRDefault="003B58FA" w:rsidP="0088488C">
            <w:r>
              <w:t>OK</w:t>
            </w:r>
          </w:p>
          <w:p w14:paraId="57F6C176" w14:textId="77777777" w:rsidR="003B58FA" w:rsidRDefault="003B58FA" w:rsidP="0088488C">
            <w:r>
              <w:t>30 Apr</w:t>
            </w:r>
          </w:p>
        </w:tc>
      </w:tr>
      <w:tr w:rsidR="003B58FA" w14:paraId="272C9E09" w14:textId="77777777" w:rsidTr="0088488C">
        <w:tc>
          <w:tcPr>
            <w:tcW w:w="0" w:type="auto"/>
          </w:tcPr>
          <w:p w14:paraId="393F8736" w14:textId="480CCEF9" w:rsidR="003B58FA" w:rsidRDefault="00C9200B" w:rsidP="0088488C">
            <w:r>
              <w:t>Armoires</w:t>
            </w:r>
          </w:p>
        </w:tc>
        <w:tc>
          <w:tcPr>
            <w:tcW w:w="0" w:type="auto"/>
          </w:tcPr>
          <w:p w14:paraId="5532FB08" w14:textId="5C21C1BF" w:rsidR="003B58FA" w:rsidRDefault="003B58FA" w:rsidP="0088488C">
            <w:r>
              <w:t xml:space="preserve">De l'autre côté des serveurs se trouvent des armoires de deux </w:t>
            </w:r>
            <w:r w:rsidR="00C9200B">
              <w:t>mètres avec</w:t>
            </w:r>
            <w:r>
              <w:t xml:space="preserve"> des différents câbles à l'intérieur</w:t>
            </w:r>
          </w:p>
        </w:tc>
        <w:tc>
          <w:tcPr>
            <w:tcW w:w="0" w:type="auto"/>
          </w:tcPr>
          <w:p w14:paraId="1FD548A3" w14:textId="77777777" w:rsidR="003B58FA" w:rsidRDefault="003B58FA" w:rsidP="0088488C">
            <w:r>
              <w:t>OK</w:t>
            </w:r>
          </w:p>
          <w:p w14:paraId="545049D0" w14:textId="77777777" w:rsidR="003B58FA" w:rsidRDefault="003B58FA" w:rsidP="0088488C">
            <w:r>
              <w:t>30 Apr</w:t>
            </w:r>
          </w:p>
        </w:tc>
      </w:tr>
      <w:tr w:rsidR="003B58FA" w14:paraId="172C9DBE" w14:textId="77777777" w:rsidTr="0088488C">
        <w:tc>
          <w:tcPr>
            <w:tcW w:w="0" w:type="auto"/>
          </w:tcPr>
          <w:p w14:paraId="75B78134" w14:textId="292998D5" w:rsidR="003B58FA" w:rsidRDefault="00C9200B" w:rsidP="0088488C">
            <w:r>
              <w:t>Anciens</w:t>
            </w:r>
            <w:r w:rsidR="003B58FA">
              <w:t xml:space="preserve"> PCs</w:t>
            </w:r>
          </w:p>
        </w:tc>
        <w:tc>
          <w:tcPr>
            <w:tcW w:w="0" w:type="auto"/>
          </w:tcPr>
          <w:p w14:paraId="1BE4A21A" w14:textId="477DA422" w:rsidR="003B58FA" w:rsidRDefault="00C9200B" w:rsidP="0088488C">
            <w:r>
              <w:t>Sur</w:t>
            </w:r>
            <w:r w:rsidR="003B58FA">
              <w:t xml:space="preserve"> les armoires je vois trois anciens PC mis l'un sur l'autre</w:t>
            </w:r>
          </w:p>
        </w:tc>
        <w:tc>
          <w:tcPr>
            <w:tcW w:w="0" w:type="auto"/>
          </w:tcPr>
          <w:p w14:paraId="2D2B7CD0" w14:textId="77777777" w:rsidR="003B58FA" w:rsidRDefault="003B58FA" w:rsidP="0088488C">
            <w:r>
              <w:t>OK</w:t>
            </w:r>
          </w:p>
          <w:p w14:paraId="78600855" w14:textId="77777777" w:rsidR="003B58FA" w:rsidRDefault="003B58FA" w:rsidP="0088488C">
            <w:r>
              <w:t>30 Apr</w:t>
            </w:r>
          </w:p>
        </w:tc>
      </w:tr>
      <w:tr w:rsidR="003B58FA" w14:paraId="73AD6FFB" w14:textId="77777777" w:rsidTr="0088488C">
        <w:tc>
          <w:tcPr>
            <w:tcW w:w="0" w:type="auto"/>
          </w:tcPr>
          <w:p w14:paraId="25AC350D" w14:textId="0AC289B2" w:rsidR="003B58FA" w:rsidRDefault="00C9200B" w:rsidP="0088488C">
            <w:r>
              <w:lastRenderedPageBreak/>
              <w:t>Boîte</w:t>
            </w:r>
            <w:r w:rsidR="003B58FA">
              <w:t xml:space="preserve"> en carton</w:t>
            </w:r>
          </w:p>
        </w:tc>
        <w:tc>
          <w:tcPr>
            <w:tcW w:w="0" w:type="auto"/>
          </w:tcPr>
          <w:p w14:paraId="5A7C01F2" w14:textId="0AAC5261" w:rsidR="003B58FA" w:rsidRDefault="00C9200B" w:rsidP="0088488C">
            <w:r>
              <w:t>À</w:t>
            </w:r>
            <w:r w:rsidR="003B58FA">
              <w:t xml:space="preserve"> côté de ces PC se trouve une boîte en carton 40 sur 40 cm</w:t>
            </w:r>
          </w:p>
        </w:tc>
        <w:tc>
          <w:tcPr>
            <w:tcW w:w="0" w:type="auto"/>
          </w:tcPr>
          <w:p w14:paraId="62639307" w14:textId="77777777" w:rsidR="003B58FA" w:rsidRDefault="003B58FA" w:rsidP="0088488C">
            <w:r>
              <w:t>OK</w:t>
            </w:r>
          </w:p>
          <w:p w14:paraId="210C65E3" w14:textId="77777777" w:rsidR="003B58FA" w:rsidRDefault="003B58FA" w:rsidP="0088488C">
            <w:r>
              <w:t>30 Apr</w:t>
            </w:r>
          </w:p>
        </w:tc>
      </w:tr>
      <w:tr w:rsidR="003B58FA" w14:paraId="6851A952" w14:textId="77777777" w:rsidTr="0088488C">
        <w:tc>
          <w:tcPr>
            <w:tcW w:w="0" w:type="auto"/>
          </w:tcPr>
          <w:p w14:paraId="5FADEB10" w14:textId="1C068AC9" w:rsidR="003B58FA" w:rsidRDefault="00C9200B" w:rsidP="0088488C">
            <w:r>
              <w:t>Ventilateur</w:t>
            </w:r>
          </w:p>
        </w:tc>
        <w:tc>
          <w:tcPr>
            <w:tcW w:w="0" w:type="auto"/>
          </w:tcPr>
          <w:p w14:paraId="2E1FC0D2" w14:textId="1F7142BA" w:rsidR="003B58FA" w:rsidRDefault="00C9200B" w:rsidP="0088488C">
            <w:r>
              <w:t>Juste</w:t>
            </w:r>
            <w:r w:rsidR="003B58FA">
              <w:t xml:space="preserve"> devant les serveurs, entre la table et les armoires, se trouve un ventilateur pour bien refroidir les serveurs</w:t>
            </w:r>
          </w:p>
        </w:tc>
        <w:tc>
          <w:tcPr>
            <w:tcW w:w="0" w:type="auto"/>
          </w:tcPr>
          <w:p w14:paraId="1335035F" w14:textId="77777777" w:rsidR="003B58FA" w:rsidRDefault="003B58FA" w:rsidP="0088488C">
            <w:r>
              <w:t>OK</w:t>
            </w:r>
          </w:p>
          <w:p w14:paraId="73CF0722" w14:textId="77777777" w:rsidR="003B58FA" w:rsidRDefault="003B58FA" w:rsidP="0088488C">
            <w:r>
              <w:t>30 Apr</w:t>
            </w:r>
          </w:p>
        </w:tc>
      </w:tr>
    </w:tbl>
    <w:p w14:paraId="1FD9A64D" w14:textId="77777777" w:rsidR="003B58FA" w:rsidRDefault="003B58FA" w:rsidP="003B58FA">
      <w:pPr>
        <w:pStyle w:val="Titre3"/>
      </w:pPr>
      <w:bookmarkStart w:id="1039" w:name="_Toc167804885"/>
      <w:r>
        <w:t>Sprint 3</w:t>
      </w:r>
      <w:bookmarkEnd w:id="1039"/>
    </w:p>
    <w:p w14:paraId="7BCDA6F2" w14:textId="77777777" w:rsidR="003B58FA" w:rsidRDefault="003B58FA" w:rsidP="003B58FA">
      <w:pPr>
        <w:pStyle w:val="Titre4"/>
      </w:pPr>
      <w:r>
        <w:t>Extérieur bâtiment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089"/>
        <w:gridCol w:w="6690"/>
        <w:gridCol w:w="614"/>
      </w:tblGrid>
      <w:tr w:rsidR="003B58FA" w14:paraId="361EBD56" w14:textId="77777777" w:rsidTr="0088488C">
        <w:tc>
          <w:tcPr>
            <w:tcW w:w="0" w:type="auto"/>
          </w:tcPr>
          <w:p w14:paraId="1B8A7CFD" w14:textId="417F0557" w:rsidR="003B58FA" w:rsidRDefault="007061EE" w:rsidP="0088488C">
            <w:r>
              <w:t>Fontaine</w:t>
            </w:r>
          </w:p>
        </w:tc>
        <w:tc>
          <w:tcPr>
            <w:tcW w:w="0" w:type="auto"/>
          </w:tcPr>
          <w:p w14:paraId="2AE9BF1E" w14:textId="7DB7778C" w:rsidR="003B58FA" w:rsidRDefault="003B58FA" w:rsidP="0088488C">
            <w:r>
              <w:t xml:space="preserve">Quand je </w:t>
            </w:r>
            <w:r w:rsidR="007061EE">
              <w:t>sors</w:t>
            </w:r>
            <w:r>
              <w:t xml:space="preserve"> du </w:t>
            </w:r>
            <w:r w:rsidR="007061EE">
              <w:t>bâtiment, devant</w:t>
            </w:r>
            <w:r>
              <w:t xml:space="preserve"> moi je vois une fontaine blanche.</w:t>
            </w:r>
          </w:p>
        </w:tc>
        <w:tc>
          <w:tcPr>
            <w:tcW w:w="0" w:type="auto"/>
          </w:tcPr>
          <w:p w14:paraId="6455A721" w14:textId="77777777" w:rsidR="003B58FA" w:rsidRDefault="003B58FA" w:rsidP="0088488C">
            <w:r>
              <w:t>OK</w:t>
            </w:r>
          </w:p>
          <w:p w14:paraId="44F996E6" w14:textId="77777777" w:rsidR="003B58FA" w:rsidRDefault="003B58FA" w:rsidP="0088488C">
            <w:r>
              <w:t>7 May</w:t>
            </w:r>
          </w:p>
        </w:tc>
      </w:tr>
      <w:tr w:rsidR="003B58FA" w14:paraId="0B9404EE" w14:textId="77777777" w:rsidTr="0088488C">
        <w:tc>
          <w:tcPr>
            <w:tcW w:w="0" w:type="auto"/>
          </w:tcPr>
          <w:p w14:paraId="54526688" w14:textId="3A80A121" w:rsidR="003B58FA" w:rsidRDefault="007061EE" w:rsidP="0088488C">
            <w:r>
              <w:t>Parking</w:t>
            </w:r>
          </w:p>
        </w:tc>
        <w:tc>
          <w:tcPr>
            <w:tcW w:w="0" w:type="auto"/>
          </w:tcPr>
          <w:p w14:paraId="78344486" w14:textId="6FF313C4" w:rsidR="003B58FA" w:rsidRDefault="007061EE" w:rsidP="0088488C">
            <w:r>
              <w:t>À</w:t>
            </w:r>
            <w:r w:rsidR="003B58FA">
              <w:t xml:space="preserve"> droite de la fontaine il y'a 5 places de parking pour les voitures</w:t>
            </w:r>
          </w:p>
        </w:tc>
        <w:tc>
          <w:tcPr>
            <w:tcW w:w="0" w:type="auto"/>
          </w:tcPr>
          <w:p w14:paraId="0835AFB6" w14:textId="77777777" w:rsidR="003B58FA" w:rsidRDefault="003B58FA" w:rsidP="0088488C">
            <w:r>
              <w:t>OK</w:t>
            </w:r>
          </w:p>
          <w:p w14:paraId="0EA2834E" w14:textId="77777777" w:rsidR="003B58FA" w:rsidRDefault="003B58FA" w:rsidP="0088488C">
            <w:r>
              <w:t>7 May</w:t>
            </w:r>
          </w:p>
        </w:tc>
      </w:tr>
      <w:tr w:rsidR="003B58FA" w14:paraId="38D92FF0" w14:textId="77777777" w:rsidTr="0088488C">
        <w:tc>
          <w:tcPr>
            <w:tcW w:w="0" w:type="auto"/>
          </w:tcPr>
          <w:p w14:paraId="488DDDC6" w14:textId="17FFF171" w:rsidR="003B58FA" w:rsidRDefault="007061EE" w:rsidP="0088488C">
            <w:r>
              <w:t>Arbre</w:t>
            </w:r>
          </w:p>
        </w:tc>
        <w:tc>
          <w:tcPr>
            <w:tcW w:w="0" w:type="auto"/>
          </w:tcPr>
          <w:p w14:paraId="0581E16E" w14:textId="0265C799" w:rsidR="003B58FA" w:rsidRDefault="003B58FA" w:rsidP="0088488C">
            <w:r>
              <w:t xml:space="preserve">Quand je </w:t>
            </w:r>
            <w:r w:rsidR="007061EE">
              <w:t>sors</w:t>
            </w:r>
            <w:r>
              <w:t xml:space="preserve"> du bâtiment, à gauche je vois </w:t>
            </w:r>
            <w:r w:rsidR="007061EE">
              <w:t>un grand arbre</w:t>
            </w:r>
            <w:r>
              <w:t>.</w:t>
            </w:r>
          </w:p>
        </w:tc>
        <w:tc>
          <w:tcPr>
            <w:tcW w:w="0" w:type="auto"/>
          </w:tcPr>
          <w:p w14:paraId="62B1ED09" w14:textId="77777777" w:rsidR="003B58FA" w:rsidRDefault="003B58FA" w:rsidP="0088488C">
            <w:r>
              <w:t>OK</w:t>
            </w:r>
          </w:p>
          <w:p w14:paraId="5EDF5553" w14:textId="77777777" w:rsidR="003B58FA" w:rsidRDefault="003B58FA" w:rsidP="0088488C">
            <w:r>
              <w:t>7 May</w:t>
            </w:r>
          </w:p>
        </w:tc>
      </w:tr>
      <w:tr w:rsidR="003B58FA" w14:paraId="4942F3DE" w14:textId="77777777" w:rsidTr="0088488C">
        <w:tc>
          <w:tcPr>
            <w:tcW w:w="0" w:type="auto"/>
          </w:tcPr>
          <w:p w14:paraId="7F10DB68" w14:textId="7A13BA35" w:rsidR="003B58FA" w:rsidRDefault="007061EE" w:rsidP="0088488C">
            <w:r>
              <w:t>Banc</w:t>
            </w:r>
          </w:p>
        </w:tc>
        <w:tc>
          <w:tcPr>
            <w:tcW w:w="0" w:type="auto"/>
          </w:tcPr>
          <w:p w14:paraId="44BE2116" w14:textId="77777777" w:rsidR="003B58FA" w:rsidRDefault="003B58FA" w:rsidP="0088488C">
            <w:r>
              <w:t>Devant l'arbre y'a un banc</w:t>
            </w:r>
          </w:p>
        </w:tc>
        <w:tc>
          <w:tcPr>
            <w:tcW w:w="0" w:type="auto"/>
          </w:tcPr>
          <w:p w14:paraId="4D083005" w14:textId="77777777" w:rsidR="003B58FA" w:rsidRDefault="003B58FA" w:rsidP="0088488C">
            <w:r>
              <w:t>OK</w:t>
            </w:r>
          </w:p>
          <w:p w14:paraId="4E27004A" w14:textId="77777777" w:rsidR="003B58FA" w:rsidRDefault="003B58FA" w:rsidP="0088488C">
            <w:r>
              <w:t>7 May</w:t>
            </w:r>
          </w:p>
        </w:tc>
      </w:tr>
      <w:tr w:rsidR="003B58FA" w14:paraId="50A1A658" w14:textId="77777777" w:rsidTr="0088488C">
        <w:tc>
          <w:tcPr>
            <w:tcW w:w="0" w:type="auto"/>
          </w:tcPr>
          <w:p w14:paraId="28927573" w14:textId="3C5D7C1D" w:rsidR="003B58FA" w:rsidRDefault="007061EE" w:rsidP="0088488C">
            <w:r>
              <w:t>Chaise</w:t>
            </w:r>
          </w:p>
        </w:tc>
        <w:tc>
          <w:tcPr>
            <w:tcW w:w="0" w:type="auto"/>
          </w:tcPr>
          <w:p w14:paraId="15B0828A" w14:textId="2491F1AE" w:rsidR="003B58FA" w:rsidRDefault="007061EE" w:rsidP="0088488C">
            <w:r>
              <w:t>À</w:t>
            </w:r>
            <w:r w:rsidR="003B58FA">
              <w:t xml:space="preserve"> gauche du banc il y'a une chaise en bois</w:t>
            </w:r>
          </w:p>
        </w:tc>
        <w:tc>
          <w:tcPr>
            <w:tcW w:w="0" w:type="auto"/>
          </w:tcPr>
          <w:p w14:paraId="2F8C9FBB" w14:textId="77777777" w:rsidR="003B58FA" w:rsidRDefault="003B58FA" w:rsidP="0088488C">
            <w:r>
              <w:t>OK</w:t>
            </w:r>
          </w:p>
          <w:p w14:paraId="40D89A3B" w14:textId="77777777" w:rsidR="003B58FA" w:rsidRDefault="003B58FA" w:rsidP="0088488C">
            <w:r>
              <w:t>7 May</w:t>
            </w:r>
          </w:p>
        </w:tc>
      </w:tr>
      <w:tr w:rsidR="003B58FA" w14:paraId="0EDC3BFA" w14:textId="77777777" w:rsidTr="0088488C">
        <w:tc>
          <w:tcPr>
            <w:tcW w:w="0" w:type="auto"/>
          </w:tcPr>
          <w:p w14:paraId="647760CC" w14:textId="166EB194" w:rsidR="003B58FA" w:rsidRDefault="008F6DF7" w:rsidP="0088488C">
            <w:r>
              <w:t>Buissons</w:t>
            </w:r>
          </w:p>
        </w:tc>
        <w:tc>
          <w:tcPr>
            <w:tcW w:w="0" w:type="auto"/>
          </w:tcPr>
          <w:p w14:paraId="52C9625A" w14:textId="77777777" w:rsidR="003B58FA" w:rsidRDefault="003B58FA" w:rsidP="0088488C">
            <w:r>
              <w:t>Derrière l'arbre se trouvent trois buissons en cercle.</w:t>
            </w:r>
          </w:p>
        </w:tc>
        <w:tc>
          <w:tcPr>
            <w:tcW w:w="0" w:type="auto"/>
          </w:tcPr>
          <w:p w14:paraId="12CEF449" w14:textId="77777777" w:rsidR="003B58FA" w:rsidRDefault="003B58FA" w:rsidP="0088488C">
            <w:r>
              <w:t>OK</w:t>
            </w:r>
          </w:p>
          <w:p w14:paraId="287E42FA" w14:textId="77777777" w:rsidR="003B58FA" w:rsidRDefault="003B58FA" w:rsidP="0088488C">
            <w:r>
              <w:t>7 May</w:t>
            </w:r>
          </w:p>
        </w:tc>
      </w:tr>
      <w:tr w:rsidR="003B58FA" w14:paraId="1FB3F5CD" w14:textId="77777777" w:rsidTr="0088488C">
        <w:tc>
          <w:tcPr>
            <w:tcW w:w="0" w:type="auto"/>
          </w:tcPr>
          <w:p w14:paraId="31F5A06A" w14:textId="087E950B" w:rsidR="003B58FA" w:rsidRDefault="008F6DF7" w:rsidP="0088488C">
            <w:r>
              <w:t>Fleurs</w:t>
            </w:r>
          </w:p>
        </w:tc>
        <w:tc>
          <w:tcPr>
            <w:tcW w:w="0" w:type="auto"/>
          </w:tcPr>
          <w:p w14:paraId="3717DDFF" w14:textId="3003A6EC" w:rsidR="003B58FA" w:rsidRDefault="003B58FA" w:rsidP="0088488C">
            <w:r>
              <w:t xml:space="preserve">Tout </w:t>
            </w:r>
            <w:r w:rsidR="008F6DF7">
              <w:t>autour</w:t>
            </w:r>
            <w:r>
              <w:t xml:space="preserve"> de ces buissons je vois des fleurs.</w:t>
            </w:r>
          </w:p>
        </w:tc>
        <w:tc>
          <w:tcPr>
            <w:tcW w:w="0" w:type="auto"/>
          </w:tcPr>
          <w:p w14:paraId="29AC5129" w14:textId="77777777" w:rsidR="003B58FA" w:rsidRDefault="003B58FA" w:rsidP="0088488C">
            <w:r>
              <w:t>OK</w:t>
            </w:r>
          </w:p>
          <w:p w14:paraId="52B25D59" w14:textId="77777777" w:rsidR="003B58FA" w:rsidRDefault="003B58FA" w:rsidP="0088488C">
            <w:r>
              <w:t>7 May</w:t>
            </w:r>
          </w:p>
        </w:tc>
      </w:tr>
      <w:tr w:rsidR="003B58FA" w14:paraId="2FE70FD2" w14:textId="77777777" w:rsidTr="0088488C">
        <w:tc>
          <w:tcPr>
            <w:tcW w:w="0" w:type="auto"/>
          </w:tcPr>
          <w:p w14:paraId="55E9847A" w14:textId="5CF4AE59" w:rsidR="003B58FA" w:rsidRDefault="008F6DF7" w:rsidP="0088488C">
            <w:r>
              <w:t>Tobogan</w:t>
            </w:r>
          </w:p>
        </w:tc>
        <w:tc>
          <w:tcPr>
            <w:tcW w:w="0" w:type="auto"/>
          </w:tcPr>
          <w:p w14:paraId="7A8C0F56" w14:textId="77777777" w:rsidR="003B58FA" w:rsidRDefault="003B58FA" w:rsidP="0088488C">
            <w:r>
              <w:t>A 3 mètres à droite de l'arbre je vois un tobogan.</w:t>
            </w:r>
          </w:p>
        </w:tc>
        <w:tc>
          <w:tcPr>
            <w:tcW w:w="0" w:type="auto"/>
          </w:tcPr>
          <w:p w14:paraId="6A356055" w14:textId="77777777" w:rsidR="003B58FA" w:rsidRDefault="003B58FA" w:rsidP="0088488C">
            <w:r>
              <w:t>OK</w:t>
            </w:r>
          </w:p>
          <w:p w14:paraId="1CBD9418" w14:textId="77777777" w:rsidR="003B58FA" w:rsidRDefault="003B58FA" w:rsidP="0088488C">
            <w:r>
              <w:t>7 May</w:t>
            </w:r>
          </w:p>
        </w:tc>
      </w:tr>
      <w:tr w:rsidR="003B58FA" w14:paraId="302A3CB5" w14:textId="77777777" w:rsidTr="0088488C">
        <w:tc>
          <w:tcPr>
            <w:tcW w:w="0" w:type="auto"/>
          </w:tcPr>
          <w:p w14:paraId="4E56C07B" w14:textId="4D0F4C34" w:rsidR="003B58FA" w:rsidRDefault="008F6DF7" w:rsidP="0088488C">
            <w:r>
              <w:t>Trampoline</w:t>
            </w:r>
          </w:p>
        </w:tc>
        <w:tc>
          <w:tcPr>
            <w:tcW w:w="0" w:type="auto"/>
          </w:tcPr>
          <w:p w14:paraId="71231CAD" w14:textId="6175D2FF" w:rsidR="003B58FA" w:rsidRDefault="008F6DF7" w:rsidP="0088488C">
            <w:r>
              <w:t>À</w:t>
            </w:r>
            <w:r w:rsidR="003B58FA">
              <w:t xml:space="preserve"> trois mètres à gauche de l'arbre je vois </w:t>
            </w:r>
            <w:r>
              <w:t>un trampoline</w:t>
            </w:r>
            <w:r w:rsidR="003B58FA">
              <w:t>.</w:t>
            </w:r>
          </w:p>
        </w:tc>
        <w:tc>
          <w:tcPr>
            <w:tcW w:w="0" w:type="auto"/>
          </w:tcPr>
          <w:p w14:paraId="6B100B90" w14:textId="77777777" w:rsidR="003B58FA" w:rsidRDefault="003B58FA" w:rsidP="0088488C">
            <w:r>
              <w:t>OK</w:t>
            </w:r>
          </w:p>
          <w:p w14:paraId="619870BF" w14:textId="77777777" w:rsidR="003B58FA" w:rsidRDefault="003B58FA" w:rsidP="0088488C">
            <w:r>
              <w:t>7 May</w:t>
            </w:r>
          </w:p>
        </w:tc>
      </w:tr>
      <w:tr w:rsidR="003B58FA" w14:paraId="31F2AB60" w14:textId="77777777" w:rsidTr="0088488C">
        <w:tc>
          <w:tcPr>
            <w:tcW w:w="0" w:type="auto"/>
          </w:tcPr>
          <w:p w14:paraId="5F67C61E" w14:textId="0183DE98" w:rsidR="003B58FA" w:rsidRDefault="008F6DF7" w:rsidP="0088488C">
            <w:r>
              <w:t>Roses</w:t>
            </w:r>
          </w:p>
        </w:tc>
        <w:tc>
          <w:tcPr>
            <w:tcW w:w="0" w:type="auto"/>
          </w:tcPr>
          <w:p w14:paraId="2B2848FD" w14:textId="675FAC4D" w:rsidR="003B58FA" w:rsidRDefault="008F6DF7" w:rsidP="0088488C">
            <w:r>
              <w:t>À</w:t>
            </w:r>
            <w:r w:rsidR="003B58FA">
              <w:t xml:space="preserve"> côté du tobogan je vois des roses blanches.</w:t>
            </w:r>
          </w:p>
        </w:tc>
        <w:tc>
          <w:tcPr>
            <w:tcW w:w="0" w:type="auto"/>
          </w:tcPr>
          <w:p w14:paraId="4384CE74" w14:textId="77777777" w:rsidR="003B58FA" w:rsidRDefault="003B58FA" w:rsidP="0088488C">
            <w:r>
              <w:t>OK</w:t>
            </w:r>
          </w:p>
          <w:p w14:paraId="58F108FD" w14:textId="77777777" w:rsidR="003B58FA" w:rsidRDefault="003B58FA" w:rsidP="0088488C">
            <w:r>
              <w:t>7 May</w:t>
            </w:r>
          </w:p>
        </w:tc>
      </w:tr>
    </w:tbl>
    <w:p w14:paraId="45A55712" w14:textId="77777777" w:rsidR="003B58FA" w:rsidRDefault="003B58FA" w:rsidP="003B58FA">
      <w:pPr>
        <w:pStyle w:val="Titre4"/>
      </w:pPr>
      <w:r>
        <w:t>Salle de classe 2ème étage D18</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91"/>
        <w:gridCol w:w="7366"/>
        <w:gridCol w:w="503"/>
      </w:tblGrid>
      <w:tr w:rsidR="003B58FA" w14:paraId="79B0771C" w14:textId="77777777" w:rsidTr="0088488C">
        <w:tc>
          <w:tcPr>
            <w:tcW w:w="0" w:type="auto"/>
          </w:tcPr>
          <w:p w14:paraId="730A152B" w14:textId="77777777" w:rsidR="003B58FA" w:rsidRDefault="003B58FA" w:rsidP="0088488C">
            <w:r>
              <w:t>Tables + tableau</w:t>
            </w:r>
          </w:p>
        </w:tc>
        <w:tc>
          <w:tcPr>
            <w:tcW w:w="0" w:type="auto"/>
          </w:tcPr>
          <w:p w14:paraId="64DB0556" w14:textId="2210262C" w:rsidR="003B58FA" w:rsidRDefault="003B58FA" w:rsidP="0088488C">
            <w:r>
              <w:t xml:space="preserve">Il y a 17 tables gamer en bois avec la place pour deux écrans, ils seront </w:t>
            </w:r>
            <w:r w:rsidR="00AD6B24">
              <w:t>placés</w:t>
            </w:r>
            <w:r>
              <w:t xml:space="preserve"> en groupes de 4 en chaque coin de manière qu'il soit </w:t>
            </w:r>
            <w:r w:rsidR="00AD6B24">
              <w:t>facile</w:t>
            </w:r>
            <w:r>
              <w:t xml:space="preserve"> la visualisation du tableau de l'enseignant. Il y a une table devant le tableau pour l'enseignant.</w:t>
            </w:r>
          </w:p>
        </w:tc>
        <w:tc>
          <w:tcPr>
            <w:tcW w:w="0" w:type="auto"/>
          </w:tcPr>
          <w:p w14:paraId="416891AE" w14:textId="77777777" w:rsidR="003B58FA" w:rsidRDefault="003B58FA" w:rsidP="0088488C">
            <w:r>
              <w:t>OK</w:t>
            </w:r>
          </w:p>
          <w:p w14:paraId="63A98717" w14:textId="77777777" w:rsidR="003B58FA" w:rsidRDefault="003B58FA" w:rsidP="0088488C">
            <w:r>
              <w:t>30 Apr</w:t>
            </w:r>
          </w:p>
        </w:tc>
      </w:tr>
      <w:tr w:rsidR="003B58FA" w14:paraId="793F34BB" w14:textId="77777777" w:rsidTr="0088488C">
        <w:tc>
          <w:tcPr>
            <w:tcW w:w="0" w:type="auto"/>
          </w:tcPr>
          <w:p w14:paraId="01D673BF" w14:textId="23DC288C" w:rsidR="003B58FA" w:rsidRDefault="00AD6B24" w:rsidP="0088488C">
            <w:r>
              <w:t>Pilonne</w:t>
            </w:r>
          </w:p>
        </w:tc>
        <w:tc>
          <w:tcPr>
            <w:tcW w:w="0" w:type="auto"/>
          </w:tcPr>
          <w:p w14:paraId="1B23228F" w14:textId="5CDCF484" w:rsidR="003B58FA" w:rsidRDefault="003B58FA" w:rsidP="0088488C">
            <w:r>
              <w:t xml:space="preserve">Il y a 4 </w:t>
            </w:r>
            <w:r w:rsidR="00AD6B24">
              <w:t>pilonnes</w:t>
            </w:r>
            <w:r>
              <w:t xml:space="preserve"> avec une prise </w:t>
            </w:r>
            <w:r w:rsidR="00AD6B24">
              <w:t>électrique</w:t>
            </w:r>
            <w:r>
              <w:t xml:space="preserve"> à chaque </w:t>
            </w:r>
            <w:r w:rsidR="00AD6B24">
              <w:t>côté</w:t>
            </w:r>
            <w:r>
              <w:t xml:space="preserve">, ils sont </w:t>
            </w:r>
            <w:r w:rsidR="00AD6B24">
              <w:t>placés</w:t>
            </w:r>
            <w:r>
              <w:t xml:space="preserve"> au milieu de chaque groupe de 4 tables.</w:t>
            </w:r>
          </w:p>
        </w:tc>
        <w:tc>
          <w:tcPr>
            <w:tcW w:w="0" w:type="auto"/>
          </w:tcPr>
          <w:p w14:paraId="2DF175F5" w14:textId="77777777" w:rsidR="003B58FA" w:rsidRDefault="003B58FA" w:rsidP="0088488C">
            <w:r>
              <w:t>OK</w:t>
            </w:r>
          </w:p>
          <w:p w14:paraId="234716B7" w14:textId="77777777" w:rsidR="003B58FA" w:rsidRDefault="003B58FA" w:rsidP="0088488C">
            <w:r>
              <w:t>30 Apr</w:t>
            </w:r>
          </w:p>
        </w:tc>
      </w:tr>
      <w:tr w:rsidR="003B58FA" w14:paraId="0858B0CA" w14:textId="77777777" w:rsidTr="0088488C">
        <w:tc>
          <w:tcPr>
            <w:tcW w:w="0" w:type="auto"/>
          </w:tcPr>
          <w:p w14:paraId="08D6EA5D" w14:textId="77777777" w:rsidR="003B58FA" w:rsidRDefault="003B58FA" w:rsidP="0088488C">
            <w:r>
              <w:t>TV</w:t>
            </w:r>
          </w:p>
        </w:tc>
        <w:tc>
          <w:tcPr>
            <w:tcW w:w="0" w:type="auto"/>
          </w:tcPr>
          <w:p w14:paraId="37E9B226" w14:textId="7DF2000C" w:rsidR="003B58FA" w:rsidRDefault="003B58FA" w:rsidP="0088488C">
            <w:r>
              <w:t xml:space="preserve">Il y a un TV de 65 pouces au mur, derrière de la place de l'enseignant et </w:t>
            </w:r>
            <w:proofErr w:type="gramStart"/>
            <w:r w:rsidR="00AD6B24">
              <w:t>a</w:t>
            </w:r>
            <w:proofErr w:type="gramEnd"/>
            <w:r>
              <w:t xml:space="preserve"> </w:t>
            </w:r>
            <w:r w:rsidR="00AD6B24">
              <w:t>côté</w:t>
            </w:r>
            <w:r>
              <w:t xml:space="preserve"> un tableau de </w:t>
            </w:r>
            <w:r w:rsidR="00AD6B24">
              <w:t>1.</w:t>
            </w:r>
            <w:r>
              <w:t>5m x 3m au centre du mur.</w:t>
            </w:r>
          </w:p>
        </w:tc>
        <w:tc>
          <w:tcPr>
            <w:tcW w:w="0" w:type="auto"/>
          </w:tcPr>
          <w:p w14:paraId="1B6436C5" w14:textId="77777777" w:rsidR="003B58FA" w:rsidRDefault="003B58FA" w:rsidP="0088488C">
            <w:r>
              <w:t>OK</w:t>
            </w:r>
          </w:p>
          <w:p w14:paraId="6E95EAAC" w14:textId="77777777" w:rsidR="003B58FA" w:rsidRDefault="003B58FA" w:rsidP="0088488C">
            <w:r>
              <w:t>30 Apr</w:t>
            </w:r>
          </w:p>
        </w:tc>
      </w:tr>
      <w:tr w:rsidR="003B58FA" w14:paraId="2B21A0CA" w14:textId="77777777" w:rsidTr="0088488C">
        <w:tc>
          <w:tcPr>
            <w:tcW w:w="0" w:type="auto"/>
          </w:tcPr>
          <w:p w14:paraId="4D82E2DD" w14:textId="03BAA2CF" w:rsidR="003B58FA" w:rsidRDefault="00AD6B24" w:rsidP="0088488C">
            <w:r>
              <w:t>Chaises</w:t>
            </w:r>
          </w:p>
        </w:tc>
        <w:tc>
          <w:tcPr>
            <w:tcW w:w="0" w:type="auto"/>
          </w:tcPr>
          <w:p w14:paraId="31461BF1" w14:textId="1E43FFCC" w:rsidR="003B58FA" w:rsidRDefault="003B58FA" w:rsidP="0088488C">
            <w:r>
              <w:t xml:space="preserve">Il y a 17 </w:t>
            </w:r>
            <w:r w:rsidR="00AD6B24">
              <w:t>chaises</w:t>
            </w:r>
            <w:r>
              <w:t xml:space="preserve"> gamer. Une pour chaque table et elles sont confortables.</w:t>
            </w:r>
          </w:p>
        </w:tc>
        <w:tc>
          <w:tcPr>
            <w:tcW w:w="0" w:type="auto"/>
          </w:tcPr>
          <w:p w14:paraId="69AAB65A" w14:textId="77777777" w:rsidR="003B58FA" w:rsidRDefault="003B58FA" w:rsidP="0088488C">
            <w:r>
              <w:t>OK</w:t>
            </w:r>
          </w:p>
          <w:p w14:paraId="552297AD" w14:textId="77777777" w:rsidR="003B58FA" w:rsidRDefault="003B58FA" w:rsidP="0088488C">
            <w:r>
              <w:t>30 Apr</w:t>
            </w:r>
          </w:p>
        </w:tc>
      </w:tr>
      <w:tr w:rsidR="003B58FA" w14:paraId="2F10C211" w14:textId="77777777" w:rsidTr="0088488C">
        <w:tc>
          <w:tcPr>
            <w:tcW w:w="0" w:type="auto"/>
          </w:tcPr>
          <w:p w14:paraId="44223029" w14:textId="77777777" w:rsidR="003B58FA" w:rsidRDefault="003B58FA" w:rsidP="0088488C">
            <w:r>
              <w:t>Ecrans</w:t>
            </w:r>
          </w:p>
        </w:tc>
        <w:tc>
          <w:tcPr>
            <w:tcW w:w="0" w:type="auto"/>
          </w:tcPr>
          <w:p w14:paraId="6E9E795F" w14:textId="31E37027" w:rsidR="003B58FA" w:rsidRDefault="003B58FA" w:rsidP="0088488C">
            <w:r>
              <w:t xml:space="preserve">Il y a deux écrans par poste de travail. Ils sont de 18 puces chacune et ils sont l'une à </w:t>
            </w:r>
            <w:r w:rsidR="00AD6B24">
              <w:t>côté</w:t>
            </w:r>
            <w:r>
              <w:t xml:space="preserve"> de l'autre et ils sont placés en face de la </w:t>
            </w:r>
            <w:r w:rsidR="00AD6B24">
              <w:t>chaise</w:t>
            </w:r>
            <w:r>
              <w:t>.</w:t>
            </w:r>
          </w:p>
        </w:tc>
        <w:tc>
          <w:tcPr>
            <w:tcW w:w="0" w:type="auto"/>
          </w:tcPr>
          <w:p w14:paraId="50A3219B" w14:textId="77777777" w:rsidR="003B58FA" w:rsidRDefault="003B58FA" w:rsidP="0088488C">
            <w:r>
              <w:t>OK</w:t>
            </w:r>
          </w:p>
          <w:p w14:paraId="1D4D06F6" w14:textId="77777777" w:rsidR="003B58FA" w:rsidRDefault="003B58FA" w:rsidP="0088488C">
            <w:r>
              <w:t>30 Apr</w:t>
            </w:r>
          </w:p>
        </w:tc>
      </w:tr>
      <w:tr w:rsidR="003B58FA" w14:paraId="74007FF3" w14:textId="77777777" w:rsidTr="0088488C">
        <w:tc>
          <w:tcPr>
            <w:tcW w:w="0" w:type="auto"/>
          </w:tcPr>
          <w:p w14:paraId="30F1D095" w14:textId="77777777" w:rsidR="003B58FA" w:rsidRDefault="003B58FA" w:rsidP="0088488C">
            <w:r>
              <w:t>PC's</w:t>
            </w:r>
          </w:p>
        </w:tc>
        <w:tc>
          <w:tcPr>
            <w:tcW w:w="0" w:type="auto"/>
          </w:tcPr>
          <w:p w14:paraId="47DBA5C4" w14:textId="77777777" w:rsidR="003B58FA" w:rsidRDefault="003B58FA" w:rsidP="0088488C">
            <w:r>
              <w:t>Il y a 17 PC's, un PC par poste et ils sont sous la table.</w:t>
            </w:r>
          </w:p>
        </w:tc>
        <w:tc>
          <w:tcPr>
            <w:tcW w:w="0" w:type="auto"/>
          </w:tcPr>
          <w:p w14:paraId="50732E8A" w14:textId="77777777" w:rsidR="003B58FA" w:rsidRDefault="003B58FA" w:rsidP="0088488C">
            <w:r>
              <w:t>OK</w:t>
            </w:r>
          </w:p>
          <w:p w14:paraId="6DCD31E8" w14:textId="77777777" w:rsidR="003B58FA" w:rsidRDefault="003B58FA" w:rsidP="0088488C">
            <w:r>
              <w:t>7 May</w:t>
            </w:r>
          </w:p>
        </w:tc>
      </w:tr>
      <w:tr w:rsidR="003B58FA" w14:paraId="6775BFC4" w14:textId="77777777" w:rsidTr="0088488C">
        <w:tc>
          <w:tcPr>
            <w:tcW w:w="0" w:type="auto"/>
          </w:tcPr>
          <w:p w14:paraId="5239720E" w14:textId="0CA406B6" w:rsidR="003B58FA" w:rsidRDefault="00AD6B24" w:rsidP="0088488C">
            <w:r>
              <w:t>Fenêtres</w:t>
            </w:r>
          </w:p>
        </w:tc>
        <w:tc>
          <w:tcPr>
            <w:tcW w:w="0" w:type="auto"/>
          </w:tcPr>
          <w:p w14:paraId="00D968C5" w14:textId="20CFD275" w:rsidR="003B58FA" w:rsidRDefault="003B58FA" w:rsidP="0088488C">
            <w:r>
              <w:t xml:space="preserve">Il y a deux grandes </w:t>
            </w:r>
            <w:r w:rsidR="00AD6B24">
              <w:t>fenêtres</w:t>
            </w:r>
            <w:r>
              <w:t xml:space="preserve">, de deux 2m x 1,5m </w:t>
            </w:r>
            <w:r w:rsidR="00AD6B24">
              <w:t>chacune.</w:t>
            </w:r>
            <w:r>
              <w:t xml:space="preserve"> </w:t>
            </w:r>
            <w:r w:rsidR="00AD6B24">
              <w:t>Elles</w:t>
            </w:r>
            <w:r>
              <w:t xml:space="preserve"> sont au centre du mur d'en face de la place de l'enseignant</w:t>
            </w:r>
          </w:p>
        </w:tc>
        <w:tc>
          <w:tcPr>
            <w:tcW w:w="0" w:type="auto"/>
          </w:tcPr>
          <w:p w14:paraId="2F94ED56" w14:textId="77777777" w:rsidR="003B58FA" w:rsidRDefault="003B58FA" w:rsidP="0088488C">
            <w:r>
              <w:t>OK</w:t>
            </w:r>
          </w:p>
          <w:p w14:paraId="7F61D6AE" w14:textId="77777777" w:rsidR="003B58FA" w:rsidRDefault="003B58FA" w:rsidP="0088488C">
            <w:r>
              <w:t>7 May</w:t>
            </w:r>
          </w:p>
        </w:tc>
      </w:tr>
      <w:tr w:rsidR="003B58FA" w14:paraId="54856B3A" w14:textId="77777777" w:rsidTr="0088488C">
        <w:tc>
          <w:tcPr>
            <w:tcW w:w="0" w:type="auto"/>
          </w:tcPr>
          <w:p w14:paraId="2B4AAFAD" w14:textId="77777777" w:rsidR="003B58FA" w:rsidRDefault="003B58FA" w:rsidP="0088488C">
            <w:r>
              <w:lastRenderedPageBreak/>
              <w:t>Tapis</w:t>
            </w:r>
          </w:p>
        </w:tc>
        <w:tc>
          <w:tcPr>
            <w:tcW w:w="0" w:type="auto"/>
          </w:tcPr>
          <w:p w14:paraId="6B4241C8" w14:textId="77777777" w:rsidR="003B58FA" w:rsidRDefault="003B58FA" w:rsidP="0088488C">
            <w:r>
              <w:t>Il y a un grand tapis pour chaque groupe de 4 tables, ils sont de 3m x 3m</w:t>
            </w:r>
          </w:p>
        </w:tc>
        <w:tc>
          <w:tcPr>
            <w:tcW w:w="0" w:type="auto"/>
          </w:tcPr>
          <w:p w14:paraId="67E28FDD" w14:textId="77777777" w:rsidR="003B58FA" w:rsidRDefault="003B58FA" w:rsidP="0088488C">
            <w:r>
              <w:t>OK</w:t>
            </w:r>
          </w:p>
          <w:p w14:paraId="79B5F503" w14:textId="77777777" w:rsidR="003B58FA" w:rsidRDefault="003B58FA" w:rsidP="0088488C">
            <w:r>
              <w:t>7 May</w:t>
            </w:r>
          </w:p>
        </w:tc>
      </w:tr>
      <w:tr w:rsidR="003B58FA" w14:paraId="0935C180" w14:textId="77777777" w:rsidTr="0088488C">
        <w:tc>
          <w:tcPr>
            <w:tcW w:w="0" w:type="auto"/>
          </w:tcPr>
          <w:p w14:paraId="1D6F62B8" w14:textId="77777777" w:rsidR="003B58FA" w:rsidRDefault="003B58FA" w:rsidP="0088488C">
            <w:r>
              <w:t>Etagère</w:t>
            </w:r>
          </w:p>
        </w:tc>
        <w:tc>
          <w:tcPr>
            <w:tcW w:w="0" w:type="auto"/>
          </w:tcPr>
          <w:p w14:paraId="552AEDBB" w14:textId="1049972B" w:rsidR="003B58FA" w:rsidRDefault="003B58FA" w:rsidP="0088488C">
            <w:r>
              <w:t xml:space="preserve">Il y a </w:t>
            </w:r>
            <w:r w:rsidR="002700EB">
              <w:t>une étagère</w:t>
            </w:r>
            <w:r>
              <w:t xml:space="preserve"> pour les chaussures. Il a la place pour 20 chaussures et il est de 4x5 colonnes, chaque espace est de 20cm x 20cm x 35cm et il est placé au mur à </w:t>
            </w:r>
            <w:r w:rsidR="002700EB">
              <w:t>côté</w:t>
            </w:r>
            <w:r>
              <w:t xml:space="preserve"> de la porte.</w:t>
            </w:r>
          </w:p>
        </w:tc>
        <w:tc>
          <w:tcPr>
            <w:tcW w:w="0" w:type="auto"/>
          </w:tcPr>
          <w:p w14:paraId="6AEF044F" w14:textId="77777777" w:rsidR="003B58FA" w:rsidRDefault="003B58FA" w:rsidP="0088488C">
            <w:r>
              <w:t>OK</w:t>
            </w:r>
          </w:p>
          <w:p w14:paraId="6E8541AF" w14:textId="77777777" w:rsidR="003B58FA" w:rsidRDefault="003B58FA" w:rsidP="0088488C">
            <w:r>
              <w:t>7 May</w:t>
            </w:r>
          </w:p>
        </w:tc>
      </w:tr>
      <w:tr w:rsidR="003B58FA" w14:paraId="01EB60F6" w14:textId="77777777" w:rsidTr="0088488C">
        <w:tc>
          <w:tcPr>
            <w:tcW w:w="0" w:type="auto"/>
          </w:tcPr>
          <w:p w14:paraId="6E4D06C4" w14:textId="77777777" w:rsidR="003B58FA" w:rsidRDefault="003B58FA" w:rsidP="0088488C">
            <w:r>
              <w:t>Porte-manteaux</w:t>
            </w:r>
          </w:p>
        </w:tc>
        <w:tc>
          <w:tcPr>
            <w:tcW w:w="0" w:type="auto"/>
          </w:tcPr>
          <w:p w14:paraId="1C09810B" w14:textId="19F9F43B" w:rsidR="003B58FA" w:rsidRDefault="003B58FA" w:rsidP="0088488C">
            <w:r>
              <w:t xml:space="preserve">Il y a </w:t>
            </w:r>
            <w:r w:rsidR="002700EB">
              <w:t>un porte-manteau</w:t>
            </w:r>
            <w:r>
              <w:t xml:space="preserve"> tout au fond de la classe, au coin gauche. Il est en </w:t>
            </w:r>
            <w:r w:rsidR="002700EB">
              <w:t>métal</w:t>
            </w:r>
            <w:r>
              <w:t xml:space="preserve"> et il fait 2m d'hauteur et 30cm x 30cm</w:t>
            </w:r>
          </w:p>
        </w:tc>
        <w:tc>
          <w:tcPr>
            <w:tcW w:w="0" w:type="auto"/>
          </w:tcPr>
          <w:p w14:paraId="33A855F1" w14:textId="77777777" w:rsidR="003B58FA" w:rsidRDefault="003B58FA" w:rsidP="0088488C">
            <w:r>
              <w:t>OK</w:t>
            </w:r>
          </w:p>
          <w:p w14:paraId="5BF5DB50" w14:textId="77777777" w:rsidR="003B58FA" w:rsidRDefault="003B58FA" w:rsidP="0088488C">
            <w:r>
              <w:t>7 May</w:t>
            </w:r>
          </w:p>
        </w:tc>
      </w:tr>
    </w:tbl>
    <w:p w14:paraId="3DF36920" w14:textId="77777777" w:rsidR="003B58FA" w:rsidRDefault="003B58FA" w:rsidP="003B58FA">
      <w:pPr>
        <w:pStyle w:val="Titre4"/>
      </w:pPr>
      <w:r>
        <w:t>Salle d'imprimante D14</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34"/>
        <w:gridCol w:w="6401"/>
        <w:gridCol w:w="614"/>
      </w:tblGrid>
      <w:tr w:rsidR="003B58FA" w14:paraId="5CC94FDC" w14:textId="77777777" w:rsidTr="0088488C">
        <w:tc>
          <w:tcPr>
            <w:tcW w:w="0" w:type="auto"/>
          </w:tcPr>
          <w:p w14:paraId="3E14CD77" w14:textId="77777777" w:rsidR="003B58FA" w:rsidRDefault="003B58FA" w:rsidP="0088488C">
            <w:r>
              <w:t>Imprimante</w:t>
            </w:r>
          </w:p>
        </w:tc>
        <w:tc>
          <w:tcPr>
            <w:tcW w:w="0" w:type="auto"/>
          </w:tcPr>
          <w:p w14:paraId="3F1B1ABC" w14:textId="77777777" w:rsidR="003B58FA" w:rsidRDefault="003B58FA" w:rsidP="0088488C">
            <w:r>
              <w:t>- Il y a 1 imprimante dans la salle en face de la porte</w:t>
            </w:r>
          </w:p>
        </w:tc>
        <w:tc>
          <w:tcPr>
            <w:tcW w:w="0" w:type="auto"/>
          </w:tcPr>
          <w:p w14:paraId="0DDD633C" w14:textId="77777777" w:rsidR="003B58FA" w:rsidRDefault="003B58FA" w:rsidP="0088488C">
            <w:r>
              <w:t>OK</w:t>
            </w:r>
          </w:p>
          <w:p w14:paraId="0134AC79" w14:textId="77777777" w:rsidR="003B58FA" w:rsidRDefault="003B58FA" w:rsidP="0088488C">
            <w:r>
              <w:t>7 May</w:t>
            </w:r>
          </w:p>
        </w:tc>
      </w:tr>
      <w:tr w:rsidR="003B58FA" w14:paraId="2C344ED5" w14:textId="77777777" w:rsidTr="0088488C">
        <w:tc>
          <w:tcPr>
            <w:tcW w:w="0" w:type="auto"/>
          </w:tcPr>
          <w:p w14:paraId="320983B7" w14:textId="77777777" w:rsidR="003B58FA" w:rsidRDefault="003B58FA" w:rsidP="0088488C">
            <w:r>
              <w:t>Fenêtre</w:t>
            </w:r>
          </w:p>
        </w:tc>
        <w:tc>
          <w:tcPr>
            <w:tcW w:w="0" w:type="auto"/>
          </w:tcPr>
          <w:p w14:paraId="320ECBCA" w14:textId="77777777" w:rsidR="003B58FA" w:rsidRDefault="003B58FA" w:rsidP="0088488C">
            <w:r>
              <w:t>- Il y a 1 fenêtre dans la pièce au milieu du mur de droite</w:t>
            </w:r>
          </w:p>
        </w:tc>
        <w:tc>
          <w:tcPr>
            <w:tcW w:w="0" w:type="auto"/>
          </w:tcPr>
          <w:p w14:paraId="7CACC2B8" w14:textId="77777777" w:rsidR="003B58FA" w:rsidRDefault="003B58FA" w:rsidP="0088488C">
            <w:r>
              <w:t>OK</w:t>
            </w:r>
          </w:p>
          <w:p w14:paraId="0AB711D8" w14:textId="77777777" w:rsidR="003B58FA" w:rsidRDefault="003B58FA" w:rsidP="0088488C">
            <w:r>
              <w:t>7 May</w:t>
            </w:r>
          </w:p>
        </w:tc>
      </w:tr>
      <w:tr w:rsidR="003B58FA" w14:paraId="4565C51A" w14:textId="77777777" w:rsidTr="0088488C">
        <w:tc>
          <w:tcPr>
            <w:tcW w:w="0" w:type="auto"/>
          </w:tcPr>
          <w:p w14:paraId="6DC1002B" w14:textId="77777777" w:rsidR="003B58FA" w:rsidRDefault="003B58FA" w:rsidP="0088488C">
            <w:r>
              <w:t>Armoire</w:t>
            </w:r>
          </w:p>
        </w:tc>
        <w:tc>
          <w:tcPr>
            <w:tcW w:w="0" w:type="auto"/>
          </w:tcPr>
          <w:p w14:paraId="203053B4" w14:textId="58F1CAF1" w:rsidR="003B58FA" w:rsidRDefault="003B58FA" w:rsidP="0088488C">
            <w:r>
              <w:t xml:space="preserve">- Il y a 1 armoire pour stocker du papier </w:t>
            </w:r>
            <w:r w:rsidR="00753D18">
              <w:t>à</w:t>
            </w:r>
            <w:r>
              <w:t xml:space="preserve"> gauche de l'imprimante</w:t>
            </w:r>
          </w:p>
        </w:tc>
        <w:tc>
          <w:tcPr>
            <w:tcW w:w="0" w:type="auto"/>
          </w:tcPr>
          <w:p w14:paraId="7907F163" w14:textId="77777777" w:rsidR="003B58FA" w:rsidRDefault="003B58FA" w:rsidP="0088488C">
            <w:r>
              <w:t>OK</w:t>
            </w:r>
          </w:p>
          <w:p w14:paraId="40C44A5E" w14:textId="77777777" w:rsidR="003B58FA" w:rsidRDefault="003B58FA" w:rsidP="0088488C">
            <w:r>
              <w:t>7 May</w:t>
            </w:r>
          </w:p>
        </w:tc>
      </w:tr>
      <w:tr w:rsidR="003B58FA" w14:paraId="235C9E36" w14:textId="77777777" w:rsidTr="0088488C">
        <w:tc>
          <w:tcPr>
            <w:tcW w:w="0" w:type="auto"/>
          </w:tcPr>
          <w:p w14:paraId="6C473ED3" w14:textId="77777777" w:rsidR="003B58FA" w:rsidRDefault="003B58FA" w:rsidP="0088488C">
            <w:r>
              <w:t>Murs</w:t>
            </w:r>
          </w:p>
        </w:tc>
        <w:tc>
          <w:tcPr>
            <w:tcW w:w="0" w:type="auto"/>
          </w:tcPr>
          <w:p w14:paraId="04421054" w14:textId="77777777" w:rsidR="003B58FA" w:rsidRDefault="003B58FA" w:rsidP="0088488C">
            <w:r>
              <w:t>- Il y a des murs gris clair</w:t>
            </w:r>
          </w:p>
        </w:tc>
        <w:tc>
          <w:tcPr>
            <w:tcW w:w="0" w:type="auto"/>
          </w:tcPr>
          <w:p w14:paraId="75791ABD" w14:textId="77777777" w:rsidR="003B58FA" w:rsidRDefault="003B58FA" w:rsidP="0088488C">
            <w:r>
              <w:t>OK</w:t>
            </w:r>
          </w:p>
          <w:p w14:paraId="4203B5A7" w14:textId="77777777" w:rsidR="003B58FA" w:rsidRDefault="003B58FA" w:rsidP="0088488C">
            <w:r>
              <w:t>7 May</w:t>
            </w:r>
          </w:p>
        </w:tc>
      </w:tr>
      <w:tr w:rsidR="003B58FA" w14:paraId="77817278" w14:textId="77777777" w:rsidTr="0088488C">
        <w:tc>
          <w:tcPr>
            <w:tcW w:w="0" w:type="auto"/>
          </w:tcPr>
          <w:p w14:paraId="332E4F97" w14:textId="77777777" w:rsidR="003B58FA" w:rsidRDefault="003B58FA" w:rsidP="0088488C">
            <w:r>
              <w:t>Poubelle</w:t>
            </w:r>
          </w:p>
        </w:tc>
        <w:tc>
          <w:tcPr>
            <w:tcW w:w="0" w:type="auto"/>
          </w:tcPr>
          <w:p w14:paraId="12B022C2" w14:textId="77777777" w:rsidR="003B58FA" w:rsidRDefault="003B58FA" w:rsidP="0088488C">
            <w:r>
              <w:t>- Il y a une poubelle à droite de l'imprimante</w:t>
            </w:r>
          </w:p>
        </w:tc>
        <w:tc>
          <w:tcPr>
            <w:tcW w:w="0" w:type="auto"/>
          </w:tcPr>
          <w:p w14:paraId="0A322A39" w14:textId="77777777" w:rsidR="003B58FA" w:rsidRDefault="003B58FA" w:rsidP="0088488C">
            <w:r>
              <w:t>OK</w:t>
            </w:r>
          </w:p>
          <w:p w14:paraId="418A7398" w14:textId="77777777" w:rsidR="003B58FA" w:rsidRDefault="003B58FA" w:rsidP="0088488C">
            <w:r>
              <w:t>7 May</w:t>
            </w:r>
          </w:p>
        </w:tc>
      </w:tr>
      <w:tr w:rsidR="003B58FA" w14:paraId="64990A15" w14:textId="77777777" w:rsidTr="0088488C">
        <w:tc>
          <w:tcPr>
            <w:tcW w:w="0" w:type="auto"/>
          </w:tcPr>
          <w:p w14:paraId="3C116725" w14:textId="77777777" w:rsidR="003B58FA" w:rsidRDefault="003B58FA" w:rsidP="0088488C">
            <w:r>
              <w:t>Sol</w:t>
            </w:r>
          </w:p>
        </w:tc>
        <w:tc>
          <w:tcPr>
            <w:tcW w:w="0" w:type="auto"/>
          </w:tcPr>
          <w:p w14:paraId="02AED288" w14:textId="77777777" w:rsidR="003B58FA" w:rsidRDefault="003B58FA" w:rsidP="0088488C">
            <w:r>
              <w:t>- Il y a un sol noir</w:t>
            </w:r>
          </w:p>
        </w:tc>
        <w:tc>
          <w:tcPr>
            <w:tcW w:w="0" w:type="auto"/>
          </w:tcPr>
          <w:p w14:paraId="07CF67F4" w14:textId="77777777" w:rsidR="003B58FA" w:rsidRDefault="003B58FA" w:rsidP="0088488C">
            <w:r>
              <w:t>OK</w:t>
            </w:r>
          </w:p>
          <w:p w14:paraId="3AD3A621" w14:textId="77777777" w:rsidR="003B58FA" w:rsidRDefault="003B58FA" w:rsidP="0088488C">
            <w:r>
              <w:t>7 May</w:t>
            </w:r>
          </w:p>
        </w:tc>
      </w:tr>
      <w:tr w:rsidR="003B58FA" w14:paraId="20BC92DE" w14:textId="77777777" w:rsidTr="0088488C">
        <w:tc>
          <w:tcPr>
            <w:tcW w:w="0" w:type="auto"/>
          </w:tcPr>
          <w:p w14:paraId="5E24AAD5" w14:textId="77777777" w:rsidR="003B58FA" w:rsidRDefault="003B58FA" w:rsidP="0088488C">
            <w:r>
              <w:t>Porte</w:t>
            </w:r>
          </w:p>
        </w:tc>
        <w:tc>
          <w:tcPr>
            <w:tcW w:w="0" w:type="auto"/>
          </w:tcPr>
          <w:p w14:paraId="3FBA9A1A" w14:textId="77777777" w:rsidR="003B58FA" w:rsidRDefault="003B58FA" w:rsidP="0088488C">
            <w:r>
              <w:t>- Il y a une porte en bois</w:t>
            </w:r>
          </w:p>
        </w:tc>
        <w:tc>
          <w:tcPr>
            <w:tcW w:w="0" w:type="auto"/>
          </w:tcPr>
          <w:p w14:paraId="74B6A06C" w14:textId="77777777" w:rsidR="003B58FA" w:rsidRDefault="003B58FA" w:rsidP="0088488C">
            <w:r>
              <w:t>OK</w:t>
            </w:r>
          </w:p>
          <w:p w14:paraId="1D354C4B" w14:textId="77777777" w:rsidR="003B58FA" w:rsidRDefault="003B58FA" w:rsidP="0088488C">
            <w:r>
              <w:t>7 May</w:t>
            </w:r>
          </w:p>
        </w:tc>
      </w:tr>
      <w:tr w:rsidR="003B58FA" w14:paraId="6107F0A4" w14:textId="77777777" w:rsidTr="0088488C">
        <w:tc>
          <w:tcPr>
            <w:tcW w:w="0" w:type="auto"/>
          </w:tcPr>
          <w:p w14:paraId="7D5B1C45" w14:textId="77777777" w:rsidR="003B58FA" w:rsidRDefault="003B58FA" w:rsidP="0088488C">
            <w:r>
              <w:t>Tapis</w:t>
            </w:r>
          </w:p>
        </w:tc>
        <w:tc>
          <w:tcPr>
            <w:tcW w:w="0" w:type="auto"/>
          </w:tcPr>
          <w:p w14:paraId="2B588A2A" w14:textId="77777777" w:rsidR="003B58FA" w:rsidRDefault="003B58FA" w:rsidP="0088488C">
            <w:r>
              <w:t>- Il y a un tapis sous l'imprimante</w:t>
            </w:r>
          </w:p>
        </w:tc>
        <w:tc>
          <w:tcPr>
            <w:tcW w:w="0" w:type="auto"/>
          </w:tcPr>
          <w:p w14:paraId="7EB933E9" w14:textId="77777777" w:rsidR="003B58FA" w:rsidRDefault="003B58FA" w:rsidP="0088488C">
            <w:r>
              <w:t>OK</w:t>
            </w:r>
          </w:p>
          <w:p w14:paraId="22097CDD" w14:textId="77777777" w:rsidR="003B58FA" w:rsidRDefault="003B58FA" w:rsidP="0088488C">
            <w:r>
              <w:t>7 May</w:t>
            </w:r>
          </w:p>
        </w:tc>
      </w:tr>
    </w:tbl>
    <w:p w14:paraId="08A7B2ED" w14:textId="77777777" w:rsidR="003B58FA" w:rsidRDefault="003B58FA" w:rsidP="003B58FA">
      <w:pPr>
        <w:pStyle w:val="Titre4"/>
      </w:pPr>
      <w:r>
        <w:t>Salle d'imprimante D04</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34"/>
        <w:gridCol w:w="6664"/>
        <w:gridCol w:w="614"/>
      </w:tblGrid>
      <w:tr w:rsidR="003B58FA" w14:paraId="4C824736" w14:textId="77777777" w:rsidTr="0088488C">
        <w:tc>
          <w:tcPr>
            <w:tcW w:w="0" w:type="auto"/>
          </w:tcPr>
          <w:p w14:paraId="2487DE6E" w14:textId="77777777" w:rsidR="003B58FA" w:rsidRDefault="003B58FA" w:rsidP="0088488C">
            <w:r>
              <w:t>Imprimante</w:t>
            </w:r>
          </w:p>
        </w:tc>
        <w:tc>
          <w:tcPr>
            <w:tcW w:w="0" w:type="auto"/>
          </w:tcPr>
          <w:p w14:paraId="0B6CDB82" w14:textId="77777777" w:rsidR="003B58FA" w:rsidRDefault="003B58FA" w:rsidP="0088488C">
            <w:r>
              <w:t>- Il y a 1 imprimante dans la salle en face de la porte</w:t>
            </w:r>
          </w:p>
        </w:tc>
        <w:tc>
          <w:tcPr>
            <w:tcW w:w="0" w:type="auto"/>
          </w:tcPr>
          <w:p w14:paraId="6A2DD0E2" w14:textId="77777777" w:rsidR="003B58FA" w:rsidRDefault="003B58FA" w:rsidP="0088488C">
            <w:r>
              <w:t>OK</w:t>
            </w:r>
          </w:p>
          <w:p w14:paraId="7AB352F4" w14:textId="77777777" w:rsidR="003B58FA" w:rsidRDefault="003B58FA" w:rsidP="0088488C">
            <w:r>
              <w:t>7 May</w:t>
            </w:r>
          </w:p>
        </w:tc>
      </w:tr>
      <w:tr w:rsidR="003B58FA" w14:paraId="71890CDA" w14:textId="77777777" w:rsidTr="0088488C">
        <w:tc>
          <w:tcPr>
            <w:tcW w:w="0" w:type="auto"/>
          </w:tcPr>
          <w:p w14:paraId="3CF2C419" w14:textId="77777777" w:rsidR="003B58FA" w:rsidRDefault="003B58FA" w:rsidP="0088488C">
            <w:r>
              <w:t>Fenêtre</w:t>
            </w:r>
          </w:p>
        </w:tc>
        <w:tc>
          <w:tcPr>
            <w:tcW w:w="0" w:type="auto"/>
          </w:tcPr>
          <w:p w14:paraId="4859D8FC" w14:textId="77777777" w:rsidR="003B58FA" w:rsidRDefault="003B58FA" w:rsidP="0088488C">
            <w:r>
              <w:t>- Il y a 1 fenêtre dans la pièce au milieu du mur de droite</w:t>
            </w:r>
          </w:p>
        </w:tc>
        <w:tc>
          <w:tcPr>
            <w:tcW w:w="0" w:type="auto"/>
          </w:tcPr>
          <w:p w14:paraId="39E61696" w14:textId="77777777" w:rsidR="003B58FA" w:rsidRDefault="003B58FA" w:rsidP="0088488C">
            <w:r>
              <w:t>OK</w:t>
            </w:r>
          </w:p>
          <w:p w14:paraId="4AFD4691" w14:textId="77777777" w:rsidR="003B58FA" w:rsidRDefault="003B58FA" w:rsidP="0088488C">
            <w:r>
              <w:t>7 May</w:t>
            </w:r>
          </w:p>
        </w:tc>
      </w:tr>
      <w:tr w:rsidR="003B58FA" w14:paraId="57E44A4C" w14:textId="77777777" w:rsidTr="0088488C">
        <w:tc>
          <w:tcPr>
            <w:tcW w:w="0" w:type="auto"/>
          </w:tcPr>
          <w:p w14:paraId="31BF01C7" w14:textId="77777777" w:rsidR="003B58FA" w:rsidRDefault="003B58FA" w:rsidP="0088488C">
            <w:r>
              <w:t>Armoire</w:t>
            </w:r>
          </w:p>
        </w:tc>
        <w:tc>
          <w:tcPr>
            <w:tcW w:w="0" w:type="auto"/>
          </w:tcPr>
          <w:p w14:paraId="07B40F6E" w14:textId="4E7DA384" w:rsidR="003B58FA" w:rsidRDefault="003B58FA" w:rsidP="0088488C">
            <w:r>
              <w:t xml:space="preserve">- Il y a une armoire pour stocker du papier </w:t>
            </w:r>
            <w:r w:rsidR="00753D18">
              <w:t>à</w:t>
            </w:r>
            <w:r>
              <w:t xml:space="preserve"> gauche de l'imprimante</w:t>
            </w:r>
          </w:p>
        </w:tc>
        <w:tc>
          <w:tcPr>
            <w:tcW w:w="0" w:type="auto"/>
          </w:tcPr>
          <w:p w14:paraId="21C0A42A" w14:textId="77777777" w:rsidR="003B58FA" w:rsidRDefault="003B58FA" w:rsidP="0088488C">
            <w:r>
              <w:t>OK</w:t>
            </w:r>
          </w:p>
          <w:p w14:paraId="76669162" w14:textId="77777777" w:rsidR="003B58FA" w:rsidRDefault="003B58FA" w:rsidP="0088488C">
            <w:r>
              <w:t>7 May</w:t>
            </w:r>
          </w:p>
        </w:tc>
      </w:tr>
      <w:tr w:rsidR="003B58FA" w14:paraId="53D36DC1" w14:textId="77777777" w:rsidTr="0088488C">
        <w:tc>
          <w:tcPr>
            <w:tcW w:w="0" w:type="auto"/>
          </w:tcPr>
          <w:p w14:paraId="6C031C73" w14:textId="77777777" w:rsidR="003B58FA" w:rsidRDefault="003B58FA" w:rsidP="0088488C">
            <w:r>
              <w:t>Murs</w:t>
            </w:r>
          </w:p>
        </w:tc>
        <w:tc>
          <w:tcPr>
            <w:tcW w:w="0" w:type="auto"/>
          </w:tcPr>
          <w:p w14:paraId="4E67559F" w14:textId="77777777" w:rsidR="003B58FA" w:rsidRDefault="003B58FA" w:rsidP="0088488C">
            <w:r>
              <w:t>- Je veux des murs gris clair</w:t>
            </w:r>
          </w:p>
        </w:tc>
        <w:tc>
          <w:tcPr>
            <w:tcW w:w="0" w:type="auto"/>
          </w:tcPr>
          <w:p w14:paraId="6D4C99B0" w14:textId="77777777" w:rsidR="003B58FA" w:rsidRDefault="003B58FA" w:rsidP="0088488C">
            <w:r>
              <w:t>OK</w:t>
            </w:r>
          </w:p>
          <w:p w14:paraId="2EB0E87A" w14:textId="77777777" w:rsidR="003B58FA" w:rsidRDefault="003B58FA" w:rsidP="0088488C">
            <w:r>
              <w:t>7 May</w:t>
            </w:r>
          </w:p>
        </w:tc>
      </w:tr>
      <w:tr w:rsidR="003B58FA" w14:paraId="4C5F2E3B" w14:textId="77777777" w:rsidTr="0088488C">
        <w:tc>
          <w:tcPr>
            <w:tcW w:w="0" w:type="auto"/>
          </w:tcPr>
          <w:p w14:paraId="7126725B" w14:textId="77777777" w:rsidR="003B58FA" w:rsidRDefault="003B58FA" w:rsidP="0088488C">
            <w:r>
              <w:t>Poubelle</w:t>
            </w:r>
          </w:p>
        </w:tc>
        <w:tc>
          <w:tcPr>
            <w:tcW w:w="0" w:type="auto"/>
          </w:tcPr>
          <w:p w14:paraId="6AFE06D1" w14:textId="77777777" w:rsidR="003B58FA" w:rsidRDefault="003B58FA" w:rsidP="0088488C">
            <w:r>
              <w:t>- Il y a une poubelle à droite de l'imprimante</w:t>
            </w:r>
          </w:p>
        </w:tc>
        <w:tc>
          <w:tcPr>
            <w:tcW w:w="0" w:type="auto"/>
          </w:tcPr>
          <w:p w14:paraId="2E586036" w14:textId="77777777" w:rsidR="003B58FA" w:rsidRDefault="003B58FA" w:rsidP="0088488C">
            <w:r>
              <w:t>OK</w:t>
            </w:r>
          </w:p>
          <w:p w14:paraId="0F6FBAD5" w14:textId="77777777" w:rsidR="003B58FA" w:rsidRDefault="003B58FA" w:rsidP="0088488C">
            <w:r>
              <w:t>7 May</w:t>
            </w:r>
          </w:p>
        </w:tc>
      </w:tr>
      <w:tr w:rsidR="003B58FA" w14:paraId="3FC8B1CF" w14:textId="77777777" w:rsidTr="0088488C">
        <w:tc>
          <w:tcPr>
            <w:tcW w:w="0" w:type="auto"/>
          </w:tcPr>
          <w:p w14:paraId="7A7D77C1" w14:textId="77777777" w:rsidR="003B58FA" w:rsidRDefault="003B58FA" w:rsidP="0088488C">
            <w:r>
              <w:t>Sol</w:t>
            </w:r>
          </w:p>
        </w:tc>
        <w:tc>
          <w:tcPr>
            <w:tcW w:w="0" w:type="auto"/>
          </w:tcPr>
          <w:p w14:paraId="3A681DA7" w14:textId="77777777" w:rsidR="003B58FA" w:rsidRDefault="003B58FA" w:rsidP="0088488C">
            <w:r>
              <w:t>- Il y a un sol noir</w:t>
            </w:r>
          </w:p>
        </w:tc>
        <w:tc>
          <w:tcPr>
            <w:tcW w:w="0" w:type="auto"/>
          </w:tcPr>
          <w:p w14:paraId="474650EE" w14:textId="77777777" w:rsidR="003B58FA" w:rsidRDefault="003B58FA" w:rsidP="0088488C">
            <w:r>
              <w:t>OK</w:t>
            </w:r>
          </w:p>
          <w:p w14:paraId="6F9B9C51" w14:textId="77777777" w:rsidR="003B58FA" w:rsidRDefault="003B58FA" w:rsidP="0088488C">
            <w:r>
              <w:t>7 May</w:t>
            </w:r>
          </w:p>
        </w:tc>
      </w:tr>
      <w:tr w:rsidR="003B58FA" w14:paraId="5AD13BCF" w14:textId="77777777" w:rsidTr="0088488C">
        <w:tc>
          <w:tcPr>
            <w:tcW w:w="0" w:type="auto"/>
          </w:tcPr>
          <w:p w14:paraId="115A18B6" w14:textId="77777777" w:rsidR="003B58FA" w:rsidRDefault="003B58FA" w:rsidP="0088488C">
            <w:r>
              <w:t>Porte</w:t>
            </w:r>
          </w:p>
        </w:tc>
        <w:tc>
          <w:tcPr>
            <w:tcW w:w="0" w:type="auto"/>
          </w:tcPr>
          <w:p w14:paraId="4872AEAC" w14:textId="77777777" w:rsidR="003B58FA" w:rsidRDefault="003B58FA" w:rsidP="0088488C">
            <w:r>
              <w:t>- Il y a une porte en bois</w:t>
            </w:r>
          </w:p>
        </w:tc>
        <w:tc>
          <w:tcPr>
            <w:tcW w:w="0" w:type="auto"/>
          </w:tcPr>
          <w:p w14:paraId="72A3CAEE" w14:textId="77777777" w:rsidR="003B58FA" w:rsidRDefault="003B58FA" w:rsidP="0088488C">
            <w:r>
              <w:t>OK</w:t>
            </w:r>
          </w:p>
          <w:p w14:paraId="10AD137C" w14:textId="77777777" w:rsidR="003B58FA" w:rsidRDefault="003B58FA" w:rsidP="0088488C">
            <w:r>
              <w:t>7 May</w:t>
            </w:r>
          </w:p>
        </w:tc>
      </w:tr>
      <w:tr w:rsidR="003B58FA" w14:paraId="448238B7" w14:textId="77777777" w:rsidTr="0088488C">
        <w:tc>
          <w:tcPr>
            <w:tcW w:w="0" w:type="auto"/>
          </w:tcPr>
          <w:p w14:paraId="27F06425" w14:textId="77777777" w:rsidR="003B58FA" w:rsidRDefault="003B58FA" w:rsidP="0088488C">
            <w:r>
              <w:t>Tapis</w:t>
            </w:r>
          </w:p>
        </w:tc>
        <w:tc>
          <w:tcPr>
            <w:tcW w:w="0" w:type="auto"/>
          </w:tcPr>
          <w:p w14:paraId="4C3EA127" w14:textId="77777777" w:rsidR="003B58FA" w:rsidRDefault="003B58FA" w:rsidP="0088488C">
            <w:r>
              <w:t>- Il y a un tapis sous l'imprimante</w:t>
            </w:r>
          </w:p>
        </w:tc>
        <w:tc>
          <w:tcPr>
            <w:tcW w:w="0" w:type="auto"/>
          </w:tcPr>
          <w:p w14:paraId="19B93A79" w14:textId="77777777" w:rsidR="003B58FA" w:rsidRDefault="003B58FA" w:rsidP="0088488C">
            <w:r>
              <w:t>OK</w:t>
            </w:r>
          </w:p>
          <w:p w14:paraId="7204FD9C" w14:textId="77777777" w:rsidR="003B58FA" w:rsidRDefault="003B58FA" w:rsidP="0088488C">
            <w:r>
              <w:t>7 May</w:t>
            </w:r>
          </w:p>
        </w:tc>
      </w:tr>
    </w:tbl>
    <w:p w14:paraId="52C6A5D0" w14:textId="77777777" w:rsidR="003B58FA" w:rsidRDefault="003B58FA" w:rsidP="003B58FA">
      <w:pPr>
        <w:pStyle w:val="Titre3"/>
      </w:pPr>
      <w:bookmarkStart w:id="1040" w:name="_Toc167804886"/>
      <w:r>
        <w:t>Sprint 4</w:t>
      </w:r>
      <w:bookmarkEnd w:id="1040"/>
    </w:p>
    <w:p w14:paraId="29D3F488" w14:textId="77777777" w:rsidR="003B58FA" w:rsidRDefault="003B58FA" w:rsidP="003B58FA">
      <w:pPr>
        <w:pStyle w:val="Titre4"/>
      </w:pPr>
      <w:r>
        <w:t>Salle de classe 2ème étage D11</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81"/>
        <w:gridCol w:w="7353"/>
        <w:gridCol w:w="526"/>
      </w:tblGrid>
      <w:tr w:rsidR="003B58FA" w14:paraId="4E902DB3" w14:textId="77777777" w:rsidTr="0088488C">
        <w:tc>
          <w:tcPr>
            <w:tcW w:w="0" w:type="auto"/>
          </w:tcPr>
          <w:p w14:paraId="4358C253" w14:textId="77777777" w:rsidR="003B58FA" w:rsidRDefault="003B58FA" w:rsidP="0088488C">
            <w:r>
              <w:t>Tables</w:t>
            </w:r>
          </w:p>
        </w:tc>
        <w:tc>
          <w:tcPr>
            <w:tcW w:w="0" w:type="auto"/>
          </w:tcPr>
          <w:p w14:paraId="3F23B77B" w14:textId="214714A0" w:rsidR="003B58FA" w:rsidRDefault="003B58FA" w:rsidP="0088488C">
            <w:r>
              <w:t xml:space="preserve">Il y a 17 tables gamer en boit avec la place pour deux écrans, ils seront </w:t>
            </w:r>
            <w:r w:rsidR="008365F1">
              <w:t>placés</w:t>
            </w:r>
            <w:r>
              <w:t xml:space="preserve"> en groupes de 4 en chaque coin de manière qu'il soit </w:t>
            </w:r>
            <w:r w:rsidR="008365F1">
              <w:t>facile</w:t>
            </w:r>
            <w:r>
              <w:t xml:space="preserve"> la visualisation du tableau de l'enseignant. Il y a une table devant le </w:t>
            </w:r>
            <w:r w:rsidR="008365F1">
              <w:t>tableau</w:t>
            </w:r>
            <w:r>
              <w:t xml:space="preserve"> pour l'enseignant.</w:t>
            </w:r>
          </w:p>
        </w:tc>
        <w:tc>
          <w:tcPr>
            <w:tcW w:w="0" w:type="auto"/>
          </w:tcPr>
          <w:p w14:paraId="5842AE8B" w14:textId="77777777" w:rsidR="003B58FA" w:rsidRDefault="003B58FA" w:rsidP="0088488C">
            <w:r>
              <w:t>OK</w:t>
            </w:r>
          </w:p>
          <w:p w14:paraId="112EE191" w14:textId="77777777" w:rsidR="003B58FA" w:rsidRDefault="003B58FA" w:rsidP="0088488C">
            <w:r>
              <w:t>14 May</w:t>
            </w:r>
          </w:p>
        </w:tc>
      </w:tr>
      <w:tr w:rsidR="003B58FA" w14:paraId="519B6EEE" w14:textId="77777777" w:rsidTr="0088488C">
        <w:tc>
          <w:tcPr>
            <w:tcW w:w="0" w:type="auto"/>
          </w:tcPr>
          <w:p w14:paraId="0C360472" w14:textId="29C7753A" w:rsidR="003B58FA" w:rsidRDefault="008365F1" w:rsidP="0088488C">
            <w:r>
              <w:lastRenderedPageBreak/>
              <w:t>Pilonne</w:t>
            </w:r>
          </w:p>
        </w:tc>
        <w:tc>
          <w:tcPr>
            <w:tcW w:w="0" w:type="auto"/>
          </w:tcPr>
          <w:p w14:paraId="0F5549C8" w14:textId="73A2A68F" w:rsidR="003B58FA" w:rsidRDefault="003B58FA" w:rsidP="0088488C">
            <w:r>
              <w:t xml:space="preserve">Il y a 4 </w:t>
            </w:r>
            <w:r w:rsidR="008365F1">
              <w:t>pilonnes</w:t>
            </w:r>
            <w:r>
              <w:t xml:space="preserve"> avec une prise </w:t>
            </w:r>
            <w:r w:rsidR="008365F1">
              <w:t>électrique</w:t>
            </w:r>
            <w:r>
              <w:t xml:space="preserve"> à chaque </w:t>
            </w:r>
            <w:r w:rsidR="008365F1">
              <w:t>côté</w:t>
            </w:r>
            <w:r>
              <w:t xml:space="preserve">, ils sont </w:t>
            </w:r>
            <w:r w:rsidR="008365F1">
              <w:t>placés</w:t>
            </w:r>
            <w:r>
              <w:t xml:space="preserve"> au milieu de chaque groupe de 4 tables.</w:t>
            </w:r>
          </w:p>
        </w:tc>
        <w:tc>
          <w:tcPr>
            <w:tcW w:w="0" w:type="auto"/>
          </w:tcPr>
          <w:p w14:paraId="55FC3241" w14:textId="77777777" w:rsidR="003B58FA" w:rsidRDefault="003B58FA" w:rsidP="0088488C">
            <w:r>
              <w:t>OK</w:t>
            </w:r>
          </w:p>
          <w:p w14:paraId="4720D515" w14:textId="77777777" w:rsidR="003B58FA" w:rsidRDefault="003B58FA" w:rsidP="0088488C">
            <w:r>
              <w:t>14 May</w:t>
            </w:r>
          </w:p>
        </w:tc>
      </w:tr>
      <w:tr w:rsidR="003B58FA" w14:paraId="23B4D50B" w14:textId="77777777" w:rsidTr="0088488C">
        <w:tc>
          <w:tcPr>
            <w:tcW w:w="0" w:type="auto"/>
          </w:tcPr>
          <w:p w14:paraId="52FB744E" w14:textId="77777777" w:rsidR="003B58FA" w:rsidRDefault="003B58FA" w:rsidP="0088488C">
            <w:r>
              <w:t>TV + Tableau</w:t>
            </w:r>
          </w:p>
        </w:tc>
        <w:tc>
          <w:tcPr>
            <w:tcW w:w="0" w:type="auto"/>
          </w:tcPr>
          <w:p w14:paraId="13A9B7FE" w14:textId="041A7DB1" w:rsidR="003B58FA" w:rsidRDefault="003B58FA" w:rsidP="0088488C">
            <w:r>
              <w:t xml:space="preserve">Il y a un TV de 65 pouces au mur, derrière de la place de l'enseignant et </w:t>
            </w:r>
            <w:proofErr w:type="gramStart"/>
            <w:r w:rsidR="008365F1">
              <w:t>a</w:t>
            </w:r>
            <w:proofErr w:type="gramEnd"/>
            <w:r>
              <w:t xml:space="preserve"> </w:t>
            </w:r>
            <w:r w:rsidR="00BE6749">
              <w:t>côté</w:t>
            </w:r>
            <w:r>
              <w:t xml:space="preserve"> un tableau de </w:t>
            </w:r>
            <w:r w:rsidR="008365F1">
              <w:t>1.</w:t>
            </w:r>
            <w:r>
              <w:t>5m x 3m au centre du mur.</w:t>
            </w:r>
          </w:p>
        </w:tc>
        <w:tc>
          <w:tcPr>
            <w:tcW w:w="0" w:type="auto"/>
          </w:tcPr>
          <w:p w14:paraId="71045513" w14:textId="77777777" w:rsidR="003B58FA" w:rsidRDefault="003B58FA" w:rsidP="0088488C">
            <w:r>
              <w:t>OK</w:t>
            </w:r>
          </w:p>
          <w:p w14:paraId="4E40B6E2" w14:textId="77777777" w:rsidR="003B58FA" w:rsidRDefault="003B58FA" w:rsidP="0088488C">
            <w:r>
              <w:t>14 May</w:t>
            </w:r>
          </w:p>
        </w:tc>
      </w:tr>
      <w:tr w:rsidR="003B58FA" w14:paraId="5D2C4821" w14:textId="77777777" w:rsidTr="0088488C">
        <w:tc>
          <w:tcPr>
            <w:tcW w:w="0" w:type="auto"/>
          </w:tcPr>
          <w:p w14:paraId="6B5DD1C6" w14:textId="7C755297" w:rsidR="003B58FA" w:rsidRDefault="008365F1" w:rsidP="0088488C">
            <w:r>
              <w:t>Chaises</w:t>
            </w:r>
          </w:p>
        </w:tc>
        <w:tc>
          <w:tcPr>
            <w:tcW w:w="0" w:type="auto"/>
          </w:tcPr>
          <w:p w14:paraId="09457D6A" w14:textId="6D477806" w:rsidR="003B58FA" w:rsidRDefault="003B58FA" w:rsidP="0088488C">
            <w:r>
              <w:t xml:space="preserve">Il y a 17 </w:t>
            </w:r>
            <w:r w:rsidR="008365F1">
              <w:t>chaises</w:t>
            </w:r>
            <w:r>
              <w:t xml:space="preserve"> gamer. Une pour chaque table et elles sont confortables.</w:t>
            </w:r>
          </w:p>
        </w:tc>
        <w:tc>
          <w:tcPr>
            <w:tcW w:w="0" w:type="auto"/>
          </w:tcPr>
          <w:p w14:paraId="49E8EEF3" w14:textId="77777777" w:rsidR="003B58FA" w:rsidRDefault="003B58FA" w:rsidP="0088488C">
            <w:r>
              <w:t>OK</w:t>
            </w:r>
          </w:p>
          <w:p w14:paraId="0823B6E6" w14:textId="77777777" w:rsidR="003B58FA" w:rsidRDefault="003B58FA" w:rsidP="0088488C">
            <w:r>
              <w:t>14 May</w:t>
            </w:r>
          </w:p>
        </w:tc>
      </w:tr>
      <w:tr w:rsidR="003B58FA" w14:paraId="6BA24E88" w14:textId="77777777" w:rsidTr="0088488C">
        <w:tc>
          <w:tcPr>
            <w:tcW w:w="0" w:type="auto"/>
          </w:tcPr>
          <w:p w14:paraId="06D80B22" w14:textId="77777777" w:rsidR="003B58FA" w:rsidRDefault="003B58FA" w:rsidP="0088488C">
            <w:r>
              <w:t>Ecrans</w:t>
            </w:r>
          </w:p>
        </w:tc>
        <w:tc>
          <w:tcPr>
            <w:tcW w:w="0" w:type="auto"/>
          </w:tcPr>
          <w:p w14:paraId="292FD578" w14:textId="555459B2" w:rsidR="003B58FA" w:rsidRDefault="003B58FA" w:rsidP="0088488C">
            <w:r>
              <w:t xml:space="preserve">Il y a deux écrans par poste de travail. Ils sont de 18 puces chacune et ils sont l'une à </w:t>
            </w:r>
            <w:r w:rsidR="008365F1">
              <w:t>côté</w:t>
            </w:r>
            <w:r>
              <w:t xml:space="preserve"> de l'autre et ils sont placés en face de la </w:t>
            </w:r>
            <w:r w:rsidR="00BE6749">
              <w:t>chaise</w:t>
            </w:r>
            <w:r>
              <w:t>.</w:t>
            </w:r>
          </w:p>
        </w:tc>
        <w:tc>
          <w:tcPr>
            <w:tcW w:w="0" w:type="auto"/>
          </w:tcPr>
          <w:p w14:paraId="2B1D2653" w14:textId="77777777" w:rsidR="003B58FA" w:rsidRDefault="003B58FA" w:rsidP="0088488C">
            <w:r>
              <w:t>OK</w:t>
            </w:r>
          </w:p>
          <w:p w14:paraId="18540DCE" w14:textId="77777777" w:rsidR="003B58FA" w:rsidRDefault="003B58FA" w:rsidP="0088488C">
            <w:r>
              <w:t>14 May</w:t>
            </w:r>
          </w:p>
        </w:tc>
      </w:tr>
      <w:tr w:rsidR="003B58FA" w14:paraId="5EC3FB3F" w14:textId="77777777" w:rsidTr="0088488C">
        <w:tc>
          <w:tcPr>
            <w:tcW w:w="0" w:type="auto"/>
          </w:tcPr>
          <w:p w14:paraId="4CABA82C" w14:textId="77777777" w:rsidR="003B58FA" w:rsidRDefault="003B58FA" w:rsidP="0088488C">
            <w:r>
              <w:t>PC's</w:t>
            </w:r>
          </w:p>
        </w:tc>
        <w:tc>
          <w:tcPr>
            <w:tcW w:w="0" w:type="auto"/>
          </w:tcPr>
          <w:p w14:paraId="705F880F" w14:textId="77777777" w:rsidR="003B58FA" w:rsidRDefault="003B58FA" w:rsidP="0088488C">
            <w:r>
              <w:t>Il y a 17 PC's, un PC par poste et ils sont sous la table.</w:t>
            </w:r>
          </w:p>
        </w:tc>
        <w:tc>
          <w:tcPr>
            <w:tcW w:w="0" w:type="auto"/>
          </w:tcPr>
          <w:p w14:paraId="1BF38CC1" w14:textId="77777777" w:rsidR="003B58FA" w:rsidRDefault="003B58FA" w:rsidP="0088488C">
            <w:r>
              <w:t>OK</w:t>
            </w:r>
          </w:p>
          <w:p w14:paraId="696B91C4" w14:textId="77777777" w:rsidR="003B58FA" w:rsidRDefault="003B58FA" w:rsidP="0088488C">
            <w:r>
              <w:t>14 May</w:t>
            </w:r>
          </w:p>
        </w:tc>
      </w:tr>
      <w:tr w:rsidR="003B58FA" w14:paraId="252DF7B7" w14:textId="77777777" w:rsidTr="0088488C">
        <w:tc>
          <w:tcPr>
            <w:tcW w:w="0" w:type="auto"/>
          </w:tcPr>
          <w:p w14:paraId="1F8A8112" w14:textId="466B1ABA" w:rsidR="003B58FA" w:rsidRDefault="008365F1" w:rsidP="0088488C">
            <w:r>
              <w:t>Fenêtres</w:t>
            </w:r>
          </w:p>
        </w:tc>
        <w:tc>
          <w:tcPr>
            <w:tcW w:w="0" w:type="auto"/>
          </w:tcPr>
          <w:p w14:paraId="1F865992" w14:textId="48987671" w:rsidR="003B58FA" w:rsidRDefault="003B58FA" w:rsidP="0088488C">
            <w:r>
              <w:t xml:space="preserve">Il y a deux grandes </w:t>
            </w:r>
            <w:r w:rsidR="008365F1">
              <w:t>fenêtres</w:t>
            </w:r>
            <w:r>
              <w:t>, ils sont au centre du mur d'en face de l'enseignant.</w:t>
            </w:r>
          </w:p>
        </w:tc>
        <w:tc>
          <w:tcPr>
            <w:tcW w:w="0" w:type="auto"/>
          </w:tcPr>
          <w:p w14:paraId="0026FB34" w14:textId="77777777" w:rsidR="003B58FA" w:rsidRDefault="003B58FA" w:rsidP="0088488C">
            <w:r>
              <w:t>OK</w:t>
            </w:r>
          </w:p>
          <w:p w14:paraId="727FA01A" w14:textId="77777777" w:rsidR="003B58FA" w:rsidRDefault="003B58FA" w:rsidP="0088488C">
            <w:r>
              <w:t>14 May</w:t>
            </w:r>
          </w:p>
        </w:tc>
      </w:tr>
      <w:tr w:rsidR="003B58FA" w14:paraId="76E6D94D" w14:textId="77777777" w:rsidTr="0088488C">
        <w:tc>
          <w:tcPr>
            <w:tcW w:w="0" w:type="auto"/>
          </w:tcPr>
          <w:p w14:paraId="6F84E97D" w14:textId="77777777" w:rsidR="003B58FA" w:rsidRDefault="003B58FA" w:rsidP="0088488C">
            <w:r>
              <w:t>Tapis</w:t>
            </w:r>
          </w:p>
        </w:tc>
        <w:tc>
          <w:tcPr>
            <w:tcW w:w="0" w:type="auto"/>
          </w:tcPr>
          <w:p w14:paraId="58FE6196" w14:textId="77777777" w:rsidR="003B58FA" w:rsidRDefault="003B58FA" w:rsidP="0088488C">
            <w:r>
              <w:t>Il y a un grand tapis pour chaque groupe de 4 tables, ils sont de 3m x 3m</w:t>
            </w:r>
          </w:p>
        </w:tc>
        <w:tc>
          <w:tcPr>
            <w:tcW w:w="0" w:type="auto"/>
          </w:tcPr>
          <w:p w14:paraId="31F29707" w14:textId="77777777" w:rsidR="003B58FA" w:rsidRDefault="003B58FA" w:rsidP="0088488C">
            <w:r>
              <w:t>OK</w:t>
            </w:r>
          </w:p>
          <w:p w14:paraId="4298B1B9" w14:textId="77777777" w:rsidR="003B58FA" w:rsidRDefault="003B58FA" w:rsidP="0088488C">
            <w:r>
              <w:t>14 May</w:t>
            </w:r>
          </w:p>
        </w:tc>
      </w:tr>
      <w:tr w:rsidR="003B58FA" w14:paraId="5DD6AA88" w14:textId="77777777" w:rsidTr="0088488C">
        <w:tc>
          <w:tcPr>
            <w:tcW w:w="0" w:type="auto"/>
          </w:tcPr>
          <w:p w14:paraId="112B49AC" w14:textId="77777777" w:rsidR="003B58FA" w:rsidRDefault="003B58FA" w:rsidP="0088488C">
            <w:r>
              <w:t>Etagère</w:t>
            </w:r>
          </w:p>
        </w:tc>
        <w:tc>
          <w:tcPr>
            <w:tcW w:w="0" w:type="auto"/>
          </w:tcPr>
          <w:p w14:paraId="44B61823" w14:textId="1CC4B39B" w:rsidR="003B58FA" w:rsidRDefault="003B58FA" w:rsidP="0088488C">
            <w:r>
              <w:t xml:space="preserve">Il y a </w:t>
            </w:r>
            <w:r w:rsidR="006A0B5F">
              <w:t>une étagère</w:t>
            </w:r>
            <w:r>
              <w:t xml:space="preserve"> pour les chaussures. Il a la place pour 20 chaussures et il est de 4x5 colonnes, chaque espace est de 20cm x 20cm x 35cm et il est placé au mur à </w:t>
            </w:r>
            <w:r w:rsidR="006A0B5F">
              <w:t>côté</w:t>
            </w:r>
            <w:r>
              <w:t xml:space="preserve"> de la porte.</w:t>
            </w:r>
          </w:p>
        </w:tc>
        <w:tc>
          <w:tcPr>
            <w:tcW w:w="0" w:type="auto"/>
          </w:tcPr>
          <w:p w14:paraId="18C8C997" w14:textId="77777777" w:rsidR="003B58FA" w:rsidRDefault="003B58FA" w:rsidP="0088488C">
            <w:r>
              <w:t>OK</w:t>
            </w:r>
          </w:p>
          <w:p w14:paraId="69EA5548" w14:textId="77777777" w:rsidR="003B58FA" w:rsidRDefault="003B58FA" w:rsidP="0088488C">
            <w:r>
              <w:t>14 May</w:t>
            </w:r>
          </w:p>
        </w:tc>
      </w:tr>
      <w:tr w:rsidR="003B58FA" w14:paraId="1B134935" w14:textId="77777777" w:rsidTr="0088488C">
        <w:tc>
          <w:tcPr>
            <w:tcW w:w="0" w:type="auto"/>
          </w:tcPr>
          <w:p w14:paraId="0F591B85" w14:textId="77777777" w:rsidR="003B58FA" w:rsidRDefault="003B58FA" w:rsidP="0088488C">
            <w:r>
              <w:t>Porte-manteaux</w:t>
            </w:r>
          </w:p>
        </w:tc>
        <w:tc>
          <w:tcPr>
            <w:tcW w:w="0" w:type="auto"/>
          </w:tcPr>
          <w:p w14:paraId="6881774F" w14:textId="025BD70E" w:rsidR="003B58FA" w:rsidRDefault="003B58FA" w:rsidP="0088488C">
            <w:r>
              <w:t xml:space="preserve">Il y a </w:t>
            </w:r>
            <w:r w:rsidR="006A0B5F">
              <w:t>un porte-manteau</w:t>
            </w:r>
            <w:r>
              <w:t xml:space="preserve"> tout au fond de la classe, au coin gauche. Il est en </w:t>
            </w:r>
            <w:r w:rsidR="006A0B5F">
              <w:t>métal</w:t>
            </w:r>
            <w:r>
              <w:t xml:space="preserve"> et il fait 2m d'hauteur avec la place pour 15 vestes.</w:t>
            </w:r>
          </w:p>
        </w:tc>
        <w:tc>
          <w:tcPr>
            <w:tcW w:w="0" w:type="auto"/>
          </w:tcPr>
          <w:p w14:paraId="49CB022B" w14:textId="77777777" w:rsidR="003B58FA" w:rsidRDefault="003B58FA" w:rsidP="0088488C">
            <w:r>
              <w:t>OK</w:t>
            </w:r>
          </w:p>
          <w:p w14:paraId="0C1EF7C0" w14:textId="77777777" w:rsidR="003B58FA" w:rsidRDefault="003B58FA" w:rsidP="0088488C">
            <w:r>
              <w:t>14 May</w:t>
            </w:r>
          </w:p>
        </w:tc>
      </w:tr>
    </w:tbl>
    <w:p w14:paraId="4DEC4288" w14:textId="77777777" w:rsidR="003B58FA" w:rsidRDefault="003B58FA" w:rsidP="003B58FA">
      <w:pPr>
        <w:pStyle w:val="Titre4"/>
      </w:pPr>
      <w:r>
        <w:t>Salle de classe étage 1er D08</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854"/>
        <w:gridCol w:w="6588"/>
        <w:gridCol w:w="618"/>
      </w:tblGrid>
      <w:tr w:rsidR="003B58FA" w14:paraId="63F66D28" w14:textId="77777777" w:rsidTr="0088488C">
        <w:tc>
          <w:tcPr>
            <w:tcW w:w="0" w:type="auto"/>
          </w:tcPr>
          <w:p w14:paraId="7BC131CC" w14:textId="544206C7" w:rsidR="003B58FA" w:rsidRDefault="00311E05" w:rsidP="0088488C">
            <w:r>
              <w:t>Rangée</w:t>
            </w:r>
            <w:r w:rsidR="003B58FA">
              <w:t xml:space="preserve"> de tables</w:t>
            </w:r>
          </w:p>
        </w:tc>
        <w:tc>
          <w:tcPr>
            <w:tcW w:w="0" w:type="auto"/>
          </w:tcPr>
          <w:p w14:paraId="3DA04982" w14:textId="4DE087AE" w:rsidR="003B58FA" w:rsidRDefault="003B58FA" w:rsidP="0088488C">
            <w:r>
              <w:t xml:space="preserve">Quand j'entre dans la classe il y'a trois rangées </w:t>
            </w:r>
            <w:r w:rsidR="00311E05">
              <w:t>de 4</w:t>
            </w:r>
            <w:r>
              <w:t xml:space="preserve"> tables chacune au centre de la classe.</w:t>
            </w:r>
          </w:p>
        </w:tc>
        <w:tc>
          <w:tcPr>
            <w:tcW w:w="0" w:type="auto"/>
          </w:tcPr>
          <w:p w14:paraId="4930D75E" w14:textId="77777777" w:rsidR="003B58FA" w:rsidRDefault="003B58FA" w:rsidP="0088488C">
            <w:r>
              <w:t>OK</w:t>
            </w:r>
          </w:p>
          <w:p w14:paraId="71C31480" w14:textId="77777777" w:rsidR="003B58FA" w:rsidRDefault="003B58FA" w:rsidP="0088488C">
            <w:r>
              <w:t>14 May</w:t>
            </w:r>
          </w:p>
        </w:tc>
      </w:tr>
      <w:tr w:rsidR="003B58FA" w14:paraId="282CB5CF" w14:textId="77777777" w:rsidTr="0088488C">
        <w:tc>
          <w:tcPr>
            <w:tcW w:w="0" w:type="auto"/>
          </w:tcPr>
          <w:p w14:paraId="7FC67EB4" w14:textId="32A39664" w:rsidR="003B58FA" w:rsidRDefault="00311E05" w:rsidP="0088488C">
            <w:r>
              <w:t>Bibliothèque</w:t>
            </w:r>
          </w:p>
        </w:tc>
        <w:tc>
          <w:tcPr>
            <w:tcW w:w="0" w:type="auto"/>
          </w:tcPr>
          <w:p w14:paraId="7CF7C429" w14:textId="77777777" w:rsidR="003B58FA" w:rsidRDefault="003B58FA" w:rsidP="0088488C">
            <w:r>
              <w:t>Quand j'entre dans la salle je vois une bibliothèque de 2m d'hauteur dans le coin à ma droite.</w:t>
            </w:r>
          </w:p>
        </w:tc>
        <w:tc>
          <w:tcPr>
            <w:tcW w:w="0" w:type="auto"/>
          </w:tcPr>
          <w:p w14:paraId="482D5400" w14:textId="77777777" w:rsidR="003B58FA" w:rsidRDefault="003B58FA" w:rsidP="0088488C">
            <w:r>
              <w:t>OK</w:t>
            </w:r>
          </w:p>
          <w:p w14:paraId="0DFC6EA0" w14:textId="77777777" w:rsidR="003B58FA" w:rsidRDefault="003B58FA" w:rsidP="0088488C">
            <w:r>
              <w:t>14 May</w:t>
            </w:r>
          </w:p>
        </w:tc>
      </w:tr>
      <w:tr w:rsidR="003B58FA" w14:paraId="5C9204D7" w14:textId="77777777" w:rsidTr="0088488C">
        <w:tc>
          <w:tcPr>
            <w:tcW w:w="0" w:type="auto"/>
          </w:tcPr>
          <w:p w14:paraId="56479D31" w14:textId="06933946" w:rsidR="003B58FA" w:rsidRDefault="00311E05" w:rsidP="0088488C">
            <w:r>
              <w:t>Fenêtres</w:t>
            </w:r>
          </w:p>
        </w:tc>
        <w:tc>
          <w:tcPr>
            <w:tcW w:w="0" w:type="auto"/>
          </w:tcPr>
          <w:p w14:paraId="14663639" w14:textId="458443EA" w:rsidR="003B58FA" w:rsidRDefault="003B58FA" w:rsidP="0088488C">
            <w:r>
              <w:t xml:space="preserve">Quand j'entre dans la salle je vois </w:t>
            </w:r>
            <w:r w:rsidR="00311E05">
              <w:t>deux fenêtres séparées</w:t>
            </w:r>
            <w:r>
              <w:t xml:space="preserve"> de deux mètres à l'horizontale à ma gauche.</w:t>
            </w:r>
          </w:p>
        </w:tc>
        <w:tc>
          <w:tcPr>
            <w:tcW w:w="0" w:type="auto"/>
          </w:tcPr>
          <w:p w14:paraId="303ADEE2" w14:textId="77777777" w:rsidR="003B58FA" w:rsidRDefault="003B58FA" w:rsidP="0088488C">
            <w:r>
              <w:t>OK</w:t>
            </w:r>
          </w:p>
          <w:p w14:paraId="5D854417" w14:textId="77777777" w:rsidR="003B58FA" w:rsidRDefault="003B58FA" w:rsidP="0088488C">
            <w:r>
              <w:t>14 May</w:t>
            </w:r>
          </w:p>
        </w:tc>
      </w:tr>
      <w:tr w:rsidR="003B58FA" w14:paraId="256B0F7F" w14:textId="77777777" w:rsidTr="0088488C">
        <w:tc>
          <w:tcPr>
            <w:tcW w:w="0" w:type="auto"/>
          </w:tcPr>
          <w:p w14:paraId="68D087D1" w14:textId="44F2EC41" w:rsidR="003B58FA" w:rsidRDefault="00311E05" w:rsidP="0088488C">
            <w:r>
              <w:t>Chaises</w:t>
            </w:r>
          </w:p>
        </w:tc>
        <w:tc>
          <w:tcPr>
            <w:tcW w:w="0" w:type="auto"/>
          </w:tcPr>
          <w:p w14:paraId="22F7435B" w14:textId="77777777" w:rsidR="003B58FA" w:rsidRDefault="003B58FA" w:rsidP="0088488C">
            <w:r>
              <w:t>Les chaises sont devant les tables</w:t>
            </w:r>
          </w:p>
        </w:tc>
        <w:tc>
          <w:tcPr>
            <w:tcW w:w="0" w:type="auto"/>
          </w:tcPr>
          <w:p w14:paraId="02DFB927" w14:textId="77777777" w:rsidR="003B58FA" w:rsidRDefault="003B58FA" w:rsidP="0088488C">
            <w:r>
              <w:t>OK</w:t>
            </w:r>
          </w:p>
          <w:p w14:paraId="5BCEBE65" w14:textId="77777777" w:rsidR="003B58FA" w:rsidRDefault="003B58FA" w:rsidP="0088488C">
            <w:r>
              <w:t>14 May</w:t>
            </w:r>
          </w:p>
        </w:tc>
      </w:tr>
      <w:tr w:rsidR="003B58FA" w14:paraId="37B6AA02" w14:textId="77777777" w:rsidTr="0088488C">
        <w:tc>
          <w:tcPr>
            <w:tcW w:w="0" w:type="auto"/>
          </w:tcPr>
          <w:p w14:paraId="173E4DB6" w14:textId="5DF620D1" w:rsidR="003B58FA" w:rsidRDefault="00311E05" w:rsidP="0088488C">
            <w:r>
              <w:t>Tableau</w:t>
            </w:r>
            <w:r w:rsidR="003B58FA">
              <w:t xml:space="preserve"> blanc</w:t>
            </w:r>
          </w:p>
        </w:tc>
        <w:tc>
          <w:tcPr>
            <w:tcW w:w="0" w:type="auto"/>
          </w:tcPr>
          <w:p w14:paraId="4C37F909" w14:textId="77777777" w:rsidR="003B58FA" w:rsidRDefault="003B58FA" w:rsidP="0088488C">
            <w:r>
              <w:t>Devant les tables se positionne un tableau blanc</w:t>
            </w:r>
          </w:p>
        </w:tc>
        <w:tc>
          <w:tcPr>
            <w:tcW w:w="0" w:type="auto"/>
          </w:tcPr>
          <w:p w14:paraId="1A59B7C5" w14:textId="77777777" w:rsidR="003B58FA" w:rsidRDefault="003B58FA" w:rsidP="0088488C">
            <w:r>
              <w:t>OK</w:t>
            </w:r>
          </w:p>
          <w:p w14:paraId="7EEBD0D0" w14:textId="77777777" w:rsidR="003B58FA" w:rsidRDefault="003B58FA" w:rsidP="0088488C">
            <w:r>
              <w:t>14 May</w:t>
            </w:r>
          </w:p>
        </w:tc>
      </w:tr>
      <w:tr w:rsidR="003B58FA" w14:paraId="69C64B4C" w14:textId="77777777" w:rsidTr="0088488C">
        <w:tc>
          <w:tcPr>
            <w:tcW w:w="0" w:type="auto"/>
          </w:tcPr>
          <w:p w14:paraId="75A4DEAC" w14:textId="66BE759F" w:rsidR="003B58FA" w:rsidRDefault="00311E05" w:rsidP="0088488C">
            <w:r>
              <w:t>Écrans</w:t>
            </w:r>
            <w:r w:rsidR="003B58FA">
              <w:t xml:space="preserve"> claviers et souris</w:t>
            </w:r>
          </w:p>
        </w:tc>
        <w:tc>
          <w:tcPr>
            <w:tcW w:w="0" w:type="auto"/>
          </w:tcPr>
          <w:p w14:paraId="50FF656B" w14:textId="77777777" w:rsidR="003B58FA" w:rsidRDefault="003B58FA" w:rsidP="0088488C">
            <w:r>
              <w:t>Sur chaque table se trouvent deux écrans avec un clavier et souris</w:t>
            </w:r>
          </w:p>
        </w:tc>
        <w:tc>
          <w:tcPr>
            <w:tcW w:w="0" w:type="auto"/>
          </w:tcPr>
          <w:p w14:paraId="70E29A4D" w14:textId="77777777" w:rsidR="003B58FA" w:rsidRDefault="003B58FA" w:rsidP="0088488C">
            <w:r>
              <w:t>OK</w:t>
            </w:r>
          </w:p>
          <w:p w14:paraId="40467369" w14:textId="77777777" w:rsidR="003B58FA" w:rsidRDefault="003B58FA" w:rsidP="0088488C">
            <w:r>
              <w:t>14 May</w:t>
            </w:r>
          </w:p>
        </w:tc>
      </w:tr>
      <w:tr w:rsidR="003B58FA" w14:paraId="5594B624" w14:textId="77777777" w:rsidTr="0088488C">
        <w:tc>
          <w:tcPr>
            <w:tcW w:w="0" w:type="auto"/>
          </w:tcPr>
          <w:p w14:paraId="77439FBD" w14:textId="77777777" w:rsidR="003B58FA" w:rsidRDefault="003B58FA" w:rsidP="0088488C">
            <w:r>
              <w:t>TV</w:t>
            </w:r>
          </w:p>
        </w:tc>
        <w:tc>
          <w:tcPr>
            <w:tcW w:w="0" w:type="auto"/>
          </w:tcPr>
          <w:p w14:paraId="7853FC89" w14:textId="6523045C" w:rsidR="003B58FA" w:rsidRDefault="00311E05" w:rsidP="0088488C">
            <w:r>
              <w:t>À</w:t>
            </w:r>
            <w:r w:rsidR="003B58FA">
              <w:t xml:space="preserve"> gauche de l'entrée je vois une TV à 1,8m </w:t>
            </w:r>
            <w:r>
              <w:t>mètres</w:t>
            </w:r>
            <w:r w:rsidR="003B58FA">
              <w:t xml:space="preserve"> d'hauteur.</w:t>
            </w:r>
          </w:p>
        </w:tc>
        <w:tc>
          <w:tcPr>
            <w:tcW w:w="0" w:type="auto"/>
          </w:tcPr>
          <w:p w14:paraId="490BFCBE" w14:textId="77777777" w:rsidR="003B58FA" w:rsidRDefault="003B58FA" w:rsidP="0088488C">
            <w:r>
              <w:t>OK</w:t>
            </w:r>
          </w:p>
          <w:p w14:paraId="6BEBF14B" w14:textId="77777777" w:rsidR="003B58FA" w:rsidRDefault="003B58FA" w:rsidP="0088488C">
            <w:r>
              <w:t>14 May</w:t>
            </w:r>
          </w:p>
        </w:tc>
      </w:tr>
      <w:tr w:rsidR="003B58FA" w14:paraId="05B3E1B3" w14:textId="77777777" w:rsidTr="0088488C">
        <w:tc>
          <w:tcPr>
            <w:tcW w:w="0" w:type="auto"/>
          </w:tcPr>
          <w:p w14:paraId="451C727F" w14:textId="7D1AEF96" w:rsidR="003B58FA" w:rsidRDefault="00311E05" w:rsidP="0088488C">
            <w:r>
              <w:t>Prises</w:t>
            </w:r>
          </w:p>
        </w:tc>
        <w:tc>
          <w:tcPr>
            <w:tcW w:w="0" w:type="auto"/>
          </w:tcPr>
          <w:p w14:paraId="6F614FCB" w14:textId="66114D7B" w:rsidR="003B58FA" w:rsidRDefault="00311E05" w:rsidP="0088488C">
            <w:r>
              <w:t>Dans</w:t>
            </w:r>
            <w:r w:rsidR="003B58FA">
              <w:t xml:space="preserve"> chaque coin de</w:t>
            </w:r>
            <w:r>
              <w:t xml:space="preserve"> </w:t>
            </w:r>
            <w:r w:rsidR="003B58FA">
              <w:t>la salle se trouvent 4 prises blanches</w:t>
            </w:r>
          </w:p>
        </w:tc>
        <w:tc>
          <w:tcPr>
            <w:tcW w:w="0" w:type="auto"/>
          </w:tcPr>
          <w:p w14:paraId="033F20E7" w14:textId="77777777" w:rsidR="003B58FA" w:rsidRDefault="003B58FA" w:rsidP="0088488C">
            <w:r>
              <w:t>OK</w:t>
            </w:r>
          </w:p>
          <w:p w14:paraId="27DDDEAA" w14:textId="77777777" w:rsidR="003B58FA" w:rsidRDefault="003B58FA" w:rsidP="0088488C">
            <w:r>
              <w:t>14 May</w:t>
            </w:r>
          </w:p>
        </w:tc>
      </w:tr>
    </w:tbl>
    <w:p w14:paraId="60E65483" w14:textId="12BFF614" w:rsidR="003B58FA" w:rsidRDefault="00311E05" w:rsidP="003B58FA">
      <w:pPr>
        <w:pStyle w:val="Titre4"/>
      </w:pPr>
      <w:r>
        <w:lastRenderedPageBreak/>
        <w:t>Terrasse</w:t>
      </w:r>
      <w:r w:rsidR="003B58FA">
        <w:t xml:space="preserve"> (Toit)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515"/>
        <w:gridCol w:w="6908"/>
        <w:gridCol w:w="637"/>
      </w:tblGrid>
      <w:tr w:rsidR="003B58FA" w14:paraId="01768332" w14:textId="77777777" w:rsidTr="0088488C">
        <w:tc>
          <w:tcPr>
            <w:tcW w:w="0" w:type="auto"/>
          </w:tcPr>
          <w:p w14:paraId="7F45002D" w14:textId="77777777" w:rsidR="003B58FA" w:rsidRDefault="003B58FA" w:rsidP="0088488C">
            <w:r>
              <w:t>Parasol</w:t>
            </w:r>
          </w:p>
        </w:tc>
        <w:tc>
          <w:tcPr>
            <w:tcW w:w="0" w:type="auto"/>
          </w:tcPr>
          <w:p w14:paraId="1524AF58" w14:textId="77777777" w:rsidR="003B58FA" w:rsidRDefault="003B58FA" w:rsidP="0088488C">
            <w:r>
              <w:t>- Il y a 1 parasol sous chaque table</w:t>
            </w:r>
          </w:p>
        </w:tc>
        <w:tc>
          <w:tcPr>
            <w:tcW w:w="0" w:type="auto"/>
          </w:tcPr>
          <w:p w14:paraId="3B677326" w14:textId="77777777" w:rsidR="003B58FA" w:rsidRDefault="003B58FA" w:rsidP="0088488C">
            <w:r>
              <w:t>OK</w:t>
            </w:r>
          </w:p>
          <w:p w14:paraId="0AB94AC8" w14:textId="77777777" w:rsidR="003B58FA" w:rsidRDefault="003B58FA" w:rsidP="0088488C">
            <w:r>
              <w:t>14 May</w:t>
            </w:r>
          </w:p>
        </w:tc>
      </w:tr>
      <w:tr w:rsidR="003B58FA" w14:paraId="235DA36A" w14:textId="77777777" w:rsidTr="0088488C">
        <w:tc>
          <w:tcPr>
            <w:tcW w:w="0" w:type="auto"/>
          </w:tcPr>
          <w:p w14:paraId="3A93D2E8" w14:textId="77777777" w:rsidR="003B58FA" w:rsidRDefault="003B58FA" w:rsidP="0088488C">
            <w:r>
              <w:t>Barrières</w:t>
            </w:r>
          </w:p>
        </w:tc>
        <w:tc>
          <w:tcPr>
            <w:tcW w:w="0" w:type="auto"/>
          </w:tcPr>
          <w:p w14:paraId="540EDB88" w14:textId="77777777" w:rsidR="003B58FA" w:rsidRDefault="003B58FA" w:rsidP="0088488C">
            <w:r>
              <w:t>- Il y a des barrières noir tout autour</w:t>
            </w:r>
          </w:p>
        </w:tc>
        <w:tc>
          <w:tcPr>
            <w:tcW w:w="0" w:type="auto"/>
          </w:tcPr>
          <w:p w14:paraId="5908E020" w14:textId="77777777" w:rsidR="003B58FA" w:rsidRDefault="003B58FA" w:rsidP="0088488C">
            <w:r>
              <w:t>OK</w:t>
            </w:r>
          </w:p>
          <w:p w14:paraId="448AFECC" w14:textId="77777777" w:rsidR="003B58FA" w:rsidRDefault="003B58FA" w:rsidP="0088488C">
            <w:r>
              <w:t>14 May</w:t>
            </w:r>
          </w:p>
        </w:tc>
      </w:tr>
      <w:tr w:rsidR="003B58FA" w14:paraId="3273731F" w14:textId="77777777" w:rsidTr="0088488C">
        <w:tc>
          <w:tcPr>
            <w:tcW w:w="0" w:type="auto"/>
          </w:tcPr>
          <w:p w14:paraId="5A52E20A" w14:textId="77777777" w:rsidR="003B58FA" w:rsidRDefault="003B58FA" w:rsidP="0088488C">
            <w:r>
              <w:t>Tables</w:t>
            </w:r>
          </w:p>
        </w:tc>
        <w:tc>
          <w:tcPr>
            <w:tcW w:w="0" w:type="auto"/>
          </w:tcPr>
          <w:p w14:paraId="38B66CE1" w14:textId="77777777" w:rsidR="003B58FA" w:rsidRDefault="003B58FA" w:rsidP="0088488C">
            <w:r>
              <w:t>- Il y a 6 tables éparpillé sur la terrasse</w:t>
            </w:r>
          </w:p>
        </w:tc>
        <w:tc>
          <w:tcPr>
            <w:tcW w:w="0" w:type="auto"/>
          </w:tcPr>
          <w:p w14:paraId="497BC602" w14:textId="77777777" w:rsidR="003B58FA" w:rsidRDefault="003B58FA" w:rsidP="0088488C">
            <w:r>
              <w:t>OK</w:t>
            </w:r>
          </w:p>
          <w:p w14:paraId="2C682580" w14:textId="77777777" w:rsidR="003B58FA" w:rsidRDefault="003B58FA" w:rsidP="0088488C">
            <w:r>
              <w:t>14 May</w:t>
            </w:r>
          </w:p>
        </w:tc>
      </w:tr>
      <w:tr w:rsidR="003B58FA" w14:paraId="76597D4F" w14:textId="77777777" w:rsidTr="0088488C">
        <w:tc>
          <w:tcPr>
            <w:tcW w:w="0" w:type="auto"/>
          </w:tcPr>
          <w:p w14:paraId="12143B04" w14:textId="77777777" w:rsidR="003B58FA" w:rsidRDefault="003B58FA" w:rsidP="0088488C">
            <w:r>
              <w:t>Chaises</w:t>
            </w:r>
          </w:p>
        </w:tc>
        <w:tc>
          <w:tcPr>
            <w:tcW w:w="0" w:type="auto"/>
          </w:tcPr>
          <w:p w14:paraId="2D28B842" w14:textId="77777777" w:rsidR="003B58FA" w:rsidRDefault="003B58FA" w:rsidP="0088488C">
            <w:r>
              <w:t>- Il y a 4 chaises noir par tables</w:t>
            </w:r>
          </w:p>
        </w:tc>
        <w:tc>
          <w:tcPr>
            <w:tcW w:w="0" w:type="auto"/>
          </w:tcPr>
          <w:p w14:paraId="0E319179" w14:textId="77777777" w:rsidR="003B58FA" w:rsidRDefault="003B58FA" w:rsidP="0088488C">
            <w:r>
              <w:t>OK</w:t>
            </w:r>
          </w:p>
          <w:p w14:paraId="1EA68C1A" w14:textId="77777777" w:rsidR="003B58FA" w:rsidRDefault="003B58FA" w:rsidP="0088488C">
            <w:r>
              <w:t>14 May</w:t>
            </w:r>
          </w:p>
        </w:tc>
      </w:tr>
      <w:tr w:rsidR="003B58FA" w14:paraId="37C8696B" w14:textId="77777777" w:rsidTr="0088488C">
        <w:tc>
          <w:tcPr>
            <w:tcW w:w="0" w:type="auto"/>
          </w:tcPr>
          <w:p w14:paraId="622944EC" w14:textId="77777777" w:rsidR="003B58FA" w:rsidRDefault="003B58FA" w:rsidP="0088488C">
            <w:r>
              <w:t>Panneaux solaires</w:t>
            </w:r>
          </w:p>
        </w:tc>
        <w:tc>
          <w:tcPr>
            <w:tcW w:w="0" w:type="auto"/>
          </w:tcPr>
          <w:p w14:paraId="6445EA13" w14:textId="77777777" w:rsidR="003B58FA" w:rsidRDefault="003B58FA" w:rsidP="0088488C">
            <w:r>
              <w:t>- Il y a 5 panneaux solaires posé sur le sol le long de la barrière de gauche qui génèrent de l'Energie</w:t>
            </w:r>
          </w:p>
        </w:tc>
        <w:tc>
          <w:tcPr>
            <w:tcW w:w="0" w:type="auto"/>
          </w:tcPr>
          <w:p w14:paraId="6931BAA9" w14:textId="77777777" w:rsidR="003B58FA" w:rsidRDefault="003B58FA" w:rsidP="0088488C">
            <w:r>
              <w:t>OK</w:t>
            </w:r>
          </w:p>
          <w:p w14:paraId="33D2C47B" w14:textId="77777777" w:rsidR="003B58FA" w:rsidRDefault="003B58FA" w:rsidP="0088488C">
            <w:r>
              <w:t>14 May</w:t>
            </w:r>
          </w:p>
        </w:tc>
      </w:tr>
      <w:tr w:rsidR="003B58FA" w14:paraId="48A0FFEB" w14:textId="77777777" w:rsidTr="0088488C">
        <w:tc>
          <w:tcPr>
            <w:tcW w:w="0" w:type="auto"/>
          </w:tcPr>
          <w:p w14:paraId="1E80F355" w14:textId="77777777" w:rsidR="003B58FA" w:rsidRDefault="003B58FA" w:rsidP="0088488C">
            <w:r>
              <w:t>Abris</w:t>
            </w:r>
          </w:p>
        </w:tc>
        <w:tc>
          <w:tcPr>
            <w:tcW w:w="0" w:type="auto"/>
          </w:tcPr>
          <w:p w14:paraId="5403C5F7" w14:textId="77777777" w:rsidR="003B58FA" w:rsidRDefault="003B58FA" w:rsidP="0088488C">
            <w:r>
              <w:t>- Je veux 1 abris au milieu de la terrasse</w:t>
            </w:r>
          </w:p>
        </w:tc>
        <w:tc>
          <w:tcPr>
            <w:tcW w:w="0" w:type="auto"/>
          </w:tcPr>
          <w:p w14:paraId="2FCE7683" w14:textId="77777777" w:rsidR="003B58FA" w:rsidRDefault="003B58FA" w:rsidP="0088488C">
            <w:r>
              <w:t>OK</w:t>
            </w:r>
          </w:p>
          <w:p w14:paraId="1EA55B01" w14:textId="77777777" w:rsidR="003B58FA" w:rsidRDefault="003B58FA" w:rsidP="0088488C">
            <w:r>
              <w:t>14 May</w:t>
            </w:r>
          </w:p>
        </w:tc>
      </w:tr>
      <w:tr w:rsidR="003B58FA" w14:paraId="397BE74F" w14:textId="77777777" w:rsidTr="0088488C">
        <w:tc>
          <w:tcPr>
            <w:tcW w:w="0" w:type="auto"/>
          </w:tcPr>
          <w:p w14:paraId="6386A9F1" w14:textId="77777777" w:rsidR="003B58FA" w:rsidRDefault="003B58FA" w:rsidP="0088488C">
            <w:r>
              <w:t>Fleurs</w:t>
            </w:r>
          </w:p>
        </w:tc>
        <w:tc>
          <w:tcPr>
            <w:tcW w:w="0" w:type="auto"/>
          </w:tcPr>
          <w:p w14:paraId="40327F02" w14:textId="77777777" w:rsidR="003B58FA" w:rsidRDefault="003B58FA" w:rsidP="0088488C">
            <w:r>
              <w:t>- Il y a des fleurs pour décorer la terrasse</w:t>
            </w:r>
          </w:p>
        </w:tc>
        <w:tc>
          <w:tcPr>
            <w:tcW w:w="0" w:type="auto"/>
          </w:tcPr>
          <w:p w14:paraId="6C3F3E40" w14:textId="77777777" w:rsidR="003B58FA" w:rsidRDefault="003B58FA" w:rsidP="0088488C">
            <w:r>
              <w:t>OK</w:t>
            </w:r>
          </w:p>
          <w:p w14:paraId="514404E0" w14:textId="77777777" w:rsidR="003B58FA" w:rsidRDefault="003B58FA" w:rsidP="0088488C">
            <w:r>
              <w:t>14 May</w:t>
            </w:r>
          </w:p>
        </w:tc>
      </w:tr>
      <w:tr w:rsidR="003B58FA" w14:paraId="467C38D1" w14:textId="77777777" w:rsidTr="0088488C">
        <w:tc>
          <w:tcPr>
            <w:tcW w:w="0" w:type="auto"/>
          </w:tcPr>
          <w:p w14:paraId="616584AF" w14:textId="77777777" w:rsidR="003B58FA" w:rsidRDefault="003B58FA" w:rsidP="0088488C">
            <w:r>
              <w:t>Bancs</w:t>
            </w:r>
          </w:p>
        </w:tc>
        <w:tc>
          <w:tcPr>
            <w:tcW w:w="0" w:type="auto"/>
          </w:tcPr>
          <w:p w14:paraId="0EA01641" w14:textId="77777777" w:rsidR="003B58FA" w:rsidRDefault="003B58FA" w:rsidP="0088488C">
            <w:r>
              <w:t>- Il y a 4 bancs dans chaque coin de la terrasse</w:t>
            </w:r>
          </w:p>
        </w:tc>
        <w:tc>
          <w:tcPr>
            <w:tcW w:w="0" w:type="auto"/>
          </w:tcPr>
          <w:p w14:paraId="2E826593" w14:textId="77777777" w:rsidR="003B58FA" w:rsidRDefault="003B58FA" w:rsidP="0088488C">
            <w:r>
              <w:t>OK</w:t>
            </w:r>
          </w:p>
          <w:p w14:paraId="5B7F8773" w14:textId="77777777" w:rsidR="003B58FA" w:rsidRDefault="003B58FA" w:rsidP="0088488C">
            <w:r>
              <w:t>14 May</w:t>
            </w:r>
          </w:p>
        </w:tc>
      </w:tr>
    </w:tbl>
    <w:p w14:paraId="269C954D" w14:textId="77777777" w:rsidR="003B58FA" w:rsidRDefault="003B58FA" w:rsidP="003B58FA">
      <w:pPr>
        <w:pStyle w:val="Titre4"/>
      </w:pPr>
      <w:r>
        <w:t>Salle de classe 1er étage D03</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854"/>
        <w:gridCol w:w="6588"/>
        <w:gridCol w:w="618"/>
      </w:tblGrid>
      <w:tr w:rsidR="003B58FA" w14:paraId="0DB70991" w14:textId="77777777" w:rsidTr="0088488C">
        <w:tc>
          <w:tcPr>
            <w:tcW w:w="0" w:type="auto"/>
          </w:tcPr>
          <w:p w14:paraId="6018699C" w14:textId="42315D14" w:rsidR="003B58FA" w:rsidRDefault="00311E05" w:rsidP="0088488C">
            <w:r>
              <w:t>Rangée</w:t>
            </w:r>
            <w:r w:rsidR="003B58FA">
              <w:t xml:space="preserve"> de tables</w:t>
            </w:r>
          </w:p>
        </w:tc>
        <w:tc>
          <w:tcPr>
            <w:tcW w:w="0" w:type="auto"/>
          </w:tcPr>
          <w:p w14:paraId="2398802F" w14:textId="53FF45DF" w:rsidR="003B58FA" w:rsidRDefault="003B58FA" w:rsidP="0088488C">
            <w:r>
              <w:t xml:space="preserve">Quand j'entre dans la classe, au centre de la </w:t>
            </w:r>
            <w:r w:rsidR="00311E05">
              <w:t>salle il</w:t>
            </w:r>
            <w:r>
              <w:t xml:space="preserve"> y'a trois rangées </w:t>
            </w:r>
            <w:r w:rsidR="00383FA1">
              <w:t>de 3</w:t>
            </w:r>
            <w:r>
              <w:t xml:space="preserve"> tables chacune.</w:t>
            </w:r>
          </w:p>
        </w:tc>
        <w:tc>
          <w:tcPr>
            <w:tcW w:w="0" w:type="auto"/>
          </w:tcPr>
          <w:p w14:paraId="2C7A3DE1" w14:textId="77777777" w:rsidR="003B58FA" w:rsidRDefault="003B58FA" w:rsidP="0088488C">
            <w:r>
              <w:t>OK</w:t>
            </w:r>
          </w:p>
          <w:p w14:paraId="68A49A0E" w14:textId="77777777" w:rsidR="003B58FA" w:rsidRDefault="003B58FA" w:rsidP="0088488C">
            <w:r>
              <w:t>14 May</w:t>
            </w:r>
          </w:p>
        </w:tc>
      </w:tr>
      <w:tr w:rsidR="003B58FA" w14:paraId="7137BDA9" w14:textId="77777777" w:rsidTr="0088488C">
        <w:tc>
          <w:tcPr>
            <w:tcW w:w="0" w:type="auto"/>
          </w:tcPr>
          <w:p w14:paraId="41F6CA88" w14:textId="19AFBDBF" w:rsidR="003B58FA" w:rsidRDefault="00311E05" w:rsidP="0088488C">
            <w:r>
              <w:t>Bibliothèque</w:t>
            </w:r>
          </w:p>
        </w:tc>
        <w:tc>
          <w:tcPr>
            <w:tcW w:w="0" w:type="auto"/>
          </w:tcPr>
          <w:p w14:paraId="33C4887E" w14:textId="11C5FBE3" w:rsidR="003B58FA" w:rsidRDefault="003B58FA" w:rsidP="0088488C">
            <w:r>
              <w:t xml:space="preserve">Quand j'entre dans la salle je vois une bibliothèque </w:t>
            </w:r>
            <w:r w:rsidR="00311E05">
              <w:t>de dans</w:t>
            </w:r>
            <w:r>
              <w:t xml:space="preserve"> le coin de haut à ma droite.</w:t>
            </w:r>
          </w:p>
        </w:tc>
        <w:tc>
          <w:tcPr>
            <w:tcW w:w="0" w:type="auto"/>
          </w:tcPr>
          <w:p w14:paraId="15B50F62" w14:textId="77777777" w:rsidR="003B58FA" w:rsidRDefault="003B58FA" w:rsidP="0088488C">
            <w:r>
              <w:t>OK</w:t>
            </w:r>
          </w:p>
          <w:p w14:paraId="5E1BF2A0" w14:textId="77777777" w:rsidR="003B58FA" w:rsidRDefault="003B58FA" w:rsidP="0088488C">
            <w:r>
              <w:t>14 May</w:t>
            </w:r>
          </w:p>
        </w:tc>
      </w:tr>
      <w:tr w:rsidR="003B58FA" w14:paraId="5ACC43BF" w14:textId="77777777" w:rsidTr="0088488C">
        <w:tc>
          <w:tcPr>
            <w:tcW w:w="0" w:type="auto"/>
          </w:tcPr>
          <w:p w14:paraId="0273FEEC" w14:textId="0B67B65A" w:rsidR="003B58FA" w:rsidRDefault="00311E05" w:rsidP="0088488C">
            <w:r>
              <w:t>Fenêtres</w:t>
            </w:r>
          </w:p>
        </w:tc>
        <w:tc>
          <w:tcPr>
            <w:tcW w:w="0" w:type="auto"/>
          </w:tcPr>
          <w:p w14:paraId="37076765" w14:textId="391E5FF9" w:rsidR="003B58FA" w:rsidRDefault="003B58FA" w:rsidP="0088488C">
            <w:r>
              <w:t xml:space="preserve">Quand j'entre dans la salle je vois </w:t>
            </w:r>
            <w:r w:rsidR="00311E05">
              <w:t>deux fenêtres séparées</w:t>
            </w:r>
            <w:r>
              <w:t xml:space="preserve"> de deux mètres à l'horizontale à ma gauche.</w:t>
            </w:r>
          </w:p>
        </w:tc>
        <w:tc>
          <w:tcPr>
            <w:tcW w:w="0" w:type="auto"/>
          </w:tcPr>
          <w:p w14:paraId="3216685C" w14:textId="77777777" w:rsidR="003B58FA" w:rsidRDefault="003B58FA" w:rsidP="0088488C">
            <w:r>
              <w:t>OK</w:t>
            </w:r>
          </w:p>
          <w:p w14:paraId="20AE53A9" w14:textId="77777777" w:rsidR="003B58FA" w:rsidRDefault="003B58FA" w:rsidP="0088488C">
            <w:r>
              <w:t>14 May</w:t>
            </w:r>
          </w:p>
        </w:tc>
      </w:tr>
      <w:tr w:rsidR="003B58FA" w14:paraId="3F488123" w14:textId="77777777" w:rsidTr="0088488C">
        <w:tc>
          <w:tcPr>
            <w:tcW w:w="0" w:type="auto"/>
          </w:tcPr>
          <w:p w14:paraId="694FEFEB" w14:textId="27FE2E96" w:rsidR="003B58FA" w:rsidRDefault="00311E05" w:rsidP="0088488C">
            <w:r>
              <w:t>Chaises</w:t>
            </w:r>
          </w:p>
        </w:tc>
        <w:tc>
          <w:tcPr>
            <w:tcW w:w="0" w:type="auto"/>
          </w:tcPr>
          <w:p w14:paraId="3AB3FC0A" w14:textId="77777777" w:rsidR="003B58FA" w:rsidRDefault="003B58FA" w:rsidP="0088488C">
            <w:r>
              <w:t>Les chaises sont devant les tables.</w:t>
            </w:r>
          </w:p>
        </w:tc>
        <w:tc>
          <w:tcPr>
            <w:tcW w:w="0" w:type="auto"/>
          </w:tcPr>
          <w:p w14:paraId="25D8D42A" w14:textId="77777777" w:rsidR="003B58FA" w:rsidRDefault="003B58FA" w:rsidP="0088488C">
            <w:r>
              <w:t>OK</w:t>
            </w:r>
          </w:p>
          <w:p w14:paraId="0A502282" w14:textId="77777777" w:rsidR="003B58FA" w:rsidRDefault="003B58FA" w:rsidP="0088488C">
            <w:r>
              <w:t>14 May</w:t>
            </w:r>
          </w:p>
        </w:tc>
      </w:tr>
      <w:tr w:rsidR="003B58FA" w14:paraId="45E64E18" w14:textId="77777777" w:rsidTr="0088488C">
        <w:tc>
          <w:tcPr>
            <w:tcW w:w="0" w:type="auto"/>
          </w:tcPr>
          <w:p w14:paraId="5B8EE01F" w14:textId="14D57D3A" w:rsidR="003B58FA" w:rsidRDefault="00311E05" w:rsidP="0088488C">
            <w:r>
              <w:t>Tableau</w:t>
            </w:r>
            <w:r w:rsidR="003B58FA">
              <w:t xml:space="preserve"> blanc</w:t>
            </w:r>
          </w:p>
        </w:tc>
        <w:tc>
          <w:tcPr>
            <w:tcW w:w="0" w:type="auto"/>
          </w:tcPr>
          <w:p w14:paraId="1338FF3F" w14:textId="77777777" w:rsidR="003B58FA" w:rsidRDefault="003B58FA" w:rsidP="0088488C">
            <w:r>
              <w:t>Devant les tables se positionne un tableau blanc</w:t>
            </w:r>
          </w:p>
        </w:tc>
        <w:tc>
          <w:tcPr>
            <w:tcW w:w="0" w:type="auto"/>
          </w:tcPr>
          <w:p w14:paraId="0CA4E2A4" w14:textId="77777777" w:rsidR="003B58FA" w:rsidRDefault="003B58FA" w:rsidP="0088488C">
            <w:r>
              <w:t>OK</w:t>
            </w:r>
          </w:p>
          <w:p w14:paraId="2C975D62" w14:textId="77777777" w:rsidR="003B58FA" w:rsidRDefault="003B58FA" w:rsidP="0088488C">
            <w:r>
              <w:t>14 May</w:t>
            </w:r>
          </w:p>
        </w:tc>
      </w:tr>
      <w:tr w:rsidR="003B58FA" w14:paraId="0AC9DACA" w14:textId="77777777" w:rsidTr="0088488C">
        <w:tc>
          <w:tcPr>
            <w:tcW w:w="0" w:type="auto"/>
          </w:tcPr>
          <w:p w14:paraId="2F4ED23A" w14:textId="5D9E2363" w:rsidR="003B58FA" w:rsidRDefault="00311E05" w:rsidP="0088488C">
            <w:r>
              <w:t>Écrans</w:t>
            </w:r>
            <w:r w:rsidR="003B58FA">
              <w:t xml:space="preserve"> claviers et souris</w:t>
            </w:r>
          </w:p>
        </w:tc>
        <w:tc>
          <w:tcPr>
            <w:tcW w:w="0" w:type="auto"/>
          </w:tcPr>
          <w:p w14:paraId="7DE3B6EF" w14:textId="77777777" w:rsidR="003B58FA" w:rsidRDefault="003B58FA" w:rsidP="0088488C">
            <w:r>
              <w:t>Sur chaque table se trouvent un écran avec un clavier et souris et le pc</w:t>
            </w:r>
          </w:p>
        </w:tc>
        <w:tc>
          <w:tcPr>
            <w:tcW w:w="0" w:type="auto"/>
          </w:tcPr>
          <w:p w14:paraId="23EDF40C" w14:textId="77777777" w:rsidR="003B58FA" w:rsidRDefault="003B58FA" w:rsidP="0088488C">
            <w:r>
              <w:t>OK</w:t>
            </w:r>
          </w:p>
          <w:p w14:paraId="7AB848B2" w14:textId="77777777" w:rsidR="003B58FA" w:rsidRDefault="003B58FA" w:rsidP="0088488C">
            <w:r>
              <w:t>14 May</w:t>
            </w:r>
          </w:p>
        </w:tc>
      </w:tr>
      <w:tr w:rsidR="003B58FA" w14:paraId="60CD169A" w14:textId="77777777" w:rsidTr="0088488C">
        <w:tc>
          <w:tcPr>
            <w:tcW w:w="0" w:type="auto"/>
          </w:tcPr>
          <w:p w14:paraId="7CDB3040" w14:textId="71D254DD" w:rsidR="003B58FA" w:rsidRDefault="00311E05" w:rsidP="0088488C">
            <w:r>
              <w:t>Rétroviseur</w:t>
            </w:r>
          </w:p>
        </w:tc>
        <w:tc>
          <w:tcPr>
            <w:tcW w:w="0" w:type="auto"/>
          </w:tcPr>
          <w:p w14:paraId="7FD70247" w14:textId="6CCA86E9" w:rsidR="003B58FA" w:rsidRDefault="00311E05" w:rsidP="0088488C">
            <w:r>
              <w:t>En</w:t>
            </w:r>
            <w:r w:rsidR="003B58FA">
              <w:t xml:space="preserve"> dessus du tableau, sur le plafond je vois un rétroviseur.</w:t>
            </w:r>
          </w:p>
        </w:tc>
        <w:tc>
          <w:tcPr>
            <w:tcW w:w="0" w:type="auto"/>
          </w:tcPr>
          <w:p w14:paraId="767F67E2" w14:textId="77777777" w:rsidR="003B58FA" w:rsidRDefault="003B58FA" w:rsidP="0088488C">
            <w:r>
              <w:t>OK</w:t>
            </w:r>
          </w:p>
          <w:p w14:paraId="10C14051" w14:textId="77777777" w:rsidR="003B58FA" w:rsidRDefault="003B58FA" w:rsidP="0088488C">
            <w:r>
              <w:t>14 May</w:t>
            </w:r>
          </w:p>
        </w:tc>
      </w:tr>
      <w:tr w:rsidR="003B58FA" w14:paraId="2E74C13C" w14:textId="77777777" w:rsidTr="0088488C">
        <w:tc>
          <w:tcPr>
            <w:tcW w:w="0" w:type="auto"/>
          </w:tcPr>
          <w:p w14:paraId="36E8EE1C" w14:textId="22070EFE" w:rsidR="003B58FA" w:rsidRDefault="00311E05" w:rsidP="0088488C">
            <w:r>
              <w:t>Prises</w:t>
            </w:r>
          </w:p>
        </w:tc>
        <w:tc>
          <w:tcPr>
            <w:tcW w:w="0" w:type="auto"/>
          </w:tcPr>
          <w:p w14:paraId="21036BAF" w14:textId="65E4FB7A" w:rsidR="003B58FA" w:rsidRDefault="00311E05" w:rsidP="0088488C">
            <w:r>
              <w:t>En</w:t>
            </w:r>
            <w:r w:rsidR="003B58FA">
              <w:t xml:space="preserve"> dessous du tableau blanc je vois deux prises</w:t>
            </w:r>
          </w:p>
        </w:tc>
        <w:tc>
          <w:tcPr>
            <w:tcW w:w="0" w:type="auto"/>
          </w:tcPr>
          <w:p w14:paraId="1B46E54E" w14:textId="77777777" w:rsidR="003B58FA" w:rsidRDefault="003B58FA" w:rsidP="0088488C">
            <w:r>
              <w:t>OK</w:t>
            </w:r>
          </w:p>
          <w:p w14:paraId="09D794D1" w14:textId="77777777" w:rsidR="003B58FA" w:rsidRDefault="003B58FA" w:rsidP="0088488C">
            <w:r>
              <w:t>14 May</w:t>
            </w:r>
          </w:p>
        </w:tc>
      </w:tr>
    </w:tbl>
    <w:p w14:paraId="5025F430" w14:textId="77777777" w:rsidR="003B58FA" w:rsidRDefault="003B58FA" w:rsidP="003B58FA">
      <w:pPr>
        <w:pStyle w:val="Titre4"/>
      </w:pPr>
      <w:r>
        <w:lastRenderedPageBreak/>
        <w:t>Salle de classe 2ème étage D13</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88"/>
        <w:gridCol w:w="7343"/>
        <w:gridCol w:w="529"/>
      </w:tblGrid>
      <w:tr w:rsidR="003B58FA" w14:paraId="678B9277" w14:textId="77777777" w:rsidTr="0088488C">
        <w:tc>
          <w:tcPr>
            <w:tcW w:w="0" w:type="auto"/>
          </w:tcPr>
          <w:p w14:paraId="5B15A3A9" w14:textId="77777777" w:rsidR="003B58FA" w:rsidRDefault="003B58FA" w:rsidP="0088488C">
            <w:r>
              <w:t>Tables</w:t>
            </w:r>
          </w:p>
        </w:tc>
        <w:tc>
          <w:tcPr>
            <w:tcW w:w="0" w:type="auto"/>
          </w:tcPr>
          <w:p w14:paraId="68347C82" w14:textId="4CC0FCEE" w:rsidR="003B58FA" w:rsidRDefault="003B58FA" w:rsidP="0088488C">
            <w:r>
              <w:t xml:space="preserve">Il y a 17 tables en boit avec la place pour un écran, elles sont placées en groupes de 4 en chaque coin de manière qu'il soit </w:t>
            </w:r>
            <w:r w:rsidR="00DD5F43">
              <w:t>facile</w:t>
            </w:r>
            <w:r>
              <w:t xml:space="preserve"> la visualisation du tableau de l'enseignant. Il y a une table devant le </w:t>
            </w:r>
            <w:r w:rsidR="00DD5F43">
              <w:t>tableau</w:t>
            </w:r>
            <w:r>
              <w:t xml:space="preserve"> pour l'enseignant.</w:t>
            </w:r>
          </w:p>
        </w:tc>
        <w:tc>
          <w:tcPr>
            <w:tcW w:w="0" w:type="auto"/>
          </w:tcPr>
          <w:p w14:paraId="40997991" w14:textId="77777777" w:rsidR="003B58FA" w:rsidRDefault="003B58FA" w:rsidP="0088488C">
            <w:r>
              <w:t>OK</w:t>
            </w:r>
          </w:p>
          <w:p w14:paraId="5AD9908F" w14:textId="77777777" w:rsidR="003B58FA" w:rsidRDefault="003B58FA" w:rsidP="0088488C">
            <w:r>
              <w:t>14 May</w:t>
            </w:r>
          </w:p>
        </w:tc>
      </w:tr>
      <w:tr w:rsidR="003B58FA" w14:paraId="7A8C186F" w14:textId="77777777" w:rsidTr="0088488C">
        <w:tc>
          <w:tcPr>
            <w:tcW w:w="0" w:type="auto"/>
          </w:tcPr>
          <w:p w14:paraId="707EDB3C" w14:textId="542EF68C" w:rsidR="003B58FA" w:rsidRDefault="00DD5F43" w:rsidP="0088488C">
            <w:r>
              <w:t>Pilonne</w:t>
            </w:r>
          </w:p>
        </w:tc>
        <w:tc>
          <w:tcPr>
            <w:tcW w:w="0" w:type="auto"/>
          </w:tcPr>
          <w:p w14:paraId="4DAD7E3D" w14:textId="71FBDEF8" w:rsidR="003B58FA" w:rsidRDefault="003B58FA" w:rsidP="0088488C">
            <w:r>
              <w:t xml:space="preserve">Il y a 4 </w:t>
            </w:r>
            <w:r w:rsidR="00DD5F43">
              <w:t>pilonnes</w:t>
            </w:r>
            <w:r>
              <w:t xml:space="preserve"> avec une prise </w:t>
            </w:r>
            <w:r w:rsidR="00DD5F43">
              <w:t>électrique</w:t>
            </w:r>
            <w:r>
              <w:t xml:space="preserve"> à chaque </w:t>
            </w:r>
            <w:r w:rsidR="00DD5F43">
              <w:t>côté</w:t>
            </w:r>
            <w:r>
              <w:t xml:space="preserve">, ils sont </w:t>
            </w:r>
            <w:r w:rsidR="00DD5F43">
              <w:t>placés</w:t>
            </w:r>
            <w:r>
              <w:t xml:space="preserve"> au milieu de chaque groupe de 4 tables.</w:t>
            </w:r>
          </w:p>
        </w:tc>
        <w:tc>
          <w:tcPr>
            <w:tcW w:w="0" w:type="auto"/>
          </w:tcPr>
          <w:p w14:paraId="13D0C44D" w14:textId="77777777" w:rsidR="003B58FA" w:rsidRDefault="003B58FA" w:rsidP="0088488C">
            <w:r>
              <w:t>OK</w:t>
            </w:r>
          </w:p>
          <w:p w14:paraId="4B078527" w14:textId="77777777" w:rsidR="003B58FA" w:rsidRDefault="003B58FA" w:rsidP="0088488C">
            <w:r>
              <w:t>14 May</w:t>
            </w:r>
          </w:p>
        </w:tc>
      </w:tr>
      <w:tr w:rsidR="003B58FA" w14:paraId="01115EFE" w14:textId="77777777" w:rsidTr="0088488C">
        <w:tc>
          <w:tcPr>
            <w:tcW w:w="0" w:type="auto"/>
          </w:tcPr>
          <w:p w14:paraId="6B925069" w14:textId="77777777" w:rsidR="003B58FA" w:rsidRDefault="003B58FA" w:rsidP="0088488C">
            <w:r>
              <w:t>TV + tableau</w:t>
            </w:r>
          </w:p>
        </w:tc>
        <w:tc>
          <w:tcPr>
            <w:tcW w:w="0" w:type="auto"/>
          </w:tcPr>
          <w:p w14:paraId="6723B02C" w14:textId="04AAF147" w:rsidR="003B58FA" w:rsidRDefault="003B58FA" w:rsidP="0088488C">
            <w:r>
              <w:t>Il y a un TV de 65 pouces au mur, derrière de la place de l'enseignant et</w:t>
            </w:r>
            <w:r w:rsidR="00DD5F43">
              <w:t xml:space="preserve"> </w:t>
            </w:r>
            <w:proofErr w:type="gramStart"/>
            <w:r w:rsidR="00DD5F43">
              <w:t>à</w:t>
            </w:r>
            <w:proofErr w:type="gramEnd"/>
            <w:r>
              <w:t xml:space="preserve"> coté un tableau de </w:t>
            </w:r>
            <w:r w:rsidR="00DD5F43">
              <w:t>1.</w:t>
            </w:r>
            <w:r>
              <w:t>5m x 3m au centre du mur.</w:t>
            </w:r>
          </w:p>
        </w:tc>
        <w:tc>
          <w:tcPr>
            <w:tcW w:w="0" w:type="auto"/>
          </w:tcPr>
          <w:p w14:paraId="5F2A74B4" w14:textId="77777777" w:rsidR="003B58FA" w:rsidRDefault="003B58FA" w:rsidP="0088488C">
            <w:r>
              <w:t>OK</w:t>
            </w:r>
          </w:p>
          <w:p w14:paraId="7ACC0CBB" w14:textId="77777777" w:rsidR="003B58FA" w:rsidRDefault="003B58FA" w:rsidP="0088488C">
            <w:r>
              <w:t>14 May</w:t>
            </w:r>
          </w:p>
        </w:tc>
      </w:tr>
      <w:tr w:rsidR="003B58FA" w14:paraId="7A634EDB" w14:textId="77777777" w:rsidTr="0088488C">
        <w:tc>
          <w:tcPr>
            <w:tcW w:w="0" w:type="auto"/>
          </w:tcPr>
          <w:p w14:paraId="1275EFE5" w14:textId="4BDF74C3" w:rsidR="003B58FA" w:rsidRDefault="00DD5F43" w:rsidP="0088488C">
            <w:r>
              <w:t>Chaises</w:t>
            </w:r>
          </w:p>
        </w:tc>
        <w:tc>
          <w:tcPr>
            <w:tcW w:w="0" w:type="auto"/>
          </w:tcPr>
          <w:p w14:paraId="5180F1D1" w14:textId="00C99F2A" w:rsidR="003B58FA" w:rsidRDefault="003B58FA" w:rsidP="0088488C">
            <w:r>
              <w:t xml:space="preserve">Il y a 17 </w:t>
            </w:r>
            <w:r w:rsidR="00DD5F43">
              <w:t>chaises</w:t>
            </w:r>
            <w:r>
              <w:t xml:space="preserve"> bureau. Une pour chaque table et elles sont confortables.</w:t>
            </w:r>
          </w:p>
        </w:tc>
        <w:tc>
          <w:tcPr>
            <w:tcW w:w="0" w:type="auto"/>
          </w:tcPr>
          <w:p w14:paraId="5AC9CB29" w14:textId="77777777" w:rsidR="003B58FA" w:rsidRDefault="003B58FA" w:rsidP="0088488C">
            <w:r>
              <w:t>OK</w:t>
            </w:r>
          </w:p>
          <w:p w14:paraId="0A83B92B" w14:textId="77777777" w:rsidR="003B58FA" w:rsidRDefault="003B58FA" w:rsidP="0088488C">
            <w:r>
              <w:t>14 May</w:t>
            </w:r>
          </w:p>
        </w:tc>
      </w:tr>
      <w:tr w:rsidR="003B58FA" w14:paraId="4B93862F" w14:textId="77777777" w:rsidTr="0088488C">
        <w:tc>
          <w:tcPr>
            <w:tcW w:w="0" w:type="auto"/>
          </w:tcPr>
          <w:p w14:paraId="4ED51627" w14:textId="77777777" w:rsidR="003B58FA" w:rsidRDefault="003B58FA" w:rsidP="0088488C">
            <w:r>
              <w:t>Ecrans</w:t>
            </w:r>
          </w:p>
        </w:tc>
        <w:tc>
          <w:tcPr>
            <w:tcW w:w="0" w:type="auto"/>
          </w:tcPr>
          <w:p w14:paraId="5FBFB3E7" w14:textId="5E6B2456" w:rsidR="003B58FA" w:rsidRDefault="003B58FA" w:rsidP="0088488C">
            <w:r>
              <w:t xml:space="preserve">Il y a un écran par poste de travail. Ils sont de 18 puces chacun et ils sont placés en face de la </w:t>
            </w:r>
            <w:r w:rsidR="00DD5F43">
              <w:t>chaise</w:t>
            </w:r>
            <w:r>
              <w:t>.</w:t>
            </w:r>
          </w:p>
        </w:tc>
        <w:tc>
          <w:tcPr>
            <w:tcW w:w="0" w:type="auto"/>
          </w:tcPr>
          <w:p w14:paraId="586587AC" w14:textId="77777777" w:rsidR="003B58FA" w:rsidRDefault="003B58FA" w:rsidP="0088488C">
            <w:r>
              <w:t>OK</w:t>
            </w:r>
          </w:p>
          <w:p w14:paraId="4A12BAC2" w14:textId="77777777" w:rsidR="003B58FA" w:rsidRDefault="003B58FA" w:rsidP="0088488C">
            <w:r>
              <w:t>14 May</w:t>
            </w:r>
          </w:p>
        </w:tc>
      </w:tr>
      <w:tr w:rsidR="003B58FA" w14:paraId="2037A6F4" w14:textId="77777777" w:rsidTr="0088488C">
        <w:tc>
          <w:tcPr>
            <w:tcW w:w="0" w:type="auto"/>
          </w:tcPr>
          <w:p w14:paraId="758F8D84" w14:textId="77777777" w:rsidR="003B58FA" w:rsidRDefault="003B58FA" w:rsidP="0088488C">
            <w:r>
              <w:t>PC's</w:t>
            </w:r>
          </w:p>
        </w:tc>
        <w:tc>
          <w:tcPr>
            <w:tcW w:w="0" w:type="auto"/>
          </w:tcPr>
          <w:p w14:paraId="1F34F5FE" w14:textId="77777777" w:rsidR="003B58FA" w:rsidRDefault="003B58FA" w:rsidP="0088488C">
            <w:r>
              <w:t>Il y a 17 PC's, un PC par poste et ils sont sous la table.</w:t>
            </w:r>
          </w:p>
        </w:tc>
        <w:tc>
          <w:tcPr>
            <w:tcW w:w="0" w:type="auto"/>
          </w:tcPr>
          <w:p w14:paraId="4DCDE09F" w14:textId="77777777" w:rsidR="003B58FA" w:rsidRDefault="003B58FA" w:rsidP="0088488C">
            <w:r>
              <w:t>OK</w:t>
            </w:r>
          </w:p>
          <w:p w14:paraId="6E2F1B4F" w14:textId="77777777" w:rsidR="003B58FA" w:rsidRDefault="003B58FA" w:rsidP="0088488C">
            <w:r>
              <w:t>14 May</w:t>
            </w:r>
          </w:p>
        </w:tc>
      </w:tr>
      <w:tr w:rsidR="003B58FA" w14:paraId="74F0AFEB" w14:textId="77777777" w:rsidTr="0088488C">
        <w:tc>
          <w:tcPr>
            <w:tcW w:w="0" w:type="auto"/>
          </w:tcPr>
          <w:p w14:paraId="120C9EDB" w14:textId="4D5A1817" w:rsidR="003B58FA" w:rsidRDefault="00DD5F43" w:rsidP="0088488C">
            <w:r>
              <w:t>Fenêtres</w:t>
            </w:r>
          </w:p>
        </w:tc>
        <w:tc>
          <w:tcPr>
            <w:tcW w:w="0" w:type="auto"/>
          </w:tcPr>
          <w:p w14:paraId="09370497" w14:textId="5FF983F8" w:rsidR="003B58FA" w:rsidRDefault="003B58FA" w:rsidP="0088488C">
            <w:r>
              <w:t xml:space="preserve">Il y a deux grandes </w:t>
            </w:r>
            <w:r w:rsidR="00DD5F43">
              <w:t>fenêtres</w:t>
            </w:r>
            <w:r>
              <w:t>, ils sont au centre du mur d'en face de l'enseignant.</w:t>
            </w:r>
          </w:p>
        </w:tc>
        <w:tc>
          <w:tcPr>
            <w:tcW w:w="0" w:type="auto"/>
          </w:tcPr>
          <w:p w14:paraId="1EB7BDD8" w14:textId="77777777" w:rsidR="003B58FA" w:rsidRDefault="003B58FA" w:rsidP="0088488C">
            <w:r>
              <w:t>OK</w:t>
            </w:r>
          </w:p>
          <w:p w14:paraId="09FAC8A9" w14:textId="77777777" w:rsidR="003B58FA" w:rsidRDefault="003B58FA" w:rsidP="0088488C">
            <w:r>
              <w:t>14 May</w:t>
            </w:r>
          </w:p>
        </w:tc>
      </w:tr>
      <w:tr w:rsidR="003B58FA" w14:paraId="50C34638" w14:textId="77777777" w:rsidTr="0088488C">
        <w:tc>
          <w:tcPr>
            <w:tcW w:w="0" w:type="auto"/>
          </w:tcPr>
          <w:p w14:paraId="5099B0DF" w14:textId="77777777" w:rsidR="003B58FA" w:rsidRDefault="003B58FA" w:rsidP="0088488C">
            <w:r>
              <w:t>Tapis</w:t>
            </w:r>
          </w:p>
        </w:tc>
        <w:tc>
          <w:tcPr>
            <w:tcW w:w="0" w:type="auto"/>
          </w:tcPr>
          <w:p w14:paraId="3323476F" w14:textId="77777777" w:rsidR="003B58FA" w:rsidRDefault="003B58FA" w:rsidP="0088488C">
            <w:r>
              <w:t>Il y a un grand tapis pour chaque groupe de 4 tables, ils sont de 3m x 3m</w:t>
            </w:r>
          </w:p>
        </w:tc>
        <w:tc>
          <w:tcPr>
            <w:tcW w:w="0" w:type="auto"/>
          </w:tcPr>
          <w:p w14:paraId="6B7840CB" w14:textId="77777777" w:rsidR="003B58FA" w:rsidRDefault="003B58FA" w:rsidP="0088488C">
            <w:r>
              <w:t>OK</w:t>
            </w:r>
          </w:p>
          <w:p w14:paraId="7F5A92EB" w14:textId="77777777" w:rsidR="003B58FA" w:rsidRDefault="003B58FA" w:rsidP="0088488C">
            <w:r>
              <w:t>14 May</w:t>
            </w:r>
          </w:p>
        </w:tc>
      </w:tr>
      <w:tr w:rsidR="003B58FA" w14:paraId="7A96A9A9" w14:textId="77777777" w:rsidTr="0088488C">
        <w:tc>
          <w:tcPr>
            <w:tcW w:w="0" w:type="auto"/>
          </w:tcPr>
          <w:p w14:paraId="6E69AE21" w14:textId="77777777" w:rsidR="003B58FA" w:rsidRDefault="003B58FA" w:rsidP="0088488C">
            <w:r>
              <w:t>Etagère</w:t>
            </w:r>
          </w:p>
        </w:tc>
        <w:tc>
          <w:tcPr>
            <w:tcW w:w="0" w:type="auto"/>
          </w:tcPr>
          <w:p w14:paraId="674A1562" w14:textId="0BB26D8A" w:rsidR="003B58FA" w:rsidRDefault="003B58FA" w:rsidP="0088488C">
            <w:r>
              <w:t xml:space="preserve">Il y a </w:t>
            </w:r>
            <w:r w:rsidR="00DD5F43">
              <w:t>une étagère</w:t>
            </w:r>
            <w:r>
              <w:t xml:space="preserve"> pour les chaussures. Il a la place pour 20 chaussures et il est de 4x5 colonnes, chaque espace est de 20cm x 20cm x 35cm et il est placé au mur à </w:t>
            </w:r>
            <w:r w:rsidR="00DD5F43">
              <w:t>côté</w:t>
            </w:r>
            <w:r>
              <w:t xml:space="preserve"> de la porte.</w:t>
            </w:r>
          </w:p>
        </w:tc>
        <w:tc>
          <w:tcPr>
            <w:tcW w:w="0" w:type="auto"/>
          </w:tcPr>
          <w:p w14:paraId="202331F0" w14:textId="77777777" w:rsidR="003B58FA" w:rsidRDefault="003B58FA" w:rsidP="0088488C">
            <w:r>
              <w:t>OK</w:t>
            </w:r>
          </w:p>
          <w:p w14:paraId="013F75CB" w14:textId="77777777" w:rsidR="003B58FA" w:rsidRDefault="003B58FA" w:rsidP="0088488C">
            <w:r>
              <w:t>14 May</w:t>
            </w:r>
          </w:p>
        </w:tc>
      </w:tr>
      <w:tr w:rsidR="003B58FA" w14:paraId="782B1F6C" w14:textId="77777777" w:rsidTr="0088488C">
        <w:tc>
          <w:tcPr>
            <w:tcW w:w="0" w:type="auto"/>
          </w:tcPr>
          <w:p w14:paraId="00F7AC17" w14:textId="77777777" w:rsidR="003B58FA" w:rsidRDefault="003B58FA" w:rsidP="0088488C">
            <w:r>
              <w:t>Porte-manteaux</w:t>
            </w:r>
          </w:p>
        </w:tc>
        <w:tc>
          <w:tcPr>
            <w:tcW w:w="0" w:type="auto"/>
          </w:tcPr>
          <w:p w14:paraId="38919864" w14:textId="2F22F107" w:rsidR="003B58FA" w:rsidRDefault="003B58FA" w:rsidP="0088488C">
            <w:r>
              <w:t xml:space="preserve">Il y a </w:t>
            </w:r>
            <w:r w:rsidR="00DD5F43">
              <w:t>un porte-manteau</w:t>
            </w:r>
            <w:r>
              <w:t xml:space="preserve"> tout au fond de la classe, au coin gauche. Il est en </w:t>
            </w:r>
            <w:r w:rsidR="00DD5F43">
              <w:t>métal</w:t>
            </w:r>
            <w:r>
              <w:t xml:space="preserve"> et il fait 2m d'hauteur avec la place pour 15 vestes.</w:t>
            </w:r>
          </w:p>
        </w:tc>
        <w:tc>
          <w:tcPr>
            <w:tcW w:w="0" w:type="auto"/>
          </w:tcPr>
          <w:p w14:paraId="44900A59" w14:textId="77777777" w:rsidR="003B58FA" w:rsidRDefault="003B58FA" w:rsidP="0088488C">
            <w:r>
              <w:t>OK</w:t>
            </w:r>
          </w:p>
          <w:p w14:paraId="64E9CB5A" w14:textId="77777777" w:rsidR="003B58FA" w:rsidRDefault="003B58FA" w:rsidP="0088488C">
            <w:r>
              <w:t>14 May</w:t>
            </w:r>
          </w:p>
        </w:tc>
      </w:tr>
    </w:tbl>
    <w:p w14:paraId="2961695F" w14:textId="77777777" w:rsidR="003B58FA" w:rsidRDefault="003B58FA" w:rsidP="003B58FA">
      <w:pPr>
        <w:pStyle w:val="Titre3"/>
        <w:numPr>
          <w:ilvl w:val="0"/>
          <w:numId w:val="0"/>
        </w:numPr>
      </w:pPr>
    </w:p>
    <w:p w14:paraId="19143429" w14:textId="77777777" w:rsidR="003B58FA" w:rsidRDefault="003B58FA" w:rsidP="003B58FA">
      <w:pPr>
        <w:pStyle w:val="Titre3"/>
      </w:pPr>
      <w:bookmarkStart w:id="1041" w:name="_Toc167804887"/>
      <w:r>
        <w:t>Sprint 5</w:t>
      </w:r>
      <w:bookmarkEnd w:id="1041"/>
    </w:p>
    <w:p w14:paraId="3721C9C9" w14:textId="77777777" w:rsidR="003B58FA" w:rsidRDefault="003B58FA" w:rsidP="003B58FA">
      <w:pPr>
        <w:pStyle w:val="Titre4"/>
      </w:pPr>
      <w:r>
        <w:t>Salle de classe 1er étage D06</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854"/>
        <w:gridCol w:w="6588"/>
        <w:gridCol w:w="618"/>
      </w:tblGrid>
      <w:tr w:rsidR="003B58FA" w14:paraId="74FFE534" w14:textId="77777777" w:rsidTr="0088488C">
        <w:tc>
          <w:tcPr>
            <w:tcW w:w="0" w:type="auto"/>
          </w:tcPr>
          <w:p w14:paraId="2646E309" w14:textId="6E423898" w:rsidR="003B58FA" w:rsidRDefault="00F3347C" w:rsidP="0088488C">
            <w:r>
              <w:t>Rangée</w:t>
            </w:r>
            <w:r w:rsidR="003B58FA">
              <w:t xml:space="preserve"> de tables</w:t>
            </w:r>
          </w:p>
        </w:tc>
        <w:tc>
          <w:tcPr>
            <w:tcW w:w="0" w:type="auto"/>
          </w:tcPr>
          <w:p w14:paraId="0880A0E5" w14:textId="77777777" w:rsidR="003B58FA" w:rsidRDefault="003B58FA" w:rsidP="0088488C">
            <w:r>
              <w:t>Quand j'entre dans la classe il y a trois rangées de 3 tables chacune.</w:t>
            </w:r>
          </w:p>
        </w:tc>
        <w:tc>
          <w:tcPr>
            <w:tcW w:w="0" w:type="auto"/>
          </w:tcPr>
          <w:p w14:paraId="49A935C0" w14:textId="77777777" w:rsidR="003B58FA" w:rsidRDefault="003B58FA" w:rsidP="0088488C">
            <w:r>
              <w:t>OK</w:t>
            </w:r>
          </w:p>
          <w:p w14:paraId="7B7FE84E" w14:textId="77777777" w:rsidR="003B58FA" w:rsidRDefault="003B58FA" w:rsidP="0088488C">
            <w:r>
              <w:t>21 May</w:t>
            </w:r>
          </w:p>
        </w:tc>
      </w:tr>
      <w:tr w:rsidR="003B58FA" w14:paraId="33841E79" w14:textId="77777777" w:rsidTr="0088488C">
        <w:tc>
          <w:tcPr>
            <w:tcW w:w="0" w:type="auto"/>
          </w:tcPr>
          <w:p w14:paraId="1808F940" w14:textId="0147833A" w:rsidR="003B58FA" w:rsidRDefault="00F3347C" w:rsidP="0088488C">
            <w:r>
              <w:t>Bibliothèque</w:t>
            </w:r>
          </w:p>
        </w:tc>
        <w:tc>
          <w:tcPr>
            <w:tcW w:w="0" w:type="auto"/>
          </w:tcPr>
          <w:p w14:paraId="2B4EBB62" w14:textId="77777777" w:rsidR="003B58FA" w:rsidRDefault="003B58FA" w:rsidP="0088488C">
            <w:r>
              <w:t>Quand j'entre dans la salle je vois une bibliothèque à ma droite.</w:t>
            </w:r>
          </w:p>
        </w:tc>
        <w:tc>
          <w:tcPr>
            <w:tcW w:w="0" w:type="auto"/>
          </w:tcPr>
          <w:p w14:paraId="06775BBF" w14:textId="77777777" w:rsidR="003B58FA" w:rsidRDefault="003B58FA" w:rsidP="0088488C">
            <w:r>
              <w:t>OK</w:t>
            </w:r>
          </w:p>
          <w:p w14:paraId="2C076A42" w14:textId="77777777" w:rsidR="003B58FA" w:rsidRDefault="003B58FA" w:rsidP="0088488C">
            <w:r>
              <w:t>21 May</w:t>
            </w:r>
          </w:p>
        </w:tc>
      </w:tr>
      <w:tr w:rsidR="003B58FA" w14:paraId="44F717FF" w14:textId="77777777" w:rsidTr="0088488C">
        <w:tc>
          <w:tcPr>
            <w:tcW w:w="0" w:type="auto"/>
          </w:tcPr>
          <w:p w14:paraId="6E91E025" w14:textId="2A006B7F" w:rsidR="003B58FA" w:rsidRDefault="00F3347C" w:rsidP="0088488C">
            <w:r>
              <w:t>Fenêtres</w:t>
            </w:r>
          </w:p>
        </w:tc>
        <w:tc>
          <w:tcPr>
            <w:tcW w:w="0" w:type="auto"/>
          </w:tcPr>
          <w:p w14:paraId="6D50E3A0" w14:textId="7DB9E62E" w:rsidR="003B58FA" w:rsidRDefault="003B58FA" w:rsidP="0088488C">
            <w:r>
              <w:t xml:space="preserve">Quand j'entre dans la salle je vois </w:t>
            </w:r>
            <w:r w:rsidR="009245FA">
              <w:t>deux fenêtres séparées</w:t>
            </w:r>
            <w:r>
              <w:t xml:space="preserve"> de deux mètres à l'horizontale à ma gauche.</w:t>
            </w:r>
          </w:p>
        </w:tc>
        <w:tc>
          <w:tcPr>
            <w:tcW w:w="0" w:type="auto"/>
          </w:tcPr>
          <w:p w14:paraId="53395873" w14:textId="77777777" w:rsidR="003B58FA" w:rsidRDefault="003B58FA" w:rsidP="0088488C">
            <w:r>
              <w:t>OK</w:t>
            </w:r>
          </w:p>
          <w:p w14:paraId="5A032033" w14:textId="77777777" w:rsidR="003B58FA" w:rsidRDefault="003B58FA" w:rsidP="0088488C">
            <w:r>
              <w:t>21 May</w:t>
            </w:r>
          </w:p>
        </w:tc>
      </w:tr>
      <w:tr w:rsidR="003B58FA" w14:paraId="285FE2FB" w14:textId="77777777" w:rsidTr="0088488C">
        <w:tc>
          <w:tcPr>
            <w:tcW w:w="0" w:type="auto"/>
          </w:tcPr>
          <w:p w14:paraId="566078D0" w14:textId="4F509AA0" w:rsidR="003B58FA" w:rsidRDefault="00F3347C" w:rsidP="0088488C">
            <w:r>
              <w:t>Chaises</w:t>
            </w:r>
          </w:p>
        </w:tc>
        <w:tc>
          <w:tcPr>
            <w:tcW w:w="0" w:type="auto"/>
          </w:tcPr>
          <w:p w14:paraId="4E07A1F9" w14:textId="77777777" w:rsidR="003B58FA" w:rsidRDefault="003B58FA" w:rsidP="0088488C">
            <w:r>
              <w:t>Les chaises sont devant les tables par poste</w:t>
            </w:r>
          </w:p>
        </w:tc>
        <w:tc>
          <w:tcPr>
            <w:tcW w:w="0" w:type="auto"/>
          </w:tcPr>
          <w:p w14:paraId="15DDA234" w14:textId="77777777" w:rsidR="003B58FA" w:rsidRDefault="003B58FA" w:rsidP="0088488C">
            <w:r>
              <w:t>OK</w:t>
            </w:r>
          </w:p>
          <w:p w14:paraId="72A46913" w14:textId="77777777" w:rsidR="003B58FA" w:rsidRDefault="003B58FA" w:rsidP="0088488C">
            <w:r>
              <w:t>21 May</w:t>
            </w:r>
          </w:p>
        </w:tc>
      </w:tr>
      <w:tr w:rsidR="003B58FA" w14:paraId="75EF7F62" w14:textId="77777777" w:rsidTr="0088488C">
        <w:tc>
          <w:tcPr>
            <w:tcW w:w="0" w:type="auto"/>
          </w:tcPr>
          <w:p w14:paraId="01939260" w14:textId="1E609513" w:rsidR="003B58FA" w:rsidRDefault="00F3347C" w:rsidP="0088488C">
            <w:r>
              <w:t>Tableau</w:t>
            </w:r>
            <w:r w:rsidR="003B58FA">
              <w:t xml:space="preserve"> blanc</w:t>
            </w:r>
          </w:p>
        </w:tc>
        <w:tc>
          <w:tcPr>
            <w:tcW w:w="0" w:type="auto"/>
          </w:tcPr>
          <w:p w14:paraId="15632287" w14:textId="77777777" w:rsidR="003B58FA" w:rsidRDefault="003B58FA" w:rsidP="0088488C">
            <w:r>
              <w:t>Devant les tables se positionne un tableau blanc</w:t>
            </w:r>
          </w:p>
        </w:tc>
        <w:tc>
          <w:tcPr>
            <w:tcW w:w="0" w:type="auto"/>
          </w:tcPr>
          <w:p w14:paraId="17304A9F" w14:textId="77777777" w:rsidR="003B58FA" w:rsidRDefault="003B58FA" w:rsidP="0088488C">
            <w:r>
              <w:t>OK</w:t>
            </w:r>
          </w:p>
          <w:p w14:paraId="32AB6FDF" w14:textId="77777777" w:rsidR="003B58FA" w:rsidRDefault="003B58FA" w:rsidP="0088488C">
            <w:r>
              <w:t>21 May</w:t>
            </w:r>
          </w:p>
        </w:tc>
      </w:tr>
      <w:tr w:rsidR="003B58FA" w14:paraId="695BDEDD" w14:textId="77777777" w:rsidTr="0088488C">
        <w:tc>
          <w:tcPr>
            <w:tcW w:w="0" w:type="auto"/>
          </w:tcPr>
          <w:p w14:paraId="7FF6D217" w14:textId="14C90C99" w:rsidR="003B58FA" w:rsidRDefault="00F3347C" w:rsidP="0088488C">
            <w:r>
              <w:lastRenderedPageBreak/>
              <w:t>Écrans</w:t>
            </w:r>
            <w:r w:rsidR="003B58FA">
              <w:t xml:space="preserve"> claviers et souris</w:t>
            </w:r>
          </w:p>
        </w:tc>
        <w:tc>
          <w:tcPr>
            <w:tcW w:w="0" w:type="auto"/>
          </w:tcPr>
          <w:p w14:paraId="3AE6ABC6" w14:textId="77777777" w:rsidR="003B58FA" w:rsidRDefault="003B58FA" w:rsidP="0088488C">
            <w:r>
              <w:t>Sur chaque table se trouvent deux écrans avec un clavier et souris</w:t>
            </w:r>
          </w:p>
        </w:tc>
        <w:tc>
          <w:tcPr>
            <w:tcW w:w="0" w:type="auto"/>
          </w:tcPr>
          <w:p w14:paraId="3E58A8AA" w14:textId="77777777" w:rsidR="003B58FA" w:rsidRDefault="003B58FA" w:rsidP="0088488C">
            <w:r>
              <w:t>OK</w:t>
            </w:r>
          </w:p>
          <w:p w14:paraId="6A4B6483" w14:textId="77777777" w:rsidR="003B58FA" w:rsidRDefault="003B58FA" w:rsidP="0088488C">
            <w:r>
              <w:t>21 May</w:t>
            </w:r>
          </w:p>
        </w:tc>
      </w:tr>
      <w:tr w:rsidR="003B58FA" w14:paraId="00C35C50" w14:textId="77777777" w:rsidTr="0088488C">
        <w:tc>
          <w:tcPr>
            <w:tcW w:w="0" w:type="auto"/>
          </w:tcPr>
          <w:p w14:paraId="0481A5FF" w14:textId="088DDF12" w:rsidR="003B58FA" w:rsidRDefault="00F3347C" w:rsidP="0088488C">
            <w:r>
              <w:t>Pouf</w:t>
            </w:r>
          </w:p>
        </w:tc>
        <w:tc>
          <w:tcPr>
            <w:tcW w:w="0" w:type="auto"/>
          </w:tcPr>
          <w:p w14:paraId="7CC9D5B7" w14:textId="4EC66479" w:rsidR="003B58FA" w:rsidRDefault="009245FA" w:rsidP="0088488C">
            <w:r>
              <w:t>À</w:t>
            </w:r>
            <w:r w:rsidR="003B58FA">
              <w:t xml:space="preserve"> gauche de l'entrée je vois un puff</w:t>
            </w:r>
          </w:p>
        </w:tc>
        <w:tc>
          <w:tcPr>
            <w:tcW w:w="0" w:type="auto"/>
          </w:tcPr>
          <w:p w14:paraId="6618C284" w14:textId="77777777" w:rsidR="003B58FA" w:rsidRDefault="003B58FA" w:rsidP="0088488C">
            <w:r>
              <w:t>OK</w:t>
            </w:r>
          </w:p>
          <w:p w14:paraId="5EEB37AA" w14:textId="77777777" w:rsidR="003B58FA" w:rsidRDefault="003B58FA" w:rsidP="0088488C">
            <w:r>
              <w:t>21 May</w:t>
            </w:r>
          </w:p>
        </w:tc>
      </w:tr>
      <w:tr w:rsidR="003B58FA" w14:paraId="6E1131CC" w14:textId="77777777" w:rsidTr="0088488C">
        <w:tc>
          <w:tcPr>
            <w:tcW w:w="0" w:type="auto"/>
          </w:tcPr>
          <w:p w14:paraId="61B91D96" w14:textId="3A528796" w:rsidR="003B58FA" w:rsidRDefault="00F3347C" w:rsidP="0088488C">
            <w:r>
              <w:t>Prises</w:t>
            </w:r>
          </w:p>
        </w:tc>
        <w:tc>
          <w:tcPr>
            <w:tcW w:w="0" w:type="auto"/>
          </w:tcPr>
          <w:p w14:paraId="15B0EA00" w14:textId="7F8C52B3" w:rsidR="003B58FA" w:rsidRDefault="009245FA" w:rsidP="0088488C">
            <w:r>
              <w:t>Dans</w:t>
            </w:r>
            <w:r w:rsidR="003B58FA">
              <w:t xml:space="preserve"> chaque coin de</w:t>
            </w:r>
            <w:r>
              <w:t xml:space="preserve"> </w:t>
            </w:r>
            <w:r w:rsidR="003B58FA">
              <w:t>la salle se trouvent 4 prises blanches</w:t>
            </w:r>
          </w:p>
        </w:tc>
        <w:tc>
          <w:tcPr>
            <w:tcW w:w="0" w:type="auto"/>
          </w:tcPr>
          <w:p w14:paraId="3F0DAD29" w14:textId="77777777" w:rsidR="003B58FA" w:rsidRDefault="003B58FA" w:rsidP="0088488C">
            <w:r>
              <w:t>OK</w:t>
            </w:r>
          </w:p>
          <w:p w14:paraId="0AB8C95A" w14:textId="77777777" w:rsidR="003B58FA" w:rsidRDefault="003B58FA" w:rsidP="0088488C">
            <w:r>
              <w:t>21 May</w:t>
            </w:r>
          </w:p>
        </w:tc>
      </w:tr>
    </w:tbl>
    <w:p w14:paraId="24B0507A" w14:textId="77777777" w:rsidR="003B58FA" w:rsidRDefault="003B58FA" w:rsidP="003B58FA">
      <w:pPr>
        <w:pStyle w:val="Titre4"/>
      </w:pPr>
      <w:r>
        <w:t>Salle de classe étage D01</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854"/>
        <w:gridCol w:w="6588"/>
        <w:gridCol w:w="618"/>
      </w:tblGrid>
      <w:tr w:rsidR="003B58FA" w14:paraId="7A8C09F5" w14:textId="77777777" w:rsidTr="0088488C">
        <w:tc>
          <w:tcPr>
            <w:tcW w:w="0" w:type="auto"/>
          </w:tcPr>
          <w:p w14:paraId="1B0C2B6B" w14:textId="68D856B9" w:rsidR="003B58FA" w:rsidRDefault="00563E3C" w:rsidP="0088488C">
            <w:r>
              <w:t>Rangée</w:t>
            </w:r>
            <w:r w:rsidR="003B58FA">
              <w:t xml:space="preserve"> de tables</w:t>
            </w:r>
          </w:p>
        </w:tc>
        <w:tc>
          <w:tcPr>
            <w:tcW w:w="0" w:type="auto"/>
          </w:tcPr>
          <w:p w14:paraId="3CEA6C35" w14:textId="268DCC81" w:rsidR="003B58FA" w:rsidRDefault="003B58FA" w:rsidP="0088488C">
            <w:r>
              <w:t xml:space="preserve">Quand j'entre dans la classe il y'a trois rangées </w:t>
            </w:r>
            <w:r w:rsidR="00563E3C">
              <w:t>de 3</w:t>
            </w:r>
            <w:r>
              <w:t xml:space="preserve"> tables chacune. </w:t>
            </w:r>
            <w:r w:rsidR="00563E3C">
              <w:t>Au</w:t>
            </w:r>
            <w:r>
              <w:t xml:space="preserve"> centre de la salle.</w:t>
            </w:r>
          </w:p>
        </w:tc>
        <w:tc>
          <w:tcPr>
            <w:tcW w:w="0" w:type="auto"/>
          </w:tcPr>
          <w:p w14:paraId="0845F9E9" w14:textId="77777777" w:rsidR="003B58FA" w:rsidRDefault="003B58FA" w:rsidP="0088488C">
            <w:r>
              <w:t>OK</w:t>
            </w:r>
          </w:p>
          <w:p w14:paraId="7F910C26" w14:textId="77777777" w:rsidR="003B58FA" w:rsidRDefault="003B58FA" w:rsidP="0088488C">
            <w:r>
              <w:t>21 May</w:t>
            </w:r>
          </w:p>
        </w:tc>
      </w:tr>
      <w:tr w:rsidR="003B58FA" w14:paraId="77056F7A" w14:textId="77777777" w:rsidTr="0088488C">
        <w:tc>
          <w:tcPr>
            <w:tcW w:w="0" w:type="auto"/>
          </w:tcPr>
          <w:p w14:paraId="6966FB74" w14:textId="331F9DB6" w:rsidR="003B58FA" w:rsidRDefault="00563E3C" w:rsidP="0088488C">
            <w:r>
              <w:t>Bibliothèque</w:t>
            </w:r>
          </w:p>
        </w:tc>
        <w:tc>
          <w:tcPr>
            <w:tcW w:w="0" w:type="auto"/>
          </w:tcPr>
          <w:p w14:paraId="2EC9904C" w14:textId="77777777" w:rsidR="003B58FA" w:rsidRDefault="003B58FA" w:rsidP="0088488C">
            <w:r>
              <w:t>Quand j'entre dans la salle je vois une bibliothèque de 2m d'hauteur à ma droite dans le coin.</w:t>
            </w:r>
          </w:p>
        </w:tc>
        <w:tc>
          <w:tcPr>
            <w:tcW w:w="0" w:type="auto"/>
          </w:tcPr>
          <w:p w14:paraId="05B17074" w14:textId="77777777" w:rsidR="003B58FA" w:rsidRDefault="003B58FA" w:rsidP="0088488C">
            <w:r>
              <w:t>OK</w:t>
            </w:r>
          </w:p>
          <w:p w14:paraId="0333D881" w14:textId="77777777" w:rsidR="003B58FA" w:rsidRDefault="003B58FA" w:rsidP="0088488C">
            <w:r>
              <w:t>21 May</w:t>
            </w:r>
          </w:p>
        </w:tc>
      </w:tr>
      <w:tr w:rsidR="003B58FA" w14:paraId="3C7909EC" w14:textId="77777777" w:rsidTr="0088488C">
        <w:tc>
          <w:tcPr>
            <w:tcW w:w="0" w:type="auto"/>
          </w:tcPr>
          <w:p w14:paraId="26929861" w14:textId="0AA9F5B9" w:rsidR="003B58FA" w:rsidRDefault="00563E3C" w:rsidP="0088488C">
            <w:r>
              <w:t>Fenêtres</w:t>
            </w:r>
          </w:p>
        </w:tc>
        <w:tc>
          <w:tcPr>
            <w:tcW w:w="0" w:type="auto"/>
          </w:tcPr>
          <w:p w14:paraId="60EC91C9" w14:textId="14C280FB" w:rsidR="003B58FA" w:rsidRDefault="003B58FA" w:rsidP="0088488C">
            <w:r>
              <w:t xml:space="preserve">Quand j'entre dans la salle je vois </w:t>
            </w:r>
            <w:r w:rsidR="00563E3C">
              <w:t>deux fenêtres séparées</w:t>
            </w:r>
            <w:r>
              <w:t xml:space="preserve"> de deux mètres à l'horizontale à ma gauche.</w:t>
            </w:r>
          </w:p>
        </w:tc>
        <w:tc>
          <w:tcPr>
            <w:tcW w:w="0" w:type="auto"/>
          </w:tcPr>
          <w:p w14:paraId="6EA1AFF9" w14:textId="77777777" w:rsidR="003B58FA" w:rsidRDefault="003B58FA" w:rsidP="0088488C">
            <w:r>
              <w:t>OK</w:t>
            </w:r>
          </w:p>
          <w:p w14:paraId="4BE8C922" w14:textId="77777777" w:rsidR="003B58FA" w:rsidRDefault="003B58FA" w:rsidP="0088488C">
            <w:r>
              <w:t>21 May</w:t>
            </w:r>
          </w:p>
        </w:tc>
      </w:tr>
      <w:tr w:rsidR="003B58FA" w14:paraId="570C1FFA" w14:textId="77777777" w:rsidTr="0088488C">
        <w:tc>
          <w:tcPr>
            <w:tcW w:w="0" w:type="auto"/>
          </w:tcPr>
          <w:p w14:paraId="0A7E8425" w14:textId="1E36387B" w:rsidR="003B58FA" w:rsidRDefault="00563E3C" w:rsidP="0088488C">
            <w:r>
              <w:t>Chaises</w:t>
            </w:r>
          </w:p>
        </w:tc>
        <w:tc>
          <w:tcPr>
            <w:tcW w:w="0" w:type="auto"/>
          </w:tcPr>
          <w:p w14:paraId="32A03803" w14:textId="77777777" w:rsidR="003B58FA" w:rsidRDefault="003B58FA" w:rsidP="0088488C">
            <w:r>
              <w:t>Les chaises en bois sont devant les tables</w:t>
            </w:r>
          </w:p>
        </w:tc>
        <w:tc>
          <w:tcPr>
            <w:tcW w:w="0" w:type="auto"/>
          </w:tcPr>
          <w:p w14:paraId="4791AA40" w14:textId="77777777" w:rsidR="003B58FA" w:rsidRDefault="003B58FA" w:rsidP="0088488C">
            <w:r>
              <w:t>OK</w:t>
            </w:r>
          </w:p>
          <w:p w14:paraId="3A3D26F4" w14:textId="77777777" w:rsidR="003B58FA" w:rsidRDefault="003B58FA" w:rsidP="0088488C">
            <w:r>
              <w:t>21 May</w:t>
            </w:r>
          </w:p>
        </w:tc>
      </w:tr>
      <w:tr w:rsidR="003B58FA" w14:paraId="11211C79" w14:textId="77777777" w:rsidTr="0088488C">
        <w:tc>
          <w:tcPr>
            <w:tcW w:w="0" w:type="auto"/>
          </w:tcPr>
          <w:p w14:paraId="0733A2A6" w14:textId="199232EE" w:rsidR="003B58FA" w:rsidRDefault="005A6179" w:rsidP="0088488C">
            <w:r>
              <w:t>Tableau</w:t>
            </w:r>
            <w:r w:rsidR="003B58FA">
              <w:t xml:space="preserve"> blanc</w:t>
            </w:r>
          </w:p>
        </w:tc>
        <w:tc>
          <w:tcPr>
            <w:tcW w:w="0" w:type="auto"/>
          </w:tcPr>
          <w:p w14:paraId="62F37233" w14:textId="77777777" w:rsidR="003B58FA" w:rsidRDefault="003B58FA" w:rsidP="0088488C">
            <w:r>
              <w:t>Devant les tables se positionne un tableau blanc</w:t>
            </w:r>
          </w:p>
        </w:tc>
        <w:tc>
          <w:tcPr>
            <w:tcW w:w="0" w:type="auto"/>
          </w:tcPr>
          <w:p w14:paraId="3070FBB3" w14:textId="77777777" w:rsidR="003B58FA" w:rsidRDefault="003B58FA" w:rsidP="0088488C">
            <w:r>
              <w:t>OK</w:t>
            </w:r>
          </w:p>
          <w:p w14:paraId="7974CE73" w14:textId="77777777" w:rsidR="003B58FA" w:rsidRDefault="003B58FA" w:rsidP="0088488C">
            <w:r>
              <w:t>21 May</w:t>
            </w:r>
          </w:p>
        </w:tc>
      </w:tr>
      <w:tr w:rsidR="003B58FA" w14:paraId="14555CA6" w14:textId="77777777" w:rsidTr="0088488C">
        <w:tc>
          <w:tcPr>
            <w:tcW w:w="0" w:type="auto"/>
          </w:tcPr>
          <w:p w14:paraId="3E4E09D3" w14:textId="7D20D2E1" w:rsidR="003B58FA" w:rsidRDefault="005A6179" w:rsidP="0088488C">
            <w:r>
              <w:t>Écrans</w:t>
            </w:r>
            <w:r w:rsidR="003B58FA">
              <w:t xml:space="preserve"> claviers et souris</w:t>
            </w:r>
          </w:p>
        </w:tc>
        <w:tc>
          <w:tcPr>
            <w:tcW w:w="0" w:type="auto"/>
          </w:tcPr>
          <w:p w14:paraId="52DBC283" w14:textId="77777777" w:rsidR="003B58FA" w:rsidRDefault="003B58FA" w:rsidP="0088488C">
            <w:r>
              <w:t>Sur chaque table se trouvent deux écrans avec un clavier et souris</w:t>
            </w:r>
          </w:p>
        </w:tc>
        <w:tc>
          <w:tcPr>
            <w:tcW w:w="0" w:type="auto"/>
          </w:tcPr>
          <w:p w14:paraId="53C1F3C8" w14:textId="77777777" w:rsidR="003B58FA" w:rsidRDefault="003B58FA" w:rsidP="0088488C">
            <w:r>
              <w:t>OK</w:t>
            </w:r>
          </w:p>
          <w:p w14:paraId="52B2117A" w14:textId="77777777" w:rsidR="003B58FA" w:rsidRDefault="003B58FA" w:rsidP="0088488C">
            <w:r>
              <w:t>21 May</w:t>
            </w:r>
          </w:p>
        </w:tc>
      </w:tr>
      <w:tr w:rsidR="003B58FA" w14:paraId="753D651E" w14:textId="77777777" w:rsidTr="0088488C">
        <w:tc>
          <w:tcPr>
            <w:tcW w:w="0" w:type="auto"/>
          </w:tcPr>
          <w:p w14:paraId="29D0124A" w14:textId="0C962501" w:rsidR="003B58FA" w:rsidRDefault="005A6179" w:rsidP="0088488C">
            <w:r>
              <w:t>Pouf</w:t>
            </w:r>
          </w:p>
        </w:tc>
        <w:tc>
          <w:tcPr>
            <w:tcW w:w="0" w:type="auto"/>
          </w:tcPr>
          <w:p w14:paraId="2E5A6D63" w14:textId="3725E642" w:rsidR="003B58FA" w:rsidRDefault="00DE06FB" w:rsidP="0088488C">
            <w:r>
              <w:t>À</w:t>
            </w:r>
            <w:r w:rsidR="003B58FA">
              <w:t xml:space="preserve"> gauche de l'entrée je vois un puff</w:t>
            </w:r>
          </w:p>
        </w:tc>
        <w:tc>
          <w:tcPr>
            <w:tcW w:w="0" w:type="auto"/>
          </w:tcPr>
          <w:p w14:paraId="5E2333E6" w14:textId="77777777" w:rsidR="003B58FA" w:rsidRDefault="003B58FA" w:rsidP="0088488C">
            <w:r>
              <w:t>OK</w:t>
            </w:r>
          </w:p>
          <w:p w14:paraId="078ADC98" w14:textId="77777777" w:rsidR="003B58FA" w:rsidRDefault="003B58FA" w:rsidP="0088488C">
            <w:r>
              <w:t>21 May</w:t>
            </w:r>
          </w:p>
        </w:tc>
      </w:tr>
      <w:tr w:rsidR="003B58FA" w14:paraId="108392F7" w14:textId="77777777" w:rsidTr="0088488C">
        <w:tc>
          <w:tcPr>
            <w:tcW w:w="0" w:type="auto"/>
          </w:tcPr>
          <w:p w14:paraId="4F5D2F0D" w14:textId="34D489AC" w:rsidR="003B58FA" w:rsidRDefault="00DE06FB" w:rsidP="0088488C">
            <w:r>
              <w:t>Prises</w:t>
            </w:r>
          </w:p>
        </w:tc>
        <w:tc>
          <w:tcPr>
            <w:tcW w:w="0" w:type="auto"/>
          </w:tcPr>
          <w:p w14:paraId="44E2E901" w14:textId="787A1541" w:rsidR="003B58FA" w:rsidRDefault="00DE06FB" w:rsidP="0088488C">
            <w:r>
              <w:t>Dans</w:t>
            </w:r>
            <w:r w:rsidR="003B58FA">
              <w:t xml:space="preserve"> chaque coin de</w:t>
            </w:r>
            <w:r>
              <w:t xml:space="preserve"> </w:t>
            </w:r>
            <w:r w:rsidR="003B58FA">
              <w:t>la salle se trouvent 4 prises blanches</w:t>
            </w:r>
          </w:p>
        </w:tc>
        <w:tc>
          <w:tcPr>
            <w:tcW w:w="0" w:type="auto"/>
          </w:tcPr>
          <w:p w14:paraId="501198B0" w14:textId="77777777" w:rsidR="003B58FA" w:rsidRDefault="003B58FA" w:rsidP="0088488C">
            <w:r>
              <w:t>OK</w:t>
            </w:r>
          </w:p>
          <w:p w14:paraId="4E1B8329" w14:textId="77777777" w:rsidR="003B58FA" w:rsidRDefault="003B58FA" w:rsidP="0088488C">
            <w:r>
              <w:t>21 May</w:t>
            </w:r>
          </w:p>
        </w:tc>
      </w:tr>
    </w:tbl>
    <w:p w14:paraId="22A9C3C2" w14:textId="77777777" w:rsidR="003B58FA" w:rsidRPr="007C2349" w:rsidRDefault="003B58FA" w:rsidP="003B58FA">
      <w:pPr>
        <w:pStyle w:val="Retraitcorpsdetexte3"/>
        <w:ind w:left="0"/>
      </w:pPr>
    </w:p>
    <w:p w14:paraId="2EC91463" w14:textId="21CF7DA8" w:rsidR="00667027" w:rsidRDefault="003B58FA" w:rsidP="00667027">
      <w:pPr>
        <w:pStyle w:val="Titre3"/>
      </w:pPr>
      <w:bookmarkStart w:id="1042" w:name="_Toc167804888"/>
      <w:r>
        <w:t>Sprint 6</w:t>
      </w:r>
      <w:bookmarkEnd w:id="1042"/>
    </w:p>
    <w:p w14:paraId="731FED35" w14:textId="1682A452" w:rsidR="00667027" w:rsidRDefault="00667027" w:rsidP="00667027">
      <w:pPr>
        <w:pStyle w:val="Titre4"/>
      </w:pPr>
      <w:r>
        <w:t>Écologie</w:t>
      </w:r>
      <w:r>
        <w:t xml:space="preserve"> du bâtiment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751"/>
        <w:gridCol w:w="5694"/>
        <w:gridCol w:w="615"/>
      </w:tblGrid>
      <w:tr w:rsidR="00667027" w14:paraId="1071935C" w14:textId="77777777" w:rsidTr="006F5CD4">
        <w:tblPrEx>
          <w:tblCellMar>
            <w:top w:w="0" w:type="dxa"/>
            <w:bottom w:w="0" w:type="dxa"/>
          </w:tblCellMar>
        </w:tblPrEx>
        <w:tc>
          <w:tcPr>
            <w:tcW w:w="0" w:type="auto"/>
          </w:tcPr>
          <w:p w14:paraId="2ADC02E4" w14:textId="2873206E" w:rsidR="00667027" w:rsidRDefault="00667027" w:rsidP="006F5CD4">
            <w:r>
              <w:t>Panneaux</w:t>
            </w:r>
            <w:r>
              <w:t xml:space="preserve"> solaires</w:t>
            </w:r>
          </w:p>
        </w:tc>
        <w:tc>
          <w:tcPr>
            <w:tcW w:w="0" w:type="auto"/>
          </w:tcPr>
          <w:p w14:paraId="5567A963" w14:textId="164E25BD" w:rsidR="00667027" w:rsidRDefault="00667027" w:rsidP="006F5CD4">
            <w:r>
              <w:t xml:space="preserve">Il y'a 20 panneaux solaires sur le toit du </w:t>
            </w:r>
            <w:r>
              <w:t>Chaumont</w:t>
            </w:r>
            <w:r>
              <w:t xml:space="preserve"> qui se positionne sur le toit du bâtiment.</w:t>
            </w:r>
          </w:p>
        </w:tc>
        <w:tc>
          <w:tcPr>
            <w:tcW w:w="0" w:type="auto"/>
          </w:tcPr>
          <w:p w14:paraId="04DA1C87" w14:textId="77777777" w:rsidR="00667027" w:rsidRDefault="00667027" w:rsidP="006F5CD4">
            <w:r>
              <w:t>OK</w:t>
            </w:r>
          </w:p>
          <w:p w14:paraId="3E850730" w14:textId="77777777" w:rsidR="00667027" w:rsidRDefault="00667027" w:rsidP="006F5CD4">
            <w:r>
              <w:t>28 May</w:t>
            </w:r>
          </w:p>
        </w:tc>
      </w:tr>
      <w:tr w:rsidR="00667027" w14:paraId="011ADB2B" w14:textId="77777777" w:rsidTr="006F5CD4">
        <w:tblPrEx>
          <w:tblCellMar>
            <w:top w:w="0" w:type="dxa"/>
            <w:bottom w:w="0" w:type="dxa"/>
          </w:tblCellMar>
        </w:tblPrEx>
        <w:tc>
          <w:tcPr>
            <w:tcW w:w="0" w:type="auto"/>
          </w:tcPr>
          <w:p w14:paraId="702ED882" w14:textId="706CEB88" w:rsidR="00667027" w:rsidRDefault="00667027" w:rsidP="006F5CD4">
            <w:r>
              <w:t>Panneaux</w:t>
            </w:r>
            <w:r>
              <w:t xml:space="preserve"> solaires (positionnement)</w:t>
            </w:r>
          </w:p>
        </w:tc>
        <w:tc>
          <w:tcPr>
            <w:tcW w:w="0" w:type="auto"/>
          </w:tcPr>
          <w:p w14:paraId="5034D3E2" w14:textId="60584213" w:rsidR="00667027" w:rsidRDefault="00667027" w:rsidP="006F5CD4">
            <w:r>
              <w:t xml:space="preserve">Ils sont mis en 2 rangées de 10 </w:t>
            </w:r>
            <w:r>
              <w:t>panneaux</w:t>
            </w:r>
            <w:r>
              <w:t xml:space="preserve"> par rangée.</w:t>
            </w:r>
          </w:p>
        </w:tc>
        <w:tc>
          <w:tcPr>
            <w:tcW w:w="0" w:type="auto"/>
          </w:tcPr>
          <w:p w14:paraId="15B16B3B" w14:textId="77777777" w:rsidR="00667027" w:rsidRDefault="00667027" w:rsidP="006F5CD4">
            <w:r>
              <w:t>OK</w:t>
            </w:r>
          </w:p>
          <w:p w14:paraId="526B8003" w14:textId="77777777" w:rsidR="00667027" w:rsidRDefault="00667027" w:rsidP="006F5CD4">
            <w:r>
              <w:t>28 May</w:t>
            </w:r>
          </w:p>
        </w:tc>
      </w:tr>
      <w:tr w:rsidR="00667027" w14:paraId="49F63A9E" w14:textId="77777777" w:rsidTr="006F5CD4">
        <w:tblPrEx>
          <w:tblCellMar>
            <w:top w:w="0" w:type="dxa"/>
            <w:bottom w:w="0" w:type="dxa"/>
          </w:tblCellMar>
        </w:tblPrEx>
        <w:tc>
          <w:tcPr>
            <w:tcW w:w="0" w:type="auto"/>
          </w:tcPr>
          <w:p w14:paraId="7E56BF8F" w14:textId="6AB74025" w:rsidR="00667027" w:rsidRDefault="00667027" w:rsidP="006F5CD4">
            <w:r>
              <w:t>Panneaux</w:t>
            </w:r>
            <w:r>
              <w:t xml:space="preserve"> solaires (taille)</w:t>
            </w:r>
          </w:p>
        </w:tc>
        <w:tc>
          <w:tcPr>
            <w:tcW w:w="0" w:type="auto"/>
          </w:tcPr>
          <w:p w14:paraId="60FFC0F7" w14:textId="77777777" w:rsidR="00667027" w:rsidRDefault="00667027" w:rsidP="006F5CD4">
            <w:r>
              <w:t>La taille de chaque panneau solaire est de 70 sur 30 cm</w:t>
            </w:r>
          </w:p>
        </w:tc>
        <w:tc>
          <w:tcPr>
            <w:tcW w:w="0" w:type="auto"/>
          </w:tcPr>
          <w:p w14:paraId="4E9ABE63" w14:textId="77777777" w:rsidR="00667027" w:rsidRDefault="00667027" w:rsidP="006F5CD4">
            <w:r>
              <w:t>OK</w:t>
            </w:r>
          </w:p>
          <w:p w14:paraId="2186C311" w14:textId="77777777" w:rsidR="00667027" w:rsidRDefault="00667027" w:rsidP="006F5CD4">
            <w:r>
              <w:t>28 May</w:t>
            </w:r>
          </w:p>
        </w:tc>
      </w:tr>
      <w:tr w:rsidR="00667027" w14:paraId="1B1104B4" w14:textId="77777777" w:rsidTr="006F5CD4">
        <w:tblPrEx>
          <w:tblCellMar>
            <w:top w:w="0" w:type="dxa"/>
            <w:bottom w:w="0" w:type="dxa"/>
          </w:tblCellMar>
        </w:tblPrEx>
        <w:tc>
          <w:tcPr>
            <w:tcW w:w="0" w:type="auto"/>
          </w:tcPr>
          <w:p w14:paraId="06339844" w14:textId="01751ADB" w:rsidR="00667027" w:rsidRDefault="00667027" w:rsidP="006F5CD4">
            <w:r>
              <w:t>Panneaux</w:t>
            </w:r>
            <w:r>
              <w:t xml:space="preserve"> solaires (couleur)</w:t>
            </w:r>
          </w:p>
        </w:tc>
        <w:tc>
          <w:tcPr>
            <w:tcW w:w="0" w:type="auto"/>
          </w:tcPr>
          <w:p w14:paraId="04652C84" w14:textId="77777777" w:rsidR="00667027" w:rsidRDefault="00667027" w:rsidP="006F5CD4">
            <w:r>
              <w:t>La couleur de chaque des panneaux est bleu.</w:t>
            </w:r>
          </w:p>
        </w:tc>
        <w:tc>
          <w:tcPr>
            <w:tcW w:w="0" w:type="auto"/>
          </w:tcPr>
          <w:p w14:paraId="38698631" w14:textId="77777777" w:rsidR="00667027" w:rsidRDefault="00667027" w:rsidP="006F5CD4">
            <w:r>
              <w:t>OK</w:t>
            </w:r>
          </w:p>
          <w:p w14:paraId="434DCF28" w14:textId="77777777" w:rsidR="00667027" w:rsidRDefault="00667027" w:rsidP="006F5CD4">
            <w:r>
              <w:t>28 May</w:t>
            </w:r>
          </w:p>
        </w:tc>
      </w:tr>
      <w:tr w:rsidR="00667027" w14:paraId="1E81FD48" w14:textId="77777777" w:rsidTr="006F5CD4">
        <w:tblPrEx>
          <w:tblCellMar>
            <w:top w:w="0" w:type="dxa"/>
            <w:bottom w:w="0" w:type="dxa"/>
          </w:tblCellMar>
        </w:tblPrEx>
        <w:tc>
          <w:tcPr>
            <w:tcW w:w="0" w:type="auto"/>
          </w:tcPr>
          <w:p w14:paraId="76EE38B1" w14:textId="3BCC4231" w:rsidR="00667027" w:rsidRDefault="00667027" w:rsidP="006F5CD4">
            <w:r>
              <w:t>Éoliennes</w:t>
            </w:r>
          </w:p>
        </w:tc>
        <w:tc>
          <w:tcPr>
            <w:tcW w:w="0" w:type="auto"/>
          </w:tcPr>
          <w:p w14:paraId="2C01CD32" w14:textId="77777777" w:rsidR="00667027" w:rsidRDefault="00667027" w:rsidP="006F5CD4">
            <w:r>
              <w:t>Il y'a 4 éoliennes à la droite du bâtiment.</w:t>
            </w:r>
          </w:p>
        </w:tc>
        <w:tc>
          <w:tcPr>
            <w:tcW w:w="0" w:type="auto"/>
          </w:tcPr>
          <w:p w14:paraId="5C29CA68" w14:textId="77777777" w:rsidR="00667027" w:rsidRDefault="00667027" w:rsidP="006F5CD4">
            <w:r>
              <w:t>OK</w:t>
            </w:r>
          </w:p>
          <w:p w14:paraId="4A46F06A" w14:textId="77777777" w:rsidR="00667027" w:rsidRDefault="00667027" w:rsidP="006F5CD4">
            <w:r>
              <w:lastRenderedPageBreak/>
              <w:t>28 May</w:t>
            </w:r>
          </w:p>
        </w:tc>
      </w:tr>
      <w:tr w:rsidR="00667027" w14:paraId="1B409A26" w14:textId="77777777" w:rsidTr="006F5CD4">
        <w:tblPrEx>
          <w:tblCellMar>
            <w:top w:w="0" w:type="dxa"/>
            <w:bottom w:w="0" w:type="dxa"/>
          </w:tblCellMar>
        </w:tblPrEx>
        <w:tc>
          <w:tcPr>
            <w:tcW w:w="0" w:type="auto"/>
          </w:tcPr>
          <w:p w14:paraId="7BDE86C6" w14:textId="6FD93AD5" w:rsidR="00667027" w:rsidRDefault="00667027" w:rsidP="006F5CD4">
            <w:r>
              <w:lastRenderedPageBreak/>
              <w:t>Éoliennes</w:t>
            </w:r>
            <w:r>
              <w:t xml:space="preserve"> (positionnement)</w:t>
            </w:r>
          </w:p>
        </w:tc>
        <w:tc>
          <w:tcPr>
            <w:tcW w:w="0" w:type="auto"/>
          </w:tcPr>
          <w:p w14:paraId="22E54F0B" w14:textId="77777777" w:rsidR="00667027" w:rsidRDefault="00667027" w:rsidP="006F5CD4">
            <w:r>
              <w:t>Les éoliennes sont posées en ligne à vertical à 3 m entre chaque.</w:t>
            </w:r>
          </w:p>
        </w:tc>
        <w:tc>
          <w:tcPr>
            <w:tcW w:w="0" w:type="auto"/>
          </w:tcPr>
          <w:p w14:paraId="52162F3D" w14:textId="77777777" w:rsidR="00667027" w:rsidRDefault="00667027" w:rsidP="006F5CD4">
            <w:r>
              <w:t>OK</w:t>
            </w:r>
          </w:p>
          <w:p w14:paraId="381F139F" w14:textId="77777777" w:rsidR="00667027" w:rsidRDefault="00667027" w:rsidP="006F5CD4">
            <w:r>
              <w:t>28 May</w:t>
            </w:r>
          </w:p>
        </w:tc>
      </w:tr>
      <w:tr w:rsidR="00667027" w14:paraId="0D81F6BB" w14:textId="77777777" w:rsidTr="006F5CD4">
        <w:tblPrEx>
          <w:tblCellMar>
            <w:top w:w="0" w:type="dxa"/>
            <w:bottom w:w="0" w:type="dxa"/>
          </w:tblCellMar>
        </w:tblPrEx>
        <w:tc>
          <w:tcPr>
            <w:tcW w:w="0" w:type="auto"/>
          </w:tcPr>
          <w:p w14:paraId="1866600D" w14:textId="1CF92BFB" w:rsidR="00667027" w:rsidRDefault="00667027" w:rsidP="006F5CD4">
            <w:r>
              <w:t>Éoliennes</w:t>
            </w:r>
            <w:r>
              <w:t xml:space="preserve"> (taille)</w:t>
            </w:r>
          </w:p>
        </w:tc>
        <w:tc>
          <w:tcPr>
            <w:tcW w:w="0" w:type="auto"/>
          </w:tcPr>
          <w:p w14:paraId="2A7F87B3" w14:textId="77777777" w:rsidR="00667027" w:rsidRDefault="00667027" w:rsidP="006F5CD4">
            <w:r>
              <w:t>Les éoliennes ont 20m de hauteur chaque un.</w:t>
            </w:r>
          </w:p>
        </w:tc>
        <w:tc>
          <w:tcPr>
            <w:tcW w:w="0" w:type="auto"/>
          </w:tcPr>
          <w:p w14:paraId="7985A19C" w14:textId="77777777" w:rsidR="00667027" w:rsidRDefault="00667027" w:rsidP="006F5CD4">
            <w:r>
              <w:t>OK</w:t>
            </w:r>
          </w:p>
          <w:p w14:paraId="1695D7BC" w14:textId="77777777" w:rsidR="00667027" w:rsidRDefault="00667027" w:rsidP="006F5CD4">
            <w:r>
              <w:t>28 May</w:t>
            </w:r>
          </w:p>
        </w:tc>
      </w:tr>
      <w:tr w:rsidR="00667027" w14:paraId="45DC6970" w14:textId="77777777" w:rsidTr="006F5CD4">
        <w:tblPrEx>
          <w:tblCellMar>
            <w:top w:w="0" w:type="dxa"/>
            <w:bottom w:w="0" w:type="dxa"/>
          </w:tblCellMar>
        </w:tblPrEx>
        <w:tc>
          <w:tcPr>
            <w:tcW w:w="0" w:type="auto"/>
          </w:tcPr>
          <w:p w14:paraId="4DE31696" w14:textId="3D027FD4" w:rsidR="00667027" w:rsidRDefault="00667027" w:rsidP="006F5CD4">
            <w:r>
              <w:t>Éoliennes</w:t>
            </w:r>
            <w:r>
              <w:t xml:space="preserve"> (couleur)</w:t>
            </w:r>
          </w:p>
        </w:tc>
        <w:tc>
          <w:tcPr>
            <w:tcW w:w="0" w:type="auto"/>
          </w:tcPr>
          <w:p w14:paraId="1BE64A3E" w14:textId="77777777" w:rsidR="00667027" w:rsidRDefault="00667027" w:rsidP="006F5CD4">
            <w:r>
              <w:t>La couleur des éoliennes est blanche.</w:t>
            </w:r>
          </w:p>
        </w:tc>
        <w:tc>
          <w:tcPr>
            <w:tcW w:w="0" w:type="auto"/>
          </w:tcPr>
          <w:p w14:paraId="6CBAE684" w14:textId="77777777" w:rsidR="00667027" w:rsidRDefault="00667027" w:rsidP="006F5CD4">
            <w:r>
              <w:t>OK</w:t>
            </w:r>
          </w:p>
          <w:p w14:paraId="592A466B" w14:textId="77777777" w:rsidR="00667027" w:rsidRDefault="00667027" w:rsidP="006F5CD4">
            <w:r>
              <w:t>28 May</w:t>
            </w:r>
          </w:p>
        </w:tc>
      </w:tr>
    </w:tbl>
    <w:p w14:paraId="33C5BD1D" w14:textId="77777777" w:rsidR="00667027" w:rsidRDefault="00667027" w:rsidP="00667027">
      <w:pPr>
        <w:pStyle w:val="Titre4"/>
      </w:pPr>
      <w:r>
        <w:t>Entrée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25"/>
        <w:gridCol w:w="6839"/>
        <w:gridCol w:w="596"/>
      </w:tblGrid>
      <w:tr w:rsidR="00667027" w14:paraId="1F387CFE" w14:textId="77777777" w:rsidTr="006F5CD4">
        <w:tblPrEx>
          <w:tblCellMar>
            <w:top w:w="0" w:type="dxa"/>
            <w:bottom w:w="0" w:type="dxa"/>
          </w:tblCellMar>
        </w:tblPrEx>
        <w:tc>
          <w:tcPr>
            <w:tcW w:w="0" w:type="auto"/>
          </w:tcPr>
          <w:p w14:paraId="43F4C9B1" w14:textId="51C475E2" w:rsidR="00667027" w:rsidRDefault="00667027" w:rsidP="006F5CD4">
            <w:r>
              <w:t>Panel</w:t>
            </w:r>
          </w:p>
        </w:tc>
        <w:tc>
          <w:tcPr>
            <w:tcW w:w="0" w:type="auto"/>
          </w:tcPr>
          <w:p w14:paraId="20EA6212" w14:textId="7316C5AB" w:rsidR="00667027" w:rsidRDefault="00667027" w:rsidP="006F5CD4">
            <w:r>
              <w:t xml:space="preserve">Il y a un clavier </w:t>
            </w:r>
            <w:r>
              <w:t>numérique</w:t>
            </w:r>
            <w:r>
              <w:t xml:space="preserve"> à cote droite de la porte, il fait 15cm x 15cm et il est placé à 1m30cm du sol.</w:t>
            </w:r>
          </w:p>
        </w:tc>
        <w:tc>
          <w:tcPr>
            <w:tcW w:w="0" w:type="auto"/>
          </w:tcPr>
          <w:p w14:paraId="5AC10D0D" w14:textId="77777777" w:rsidR="00667027" w:rsidRDefault="00667027" w:rsidP="006F5CD4">
            <w:r>
              <w:t>OK</w:t>
            </w:r>
          </w:p>
          <w:p w14:paraId="3B1E949F" w14:textId="77777777" w:rsidR="00667027" w:rsidRDefault="00667027" w:rsidP="006F5CD4">
            <w:r>
              <w:t>28 May</w:t>
            </w:r>
          </w:p>
        </w:tc>
      </w:tr>
      <w:tr w:rsidR="00667027" w14:paraId="056DF25C" w14:textId="77777777" w:rsidTr="006F5CD4">
        <w:tblPrEx>
          <w:tblCellMar>
            <w:top w:w="0" w:type="dxa"/>
            <w:bottom w:w="0" w:type="dxa"/>
          </w:tblCellMar>
        </w:tblPrEx>
        <w:tc>
          <w:tcPr>
            <w:tcW w:w="0" w:type="auto"/>
          </w:tcPr>
          <w:p w14:paraId="551FDEF5" w14:textId="77777777" w:rsidR="00667027" w:rsidRDefault="00667027" w:rsidP="006F5CD4">
            <w:r>
              <w:t>Porte</w:t>
            </w:r>
          </w:p>
        </w:tc>
        <w:tc>
          <w:tcPr>
            <w:tcW w:w="0" w:type="auto"/>
          </w:tcPr>
          <w:p w14:paraId="42B9502B" w14:textId="77777777" w:rsidR="00667027" w:rsidRDefault="00667027" w:rsidP="006F5CD4">
            <w:r>
              <w:t>Il y une porte automatique qui s'ouvre en deux.  Cette porte ne s'ouvre qu'avec un code.</w:t>
            </w:r>
          </w:p>
        </w:tc>
        <w:tc>
          <w:tcPr>
            <w:tcW w:w="0" w:type="auto"/>
          </w:tcPr>
          <w:p w14:paraId="5A45626D" w14:textId="77777777" w:rsidR="00667027" w:rsidRDefault="00667027" w:rsidP="006F5CD4">
            <w:r>
              <w:t>OK</w:t>
            </w:r>
          </w:p>
          <w:p w14:paraId="32DDE383" w14:textId="77777777" w:rsidR="00667027" w:rsidRDefault="00667027" w:rsidP="006F5CD4">
            <w:r>
              <w:t>28 May</w:t>
            </w:r>
          </w:p>
        </w:tc>
      </w:tr>
      <w:tr w:rsidR="00667027" w14:paraId="0E8BE9F0" w14:textId="77777777" w:rsidTr="006F5CD4">
        <w:tblPrEx>
          <w:tblCellMar>
            <w:top w:w="0" w:type="dxa"/>
            <w:bottom w:w="0" w:type="dxa"/>
          </w:tblCellMar>
        </w:tblPrEx>
        <w:tc>
          <w:tcPr>
            <w:tcW w:w="0" w:type="auto"/>
          </w:tcPr>
          <w:p w14:paraId="65F757C3" w14:textId="77777777" w:rsidR="00667027" w:rsidRDefault="00667027" w:rsidP="006F5CD4">
            <w:r>
              <w:t>Poubelle - Carton</w:t>
            </w:r>
          </w:p>
        </w:tc>
        <w:tc>
          <w:tcPr>
            <w:tcW w:w="0" w:type="auto"/>
          </w:tcPr>
          <w:p w14:paraId="5CEEB159" w14:textId="7964065F" w:rsidR="00667027" w:rsidRDefault="00667027" w:rsidP="006F5CD4">
            <w:r>
              <w:t xml:space="preserve">Il y une poubelle pour le carton à cote gauche de la porte d'entrée.  </w:t>
            </w:r>
            <w:r w:rsidR="00662C44">
              <w:t>Il</w:t>
            </w:r>
            <w:r>
              <w:t xml:space="preserve"> est en </w:t>
            </w:r>
            <w:r>
              <w:t>métal</w:t>
            </w:r>
            <w:r>
              <w:t>.</w:t>
            </w:r>
          </w:p>
        </w:tc>
        <w:tc>
          <w:tcPr>
            <w:tcW w:w="0" w:type="auto"/>
          </w:tcPr>
          <w:p w14:paraId="4C16978C" w14:textId="77777777" w:rsidR="00667027" w:rsidRDefault="00667027" w:rsidP="006F5CD4">
            <w:r>
              <w:t>OK</w:t>
            </w:r>
          </w:p>
          <w:p w14:paraId="19C0A523" w14:textId="77777777" w:rsidR="00667027" w:rsidRDefault="00667027" w:rsidP="006F5CD4">
            <w:r>
              <w:t>28 May</w:t>
            </w:r>
          </w:p>
        </w:tc>
      </w:tr>
      <w:tr w:rsidR="00667027" w14:paraId="5FF6CAF2" w14:textId="77777777" w:rsidTr="006F5CD4">
        <w:tblPrEx>
          <w:tblCellMar>
            <w:top w:w="0" w:type="dxa"/>
            <w:bottom w:w="0" w:type="dxa"/>
          </w:tblCellMar>
        </w:tblPrEx>
        <w:tc>
          <w:tcPr>
            <w:tcW w:w="0" w:type="auto"/>
          </w:tcPr>
          <w:p w14:paraId="289A54D6" w14:textId="77777777" w:rsidR="00667027" w:rsidRDefault="00667027" w:rsidP="006F5CD4">
            <w:r>
              <w:t>Poubelles - Cannettes</w:t>
            </w:r>
          </w:p>
        </w:tc>
        <w:tc>
          <w:tcPr>
            <w:tcW w:w="0" w:type="auto"/>
          </w:tcPr>
          <w:p w14:paraId="43B55582" w14:textId="4B68D54B" w:rsidR="00667027" w:rsidRDefault="00667027" w:rsidP="006F5CD4">
            <w:r>
              <w:t xml:space="preserve">Il y une poubelle pour les cannetes à cote gauche de la porte d'entrée. Il est de 30cm x 40cm x 100cm et il est en </w:t>
            </w:r>
            <w:r>
              <w:t>métal</w:t>
            </w:r>
            <w:r>
              <w:t>.</w:t>
            </w:r>
          </w:p>
        </w:tc>
        <w:tc>
          <w:tcPr>
            <w:tcW w:w="0" w:type="auto"/>
          </w:tcPr>
          <w:p w14:paraId="1E9E25CF" w14:textId="77777777" w:rsidR="00667027" w:rsidRDefault="00667027" w:rsidP="006F5CD4">
            <w:r>
              <w:t>OK</w:t>
            </w:r>
          </w:p>
          <w:p w14:paraId="341D37EA" w14:textId="77777777" w:rsidR="00667027" w:rsidRDefault="00667027" w:rsidP="006F5CD4">
            <w:r>
              <w:t>28 May</w:t>
            </w:r>
          </w:p>
        </w:tc>
      </w:tr>
      <w:tr w:rsidR="00667027" w14:paraId="50D0477C" w14:textId="77777777" w:rsidTr="006F5CD4">
        <w:tblPrEx>
          <w:tblCellMar>
            <w:top w:w="0" w:type="dxa"/>
            <w:bottom w:w="0" w:type="dxa"/>
          </w:tblCellMar>
        </w:tblPrEx>
        <w:tc>
          <w:tcPr>
            <w:tcW w:w="0" w:type="auto"/>
          </w:tcPr>
          <w:p w14:paraId="19D495EF" w14:textId="77777777" w:rsidR="00667027" w:rsidRDefault="00667027" w:rsidP="006F5CD4">
            <w:r>
              <w:t>Poubelle (tout)</w:t>
            </w:r>
          </w:p>
        </w:tc>
        <w:tc>
          <w:tcPr>
            <w:tcW w:w="0" w:type="auto"/>
          </w:tcPr>
          <w:p w14:paraId="0B88BA82" w14:textId="6DEA426B" w:rsidR="00667027" w:rsidRDefault="00667027" w:rsidP="006F5CD4">
            <w:r>
              <w:t>Il y une poubelle en entrant à gauche</w:t>
            </w:r>
          </w:p>
        </w:tc>
        <w:tc>
          <w:tcPr>
            <w:tcW w:w="0" w:type="auto"/>
          </w:tcPr>
          <w:p w14:paraId="1767C80C" w14:textId="77777777" w:rsidR="00667027" w:rsidRDefault="00667027" w:rsidP="006F5CD4">
            <w:r>
              <w:t>OK</w:t>
            </w:r>
          </w:p>
          <w:p w14:paraId="03723E64" w14:textId="77777777" w:rsidR="00667027" w:rsidRDefault="00667027" w:rsidP="006F5CD4">
            <w:r>
              <w:t>28 May</w:t>
            </w:r>
          </w:p>
        </w:tc>
      </w:tr>
      <w:tr w:rsidR="00667027" w14:paraId="33EABAA3" w14:textId="77777777" w:rsidTr="006F5CD4">
        <w:tblPrEx>
          <w:tblCellMar>
            <w:top w:w="0" w:type="dxa"/>
            <w:bottom w:w="0" w:type="dxa"/>
          </w:tblCellMar>
        </w:tblPrEx>
        <w:tc>
          <w:tcPr>
            <w:tcW w:w="0" w:type="auto"/>
          </w:tcPr>
          <w:p w14:paraId="615352FC" w14:textId="77777777" w:rsidR="00667027" w:rsidRDefault="00667027" w:rsidP="006F5CD4">
            <w:r>
              <w:t>Cendrier</w:t>
            </w:r>
          </w:p>
        </w:tc>
        <w:tc>
          <w:tcPr>
            <w:tcW w:w="0" w:type="auto"/>
          </w:tcPr>
          <w:p w14:paraId="54A37FD0" w14:textId="40DC0A2F" w:rsidR="00667027" w:rsidRDefault="00667027" w:rsidP="006F5CD4">
            <w:r>
              <w:t xml:space="preserve">Il y a un cendrier à </w:t>
            </w:r>
            <w:r>
              <w:t>côté</w:t>
            </w:r>
            <w:r>
              <w:t xml:space="preserve"> du </w:t>
            </w:r>
            <w:r>
              <w:t>clavier</w:t>
            </w:r>
            <w:r>
              <w:t xml:space="preserve"> </w:t>
            </w:r>
            <w:r>
              <w:t>numérique</w:t>
            </w:r>
            <w:r>
              <w:t xml:space="preserve">, il est au mur et il est en </w:t>
            </w:r>
            <w:r>
              <w:t>métal</w:t>
            </w:r>
            <w:r>
              <w:t>, il est un carré de 15cm x 15cm x 15cm</w:t>
            </w:r>
          </w:p>
        </w:tc>
        <w:tc>
          <w:tcPr>
            <w:tcW w:w="0" w:type="auto"/>
          </w:tcPr>
          <w:p w14:paraId="1F6B287B" w14:textId="77777777" w:rsidR="00667027" w:rsidRDefault="00667027" w:rsidP="006F5CD4">
            <w:r>
              <w:t>OK</w:t>
            </w:r>
          </w:p>
          <w:p w14:paraId="6CFCA8F5" w14:textId="77777777" w:rsidR="00667027" w:rsidRDefault="00667027" w:rsidP="006F5CD4">
            <w:r>
              <w:t>28 May</w:t>
            </w:r>
          </w:p>
        </w:tc>
      </w:tr>
    </w:tbl>
    <w:p w14:paraId="4F06CDF7" w14:textId="77777777" w:rsidR="00667027" w:rsidRDefault="00667027" w:rsidP="00667027">
      <w:pPr>
        <w:pStyle w:val="Titre4"/>
      </w:pPr>
      <w:r>
        <w:t>Salle de détente D15</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679"/>
        <w:gridCol w:w="6753"/>
        <w:gridCol w:w="628"/>
      </w:tblGrid>
      <w:tr w:rsidR="00667027" w14:paraId="487E80D0" w14:textId="77777777" w:rsidTr="006F5CD4">
        <w:tblPrEx>
          <w:tblCellMar>
            <w:top w:w="0" w:type="dxa"/>
            <w:bottom w:w="0" w:type="dxa"/>
          </w:tblCellMar>
        </w:tblPrEx>
        <w:tc>
          <w:tcPr>
            <w:tcW w:w="0" w:type="auto"/>
          </w:tcPr>
          <w:p w14:paraId="531852E6" w14:textId="77777777" w:rsidR="00667027" w:rsidRDefault="00667027" w:rsidP="006F5CD4">
            <w:r>
              <w:t>Porte-manteaux</w:t>
            </w:r>
          </w:p>
        </w:tc>
        <w:tc>
          <w:tcPr>
            <w:tcW w:w="0" w:type="auto"/>
          </w:tcPr>
          <w:p w14:paraId="6731170C" w14:textId="77777777" w:rsidR="00667027" w:rsidRDefault="00667027" w:rsidP="006F5CD4">
            <w:r>
              <w:t>Il y a un porte-manteau dans le coin à droite en rentrant</w:t>
            </w:r>
          </w:p>
        </w:tc>
        <w:tc>
          <w:tcPr>
            <w:tcW w:w="0" w:type="auto"/>
          </w:tcPr>
          <w:p w14:paraId="614E0ADD" w14:textId="77777777" w:rsidR="00667027" w:rsidRDefault="00667027" w:rsidP="006F5CD4">
            <w:r>
              <w:t>OK</w:t>
            </w:r>
          </w:p>
          <w:p w14:paraId="0A03A285" w14:textId="77777777" w:rsidR="00667027" w:rsidRDefault="00667027" w:rsidP="006F5CD4">
            <w:r>
              <w:t>28 May</w:t>
            </w:r>
          </w:p>
        </w:tc>
      </w:tr>
      <w:tr w:rsidR="00667027" w14:paraId="7F1B26D1" w14:textId="77777777" w:rsidTr="006F5CD4">
        <w:tblPrEx>
          <w:tblCellMar>
            <w:top w:w="0" w:type="dxa"/>
            <w:bottom w:w="0" w:type="dxa"/>
          </w:tblCellMar>
        </w:tblPrEx>
        <w:tc>
          <w:tcPr>
            <w:tcW w:w="0" w:type="auto"/>
          </w:tcPr>
          <w:p w14:paraId="382083C1" w14:textId="59BB400F" w:rsidR="00667027" w:rsidRDefault="00667027" w:rsidP="006F5CD4">
            <w:r>
              <w:t>Armoire (</w:t>
            </w:r>
            <w:r>
              <w:t>Librairie</w:t>
            </w:r>
            <w:r>
              <w:t>)</w:t>
            </w:r>
          </w:p>
        </w:tc>
        <w:tc>
          <w:tcPr>
            <w:tcW w:w="0" w:type="auto"/>
          </w:tcPr>
          <w:p w14:paraId="526B54EF" w14:textId="77777777" w:rsidR="00667027" w:rsidRDefault="00667027" w:rsidP="006F5CD4">
            <w:r>
              <w:t>Il y a une armoire en face de la porte avec des livres.</w:t>
            </w:r>
          </w:p>
        </w:tc>
        <w:tc>
          <w:tcPr>
            <w:tcW w:w="0" w:type="auto"/>
          </w:tcPr>
          <w:p w14:paraId="7AA63C26" w14:textId="77777777" w:rsidR="00667027" w:rsidRDefault="00667027" w:rsidP="006F5CD4">
            <w:r>
              <w:t>OK</w:t>
            </w:r>
          </w:p>
          <w:p w14:paraId="565E6A26" w14:textId="77777777" w:rsidR="00667027" w:rsidRDefault="00667027" w:rsidP="006F5CD4">
            <w:r>
              <w:t>28 May</w:t>
            </w:r>
          </w:p>
        </w:tc>
      </w:tr>
      <w:tr w:rsidR="00667027" w14:paraId="1F6333BB" w14:textId="77777777" w:rsidTr="006F5CD4">
        <w:tblPrEx>
          <w:tblCellMar>
            <w:top w:w="0" w:type="dxa"/>
            <w:bottom w:w="0" w:type="dxa"/>
          </w:tblCellMar>
        </w:tblPrEx>
        <w:tc>
          <w:tcPr>
            <w:tcW w:w="0" w:type="auto"/>
          </w:tcPr>
          <w:p w14:paraId="4FAD1929" w14:textId="77777777" w:rsidR="00667027" w:rsidRDefault="00667027" w:rsidP="006F5CD4">
            <w:r>
              <w:t>Poufs</w:t>
            </w:r>
          </w:p>
        </w:tc>
        <w:tc>
          <w:tcPr>
            <w:tcW w:w="0" w:type="auto"/>
          </w:tcPr>
          <w:p w14:paraId="3EAB0FD6" w14:textId="77777777" w:rsidR="00667027" w:rsidRDefault="00667027" w:rsidP="006F5CD4">
            <w:r>
              <w:t>Il y a 10 poufs au milieu de la salle disposé en cercle.</w:t>
            </w:r>
          </w:p>
        </w:tc>
        <w:tc>
          <w:tcPr>
            <w:tcW w:w="0" w:type="auto"/>
          </w:tcPr>
          <w:p w14:paraId="438B6BB2" w14:textId="77777777" w:rsidR="00667027" w:rsidRDefault="00667027" w:rsidP="006F5CD4">
            <w:r>
              <w:t>OK</w:t>
            </w:r>
          </w:p>
          <w:p w14:paraId="56AF552B" w14:textId="77777777" w:rsidR="00667027" w:rsidRDefault="00667027" w:rsidP="006F5CD4">
            <w:r>
              <w:t>28 May</w:t>
            </w:r>
          </w:p>
        </w:tc>
      </w:tr>
      <w:tr w:rsidR="00667027" w14:paraId="5DC9000A" w14:textId="77777777" w:rsidTr="006F5CD4">
        <w:tblPrEx>
          <w:tblCellMar>
            <w:top w:w="0" w:type="dxa"/>
            <w:bottom w:w="0" w:type="dxa"/>
          </w:tblCellMar>
        </w:tblPrEx>
        <w:tc>
          <w:tcPr>
            <w:tcW w:w="0" w:type="auto"/>
          </w:tcPr>
          <w:p w14:paraId="3BC44FFF" w14:textId="1F897DD1" w:rsidR="00667027" w:rsidRDefault="00667027" w:rsidP="006F5CD4">
            <w:r>
              <w:t xml:space="preserve">Prises </w:t>
            </w:r>
            <w:r>
              <w:t>électriques</w:t>
            </w:r>
          </w:p>
        </w:tc>
        <w:tc>
          <w:tcPr>
            <w:tcW w:w="0" w:type="auto"/>
          </w:tcPr>
          <w:p w14:paraId="753DB2EA" w14:textId="0658F67D" w:rsidR="00667027" w:rsidRDefault="00667027" w:rsidP="006F5CD4">
            <w:r>
              <w:t xml:space="preserve">Il y aura une </w:t>
            </w:r>
            <w:r>
              <w:t>grande</w:t>
            </w:r>
            <w:r>
              <w:t xml:space="preserve"> prise </w:t>
            </w:r>
            <w:r>
              <w:t>électrique</w:t>
            </w:r>
            <w:r>
              <w:t xml:space="preserve"> qui </w:t>
            </w:r>
            <w:r>
              <w:t>permettront</w:t>
            </w:r>
            <w:r>
              <w:t xml:space="preserve"> aux élèves charger leur </w:t>
            </w:r>
            <w:r>
              <w:t>téléphone</w:t>
            </w:r>
            <w:r>
              <w:t>.</w:t>
            </w:r>
          </w:p>
        </w:tc>
        <w:tc>
          <w:tcPr>
            <w:tcW w:w="0" w:type="auto"/>
          </w:tcPr>
          <w:p w14:paraId="5B05AD92" w14:textId="77777777" w:rsidR="00667027" w:rsidRDefault="00667027" w:rsidP="006F5CD4">
            <w:r>
              <w:t>OK</w:t>
            </w:r>
          </w:p>
          <w:p w14:paraId="03E0AFE8" w14:textId="77777777" w:rsidR="00667027" w:rsidRDefault="00667027" w:rsidP="006F5CD4">
            <w:r>
              <w:t>28 May</w:t>
            </w:r>
          </w:p>
        </w:tc>
      </w:tr>
      <w:tr w:rsidR="00667027" w14:paraId="78907B47" w14:textId="77777777" w:rsidTr="006F5CD4">
        <w:tblPrEx>
          <w:tblCellMar>
            <w:top w:w="0" w:type="dxa"/>
            <w:bottom w:w="0" w:type="dxa"/>
          </w:tblCellMar>
        </w:tblPrEx>
        <w:tc>
          <w:tcPr>
            <w:tcW w:w="0" w:type="auto"/>
          </w:tcPr>
          <w:p w14:paraId="031378A5" w14:textId="77777777" w:rsidR="00667027" w:rsidRDefault="00667027" w:rsidP="006F5CD4">
            <w:r>
              <w:t>Machine distributeur</w:t>
            </w:r>
          </w:p>
        </w:tc>
        <w:tc>
          <w:tcPr>
            <w:tcW w:w="0" w:type="auto"/>
          </w:tcPr>
          <w:p w14:paraId="1D0812D5" w14:textId="7EB819F1" w:rsidR="00667027" w:rsidRDefault="00667027" w:rsidP="006F5CD4">
            <w:r>
              <w:t xml:space="preserve">Il y aura une machine distributeur de boissons et une machine </w:t>
            </w:r>
            <w:r>
              <w:t>distributeur</w:t>
            </w:r>
            <w:r>
              <w:t xml:space="preserve"> de chips à </w:t>
            </w:r>
            <w:r>
              <w:t>côté</w:t>
            </w:r>
            <w:r>
              <w:t xml:space="preserve"> de l'autre.</w:t>
            </w:r>
          </w:p>
        </w:tc>
        <w:tc>
          <w:tcPr>
            <w:tcW w:w="0" w:type="auto"/>
          </w:tcPr>
          <w:p w14:paraId="59C73465" w14:textId="77777777" w:rsidR="00667027" w:rsidRDefault="00667027" w:rsidP="006F5CD4">
            <w:r>
              <w:t>OK</w:t>
            </w:r>
          </w:p>
          <w:p w14:paraId="4A31EE51" w14:textId="77777777" w:rsidR="00667027" w:rsidRDefault="00667027" w:rsidP="006F5CD4">
            <w:r>
              <w:t>28 May</w:t>
            </w:r>
          </w:p>
        </w:tc>
      </w:tr>
      <w:tr w:rsidR="00667027" w14:paraId="71FEE226" w14:textId="77777777" w:rsidTr="006F5CD4">
        <w:tblPrEx>
          <w:tblCellMar>
            <w:top w:w="0" w:type="dxa"/>
            <w:bottom w:w="0" w:type="dxa"/>
          </w:tblCellMar>
        </w:tblPrEx>
        <w:tc>
          <w:tcPr>
            <w:tcW w:w="0" w:type="auto"/>
          </w:tcPr>
          <w:p w14:paraId="59D65B89" w14:textId="77777777" w:rsidR="00667027" w:rsidRDefault="00667027" w:rsidP="006F5CD4">
            <w:r>
              <w:t>Poubelle</w:t>
            </w:r>
          </w:p>
        </w:tc>
        <w:tc>
          <w:tcPr>
            <w:tcW w:w="0" w:type="auto"/>
          </w:tcPr>
          <w:p w14:paraId="0F8283A5" w14:textId="4389AD29" w:rsidR="00667027" w:rsidRDefault="00667027" w:rsidP="006F5CD4">
            <w:r>
              <w:t xml:space="preserve">Il y aura une poubelle à </w:t>
            </w:r>
            <w:r>
              <w:t>côté</w:t>
            </w:r>
            <w:r>
              <w:t xml:space="preserve"> de la porte</w:t>
            </w:r>
          </w:p>
        </w:tc>
        <w:tc>
          <w:tcPr>
            <w:tcW w:w="0" w:type="auto"/>
          </w:tcPr>
          <w:p w14:paraId="1D01017F" w14:textId="77777777" w:rsidR="00667027" w:rsidRDefault="00667027" w:rsidP="006F5CD4">
            <w:r>
              <w:t>OK</w:t>
            </w:r>
          </w:p>
          <w:p w14:paraId="4AA33396" w14:textId="77777777" w:rsidR="00667027" w:rsidRDefault="00667027" w:rsidP="006F5CD4">
            <w:r>
              <w:t>28 May</w:t>
            </w:r>
          </w:p>
        </w:tc>
      </w:tr>
      <w:tr w:rsidR="00667027" w14:paraId="77CB8762" w14:textId="77777777" w:rsidTr="006F5CD4">
        <w:tblPrEx>
          <w:tblCellMar>
            <w:top w:w="0" w:type="dxa"/>
            <w:bottom w:w="0" w:type="dxa"/>
          </w:tblCellMar>
        </w:tblPrEx>
        <w:tc>
          <w:tcPr>
            <w:tcW w:w="0" w:type="auto"/>
          </w:tcPr>
          <w:p w14:paraId="5A36B1C8" w14:textId="77777777" w:rsidR="00667027" w:rsidRDefault="00667027" w:rsidP="006F5CD4">
            <w:r>
              <w:t>Routeur</w:t>
            </w:r>
          </w:p>
        </w:tc>
        <w:tc>
          <w:tcPr>
            <w:tcW w:w="0" w:type="auto"/>
          </w:tcPr>
          <w:p w14:paraId="7F4F27BC" w14:textId="5580CC8F" w:rsidR="00667027" w:rsidRDefault="00667027" w:rsidP="006F5CD4">
            <w:r>
              <w:t xml:space="preserve">Il aura un routeur </w:t>
            </w:r>
            <w:r>
              <w:t>au-dessus</w:t>
            </w:r>
            <w:r>
              <w:t xml:space="preserve"> de la porte avec un </w:t>
            </w:r>
            <w:r>
              <w:t>réseaux</w:t>
            </w:r>
            <w:r>
              <w:t xml:space="preserve"> 5g</w:t>
            </w:r>
          </w:p>
        </w:tc>
        <w:tc>
          <w:tcPr>
            <w:tcW w:w="0" w:type="auto"/>
          </w:tcPr>
          <w:p w14:paraId="1AB44E96" w14:textId="77777777" w:rsidR="00667027" w:rsidRDefault="00667027" w:rsidP="006F5CD4">
            <w:r>
              <w:t>OK</w:t>
            </w:r>
          </w:p>
          <w:p w14:paraId="12378A91" w14:textId="77777777" w:rsidR="00667027" w:rsidRDefault="00667027" w:rsidP="006F5CD4">
            <w:r>
              <w:t>28 May</w:t>
            </w:r>
          </w:p>
        </w:tc>
      </w:tr>
      <w:tr w:rsidR="00667027" w14:paraId="10BEC943" w14:textId="77777777" w:rsidTr="006F5CD4">
        <w:tblPrEx>
          <w:tblCellMar>
            <w:top w:w="0" w:type="dxa"/>
            <w:bottom w:w="0" w:type="dxa"/>
          </w:tblCellMar>
        </w:tblPrEx>
        <w:tc>
          <w:tcPr>
            <w:tcW w:w="0" w:type="auto"/>
          </w:tcPr>
          <w:p w14:paraId="5615A8F8" w14:textId="77777777" w:rsidR="00667027" w:rsidRDefault="00667027" w:rsidP="006F5CD4">
            <w:r>
              <w:lastRenderedPageBreak/>
              <w:t>Projecteur</w:t>
            </w:r>
          </w:p>
        </w:tc>
        <w:tc>
          <w:tcPr>
            <w:tcW w:w="0" w:type="auto"/>
          </w:tcPr>
          <w:p w14:paraId="1800215D" w14:textId="7D99A360" w:rsidR="00667027" w:rsidRDefault="00667027" w:rsidP="006F5CD4">
            <w:r>
              <w:t xml:space="preserve">Il y aura un projecteur pour regarder des films ou </w:t>
            </w:r>
            <w:r>
              <w:t>séries</w:t>
            </w:r>
          </w:p>
        </w:tc>
        <w:tc>
          <w:tcPr>
            <w:tcW w:w="0" w:type="auto"/>
          </w:tcPr>
          <w:p w14:paraId="580CBC82" w14:textId="77777777" w:rsidR="00667027" w:rsidRDefault="00667027" w:rsidP="006F5CD4">
            <w:r>
              <w:t>OK</w:t>
            </w:r>
          </w:p>
          <w:p w14:paraId="7BA8AB41" w14:textId="77777777" w:rsidR="00667027" w:rsidRDefault="00667027" w:rsidP="006F5CD4">
            <w:r>
              <w:t>28 May</w:t>
            </w:r>
          </w:p>
        </w:tc>
      </w:tr>
    </w:tbl>
    <w:p w14:paraId="023BD181" w14:textId="77777777" w:rsidR="00667027" w:rsidRDefault="00667027" w:rsidP="00667027">
      <w:pPr>
        <w:pStyle w:val="Titre4"/>
      </w:pPr>
      <w:r>
        <w:t>Salle de classe 2ème étage D16</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88"/>
        <w:gridCol w:w="7343"/>
        <w:gridCol w:w="529"/>
      </w:tblGrid>
      <w:tr w:rsidR="00667027" w14:paraId="798B02BC" w14:textId="77777777" w:rsidTr="006F5CD4">
        <w:tblPrEx>
          <w:tblCellMar>
            <w:top w:w="0" w:type="dxa"/>
            <w:bottom w:w="0" w:type="dxa"/>
          </w:tblCellMar>
        </w:tblPrEx>
        <w:tc>
          <w:tcPr>
            <w:tcW w:w="0" w:type="auto"/>
          </w:tcPr>
          <w:p w14:paraId="4BE10440" w14:textId="77777777" w:rsidR="00667027" w:rsidRDefault="00667027" w:rsidP="006F5CD4">
            <w:r>
              <w:t>Tables</w:t>
            </w:r>
          </w:p>
        </w:tc>
        <w:tc>
          <w:tcPr>
            <w:tcW w:w="0" w:type="auto"/>
          </w:tcPr>
          <w:p w14:paraId="126CE28C" w14:textId="578B5359" w:rsidR="00667027" w:rsidRDefault="00667027" w:rsidP="006F5CD4">
            <w:r>
              <w:t xml:space="preserve">Il y a 17 tables en boit avec la place pour un écran, elles sont placées en groupes de 4 en chaque coin de manière qu'il soit </w:t>
            </w:r>
            <w:r>
              <w:t>facile</w:t>
            </w:r>
            <w:r>
              <w:t xml:space="preserve"> la visualisation du tableau de l'enseignant. Il y a une table devant le </w:t>
            </w:r>
            <w:r>
              <w:t>tableau</w:t>
            </w:r>
            <w:r>
              <w:t xml:space="preserve"> pour l'enseignant.</w:t>
            </w:r>
          </w:p>
        </w:tc>
        <w:tc>
          <w:tcPr>
            <w:tcW w:w="0" w:type="auto"/>
          </w:tcPr>
          <w:p w14:paraId="763BD06D" w14:textId="77777777" w:rsidR="00667027" w:rsidRDefault="00667027" w:rsidP="006F5CD4">
            <w:r>
              <w:t>OK</w:t>
            </w:r>
          </w:p>
          <w:p w14:paraId="6FB7CEF2" w14:textId="77777777" w:rsidR="00667027" w:rsidRDefault="00667027" w:rsidP="006F5CD4">
            <w:r>
              <w:t>28 May</w:t>
            </w:r>
          </w:p>
        </w:tc>
      </w:tr>
      <w:tr w:rsidR="00667027" w14:paraId="3600C78B" w14:textId="77777777" w:rsidTr="006F5CD4">
        <w:tblPrEx>
          <w:tblCellMar>
            <w:top w:w="0" w:type="dxa"/>
            <w:bottom w:w="0" w:type="dxa"/>
          </w:tblCellMar>
        </w:tblPrEx>
        <w:tc>
          <w:tcPr>
            <w:tcW w:w="0" w:type="auto"/>
          </w:tcPr>
          <w:p w14:paraId="64F4EAFE" w14:textId="29F789F4" w:rsidR="00667027" w:rsidRDefault="00667027" w:rsidP="006F5CD4">
            <w:r>
              <w:t>Pilonne</w:t>
            </w:r>
          </w:p>
        </w:tc>
        <w:tc>
          <w:tcPr>
            <w:tcW w:w="0" w:type="auto"/>
          </w:tcPr>
          <w:p w14:paraId="22E8067D" w14:textId="3876962E" w:rsidR="00667027" w:rsidRDefault="00667027" w:rsidP="006F5CD4">
            <w:r>
              <w:t xml:space="preserve">Il y a 4 </w:t>
            </w:r>
            <w:r>
              <w:t>pilonnes</w:t>
            </w:r>
            <w:r>
              <w:t xml:space="preserve"> avec une prise </w:t>
            </w:r>
            <w:r>
              <w:t>électrique</w:t>
            </w:r>
            <w:r>
              <w:t xml:space="preserve"> à chaque </w:t>
            </w:r>
            <w:r>
              <w:t>côté</w:t>
            </w:r>
            <w:r>
              <w:t xml:space="preserve">, ils sont </w:t>
            </w:r>
            <w:r>
              <w:t>placés</w:t>
            </w:r>
            <w:r>
              <w:t xml:space="preserve"> au milieu de chaque groupe de 4 tables.</w:t>
            </w:r>
          </w:p>
        </w:tc>
        <w:tc>
          <w:tcPr>
            <w:tcW w:w="0" w:type="auto"/>
          </w:tcPr>
          <w:p w14:paraId="3A4DB8AF" w14:textId="77777777" w:rsidR="00667027" w:rsidRDefault="00667027" w:rsidP="006F5CD4">
            <w:r>
              <w:t>OK</w:t>
            </w:r>
          </w:p>
          <w:p w14:paraId="52B2F228" w14:textId="77777777" w:rsidR="00667027" w:rsidRDefault="00667027" w:rsidP="006F5CD4">
            <w:r>
              <w:t>28 May</w:t>
            </w:r>
          </w:p>
        </w:tc>
      </w:tr>
      <w:tr w:rsidR="00667027" w14:paraId="29EFB380" w14:textId="77777777" w:rsidTr="006F5CD4">
        <w:tblPrEx>
          <w:tblCellMar>
            <w:top w:w="0" w:type="dxa"/>
            <w:bottom w:w="0" w:type="dxa"/>
          </w:tblCellMar>
        </w:tblPrEx>
        <w:tc>
          <w:tcPr>
            <w:tcW w:w="0" w:type="auto"/>
          </w:tcPr>
          <w:p w14:paraId="56F3DF42" w14:textId="77777777" w:rsidR="00667027" w:rsidRDefault="00667027" w:rsidP="006F5CD4">
            <w:r>
              <w:t>TV + tableau</w:t>
            </w:r>
          </w:p>
        </w:tc>
        <w:tc>
          <w:tcPr>
            <w:tcW w:w="0" w:type="auto"/>
          </w:tcPr>
          <w:p w14:paraId="64C8D6EB" w14:textId="1D6AFEFC" w:rsidR="00667027" w:rsidRDefault="00667027" w:rsidP="006F5CD4">
            <w:r>
              <w:t xml:space="preserve">Il y a un TV de 65 pouces au mur, derrière de la place de l'enseignant et </w:t>
            </w:r>
            <w:proofErr w:type="gramStart"/>
            <w:r>
              <w:t>à</w:t>
            </w:r>
            <w:proofErr w:type="gramEnd"/>
            <w:r>
              <w:t xml:space="preserve"> coté un tableau de </w:t>
            </w:r>
            <w:r>
              <w:t>1.</w:t>
            </w:r>
            <w:r>
              <w:t>5m x 3m au centre du mur.</w:t>
            </w:r>
          </w:p>
        </w:tc>
        <w:tc>
          <w:tcPr>
            <w:tcW w:w="0" w:type="auto"/>
          </w:tcPr>
          <w:p w14:paraId="07E9DD73" w14:textId="77777777" w:rsidR="00667027" w:rsidRDefault="00667027" w:rsidP="006F5CD4">
            <w:r>
              <w:t>OK</w:t>
            </w:r>
          </w:p>
          <w:p w14:paraId="31E143B8" w14:textId="77777777" w:rsidR="00667027" w:rsidRDefault="00667027" w:rsidP="006F5CD4">
            <w:r>
              <w:t>28 May</w:t>
            </w:r>
          </w:p>
        </w:tc>
      </w:tr>
      <w:tr w:rsidR="00667027" w14:paraId="0BF8981F" w14:textId="77777777" w:rsidTr="006F5CD4">
        <w:tblPrEx>
          <w:tblCellMar>
            <w:top w:w="0" w:type="dxa"/>
            <w:bottom w:w="0" w:type="dxa"/>
          </w:tblCellMar>
        </w:tblPrEx>
        <w:tc>
          <w:tcPr>
            <w:tcW w:w="0" w:type="auto"/>
          </w:tcPr>
          <w:p w14:paraId="6BC5FE2E" w14:textId="1706ADA4" w:rsidR="00667027" w:rsidRDefault="00667027" w:rsidP="006F5CD4">
            <w:r>
              <w:t>Chaises</w:t>
            </w:r>
          </w:p>
        </w:tc>
        <w:tc>
          <w:tcPr>
            <w:tcW w:w="0" w:type="auto"/>
          </w:tcPr>
          <w:p w14:paraId="25B50BE5" w14:textId="17AFAD04" w:rsidR="00667027" w:rsidRDefault="00667027" w:rsidP="006F5CD4">
            <w:r>
              <w:t xml:space="preserve">Il y a 17 </w:t>
            </w:r>
            <w:r>
              <w:t>chaises</w:t>
            </w:r>
            <w:r>
              <w:t xml:space="preserve"> bureau. Une pour chaque table et elles sont confortables.</w:t>
            </w:r>
          </w:p>
        </w:tc>
        <w:tc>
          <w:tcPr>
            <w:tcW w:w="0" w:type="auto"/>
          </w:tcPr>
          <w:p w14:paraId="2D961A4C" w14:textId="77777777" w:rsidR="00667027" w:rsidRDefault="00667027" w:rsidP="006F5CD4">
            <w:r>
              <w:t>OK</w:t>
            </w:r>
          </w:p>
          <w:p w14:paraId="727BA1BC" w14:textId="77777777" w:rsidR="00667027" w:rsidRDefault="00667027" w:rsidP="006F5CD4">
            <w:r>
              <w:t>28 May</w:t>
            </w:r>
          </w:p>
        </w:tc>
      </w:tr>
      <w:tr w:rsidR="00667027" w14:paraId="2DFF1595" w14:textId="77777777" w:rsidTr="006F5CD4">
        <w:tblPrEx>
          <w:tblCellMar>
            <w:top w:w="0" w:type="dxa"/>
            <w:bottom w:w="0" w:type="dxa"/>
          </w:tblCellMar>
        </w:tblPrEx>
        <w:tc>
          <w:tcPr>
            <w:tcW w:w="0" w:type="auto"/>
          </w:tcPr>
          <w:p w14:paraId="5AF08340" w14:textId="77777777" w:rsidR="00667027" w:rsidRDefault="00667027" w:rsidP="006F5CD4">
            <w:r>
              <w:t>Ecrans</w:t>
            </w:r>
          </w:p>
        </w:tc>
        <w:tc>
          <w:tcPr>
            <w:tcW w:w="0" w:type="auto"/>
          </w:tcPr>
          <w:p w14:paraId="57E80B9C" w14:textId="4892DA82" w:rsidR="00667027" w:rsidRDefault="00667027" w:rsidP="006F5CD4">
            <w:r>
              <w:t xml:space="preserve">Il y a un écran par poste de travail. Ils sont de 18 puces chacun et ils sont placés en face de la </w:t>
            </w:r>
            <w:r>
              <w:t>chaise</w:t>
            </w:r>
            <w:r>
              <w:t>.</w:t>
            </w:r>
          </w:p>
        </w:tc>
        <w:tc>
          <w:tcPr>
            <w:tcW w:w="0" w:type="auto"/>
          </w:tcPr>
          <w:p w14:paraId="7C1245F2" w14:textId="77777777" w:rsidR="00667027" w:rsidRDefault="00667027" w:rsidP="006F5CD4">
            <w:r>
              <w:t>OK</w:t>
            </w:r>
          </w:p>
          <w:p w14:paraId="641252CB" w14:textId="77777777" w:rsidR="00667027" w:rsidRDefault="00667027" w:rsidP="006F5CD4">
            <w:r>
              <w:t>28 May</w:t>
            </w:r>
          </w:p>
        </w:tc>
      </w:tr>
      <w:tr w:rsidR="00667027" w14:paraId="0FD87364" w14:textId="77777777" w:rsidTr="006F5CD4">
        <w:tblPrEx>
          <w:tblCellMar>
            <w:top w:w="0" w:type="dxa"/>
            <w:bottom w:w="0" w:type="dxa"/>
          </w:tblCellMar>
        </w:tblPrEx>
        <w:tc>
          <w:tcPr>
            <w:tcW w:w="0" w:type="auto"/>
          </w:tcPr>
          <w:p w14:paraId="2DEBB4D2" w14:textId="51A80672" w:rsidR="00667027" w:rsidRDefault="00667027" w:rsidP="006F5CD4">
            <w:r>
              <w:t>PCs</w:t>
            </w:r>
          </w:p>
        </w:tc>
        <w:tc>
          <w:tcPr>
            <w:tcW w:w="0" w:type="auto"/>
          </w:tcPr>
          <w:p w14:paraId="46849EE6" w14:textId="0C2C7CDF" w:rsidR="00667027" w:rsidRDefault="00667027" w:rsidP="006F5CD4">
            <w:r>
              <w:t xml:space="preserve">Il y a 17 </w:t>
            </w:r>
            <w:r>
              <w:t>PCs</w:t>
            </w:r>
            <w:r>
              <w:t>, un PC par poste et ils sont sous la table.</w:t>
            </w:r>
          </w:p>
        </w:tc>
        <w:tc>
          <w:tcPr>
            <w:tcW w:w="0" w:type="auto"/>
          </w:tcPr>
          <w:p w14:paraId="68D0C9C0" w14:textId="77777777" w:rsidR="00667027" w:rsidRDefault="00667027" w:rsidP="006F5CD4">
            <w:r>
              <w:t>OK</w:t>
            </w:r>
          </w:p>
          <w:p w14:paraId="2CD8AFAE" w14:textId="77777777" w:rsidR="00667027" w:rsidRDefault="00667027" w:rsidP="006F5CD4">
            <w:r>
              <w:t>28 May</w:t>
            </w:r>
          </w:p>
        </w:tc>
      </w:tr>
      <w:tr w:rsidR="00667027" w14:paraId="1127E1DB" w14:textId="77777777" w:rsidTr="006F5CD4">
        <w:tblPrEx>
          <w:tblCellMar>
            <w:top w:w="0" w:type="dxa"/>
            <w:bottom w:w="0" w:type="dxa"/>
          </w:tblCellMar>
        </w:tblPrEx>
        <w:tc>
          <w:tcPr>
            <w:tcW w:w="0" w:type="auto"/>
          </w:tcPr>
          <w:p w14:paraId="7DCF7A3F" w14:textId="23EC2E59" w:rsidR="00667027" w:rsidRDefault="00667027" w:rsidP="006F5CD4">
            <w:r>
              <w:t>Fenêtres</w:t>
            </w:r>
          </w:p>
        </w:tc>
        <w:tc>
          <w:tcPr>
            <w:tcW w:w="0" w:type="auto"/>
          </w:tcPr>
          <w:p w14:paraId="1B91C890" w14:textId="3F0A00DB" w:rsidR="00667027" w:rsidRDefault="00667027" w:rsidP="006F5CD4">
            <w:r>
              <w:t xml:space="preserve">Il y a deux grandes </w:t>
            </w:r>
            <w:r>
              <w:t>fenêtres</w:t>
            </w:r>
            <w:r>
              <w:t>, ils sont au centre du mur d'en face de l'enseignant.</w:t>
            </w:r>
          </w:p>
        </w:tc>
        <w:tc>
          <w:tcPr>
            <w:tcW w:w="0" w:type="auto"/>
          </w:tcPr>
          <w:p w14:paraId="42C7F196" w14:textId="77777777" w:rsidR="00667027" w:rsidRDefault="00667027" w:rsidP="006F5CD4">
            <w:r>
              <w:t>OK</w:t>
            </w:r>
          </w:p>
          <w:p w14:paraId="0B8BE6F4" w14:textId="77777777" w:rsidR="00667027" w:rsidRDefault="00667027" w:rsidP="006F5CD4">
            <w:r>
              <w:t>28 May</w:t>
            </w:r>
          </w:p>
        </w:tc>
      </w:tr>
      <w:tr w:rsidR="00667027" w14:paraId="4FCE6521" w14:textId="77777777" w:rsidTr="006F5CD4">
        <w:tblPrEx>
          <w:tblCellMar>
            <w:top w:w="0" w:type="dxa"/>
            <w:bottom w:w="0" w:type="dxa"/>
          </w:tblCellMar>
        </w:tblPrEx>
        <w:tc>
          <w:tcPr>
            <w:tcW w:w="0" w:type="auto"/>
          </w:tcPr>
          <w:p w14:paraId="42103F69" w14:textId="77777777" w:rsidR="00667027" w:rsidRDefault="00667027" w:rsidP="006F5CD4">
            <w:r>
              <w:t>Tapis</w:t>
            </w:r>
          </w:p>
        </w:tc>
        <w:tc>
          <w:tcPr>
            <w:tcW w:w="0" w:type="auto"/>
          </w:tcPr>
          <w:p w14:paraId="045D8979" w14:textId="77777777" w:rsidR="00667027" w:rsidRDefault="00667027" w:rsidP="006F5CD4">
            <w:r>
              <w:t>Il y a un grand tapis pour chaque groupe de 4 tables, ils sont de 3m x 3m</w:t>
            </w:r>
          </w:p>
        </w:tc>
        <w:tc>
          <w:tcPr>
            <w:tcW w:w="0" w:type="auto"/>
          </w:tcPr>
          <w:p w14:paraId="136F90C5" w14:textId="77777777" w:rsidR="00667027" w:rsidRDefault="00667027" w:rsidP="006F5CD4">
            <w:r>
              <w:t>OK</w:t>
            </w:r>
          </w:p>
          <w:p w14:paraId="3A1196AE" w14:textId="77777777" w:rsidR="00667027" w:rsidRDefault="00667027" w:rsidP="006F5CD4">
            <w:r>
              <w:t>28 May</w:t>
            </w:r>
          </w:p>
        </w:tc>
      </w:tr>
      <w:tr w:rsidR="00667027" w14:paraId="0E5CD661" w14:textId="77777777" w:rsidTr="006F5CD4">
        <w:tblPrEx>
          <w:tblCellMar>
            <w:top w:w="0" w:type="dxa"/>
            <w:bottom w:w="0" w:type="dxa"/>
          </w:tblCellMar>
        </w:tblPrEx>
        <w:tc>
          <w:tcPr>
            <w:tcW w:w="0" w:type="auto"/>
          </w:tcPr>
          <w:p w14:paraId="3C0A8D9D" w14:textId="77777777" w:rsidR="00667027" w:rsidRDefault="00667027" w:rsidP="006F5CD4">
            <w:r>
              <w:t>Etagère</w:t>
            </w:r>
          </w:p>
        </w:tc>
        <w:tc>
          <w:tcPr>
            <w:tcW w:w="0" w:type="auto"/>
          </w:tcPr>
          <w:p w14:paraId="7BE785B7" w14:textId="224E580A" w:rsidR="00667027" w:rsidRDefault="00667027" w:rsidP="006F5CD4">
            <w:r>
              <w:t xml:space="preserve">Il y a </w:t>
            </w:r>
            <w:r>
              <w:t>une étagère</w:t>
            </w:r>
            <w:r>
              <w:t xml:space="preserve"> pour les chaussures. Il a la place pour 20 chaussures et il est de 4x5 colonnes, chaque espace est de 20cm x 20cm x 35cm et il est placé au mur à </w:t>
            </w:r>
            <w:r>
              <w:t>côté</w:t>
            </w:r>
            <w:r>
              <w:t xml:space="preserve"> de la porte.</w:t>
            </w:r>
          </w:p>
        </w:tc>
        <w:tc>
          <w:tcPr>
            <w:tcW w:w="0" w:type="auto"/>
          </w:tcPr>
          <w:p w14:paraId="7C01BAD5" w14:textId="77777777" w:rsidR="00667027" w:rsidRDefault="00667027" w:rsidP="006F5CD4">
            <w:r>
              <w:t>OK</w:t>
            </w:r>
          </w:p>
          <w:p w14:paraId="6969793C" w14:textId="77777777" w:rsidR="00667027" w:rsidRDefault="00667027" w:rsidP="006F5CD4">
            <w:r>
              <w:t>28 May</w:t>
            </w:r>
          </w:p>
        </w:tc>
      </w:tr>
      <w:tr w:rsidR="00667027" w14:paraId="0D4AD57D" w14:textId="77777777" w:rsidTr="006F5CD4">
        <w:tblPrEx>
          <w:tblCellMar>
            <w:top w:w="0" w:type="dxa"/>
            <w:bottom w:w="0" w:type="dxa"/>
          </w:tblCellMar>
        </w:tblPrEx>
        <w:tc>
          <w:tcPr>
            <w:tcW w:w="0" w:type="auto"/>
          </w:tcPr>
          <w:p w14:paraId="1A990A14" w14:textId="77777777" w:rsidR="00667027" w:rsidRDefault="00667027" w:rsidP="006F5CD4">
            <w:r>
              <w:t>Porte-manteaux</w:t>
            </w:r>
          </w:p>
        </w:tc>
        <w:tc>
          <w:tcPr>
            <w:tcW w:w="0" w:type="auto"/>
          </w:tcPr>
          <w:p w14:paraId="7C2455A3" w14:textId="0FFA8581" w:rsidR="00667027" w:rsidRDefault="00667027" w:rsidP="006F5CD4">
            <w:r>
              <w:t xml:space="preserve">Il y a </w:t>
            </w:r>
            <w:r>
              <w:t>un porte-manteau</w:t>
            </w:r>
            <w:r>
              <w:t xml:space="preserve"> tout au fond de la classe, au coin gauche. Il est en </w:t>
            </w:r>
            <w:r>
              <w:t>métal</w:t>
            </w:r>
            <w:r>
              <w:t xml:space="preserve"> et il fait 2m d'hauteur avec la place pour 15 vestes.</w:t>
            </w:r>
          </w:p>
        </w:tc>
        <w:tc>
          <w:tcPr>
            <w:tcW w:w="0" w:type="auto"/>
          </w:tcPr>
          <w:p w14:paraId="18F64D25" w14:textId="77777777" w:rsidR="00667027" w:rsidRDefault="00667027" w:rsidP="006F5CD4">
            <w:r>
              <w:t>OK</w:t>
            </w:r>
          </w:p>
          <w:p w14:paraId="3BFA52E4" w14:textId="77777777" w:rsidR="00667027" w:rsidRDefault="00667027" w:rsidP="006F5CD4">
            <w:r>
              <w:t>28 May</w:t>
            </w:r>
          </w:p>
        </w:tc>
      </w:tr>
    </w:tbl>
    <w:p w14:paraId="0AECDC07" w14:textId="77777777" w:rsidR="00667027" w:rsidRDefault="00667027" w:rsidP="00667027">
      <w:pPr>
        <w:pStyle w:val="Titre4"/>
      </w:pPr>
      <w:r>
        <w:t>Couloir 1er étage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67"/>
        <w:gridCol w:w="7204"/>
        <w:gridCol w:w="589"/>
      </w:tblGrid>
      <w:tr w:rsidR="00667027" w14:paraId="23437501" w14:textId="77777777" w:rsidTr="006F5CD4">
        <w:tblPrEx>
          <w:tblCellMar>
            <w:top w:w="0" w:type="dxa"/>
            <w:bottom w:w="0" w:type="dxa"/>
          </w:tblCellMar>
        </w:tblPrEx>
        <w:tc>
          <w:tcPr>
            <w:tcW w:w="0" w:type="auto"/>
          </w:tcPr>
          <w:p w14:paraId="3BC1B430" w14:textId="74E98C95" w:rsidR="00667027" w:rsidRDefault="00667027" w:rsidP="006F5CD4">
            <w:r>
              <w:t>Canapes</w:t>
            </w:r>
          </w:p>
        </w:tc>
        <w:tc>
          <w:tcPr>
            <w:tcW w:w="0" w:type="auto"/>
          </w:tcPr>
          <w:p w14:paraId="112A5F65" w14:textId="2360F764" w:rsidR="00667027" w:rsidRDefault="00667027" w:rsidP="006F5CD4">
            <w:r>
              <w:t xml:space="preserve">Il y a deux </w:t>
            </w:r>
            <w:r>
              <w:t>canapes</w:t>
            </w:r>
            <w:r>
              <w:t xml:space="preserve"> contre au mur, à coté de chaque salle de classe. Chaque </w:t>
            </w:r>
            <w:r>
              <w:t>canapé</w:t>
            </w:r>
            <w:r>
              <w:t xml:space="preserve"> </w:t>
            </w:r>
            <w:r w:rsidR="00ED56B0">
              <w:t>a</w:t>
            </w:r>
            <w:r>
              <w:t xml:space="preserve"> la place pour trois personnes et </w:t>
            </w:r>
            <w:proofErr w:type="gramStart"/>
            <w:r>
              <w:t>il sont</w:t>
            </w:r>
            <w:proofErr w:type="gramEnd"/>
            <w:r>
              <w:t xml:space="preserve"> en cuire</w:t>
            </w:r>
          </w:p>
        </w:tc>
        <w:tc>
          <w:tcPr>
            <w:tcW w:w="0" w:type="auto"/>
          </w:tcPr>
          <w:p w14:paraId="219A63E2" w14:textId="77777777" w:rsidR="00667027" w:rsidRDefault="00667027" w:rsidP="006F5CD4">
            <w:r>
              <w:t>OK</w:t>
            </w:r>
          </w:p>
          <w:p w14:paraId="3AF6A5CD" w14:textId="77777777" w:rsidR="00667027" w:rsidRDefault="00667027" w:rsidP="006F5CD4">
            <w:r>
              <w:t>28 May</w:t>
            </w:r>
          </w:p>
        </w:tc>
      </w:tr>
      <w:tr w:rsidR="00667027" w14:paraId="7FEC2EB7" w14:textId="77777777" w:rsidTr="006F5CD4">
        <w:tblPrEx>
          <w:tblCellMar>
            <w:top w:w="0" w:type="dxa"/>
            <w:bottom w:w="0" w:type="dxa"/>
          </w:tblCellMar>
        </w:tblPrEx>
        <w:tc>
          <w:tcPr>
            <w:tcW w:w="0" w:type="auto"/>
          </w:tcPr>
          <w:p w14:paraId="6DEC5E6F" w14:textId="404CA34E" w:rsidR="00667027" w:rsidRDefault="00667027" w:rsidP="006F5CD4">
            <w:r>
              <w:t>Escaliers</w:t>
            </w:r>
          </w:p>
        </w:tc>
        <w:tc>
          <w:tcPr>
            <w:tcW w:w="0" w:type="auto"/>
          </w:tcPr>
          <w:p w14:paraId="1FEFB592" w14:textId="2DF0A0D7" w:rsidR="00667027" w:rsidRDefault="00667027" w:rsidP="006F5CD4">
            <w:r>
              <w:t xml:space="preserve">Il y deux </w:t>
            </w:r>
            <w:r>
              <w:t>escaliers</w:t>
            </w:r>
            <w:r>
              <w:t xml:space="preserve"> pour monter au 2me étage, ils sont placés comme le projet de base.</w:t>
            </w:r>
          </w:p>
        </w:tc>
        <w:tc>
          <w:tcPr>
            <w:tcW w:w="0" w:type="auto"/>
          </w:tcPr>
          <w:p w14:paraId="4A157595" w14:textId="77777777" w:rsidR="00667027" w:rsidRDefault="00667027" w:rsidP="006F5CD4">
            <w:r>
              <w:t>OK</w:t>
            </w:r>
          </w:p>
          <w:p w14:paraId="344CC346" w14:textId="77777777" w:rsidR="00667027" w:rsidRDefault="00667027" w:rsidP="006F5CD4">
            <w:r>
              <w:t>28 May</w:t>
            </w:r>
          </w:p>
        </w:tc>
      </w:tr>
      <w:tr w:rsidR="00667027" w14:paraId="67490852" w14:textId="77777777" w:rsidTr="006F5CD4">
        <w:tblPrEx>
          <w:tblCellMar>
            <w:top w:w="0" w:type="dxa"/>
            <w:bottom w:w="0" w:type="dxa"/>
          </w:tblCellMar>
        </w:tblPrEx>
        <w:tc>
          <w:tcPr>
            <w:tcW w:w="0" w:type="auto"/>
          </w:tcPr>
          <w:p w14:paraId="22C91DF7" w14:textId="77777777" w:rsidR="00667027" w:rsidRDefault="00667027" w:rsidP="006F5CD4">
            <w:r>
              <w:t>Machines distri</w:t>
            </w:r>
          </w:p>
        </w:tc>
        <w:tc>
          <w:tcPr>
            <w:tcW w:w="0" w:type="auto"/>
          </w:tcPr>
          <w:p w14:paraId="188F4D65" w14:textId="5800C861" w:rsidR="00667027" w:rsidRDefault="00667027" w:rsidP="006F5CD4">
            <w:r>
              <w:t xml:space="preserve">Il y a deux machines distri pour chaque </w:t>
            </w:r>
            <w:r>
              <w:t>extrême</w:t>
            </w:r>
            <w:r>
              <w:t xml:space="preserve"> du couloir, un pour les chips et autre pour les boissons, ils sont 2m x 1m x 1m</w:t>
            </w:r>
          </w:p>
        </w:tc>
        <w:tc>
          <w:tcPr>
            <w:tcW w:w="0" w:type="auto"/>
          </w:tcPr>
          <w:p w14:paraId="4C98EC2A" w14:textId="77777777" w:rsidR="00667027" w:rsidRDefault="00667027" w:rsidP="006F5CD4">
            <w:r>
              <w:t>OK</w:t>
            </w:r>
          </w:p>
          <w:p w14:paraId="21A8E43F" w14:textId="77777777" w:rsidR="00667027" w:rsidRDefault="00667027" w:rsidP="006F5CD4">
            <w:r>
              <w:t>28 May</w:t>
            </w:r>
          </w:p>
        </w:tc>
      </w:tr>
      <w:tr w:rsidR="00667027" w14:paraId="1826ADF5" w14:textId="77777777" w:rsidTr="006F5CD4">
        <w:tblPrEx>
          <w:tblCellMar>
            <w:top w:w="0" w:type="dxa"/>
            <w:bottom w:w="0" w:type="dxa"/>
          </w:tblCellMar>
        </w:tblPrEx>
        <w:tc>
          <w:tcPr>
            <w:tcW w:w="0" w:type="auto"/>
          </w:tcPr>
          <w:p w14:paraId="77D11DE8" w14:textId="77777777" w:rsidR="00667027" w:rsidRDefault="00667027" w:rsidP="006F5CD4">
            <w:r>
              <w:t>Tapis</w:t>
            </w:r>
          </w:p>
        </w:tc>
        <w:tc>
          <w:tcPr>
            <w:tcW w:w="0" w:type="auto"/>
          </w:tcPr>
          <w:p w14:paraId="2C75519B" w14:textId="77777777" w:rsidR="00667027" w:rsidRDefault="00667027" w:rsidP="006F5CD4">
            <w:r>
              <w:t>Il y a un tapis de 10m x 1m qui couvre une partie du couloir, il est rouge et en laine</w:t>
            </w:r>
          </w:p>
        </w:tc>
        <w:tc>
          <w:tcPr>
            <w:tcW w:w="0" w:type="auto"/>
          </w:tcPr>
          <w:p w14:paraId="2BC878C2" w14:textId="77777777" w:rsidR="00667027" w:rsidRDefault="00667027" w:rsidP="006F5CD4">
            <w:r>
              <w:t>OK</w:t>
            </w:r>
          </w:p>
          <w:p w14:paraId="44CD6EF6" w14:textId="77777777" w:rsidR="00667027" w:rsidRDefault="00667027" w:rsidP="006F5CD4">
            <w:r>
              <w:t>28 May</w:t>
            </w:r>
          </w:p>
        </w:tc>
      </w:tr>
      <w:tr w:rsidR="00667027" w14:paraId="236797E1" w14:textId="77777777" w:rsidTr="006F5CD4">
        <w:tblPrEx>
          <w:tblCellMar>
            <w:top w:w="0" w:type="dxa"/>
            <w:bottom w:w="0" w:type="dxa"/>
          </w:tblCellMar>
        </w:tblPrEx>
        <w:tc>
          <w:tcPr>
            <w:tcW w:w="0" w:type="auto"/>
          </w:tcPr>
          <w:p w14:paraId="1EEC5AA3" w14:textId="45F10207" w:rsidR="00667027" w:rsidRDefault="00667027" w:rsidP="006F5CD4">
            <w:r>
              <w:t>Poubelles</w:t>
            </w:r>
          </w:p>
        </w:tc>
        <w:tc>
          <w:tcPr>
            <w:tcW w:w="0" w:type="auto"/>
          </w:tcPr>
          <w:p w14:paraId="6C5DCF64" w14:textId="77777777" w:rsidR="00667027" w:rsidRDefault="00667027" w:rsidP="006F5CD4">
            <w:r>
              <w:t>Il y une poubelle à coté de chaque porte de salle de classe, ils sont de 1m x 30cm x 30cm</w:t>
            </w:r>
          </w:p>
        </w:tc>
        <w:tc>
          <w:tcPr>
            <w:tcW w:w="0" w:type="auto"/>
          </w:tcPr>
          <w:p w14:paraId="65EA27A9" w14:textId="77777777" w:rsidR="00667027" w:rsidRDefault="00667027" w:rsidP="006F5CD4">
            <w:r>
              <w:t>OK</w:t>
            </w:r>
          </w:p>
          <w:p w14:paraId="630073CE" w14:textId="77777777" w:rsidR="00667027" w:rsidRDefault="00667027" w:rsidP="006F5CD4">
            <w:r>
              <w:t>28 May</w:t>
            </w:r>
          </w:p>
        </w:tc>
      </w:tr>
      <w:tr w:rsidR="00667027" w14:paraId="338C9EF2" w14:textId="77777777" w:rsidTr="006F5CD4">
        <w:tblPrEx>
          <w:tblCellMar>
            <w:top w:w="0" w:type="dxa"/>
            <w:bottom w:w="0" w:type="dxa"/>
          </w:tblCellMar>
        </w:tblPrEx>
        <w:tc>
          <w:tcPr>
            <w:tcW w:w="0" w:type="auto"/>
          </w:tcPr>
          <w:p w14:paraId="583A57BF" w14:textId="5606F06E" w:rsidR="00667027" w:rsidRDefault="00667027" w:rsidP="006F5CD4">
            <w:r>
              <w:t>Fenêtre</w:t>
            </w:r>
          </w:p>
        </w:tc>
        <w:tc>
          <w:tcPr>
            <w:tcW w:w="0" w:type="auto"/>
          </w:tcPr>
          <w:p w14:paraId="51451F64" w14:textId="2FA2D0BC" w:rsidR="00667027" w:rsidRDefault="00667027" w:rsidP="006F5CD4">
            <w:proofErr w:type="gramStart"/>
            <w:r>
              <w:t>il</w:t>
            </w:r>
            <w:proofErr w:type="gramEnd"/>
            <w:r>
              <w:t xml:space="preserve"> y deux </w:t>
            </w:r>
            <w:r>
              <w:t>fenêtres</w:t>
            </w:r>
            <w:r>
              <w:t xml:space="preserve"> de 1m x 1m chacune, à chaque </w:t>
            </w:r>
            <w:r>
              <w:t>extrême</w:t>
            </w:r>
          </w:p>
        </w:tc>
        <w:tc>
          <w:tcPr>
            <w:tcW w:w="0" w:type="auto"/>
          </w:tcPr>
          <w:p w14:paraId="63D21379" w14:textId="77777777" w:rsidR="00667027" w:rsidRDefault="00667027" w:rsidP="006F5CD4">
            <w:r>
              <w:t>OK</w:t>
            </w:r>
          </w:p>
          <w:p w14:paraId="0D41E220" w14:textId="77777777" w:rsidR="00667027" w:rsidRDefault="00667027" w:rsidP="006F5CD4">
            <w:r>
              <w:lastRenderedPageBreak/>
              <w:t>28 May</w:t>
            </w:r>
          </w:p>
        </w:tc>
      </w:tr>
      <w:tr w:rsidR="00667027" w14:paraId="0FCEEC86" w14:textId="77777777" w:rsidTr="006F5CD4">
        <w:tblPrEx>
          <w:tblCellMar>
            <w:top w:w="0" w:type="dxa"/>
            <w:bottom w:w="0" w:type="dxa"/>
          </w:tblCellMar>
        </w:tblPrEx>
        <w:tc>
          <w:tcPr>
            <w:tcW w:w="0" w:type="auto"/>
          </w:tcPr>
          <w:p w14:paraId="34BA8208" w14:textId="315842D8" w:rsidR="00667027" w:rsidRDefault="00667027" w:rsidP="006F5CD4">
            <w:r>
              <w:lastRenderedPageBreak/>
              <w:t>Dispenser</w:t>
            </w:r>
            <w:r>
              <w:t xml:space="preserve"> d'eau</w:t>
            </w:r>
          </w:p>
        </w:tc>
        <w:tc>
          <w:tcPr>
            <w:tcW w:w="0" w:type="auto"/>
          </w:tcPr>
          <w:p w14:paraId="721B37C2" w14:textId="77777777" w:rsidR="00667027" w:rsidRDefault="00667027" w:rsidP="006F5CD4">
            <w:r>
              <w:t>Il y une machine d'eau, elle fait 1m x 30cm x 30cm et elle au mur, au milieu du couloir</w:t>
            </w:r>
          </w:p>
        </w:tc>
        <w:tc>
          <w:tcPr>
            <w:tcW w:w="0" w:type="auto"/>
          </w:tcPr>
          <w:p w14:paraId="1936F8ED" w14:textId="77777777" w:rsidR="00667027" w:rsidRDefault="00667027" w:rsidP="006F5CD4">
            <w:r>
              <w:t>OK</w:t>
            </w:r>
          </w:p>
          <w:p w14:paraId="6CF861DA" w14:textId="77777777" w:rsidR="00667027" w:rsidRDefault="00667027" w:rsidP="006F5CD4">
            <w:r>
              <w:t>28 May</w:t>
            </w:r>
          </w:p>
        </w:tc>
      </w:tr>
      <w:tr w:rsidR="00667027" w14:paraId="69221206" w14:textId="77777777" w:rsidTr="006F5CD4">
        <w:tblPrEx>
          <w:tblCellMar>
            <w:top w:w="0" w:type="dxa"/>
            <w:bottom w:w="0" w:type="dxa"/>
          </w:tblCellMar>
        </w:tblPrEx>
        <w:tc>
          <w:tcPr>
            <w:tcW w:w="0" w:type="auto"/>
          </w:tcPr>
          <w:p w14:paraId="10547BC4" w14:textId="77777777" w:rsidR="00667027" w:rsidRDefault="00667027" w:rsidP="006F5CD4">
            <w:r>
              <w:t>Alcool gel</w:t>
            </w:r>
          </w:p>
        </w:tc>
        <w:tc>
          <w:tcPr>
            <w:tcW w:w="0" w:type="auto"/>
          </w:tcPr>
          <w:p w14:paraId="141CD2B1" w14:textId="593E1F5C" w:rsidR="00667027" w:rsidRDefault="00667027" w:rsidP="006F5CD4">
            <w:r>
              <w:t>Au-dessus</w:t>
            </w:r>
            <w:r>
              <w:t xml:space="preserve"> de chaque poubelle, il y a une boite d'</w:t>
            </w:r>
            <w:r>
              <w:t>alcool</w:t>
            </w:r>
            <w:r>
              <w:t xml:space="preserve"> en gel à disposition pour l'école, à coté de chaque porte de salle de classe</w:t>
            </w:r>
          </w:p>
        </w:tc>
        <w:tc>
          <w:tcPr>
            <w:tcW w:w="0" w:type="auto"/>
          </w:tcPr>
          <w:p w14:paraId="30CB8487" w14:textId="77777777" w:rsidR="00667027" w:rsidRDefault="00667027" w:rsidP="006F5CD4">
            <w:r>
              <w:t>OK</w:t>
            </w:r>
          </w:p>
          <w:p w14:paraId="0AA7F9AD" w14:textId="77777777" w:rsidR="00667027" w:rsidRDefault="00667027" w:rsidP="006F5CD4">
            <w:r>
              <w:t>28 May</w:t>
            </w:r>
          </w:p>
        </w:tc>
      </w:tr>
    </w:tbl>
    <w:p w14:paraId="5B1A6883" w14:textId="77777777" w:rsidR="00667027" w:rsidRDefault="00667027" w:rsidP="00667027"/>
    <w:p w14:paraId="7A01B6A7" w14:textId="77777777" w:rsidR="00667027" w:rsidRPr="00667027" w:rsidRDefault="00667027" w:rsidP="00667027">
      <w:pPr>
        <w:pStyle w:val="Retraitcorpsdetexte3"/>
      </w:pPr>
    </w:p>
    <w:p w14:paraId="57C62712" w14:textId="24C5E09A" w:rsidR="003B58FA" w:rsidRDefault="00AB7E26" w:rsidP="00AB7E26">
      <w:pPr>
        <w:pStyle w:val="Retraitcorpsdetexte"/>
      </w:pPr>
      <w:r>
        <w:tab/>
      </w:r>
    </w:p>
    <w:p w14:paraId="5E883334" w14:textId="77777777" w:rsidR="00AB7E26" w:rsidRDefault="00AB7E26" w:rsidP="00AB7E26">
      <w:pPr>
        <w:pStyle w:val="Retraitcorpsdetexte"/>
      </w:pPr>
    </w:p>
    <w:p w14:paraId="7CF5AF1E" w14:textId="77777777" w:rsidR="00AB7E26" w:rsidRDefault="00AB7E26" w:rsidP="00AB7E26">
      <w:pPr>
        <w:pStyle w:val="Retraitcorpsdetexte"/>
      </w:pPr>
    </w:p>
    <w:p w14:paraId="76FEDD2D" w14:textId="77777777" w:rsidR="00AB7E26" w:rsidRPr="003B58FA" w:rsidRDefault="00AB7E26" w:rsidP="00AB7E26">
      <w:pPr>
        <w:pStyle w:val="Retraitcorpsdetexte"/>
      </w:pPr>
    </w:p>
    <w:p w14:paraId="6F56BE1D" w14:textId="77777777" w:rsidR="002B1E09" w:rsidRDefault="002B1E09" w:rsidP="002B1E09">
      <w:pPr>
        <w:pStyle w:val="Titre2"/>
      </w:pPr>
      <w:bookmarkStart w:id="1043" w:name="_Toc167804889"/>
      <w:r>
        <w:t>Problèmes restants</w:t>
      </w:r>
      <w:bookmarkEnd w:id="1043"/>
    </w:p>
    <w:p w14:paraId="0BF0DF4F" w14:textId="77777777" w:rsidR="00F161C3" w:rsidRPr="00F161C3" w:rsidRDefault="00F161C3" w:rsidP="00F161C3">
      <w:pPr>
        <w:pStyle w:val="Retraitcorpsdetexte"/>
      </w:pPr>
    </w:p>
    <w:p w14:paraId="6472DCD7" w14:textId="5076FFD2" w:rsidR="00F71245" w:rsidRDefault="00F71245" w:rsidP="00F71245">
      <w:pPr>
        <w:pStyle w:val="Retraitcorpsdetexte"/>
      </w:pPr>
      <w:r>
        <w:t>21 mai 2024 </w:t>
      </w:r>
      <w:r w:rsidR="00F161C3">
        <w:t xml:space="preserve">- </w:t>
      </w:r>
      <w:r>
        <w:t>Assembler les fichiers d’intégrations</w:t>
      </w:r>
      <w:r w:rsidR="00F161C3">
        <w:t xml:space="preserve"> : Nous avons le problème avec le logiciel. Chaque fois qu’on voulait mettre les pièces </w:t>
      </w:r>
      <w:r w:rsidR="00E6219D">
        <w:t>que normalement prenait beaucoup de place, alors le programme crash. Donc, comment solution, nous avons fait un fichier par étage et aussi pour l’</w:t>
      </w:r>
      <w:r w:rsidR="005C677D">
        <w:t>extérieur</w:t>
      </w:r>
      <w:r w:rsidR="00E6219D">
        <w:t>.</w:t>
      </w:r>
    </w:p>
    <w:p w14:paraId="6935D909" w14:textId="77777777" w:rsidR="00AB7E26" w:rsidRDefault="00AB7E26" w:rsidP="00F71245">
      <w:pPr>
        <w:pStyle w:val="Retraitcorpsdetexte"/>
      </w:pPr>
    </w:p>
    <w:p w14:paraId="2FBDFDAE" w14:textId="71DBC2DC" w:rsidR="00AB7E26" w:rsidRDefault="00AB7E26" w:rsidP="00F71245">
      <w:pPr>
        <w:pStyle w:val="Retraitcorpsdetexte"/>
      </w:pPr>
      <w:r>
        <w:t xml:space="preserve">28 mai 2024 – Assembler les fichiers d’intégrations : Nous avons toujours le problème avec le logiciel chaque fois qu’on veut rassembler </w:t>
      </w:r>
      <w:r w:rsidR="00DA7501">
        <w:t xml:space="preserve">une salle de classe avec le premier étage et aussi l’extérieur du bâtiment avec le fichier du premier étage. </w:t>
      </w:r>
    </w:p>
    <w:p w14:paraId="082DE9E6" w14:textId="77777777" w:rsidR="00F71245" w:rsidRPr="00F71245" w:rsidRDefault="00F71245" w:rsidP="00F71245">
      <w:pPr>
        <w:pStyle w:val="Retraitcorpsdetexte"/>
      </w:pPr>
    </w:p>
    <w:p w14:paraId="0B55AF93" w14:textId="77777777" w:rsidR="007F30AE" w:rsidRPr="007F30AE" w:rsidRDefault="007F30AE" w:rsidP="008E53F9">
      <w:pPr>
        <w:pStyle w:val="Titre1"/>
      </w:pPr>
      <w:bookmarkStart w:id="1044" w:name="_Toc165969653"/>
      <w:bookmarkStart w:id="1045" w:name="_Toc167804890"/>
      <w:r w:rsidRPr="007F30AE">
        <w:t>Conclusion</w:t>
      </w:r>
      <w:bookmarkEnd w:id="1044"/>
      <w:bookmarkEnd w:id="1045"/>
    </w:p>
    <w:p w14:paraId="442F25A1" w14:textId="74C9E204" w:rsidR="007F30AE" w:rsidRDefault="007F30AE" w:rsidP="005C677D">
      <w:pPr>
        <w:pStyle w:val="Titre2"/>
      </w:pPr>
      <w:bookmarkStart w:id="1046" w:name="_Toc165969654"/>
      <w:bookmarkStart w:id="1047" w:name="_Toc167804891"/>
      <w:r w:rsidRPr="00152A26">
        <w:t xml:space="preserve">Bilan des </w:t>
      </w:r>
      <w:bookmarkEnd w:id="1046"/>
      <w:r w:rsidR="008E53F9">
        <w:t>fonctionnalités demandées</w:t>
      </w:r>
      <w:bookmarkEnd w:id="1047"/>
    </w:p>
    <w:p w14:paraId="7389BF8B" w14:textId="77777777" w:rsidR="005C677D" w:rsidRPr="005C677D" w:rsidRDefault="005C677D" w:rsidP="005C677D">
      <w:pPr>
        <w:pStyle w:val="Retraitcorpsdetexte"/>
      </w:pPr>
    </w:p>
    <w:p w14:paraId="78064285" w14:textId="5E55A796" w:rsidR="005C677D" w:rsidRDefault="005C677D" w:rsidP="005C677D">
      <w:pPr>
        <w:pStyle w:val="Retraitcorpsdetexte"/>
      </w:pPr>
      <w:r w:rsidRPr="005C677D">
        <w:t>Toutes les tâches qui ont été planifiées ont été réalisés grâce à une bonne planification et notre travail d'équipe. Chaque pièce correspond à sa user story et les tests imposés. Le bâtiment respecte les normes écologiques.</w:t>
      </w:r>
    </w:p>
    <w:p w14:paraId="659245AB" w14:textId="77777777" w:rsidR="005C677D" w:rsidRPr="005C677D" w:rsidRDefault="005C677D" w:rsidP="005C677D">
      <w:pPr>
        <w:pStyle w:val="Retraitcorpsdetexte"/>
      </w:pPr>
    </w:p>
    <w:p w14:paraId="6843D850" w14:textId="3F7FB60B" w:rsidR="007F30AE" w:rsidRDefault="007F30AE" w:rsidP="00627993">
      <w:pPr>
        <w:pStyle w:val="Titre2"/>
      </w:pPr>
      <w:bookmarkStart w:id="1048" w:name="_Toc165969655"/>
      <w:bookmarkStart w:id="1049" w:name="_Toc167804892"/>
      <w:r w:rsidRPr="007F30AE">
        <w:t>Bilan de la planification</w:t>
      </w:r>
      <w:bookmarkEnd w:id="1048"/>
      <w:bookmarkEnd w:id="1049"/>
    </w:p>
    <w:p w14:paraId="31A27752" w14:textId="77777777" w:rsidR="00627993" w:rsidRDefault="00627993" w:rsidP="00627993">
      <w:pPr>
        <w:pStyle w:val="Retraitcorpsdetexte"/>
      </w:pPr>
    </w:p>
    <w:p w14:paraId="16631BB3" w14:textId="77777777" w:rsidR="00627993" w:rsidRDefault="00627993" w:rsidP="00627993">
      <w:pPr>
        <w:pStyle w:val="Retraitcorpsdetexte"/>
      </w:pPr>
      <w:r>
        <w:t>Nous avons pris du retard pour réaliser nos UserStories, en effet au début nous ne comprenions pas tout pour les faires correctement mais après que nous ayons tous bien compris, nous avons pu bien le faire. Nous avons été assez rapide pour modéliser nos UserStories, chacun du groupe arrivait bien à faire ce qu’il devait, sans prendre de retard.</w:t>
      </w:r>
    </w:p>
    <w:p w14:paraId="5EA45D89" w14:textId="732A714C" w:rsidR="00627993" w:rsidRDefault="00627993" w:rsidP="00627993">
      <w:pPr>
        <w:pStyle w:val="Retraitcorpsdetexte"/>
      </w:pPr>
      <w:r>
        <w:t>Je n’ai pas remarqué de différence entre la planification et le journal de travail, en effet nous avons pu à chaque fois faire ce qui était planifié.</w:t>
      </w:r>
    </w:p>
    <w:p w14:paraId="6E296262" w14:textId="77777777" w:rsidR="00627993" w:rsidRPr="00627993" w:rsidRDefault="00627993" w:rsidP="00627993">
      <w:pPr>
        <w:pStyle w:val="Retraitcorpsdetexte"/>
      </w:pPr>
    </w:p>
    <w:p w14:paraId="415E34C1" w14:textId="4876F9DF" w:rsidR="00D471D4" w:rsidRDefault="007F30AE" w:rsidP="00545750">
      <w:pPr>
        <w:pStyle w:val="Titre2"/>
      </w:pPr>
      <w:bookmarkStart w:id="1050" w:name="_Toc165969656"/>
      <w:bookmarkStart w:id="1051" w:name="_Toc167804893"/>
      <w:r w:rsidRPr="007F30AE">
        <w:t>Bilan personnel</w:t>
      </w:r>
      <w:bookmarkEnd w:id="1050"/>
      <w:bookmarkEnd w:id="1051"/>
    </w:p>
    <w:p w14:paraId="5BDCABA8" w14:textId="77777777" w:rsidR="00545750" w:rsidRDefault="00545750" w:rsidP="00545750">
      <w:pPr>
        <w:pStyle w:val="Retraitcorpsdetexte"/>
      </w:pPr>
    </w:p>
    <w:p w14:paraId="1BA9BD50" w14:textId="6912D3F1" w:rsidR="001B35BC" w:rsidRDefault="00545750" w:rsidP="001B35BC">
      <w:pPr>
        <w:pStyle w:val="Retraitcorpsdetexte"/>
      </w:pPr>
      <w:r>
        <w:t xml:space="preserve">Pour ce projet, j’ai appris beaucoup de choses, je l’ai trouvé assez complet avec différente phases </w:t>
      </w:r>
      <w:r w:rsidR="001B35BC">
        <w:t xml:space="preserve">différents. J’ai bien appris à utiliser Scrum et GitHub, et aussi SweetHome3D malgré les difficultés qu’on a eu avec l’intégration. Ce projet </w:t>
      </w:r>
      <w:r w:rsidR="00185D8E">
        <w:t>m’apprit</w:t>
      </w:r>
      <w:r w:rsidR="001B35BC">
        <w:t xml:space="preserve"> aussi que le travail en collaboration avec les camarades c’est très important, et plus encore si on a des taches à faire et qui une dépend de l’autre. </w:t>
      </w:r>
    </w:p>
    <w:p w14:paraId="6287D7C2" w14:textId="77777777" w:rsidR="00185D8E" w:rsidRDefault="00185D8E" w:rsidP="001B35BC">
      <w:pPr>
        <w:pStyle w:val="Retraitcorpsdetexte"/>
      </w:pPr>
    </w:p>
    <w:p w14:paraId="14E45F92" w14:textId="5DAD4184" w:rsidR="00185D8E" w:rsidRPr="00545750" w:rsidRDefault="00185D8E" w:rsidP="001B35BC">
      <w:pPr>
        <w:pStyle w:val="Retraitcorpsdetexte"/>
      </w:pPr>
      <w:r>
        <w:t>Je considère que c’est un bon projet pour nous apprendre à travailler collectivement, mais avec les bon logiciels et matériaux on pourrait faire encore mieux.</w:t>
      </w:r>
    </w:p>
    <w:p w14:paraId="5724F0C1" w14:textId="77777777" w:rsidR="00D471D4" w:rsidRDefault="00D471D4" w:rsidP="002B1E09">
      <w:pPr>
        <w:pStyle w:val="Informations"/>
      </w:pPr>
    </w:p>
    <w:p w14:paraId="7B8967DF" w14:textId="77777777" w:rsidR="00D471D4" w:rsidRDefault="00D471D4" w:rsidP="002B1E09">
      <w:pPr>
        <w:pStyle w:val="Informations"/>
      </w:pPr>
    </w:p>
    <w:p w14:paraId="19340BA9" w14:textId="77777777" w:rsidR="00DC7527" w:rsidRDefault="00DC7527" w:rsidP="002B1E09">
      <w:pPr>
        <w:pStyle w:val="Informations"/>
      </w:pPr>
    </w:p>
    <w:p w14:paraId="0B2E0789" w14:textId="77777777" w:rsidR="00DC7527" w:rsidRDefault="00DC7527" w:rsidP="002B1E09">
      <w:pPr>
        <w:pStyle w:val="Informations"/>
      </w:pPr>
    </w:p>
    <w:p w14:paraId="1E56920F" w14:textId="77777777" w:rsidR="00DC7527" w:rsidRDefault="00DC7527" w:rsidP="002B1E09">
      <w:pPr>
        <w:pStyle w:val="Informations"/>
      </w:pPr>
    </w:p>
    <w:p w14:paraId="7FBAE7BA" w14:textId="77777777" w:rsidR="00DC7527" w:rsidRDefault="00DC7527" w:rsidP="002B1E09">
      <w:pPr>
        <w:pStyle w:val="Informations"/>
      </w:pPr>
    </w:p>
    <w:p w14:paraId="6AAFAC9C" w14:textId="77777777" w:rsidR="00DC7527" w:rsidRDefault="00DC7527" w:rsidP="002B1E09">
      <w:pPr>
        <w:pStyle w:val="Informations"/>
      </w:pPr>
    </w:p>
    <w:p w14:paraId="31EE5110" w14:textId="77777777" w:rsidR="00DC7527" w:rsidRDefault="00DC7527" w:rsidP="002B1E09">
      <w:pPr>
        <w:pStyle w:val="Informations"/>
      </w:pPr>
    </w:p>
    <w:p w14:paraId="25E727EA" w14:textId="77777777" w:rsidR="00DC7527" w:rsidRPr="00920F4E" w:rsidRDefault="00DC7527" w:rsidP="002B1E09">
      <w:pPr>
        <w:pStyle w:val="Informations"/>
      </w:pPr>
    </w:p>
    <w:p w14:paraId="786F5F00" w14:textId="128CD2EC" w:rsidR="00D471D4" w:rsidRDefault="00903FEF" w:rsidP="00D471D4">
      <w:pPr>
        <w:pStyle w:val="Titre1"/>
      </w:pPr>
      <w:bookmarkStart w:id="1052" w:name="_Toc167804894"/>
      <w:r>
        <w:t>Annexes</w:t>
      </w:r>
      <w:bookmarkEnd w:id="1052"/>
    </w:p>
    <w:p w14:paraId="43DD2E26" w14:textId="6EEC2AAD" w:rsidR="00D471D4" w:rsidRDefault="00D471D4" w:rsidP="00D471D4">
      <w:pPr>
        <w:pStyle w:val="Corpsdetexte"/>
      </w:pPr>
      <w:r>
        <w:t>Liste de tous les documents utilisés pour la compréhension et pour la réalisation du projet.</w:t>
      </w:r>
    </w:p>
    <w:p w14:paraId="06EB8F16" w14:textId="0814D45F" w:rsidR="00D471D4" w:rsidRDefault="00D471D4" w:rsidP="00D471D4">
      <w:pPr>
        <w:pStyle w:val="Corpsdetexte"/>
        <w:numPr>
          <w:ilvl w:val="0"/>
          <w:numId w:val="13"/>
        </w:numPr>
      </w:pPr>
      <w:r w:rsidRPr="00D471D4">
        <w:t>2020-Scrum-Guide-French.pdf</w:t>
      </w:r>
    </w:p>
    <w:p w14:paraId="55FE1D7B" w14:textId="4A4A4E7F" w:rsidR="00D471D4" w:rsidRDefault="00D471D4" w:rsidP="00D471D4">
      <w:pPr>
        <w:pStyle w:val="Corpsdetexte"/>
        <w:numPr>
          <w:ilvl w:val="0"/>
          <w:numId w:val="13"/>
        </w:numPr>
      </w:pPr>
      <w:r w:rsidRPr="00D471D4">
        <w:t>Git.pdf</w:t>
      </w:r>
    </w:p>
    <w:p w14:paraId="15284BD4" w14:textId="5E938C53" w:rsidR="00D471D4" w:rsidRDefault="00D471D4" w:rsidP="00D471D4">
      <w:pPr>
        <w:pStyle w:val="Corpsdetexte"/>
        <w:numPr>
          <w:ilvl w:val="0"/>
          <w:numId w:val="13"/>
        </w:numPr>
      </w:pPr>
      <w:r w:rsidRPr="00D471D4">
        <w:t>Integration.pdf</w:t>
      </w:r>
    </w:p>
    <w:p w14:paraId="5A6CFBED" w14:textId="28BD44BF" w:rsidR="00D471D4" w:rsidRDefault="00D471D4" w:rsidP="00D471D4">
      <w:pPr>
        <w:pStyle w:val="Corpsdetexte"/>
        <w:numPr>
          <w:ilvl w:val="0"/>
          <w:numId w:val="13"/>
        </w:numPr>
      </w:pPr>
      <w:r w:rsidRPr="00D471D4">
        <w:t>Planning Poker.pdf</w:t>
      </w:r>
    </w:p>
    <w:p w14:paraId="151BB98C" w14:textId="111F366D" w:rsidR="00D471D4" w:rsidRDefault="00D471D4" w:rsidP="00D471D4">
      <w:pPr>
        <w:pStyle w:val="Corpsdetexte"/>
        <w:numPr>
          <w:ilvl w:val="0"/>
          <w:numId w:val="13"/>
        </w:numPr>
      </w:pPr>
      <w:r w:rsidRPr="00D471D4">
        <w:t>scrum.pdf</w:t>
      </w:r>
    </w:p>
    <w:p w14:paraId="0DC0EE01" w14:textId="4B5DC91F" w:rsidR="00D471D4" w:rsidRDefault="00D471D4" w:rsidP="00D471D4">
      <w:pPr>
        <w:pStyle w:val="Corpsdetexte"/>
        <w:numPr>
          <w:ilvl w:val="0"/>
          <w:numId w:val="13"/>
        </w:numPr>
      </w:pPr>
      <w:r w:rsidRPr="00D471D4">
        <w:t>Stratégie de test.pdf</w:t>
      </w:r>
    </w:p>
    <w:p w14:paraId="6BEE785D" w14:textId="288F5A2C" w:rsidR="00D471D4" w:rsidRDefault="00D471D4" w:rsidP="00D471D4">
      <w:pPr>
        <w:pStyle w:val="Corpsdetexte"/>
        <w:numPr>
          <w:ilvl w:val="0"/>
          <w:numId w:val="13"/>
        </w:numPr>
      </w:pPr>
      <w:r w:rsidRPr="00D471D4">
        <w:t>Tests.pdf</w:t>
      </w:r>
    </w:p>
    <w:p w14:paraId="25618597" w14:textId="69A9969D" w:rsidR="00D471D4" w:rsidRDefault="00D471D4" w:rsidP="00D471D4">
      <w:pPr>
        <w:pStyle w:val="Corpsdetexte"/>
        <w:numPr>
          <w:ilvl w:val="0"/>
          <w:numId w:val="13"/>
        </w:numPr>
      </w:pPr>
      <w:r w:rsidRPr="00D471D4">
        <w:t>User Stories.pdf</w:t>
      </w:r>
    </w:p>
    <w:p w14:paraId="734CA7FE" w14:textId="4506C699" w:rsidR="00E07A88" w:rsidRPr="00D471D4" w:rsidRDefault="00E07A88" w:rsidP="00D471D4">
      <w:pPr>
        <w:pStyle w:val="Corpsdetexte"/>
        <w:numPr>
          <w:ilvl w:val="0"/>
          <w:numId w:val="13"/>
        </w:numPr>
      </w:pPr>
      <w:r w:rsidRPr="00E07A88">
        <w:t>index.html</w:t>
      </w:r>
      <w:r>
        <w:t xml:space="preserve"> (pour sortir les users histories, </w:t>
      </w:r>
      <w:r w:rsidR="008D27DF">
        <w:t>les journaux</w:t>
      </w:r>
      <w:r>
        <w:t xml:space="preserve"> de travail)</w:t>
      </w:r>
    </w:p>
    <w:p w14:paraId="386CBC21" w14:textId="68FE52F8" w:rsidR="007F30AE" w:rsidRPr="00920F4E" w:rsidRDefault="007F30AE" w:rsidP="002B1E09">
      <w:pPr>
        <w:pStyle w:val="Informations"/>
      </w:pPr>
    </w:p>
    <w:sectPr w:rsidR="007F30AE" w:rsidRPr="00920F4E" w:rsidSect="003625C8">
      <w:headerReference w:type="default" r:id="rId14"/>
      <w:footerReference w:type="default" r:id="rId15"/>
      <w:footerReference w:type="first" r:id="rId1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10B45" w14:textId="77777777" w:rsidR="006439BB" w:rsidRDefault="006439BB">
      <w:r>
        <w:separator/>
      </w:r>
    </w:p>
  </w:endnote>
  <w:endnote w:type="continuationSeparator" w:id="0">
    <w:p w14:paraId="2AC21C14" w14:textId="77777777" w:rsidR="006439BB" w:rsidRDefault="00643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50"/>
      <w:gridCol w:w="2601"/>
      <w:gridCol w:w="3019"/>
    </w:tblGrid>
    <w:tr w:rsidR="00AA4393" w:rsidRPr="00000197" w14:paraId="3C389745" w14:textId="77777777" w:rsidTr="00E52B61">
      <w:trPr>
        <w:trHeight w:hRule="exact" w:val="227"/>
        <w:jc w:val="center"/>
      </w:trPr>
      <w:tc>
        <w:tcPr>
          <w:tcW w:w="3510" w:type="dxa"/>
          <w:vAlign w:val="center"/>
        </w:tcPr>
        <w:p w14:paraId="433C3C7A" w14:textId="5CFA4F7C" w:rsidR="00AA4393" w:rsidRDefault="00AA4393" w:rsidP="00742484">
          <w:pPr>
            <w:pStyle w:val="-Pieddepage"/>
          </w:pPr>
          <w:r w:rsidRPr="00742484">
            <w:t>Auteur</w:t>
          </w:r>
          <w:r w:rsidRPr="00000197">
            <w:rPr>
              <w:rFonts w:cs="Arial"/>
              <w:szCs w:val="16"/>
            </w:rPr>
            <w:t> :</w:t>
          </w:r>
          <w:fldSimple w:instr=" AUTHOR   \* MERGEFORMAT ">
            <w:r w:rsidR="00C25F96" w:rsidRPr="00C25F96">
              <w:rPr>
                <w:rFonts w:cs="Arial"/>
                <w:noProof/>
                <w:szCs w:val="16"/>
              </w:rPr>
              <w:t>GonzaloJavier HerreraEgoavil</w:t>
            </w:r>
          </w:fldSimple>
        </w:p>
        <w:p w14:paraId="78E8F8DF" w14:textId="77777777" w:rsidR="00AA4393" w:rsidRPr="00000197" w:rsidRDefault="00AA4393" w:rsidP="002D7D46">
          <w:pPr>
            <w:pStyle w:val="-Pieddepage"/>
            <w:rPr>
              <w:rFonts w:cs="Arial"/>
              <w:szCs w:val="16"/>
            </w:rPr>
          </w:pPr>
        </w:p>
      </w:tc>
      <w:tc>
        <w:tcPr>
          <w:tcW w:w="2680" w:type="dxa"/>
          <w:vAlign w:val="center"/>
        </w:tcPr>
        <w:p w14:paraId="1CA07A13" w14:textId="77777777" w:rsidR="00AA4393" w:rsidRPr="00000197" w:rsidRDefault="00AA4393" w:rsidP="00955930">
          <w:pPr>
            <w:pStyle w:val="-Pieddepage"/>
            <w:jc w:val="center"/>
            <w:rPr>
              <w:rFonts w:cs="Arial"/>
              <w:szCs w:val="16"/>
            </w:rPr>
          </w:pPr>
        </w:p>
      </w:tc>
      <w:tc>
        <w:tcPr>
          <w:tcW w:w="3096" w:type="dxa"/>
          <w:vAlign w:val="center"/>
        </w:tcPr>
        <w:p w14:paraId="5377F681" w14:textId="154BF623"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C25F96">
            <w:rPr>
              <w:rFonts w:cs="Arial"/>
              <w:noProof/>
              <w:szCs w:val="16"/>
            </w:rPr>
            <w:t>27.05.2024</w:t>
          </w:r>
          <w:r w:rsidR="00A65F0B">
            <w:rPr>
              <w:rFonts w:cs="Arial"/>
              <w:szCs w:val="16"/>
            </w:rPr>
            <w:fldChar w:fldCharType="end"/>
          </w:r>
        </w:p>
      </w:tc>
    </w:tr>
    <w:tr w:rsidR="00AA4393" w:rsidRPr="00000197" w14:paraId="023238AF" w14:textId="77777777" w:rsidTr="00E52B61">
      <w:trPr>
        <w:jc w:val="center"/>
      </w:trPr>
      <w:tc>
        <w:tcPr>
          <w:tcW w:w="3510" w:type="dxa"/>
          <w:vAlign w:val="center"/>
        </w:tcPr>
        <w:p w14:paraId="620FF4D3" w14:textId="756A8F91" w:rsidR="00AA4393" w:rsidRPr="00C25F96" w:rsidRDefault="00AA4393" w:rsidP="002D7D46">
          <w:pPr>
            <w:pStyle w:val="-Pieddepage"/>
            <w:rPr>
              <w:rFonts w:cs="Arial"/>
              <w:szCs w:val="16"/>
              <w:lang w:val="es-PE"/>
            </w:rPr>
          </w:pPr>
          <w:r w:rsidRPr="00C25F96">
            <w:rPr>
              <w:rFonts w:cs="Arial"/>
              <w:szCs w:val="16"/>
              <w:lang w:val="es-PE"/>
            </w:rPr>
            <w:t xml:space="preserve">Modifié </w:t>
          </w:r>
          <w:proofErr w:type="gramStart"/>
          <w:r w:rsidRPr="00C25F96">
            <w:rPr>
              <w:rFonts w:cs="Arial"/>
              <w:szCs w:val="16"/>
              <w:lang w:val="es-PE"/>
            </w:rPr>
            <w:t>par :</w:t>
          </w:r>
          <w:proofErr w:type="gramEnd"/>
          <w:r w:rsidRPr="00C25F96">
            <w:rPr>
              <w:rFonts w:cs="Arial"/>
              <w:szCs w:val="16"/>
              <w:lang w:val="es-PE"/>
            </w:rPr>
            <w:t xml:space="preserve"> </w:t>
          </w:r>
          <w:r w:rsidR="00D016BF" w:rsidRPr="00C25F96">
            <w:rPr>
              <w:rFonts w:cs="Arial"/>
              <w:szCs w:val="16"/>
              <w:lang w:val="es-PE"/>
            </w:rPr>
            <w:t>Gonzalo Herrera</w:t>
          </w:r>
          <w:r w:rsidR="00A65F0B">
            <w:fldChar w:fldCharType="begin"/>
          </w:r>
          <w:r w:rsidRPr="00C25F96">
            <w:rPr>
              <w:lang w:val="es-PE"/>
            </w:rPr>
            <w:instrText xml:space="preserve"> LASTSAVEDBY   \* MERGEFORMAT </w:instrText>
          </w:r>
          <w:r w:rsidR="00C25F96">
            <w:fldChar w:fldCharType="separate"/>
          </w:r>
          <w:r w:rsidR="00C25F96" w:rsidRPr="00C25F96">
            <w:rPr>
              <w:noProof/>
              <w:lang w:val="es-PE"/>
            </w:rPr>
            <w:t>Gonzalo Javier Herrera Egoavil</w:t>
          </w:r>
          <w:r w:rsidR="00A65F0B">
            <w:rPr>
              <w:rFonts w:cs="Arial"/>
              <w:noProof/>
              <w:szCs w:val="16"/>
            </w:rPr>
            <w:fldChar w:fldCharType="end"/>
          </w:r>
        </w:p>
      </w:tc>
      <w:tc>
        <w:tcPr>
          <w:tcW w:w="2680" w:type="dxa"/>
          <w:vAlign w:val="center"/>
        </w:tcPr>
        <w:p w14:paraId="19303CCA"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6A98C7B4" w14:textId="16739E59"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C25F96">
            <w:rPr>
              <w:rFonts w:cs="Arial"/>
              <w:noProof/>
              <w:szCs w:val="16"/>
            </w:rPr>
            <w:t>28.05.2024 16:28</w:t>
          </w:r>
          <w:r w:rsidR="00A65F0B">
            <w:rPr>
              <w:rFonts w:cs="Arial"/>
              <w:szCs w:val="16"/>
            </w:rPr>
            <w:fldChar w:fldCharType="end"/>
          </w:r>
        </w:p>
      </w:tc>
    </w:tr>
    <w:tr w:rsidR="00AA4393" w:rsidRPr="00000197" w14:paraId="43A19955" w14:textId="77777777" w:rsidTr="00E52B61">
      <w:trPr>
        <w:jc w:val="center"/>
      </w:trPr>
      <w:tc>
        <w:tcPr>
          <w:tcW w:w="3510" w:type="dxa"/>
          <w:vAlign w:val="center"/>
        </w:tcPr>
        <w:p w14:paraId="5BB54174" w14:textId="5F7BAF62"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C25F96" w:rsidRPr="00C25F96">
              <w:rPr>
                <w:rFonts w:cs="Arial"/>
                <w:noProof/>
                <w:szCs w:val="16"/>
              </w:rPr>
              <w:t>95</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C25F96">
            <w:rPr>
              <w:rFonts w:cs="Arial"/>
              <w:noProof/>
              <w:szCs w:val="16"/>
            </w:rPr>
            <w:t>28.05.2024 16:28</w:t>
          </w:r>
          <w:r w:rsidR="00A65F0B">
            <w:rPr>
              <w:rFonts w:cs="Arial"/>
              <w:szCs w:val="16"/>
            </w:rPr>
            <w:fldChar w:fldCharType="end"/>
          </w:r>
        </w:p>
      </w:tc>
      <w:tc>
        <w:tcPr>
          <w:tcW w:w="5776" w:type="dxa"/>
          <w:gridSpan w:val="2"/>
          <w:vAlign w:val="center"/>
        </w:tcPr>
        <w:p w14:paraId="539CDB9B" w14:textId="6F12ECE0" w:rsidR="00AA4393" w:rsidRPr="00000197" w:rsidRDefault="00D016BF" w:rsidP="00955930">
          <w:pPr>
            <w:pStyle w:val="-Pieddepage"/>
            <w:jc w:val="right"/>
            <w:rPr>
              <w:rFonts w:cs="Arial"/>
              <w:szCs w:val="16"/>
            </w:rPr>
          </w:pPr>
          <w:r>
            <w:t>Rapport</w:t>
          </w:r>
        </w:p>
      </w:tc>
    </w:tr>
  </w:tbl>
  <w:p w14:paraId="29842B6B" w14:textId="77777777" w:rsidR="00AA4393" w:rsidRPr="00000197" w:rsidRDefault="00AA4393" w:rsidP="00000197">
    <w:pPr>
      <w:pStyle w:val="Pieddepag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5ED12" w14:textId="77777777" w:rsidR="00F5716A" w:rsidRDefault="00F5716A">
    <w:pPr>
      <w:pStyle w:val="Pieddepage"/>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lang w:val="fr-FR"/>
      </w:rPr>
      <w:t>2</w:t>
    </w:r>
    <w:r>
      <w:rPr>
        <w:caps/>
        <w:color w:val="4F81BD" w:themeColor="accent1"/>
      </w:rPr>
      <w:fldChar w:fldCharType="end"/>
    </w:r>
  </w:p>
  <w:p w14:paraId="2B4FAA72"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F9B6D" w14:textId="77777777" w:rsidR="006439BB" w:rsidRDefault="006439BB">
      <w:r>
        <w:separator/>
      </w:r>
    </w:p>
  </w:footnote>
  <w:footnote w:type="continuationSeparator" w:id="0">
    <w:p w14:paraId="7E0C4EA8" w14:textId="77777777" w:rsidR="006439BB" w:rsidRDefault="006439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2A3E0E82" w14:textId="77777777">
      <w:trPr>
        <w:trHeight w:val="536"/>
        <w:jc w:val="center"/>
      </w:trPr>
      <w:tc>
        <w:tcPr>
          <w:tcW w:w="2445" w:type="dxa"/>
          <w:vAlign w:val="center"/>
        </w:tcPr>
        <w:p w14:paraId="7D049C03" w14:textId="77777777" w:rsidR="00AA4393" w:rsidRDefault="00AA4393" w:rsidP="00E12AE5">
          <w:pPr>
            <w:pStyle w:val="ETML"/>
          </w:pPr>
          <w:r w:rsidRPr="00B4738A">
            <w:t>ETML</w:t>
          </w:r>
        </w:p>
      </w:tc>
      <w:tc>
        <w:tcPr>
          <w:tcW w:w="4560" w:type="dxa"/>
          <w:vAlign w:val="center"/>
        </w:tcPr>
        <w:p w14:paraId="34E21EB2" w14:textId="77777777" w:rsidR="00AA4393" w:rsidRPr="00B4738A" w:rsidRDefault="00AA4393" w:rsidP="00B4738A"/>
      </w:tc>
      <w:tc>
        <w:tcPr>
          <w:tcW w:w="2283" w:type="dxa"/>
          <w:vAlign w:val="center"/>
        </w:tcPr>
        <w:p w14:paraId="61C05307" w14:textId="77777777" w:rsidR="00AA4393" w:rsidRDefault="00AA4393" w:rsidP="001D72BA">
          <w:pPr>
            <w:pStyle w:val="En-tte"/>
            <w:jc w:val="right"/>
          </w:pPr>
          <w:r>
            <w:rPr>
              <w:noProof/>
            </w:rPr>
            <w:drawing>
              <wp:inline distT="0" distB="0" distL="0" distR="0" wp14:anchorId="34A7026A" wp14:editId="06146A7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29BF5856"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8F96B00"/>
    <w:multiLevelType w:val="hybridMultilevel"/>
    <w:tmpl w:val="77E050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5"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4170C68"/>
    <w:multiLevelType w:val="multilevel"/>
    <w:tmpl w:val="551A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384D79"/>
    <w:multiLevelType w:val="hybridMultilevel"/>
    <w:tmpl w:val="DE26F1AC"/>
    <w:lvl w:ilvl="0" w:tplc="21143DC0">
      <w:numFmt w:val="bullet"/>
      <w:lvlText w:val="-"/>
      <w:lvlJc w:val="left"/>
      <w:pPr>
        <w:ind w:left="1287" w:hanging="360"/>
      </w:pPr>
      <w:rPr>
        <w:rFonts w:ascii="Century Gothic" w:eastAsia="Times New Roman" w:hAnsi="Century Gothic" w:cs="Times New Roman"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9"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0" w15:restartNumberingAfterBreak="0">
    <w:nsid w:val="4BBA63E3"/>
    <w:multiLevelType w:val="hybridMultilevel"/>
    <w:tmpl w:val="4B103920"/>
    <w:lvl w:ilvl="0" w:tplc="21143DC0">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11" w15:restartNumberingAfterBreak="0">
    <w:nsid w:val="4D12711D"/>
    <w:multiLevelType w:val="hybridMultilevel"/>
    <w:tmpl w:val="5E1A7718"/>
    <w:lvl w:ilvl="0" w:tplc="0774651C">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12" w15:restartNumberingAfterBreak="0">
    <w:nsid w:val="5DA41CF6"/>
    <w:multiLevelType w:val="multilevel"/>
    <w:tmpl w:val="6246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A94B3F"/>
    <w:multiLevelType w:val="multilevel"/>
    <w:tmpl w:val="D202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15" w15:restartNumberingAfterBreak="0">
    <w:nsid w:val="7DE33F08"/>
    <w:multiLevelType w:val="multilevel"/>
    <w:tmpl w:val="CB80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899511">
    <w:abstractNumId w:val="0"/>
  </w:num>
  <w:num w:numId="2" w16cid:durableId="918175600">
    <w:abstractNumId w:val="5"/>
  </w:num>
  <w:num w:numId="3" w16cid:durableId="722951399">
    <w:abstractNumId w:val="3"/>
  </w:num>
  <w:num w:numId="4" w16cid:durableId="231742127">
    <w:abstractNumId w:val="6"/>
  </w:num>
  <w:num w:numId="5" w16cid:durableId="571349081">
    <w:abstractNumId w:val="9"/>
  </w:num>
  <w:num w:numId="6" w16cid:durableId="459957811">
    <w:abstractNumId w:val="1"/>
  </w:num>
  <w:num w:numId="7" w16cid:durableId="23753091">
    <w:abstractNumId w:val="4"/>
  </w:num>
  <w:num w:numId="8" w16cid:durableId="629823383">
    <w:abstractNumId w:val="14"/>
  </w:num>
  <w:num w:numId="9" w16cid:durableId="1518810461">
    <w:abstractNumId w:val="10"/>
  </w:num>
  <w:num w:numId="10" w16cid:durableId="172112758">
    <w:abstractNumId w:val="12"/>
  </w:num>
  <w:num w:numId="11" w16cid:durableId="1630816490">
    <w:abstractNumId w:val="2"/>
  </w:num>
  <w:num w:numId="12" w16cid:durableId="342320853">
    <w:abstractNumId w:val="8"/>
  </w:num>
  <w:num w:numId="13" w16cid:durableId="1894735198">
    <w:abstractNumId w:val="11"/>
  </w:num>
  <w:num w:numId="14" w16cid:durableId="607589809">
    <w:abstractNumId w:val="15"/>
  </w:num>
  <w:num w:numId="15" w16cid:durableId="1420712369">
    <w:abstractNumId w:val="13"/>
  </w:num>
  <w:num w:numId="16" w16cid:durableId="300699158">
    <w:abstractNumId w:val="7"/>
  </w:num>
  <w:num w:numId="17" w16cid:durableId="10652222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627989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94868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426515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202288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re Dürrenmatt">
    <w15:presenceInfo w15:providerId="AD" w15:userId="S::pq76pdt@eduvaud.ch::9744e774-a6e8-4933-9f5d-3e215ae96e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78A"/>
    <w:rsid w:val="00000197"/>
    <w:rsid w:val="00010B9A"/>
    <w:rsid w:val="0001209F"/>
    <w:rsid w:val="00021D00"/>
    <w:rsid w:val="000316F0"/>
    <w:rsid w:val="00044099"/>
    <w:rsid w:val="00045A82"/>
    <w:rsid w:val="00052197"/>
    <w:rsid w:val="00055DB3"/>
    <w:rsid w:val="00063F97"/>
    <w:rsid w:val="00065971"/>
    <w:rsid w:val="00067419"/>
    <w:rsid w:val="00080F09"/>
    <w:rsid w:val="00086114"/>
    <w:rsid w:val="000A1B63"/>
    <w:rsid w:val="000A7B4A"/>
    <w:rsid w:val="000B3A7C"/>
    <w:rsid w:val="000B6BE0"/>
    <w:rsid w:val="000E7483"/>
    <w:rsid w:val="000F22B9"/>
    <w:rsid w:val="000F381C"/>
    <w:rsid w:val="00102CD7"/>
    <w:rsid w:val="0010591C"/>
    <w:rsid w:val="00106156"/>
    <w:rsid w:val="00111811"/>
    <w:rsid w:val="00114120"/>
    <w:rsid w:val="00116F07"/>
    <w:rsid w:val="0015167D"/>
    <w:rsid w:val="00152A26"/>
    <w:rsid w:val="00154029"/>
    <w:rsid w:val="001729A4"/>
    <w:rsid w:val="001764CE"/>
    <w:rsid w:val="00183417"/>
    <w:rsid w:val="00185D8E"/>
    <w:rsid w:val="001B35BC"/>
    <w:rsid w:val="001C454D"/>
    <w:rsid w:val="001D4577"/>
    <w:rsid w:val="001D72BA"/>
    <w:rsid w:val="001F2420"/>
    <w:rsid w:val="001F6EEB"/>
    <w:rsid w:val="00234589"/>
    <w:rsid w:val="00264FB9"/>
    <w:rsid w:val="00265BE0"/>
    <w:rsid w:val="002700EB"/>
    <w:rsid w:val="002770F3"/>
    <w:rsid w:val="00284357"/>
    <w:rsid w:val="002951BD"/>
    <w:rsid w:val="00297E2A"/>
    <w:rsid w:val="002B1E09"/>
    <w:rsid w:val="002B2289"/>
    <w:rsid w:val="002B6893"/>
    <w:rsid w:val="002C6634"/>
    <w:rsid w:val="002D7D46"/>
    <w:rsid w:val="002F038B"/>
    <w:rsid w:val="00310160"/>
    <w:rsid w:val="00311E05"/>
    <w:rsid w:val="0031203E"/>
    <w:rsid w:val="0031563E"/>
    <w:rsid w:val="0034172E"/>
    <w:rsid w:val="003625C8"/>
    <w:rsid w:val="00364B08"/>
    <w:rsid w:val="0037071E"/>
    <w:rsid w:val="003729CC"/>
    <w:rsid w:val="00375D07"/>
    <w:rsid w:val="00383FA1"/>
    <w:rsid w:val="003B58FA"/>
    <w:rsid w:val="003E018B"/>
    <w:rsid w:val="003E32B9"/>
    <w:rsid w:val="003F1870"/>
    <w:rsid w:val="00407333"/>
    <w:rsid w:val="0040782E"/>
    <w:rsid w:val="004109AA"/>
    <w:rsid w:val="00417F5C"/>
    <w:rsid w:val="004202D8"/>
    <w:rsid w:val="004206A2"/>
    <w:rsid w:val="00423767"/>
    <w:rsid w:val="004245BA"/>
    <w:rsid w:val="0043666E"/>
    <w:rsid w:val="00436B90"/>
    <w:rsid w:val="00446E95"/>
    <w:rsid w:val="00454074"/>
    <w:rsid w:val="00454A1D"/>
    <w:rsid w:val="004C6BBA"/>
    <w:rsid w:val="004D08EE"/>
    <w:rsid w:val="004D5266"/>
    <w:rsid w:val="004E65C5"/>
    <w:rsid w:val="004F73ED"/>
    <w:rsid w:val="00505421"/>
    <w:rsid w:val="00507A33"/>
    <w:rsid w:val="0052224B"/>
    <w:rsid w:val="005328B0"/>
    <w:rsid w:val="0054054F"/>
    <w:rsid w:val="00542CE3"/>
    <w:rsid w:val="00545179"/>
    <w:rsid w:val="00545750"/>
    <w:rsid w:val="00552D07"/>
    <w:rsid w:val="0055647F"/>
    <w:rsid w:val="00563E3C"/>
    <w:rsid w:val="00571E4B"/>
    <w:rsid w:val="00574085"/>
    <w:rsid w:val="005868C6"/>
    <w:rsid w:val="005926D0"/>
    <w:rsid w:val="005A3FBF"/>
    <w:rsid w:val="005A6179"/>
    <w:rsid w:val="005B27EF"/>
    <w:rsid w:val="005C1848"/>
    <w:rsid w:val="005C677D"/>
    <w:rsid w:val="005E6192"/>
    <w:rsid w:val="005E6B56"/>
    <w:rsid w:val="00615583"/>
    <w:rsid w:val="00623312"/>
    <w:rsid w:val="00627993"/>
    <w:rsid w:val="006322AD"/>
    <w:rsid w:val="006439BB"/>
    <w:rsid w:val="00645760"/>
    <w:rsid w:val="00656974"/>
    <w:rsid w:val="00662C44"/>
    <w:rsid w:val="00667027"/>
    <w:rsid w:val="00680CD5"/>
    <w:rsid w:val="006902A9"/>
    <w:rsid w:val="006966D0"/>
    <w:rsid w:val="006A0B5F"/>
    <w:rsid w:val="006A23C0"/>
    <w:rsid w:val="006C6126"/>
    <w:rsid w:val="006E132F"/>
    <w:rsid w:val="006E2CE8"/>
    <w:rsid w:val="006E4DA8"/>
    <w:rsid w:val="007010E6"/>
    <w:rsid w:val="007061EE"/>
    <w:rsid w:val="007118D3"/>
    <w:rsid w:val="007211A1"/>
    <w:rsid w:val="00730B84"/>
    <w:rsid w:val="007410F6"/>
    <w:rsid w:val="00742484"/>
    <w:rsid w:val="00744762"/>
    <w:rsid w:val="0074498A"/>
    <w:rsid w:val="007476C9"/>
    <w:rsid w:val="00753A51"/>
    <w:rsid w:val="00753D18"/>
    <w:rsid w:val="0076036D"/>
    <w:rsid w:val="007700A7"/>
    <w:rsid w:val="007724F1"/>
    <w:rsid w:val="00772BC0"/>
    <w:rsid w:val="00773AA5"/>
    <w:rsid w:val="007748A7"/>
    <w:rsid w:val="00781BD4"/>
    <w:rsid w:val="007D0A71"/>
    <w:rsid w:val="007D2CDF"/>
    <w:rsid w:val="007D546C"/>
    <w:rsid w:val="007E5F3D"/>
    <w:rsid w:val="007F30AE"/>
    <w:rsid w:val="00807F84"/>
    <w:rsid w:val="0081740D"/>
    <w:rsid w:val="008214C7"/>
    <w:rsid w:val="00821617"/>
    <w:rsid w:val="00830F72"/>
    <w:rsid w:val="008365F1"/>
    <w:rsid w:val="00845304"/>
    <w:rsid w:val="008468C8"/>
    <w:rsid w:val="00851A5E"/>
    <w:rsid w:val="00853E81"/>
    <w:rsid w:val="00861413"/>
    <w:rsid w:val="00891718"/>
    <w:rsid w:val="008A464B"/>
    <w:rsid w:val="008B37C8"/>
    <w:rsid w:val="008C40C0"/>
    <w:rsid w:val="008D0D39"/>
    <w:rsid w:val="008D27DF"/>
    <w:rsid w:val="008D55CF"/>
    <w:rsid w:val="008E05FB"/>
    <w:rsid w:val="008E13F2"/>
    <w:rsid w:val="008E1786"/>
    <w:rsid w:val="008E53F9"/>
    <w:rsid w:val="008F6DF7"/>
    <w:rsid w:val="00902523"/>
    <w:rsid w:val="0090391B"/>
    <w:rsid w:val="00903FEF"/>
    <w:rsid w:val="009142E2"/>
    <w:rsid w:val="00915B27"/>
    <w:rsid w:val="00920F4E"/>
    <w:rsid w:val="009211D9"/>
    <w:rsid w:val="009245FA"/>
    <w:rsid w:val="009250B0"/>
    <w:rsid w:val="009265A8"/>
    <w:rsid w:val="00932149"/>
    <w:rsid w:val="00934E66"/>
    <w:rsid w:val="009440AB"/>
    <w:rsid w:val="00955930"/>
    <w:rsid w:val="00961794"/>
    <w:rsid w:val="009860F2"/>
    <w:rsid w:val="0099022A"/>
    <w:rsid w:val="009907B5"/>
    <w:rsid w:val="009B009E"/>
    <w:rsid w:val="009B190E"/>
    <w:rsid w:val="009B6FDC"/>
    <w:rsid w:val="009D1A69"/>
    <w:rsid w:val="009D480B"/>
    <w:rsid w:val="009F75DD"/>
    <w:rsid w:val="00A25A92"/>
    <w:rsid w:val="00A3107E"/>
    <w:rsid w:val="00A400FD"/>
    <w:rsid w:val="00A65F0B"/>
    <w:rsid w:val="00A706B7"/>
    <w:rsid w:val="00A76FBA"/>
    <w:rsid w:val="00A9039B"/>
    <w:rsid w:val="00AA4393"/>
    <w:rsid w:val="00AA4C07"/>
    <w:rsid w:val="00AB1CA6"/>
    <w:rsid w:val="00AB7E26"/>
    <w:rsid w:val="00AD3EE8"/>
    <w:rsid w:val="00AD6B24"/>
    <w:rsid w:val="00AE282D"/>
    <w:rsid w:val="00AF58E1"/>
    <w:rsid w:val="00B13CB9"/>
    <w:rsid w:val="00B147A7"/>
    <w:rsid w:val="00B20D38"/>
    <w:rsid w:val="00B241D2"/>
    <w:rsid w:val="00B33505"/>
    <w:rsid w:val="00B40A8E"/>
    <w:rsid w:val="00B44A78"/>
    <w:rsid w:val="00B4738A"/>
    <w:rsid w:val="00B612B2"/>
    <w:rsid w:val="00B64C66"/>
    <w:rsid w:val="00B92DF5"/>
    <w:rsid w:val="00B95EC5"/>
    <w:rsid w:val="00B96AA1"/>
    <w:rsid w:val="00BA56D2"/>
    <w:rsid w:val="00BA7DF1"/>
    <w:rsid w:val="00BD773C"/>
    <w:rsid w:val="00BE185C"/>
    <w:rsid w:val="00BE54DD"/>
    <w:rsid w:val="00BE6749"/>
    <w:rsid w:val="00BF2026"/>
    <w:rsid w:val="00BF6A56"/>
    <w:rsid w:val="00BF7A15"/>
    <w:rsid w:val="00C20939"/>
    <w:rsid w:val="00C25F96"/>
    <w:rsid w:val="00C329D7"/>
    <w:rsid w:val="00C33C51"/>
    <w:rsid w:val="00C362B2"/>
    <w:rsid w:val="00C90570"/>
    <w:rsid w:val="00C9200B"/>
    <w:rsid w:val="00CB712D"/>
    <w:rsid w:val="00CD1A2D"/>
    <w:rsid w:val="00D016BF"/>
    <w:rsid w:val="00D02E48"/>
    <w:rsid w:val="00D11163"/>
    <w:rsid w:val="00D14587"/>
    <w:rsid w:val="00D15AE6"/>
    <w:rsid w:val="00D160DD"/>
    <w:rsid w:val="00D174BC"/>
    <w:rsid w:val="00D275C6"/>
    <w:rsid w:val="00D405C9"/>
    <w:rsid w:val="00D46DB3"/>
    <w:rsid w:val="00D471D4"/>
    <w:rsid w:val="00D64B85"/>
    <w:rsid w:val="00D64F19"/>
    <w:rsid w:val="00D82BEB"/>
    <w:rsid w:val="00D95D32"/>
    <w:rsid w:val="00DA7501"/>
    <w:rsid w:val="00DB0DD5"/>
    <w:rsid w:val="00DB1DCD"/>
    <w:rsid w:val="00DC7527"/>
    <w:rsid w:val="00DD5F43"/>
    <w:rsid w:val="00DD7FD7"/>
    <w:rsid w:val="00DE06FB"/>
    <w:rsid w:val="00E015B8"/>
    <w:rsid w:val="00E0186C"/>
    <w:rsid w:val="00E07A88"/>
    <w:rsid w:val="00E07F66"/>
    <w:rsid w:val="00E1012A"/>
    <w:rsid w:val="00E12AE5"/>
    <w:rsid w:val="00E416AC"/>
    <w:rsid w:val="00E41BC2"/>
    <w:rsid w:val="00E52B61"/>
    <w:rsid w:val="00E61B66"/>
    <w:rsid w:val="00E6219D"/>
    <w:rsid w:val="00E658ED"/>
    <w:rsid w:val="00E81328"/>
    <w:rsid w:val="00EC677D"/>
    <w:rsid w:val="00ED378A"/>
    <w:rsid w:val="00ED56B0"/>
    <w:rsid w:val="00ED6F41"/>
    <w:rsid w:val="00ED6F46"/>
    <w:rsid w:val="00EE16F0"/>
    <w:rsid w:val="00EE431D"/>
    <w:rsid w:val="00EE4EC4"/>
    <w:rsid w:val="00EE55F0"/>
    <w:rsid w:val="00F07664"/>
    <w:rsid w:val="00F1003D"/>
    <w:rsid w:val="00F161C3"/>
    <w:rsid w:val="00F16ADE"/>
    <w:rsid w:val="00F3347C"/>
    <w:rsid w:val="00F512A6"/>
    <w:rsid w:val="00F5716A"/>
    <w:rsid w:val="00F664DF"/>
    <w:rsid w:val="00F71245"/>
    <w:rsid w:val="00F93513"/>
    <w:rsid w:val="00FB1CD6"/>
    <w:rsid w:val="00FC76F3"/>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F06923"/>
  <w15:docId w15:val="{0FD3DBF8-0F35-4CFE-A4DB-972368354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link w:val="PieddepageCar"/>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PieddepageCar">
    <w:name w:val="Pied de page Car"/>
    <w:basedOn w:val="Policepardfaut"/>
    <w:link w:val="Pieddepage"/>
    <w:uiPriority w:val="99"/>
    <w:rsid w:val="00F5716A"/>
  </w:style>
  <w:style w:type="character" w:customStyle="1" w:styleId="ui-provider">
    <w:name w:val="ui-provider"/>
    <w:basedOn w:val="Policepardfaut"/>
    <w:rsid w:val="00773AA5"/>
  </w:style>
  <w:style w:type="paragraph" w:styleId="Paragraphedeliste">
    <w:name w:val="List Paragraph"/>
    <w:basedOn w:val="Normal"/>
    <w:uiPriority w:val="34"/>
    <w:qFormat/>
    <w:rsid w:val="00821617"/>
    <w:pPr>
      <w:ind w:left="720"/>
      <w:contextualSpacing/>
    </w:pPr>
  </w:style>
  <w:style w:type="paragraph" w:styleId="Rvision">
    <w:name w:val="Revision"/>
    <w:hidden/>
    <w:uiPriority w:val="99"/>
    <w:semiHidden/>
    <w:rsid w:val="00BE54DD"/>
  </w:style>
  <w:style w:type="paragraph" w:styleId="NormalWeb">
    <w:name w:val="Normal (Web)"/>
    <w:basedOn w:val="Normal"/>
    <w:uiPriority w:val="99"/>
    <w:semiHidden/>
    <w:unhideWhenUsed/>
    <w:rsid w:val="00BE54DD"/>
    <w:pPr>
      <w:spacing w:before="100" w:beforeAutospacing="1" w:after="100" w:afterAutospacing="1"/>
    </w:pPr>
    <w:rPr>
      <w:rFonts w:ascii="Times New Roman" w:hAnsi="Times New Roman"/>
      <w:sz w:val="24"/>
      <w:szCs w:val="24"/>
    </w:rPr>
  </w:style>
  <w:style w:type="character" w:styleId="Mentionnonrsolue">
    <w:name w:val="Unresolved Mention"/>
    <w:basedOn w:val="Policepardfaut"/>
    <w:uiPriority w:val="99"/>
    <w:semiHidden/>
    <w:unhideWhenUsed/>
    <w:rsid w:val="00BE54DD"/>
    <w:rPr>
      <w:color w:val="605E5C"/>
      <w:shd w:val="clear" w:color="auto" w:fill="E1DFDD"/>
    </w:rPr>
  </w:style>
  <w:style w:type="paragraph" w:styleId="En-ttedetabledesmatires">
    <w:name w:val="TOC Heading"/>
    <w:basedOn w:val="Titre1"/>
    <w:next w:val="Normal"/>
    <w:uiPriority w:val="39"/>
    <w:unhideWhenUsed/>
    <w:qFormat/>
    <w:rsid w:val="00BE54DD"/>
    <w:pPr>
      <w:numPr>
        <w:numId w:val="0"/>
      </w:numPr>
      <w:spacing w:before="240" w:after="0" w:line="259" w:lineRule="auto"/>
      <w:outlineLvl w:val="9"/>
    </w:pPr>
    <w:rPr>
      <w:rFonts w:eastAsiaTheme="majorEastAsia" w:cstheme="majorBidi"/>
      <w:b w:val="0"/>
      <w:bCs w:val="0"/>
      <w:caps w:val="0"/>
      <w:color w:val="365F91" w:themeColor="accent1" w:themeShade="BF"/>
      <w:kern w:val="0"/>
    </w:rPr>
  </w:style>
  <w:style w:type="character" w:styleId="Lienhypertextesuivivisit">
    <w:name w:val="FollowedHyperlink"/>
    <w:basedOn w:val="Policepardfaut"/>
    <w:semiHidden/>
    <w:unhideWhenUsed/>
    <w:rsid w:val="00BE54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75744">
      <w:bodyDiv w:val="1"/>
      <w:marLeft w:val="0"/>
      <w:marRight w:val="0"/>
      <w:marTop w:val="0"/>
      <w:marBottom w:val="0"/>
      <w:divBdr>
        <w:top w:val="none" w:sz="0" w:space="0" w:color="auto"/>
        <w:left w:val="none" w:sz="0" w:space="0" w:color="auto"/>
        <w:bottom w:val="none" w:sz="0" w:space="0" w:color="auto"/>
        <w:right w:val="none" w:sz="0" w:space="0" w:color="auto"/>
      </w:divBdr>
    </w:div>
    <w:div w:id="192545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duvaud.sharepoint.com/:f:/r/sites/ETML_INF-GRP1B-23-24_Teams/Documents%20partages/I306-XCL/KONZALIX/Integration_Batiment?csf=1&amp;web=1&amp;e=mEuesh"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duvaud.sharepoint.com/:f:/r/sites/ETML_INF-GRP1B-23-24_Teams/Documents%20partages/I306-XCL/KONZALIX/constructions/Gonzalo%20Herrera?csf=1&amp;web=1&amp;e=N4Wde8"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nherrerae\Documents\GitHub\ICT-306\Mat&#233;ri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6C3F7A66-EDE3-46FD-83EB-3C265E5D26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 building.dotx</Template>
  <TotalTime>120</TotalTime>
  <Pages>1</Pages>
  <Words>10139</Words>
  <Characters>55765</Characters>
  <Application>Microsoft Office Word</Application>
  <DocSecurity>0</DocSecurity>
  <Lines>464</Lines>
  <Paragraphs>131</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65773</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GonzaloJavier HerreraEgoavil</dc:creator>
  <cp:lastModifiedBy>Gonzalo Javier Herrera Egoavil</cp:lastModifiedBy>
  <cp:revision>97</cp:revision>
  <cp:lastPrinted>2024-05-28T14:28:00Z</cp:lastPrinted>
  <dcterms:created xsi:type="dcterms:W3CDTF">2024-05-27T08:20:00Z</dcterms:created>
  <dcterms:modified xsi:type="dcterms:W3CDTF">2024-05-28T14:28:00Z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